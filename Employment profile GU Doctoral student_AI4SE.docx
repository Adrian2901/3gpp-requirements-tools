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5BF8" w14:textId="334DCA1D" w:rsidR="00FD3DD2" w:rsidRPr="00394602" w:rsidRDefault="00FD3DD2" w:rsidP="00FD3DD2">
      <w:pPr>
        <w:pStyle w:val="Ingetavstnd"/>
        <w:ind w:right="-150"/>
        <w:jc w:val="center"/>
        <w:rPr>
          <w:b/>
          <w:color w:val="000000" w:themeColor="text1"/>
          <w:szCs w:val="22"/>
        </w:rPr>
      </w:pPr>
      <w:bookmarkStart w:id="0" w:name="OLE_LINK1"/>
      <w:bookmarkStart w:id="1" w:name="OLE_LINK2"/>
      <w:r w:rsidRPr="00394602">
        <w:rPr>
          <w:b/>
          <w:color w:val="000000" w:themeColor="text1"/>
          <w:szCs w:val="22"/>
        </w:rPr>
        <w:t xml:space="preserve">Anställningsprofil – </w:t>
      </w:r>
      <w:r w:rsidRPr="00612CD7">
        <w:rPr>
          <w:b/>
          <w:color w:val="000000" w:themeColor="text1"/>
          <w:szCs w:val="22"/>
        </w:rPr>
        <w:t>doktorand</w:t>
      </w:r>
      <w:r w:rsidR="00396656" w:rsidRPr="00612CD7">
        <w:rPr>
          <w:b/>
          <w:color w:val="000000" w:themeColor="text1"/>
          <w:szCs w:val="22"/>
        </w:rPr>
        <w:t>plats</w:t>
      </w:r>
    </w:p>
    <w:p w14:paraId="40690D17" w14:textId="77777777" w:rsidR="00FD3DD2" w:rsidRPr="00394602" w:rsidRDefault="00FD3DD2" w:rsidP="00FD3DD2">
      <w:pPr>
        <w:pStyle w:val="Ingetavstnd"/>
        <w:ind w:right="-150"/>
        <w:rPr>
          <w:b/>
          <w:color w:val="000000" w:themeColor="text1"/>
          <w:szCs w:val="22"/>
        </w:rPr>
      </w:pPr>
      <w:r w:rsidRPr="00394602">
        <w:rPr>
          <w:b/>
          <w:noProof/>
          <w:color w:val="000000" w:themeColor="text1"/>
          <w:szCs w:val="22"/>
          <w:lang w:eastAsia="sv-SE"/>
        </w:rPr>
        <mc:AlternateContent>
          <mc:Choice Requires="wps">
            <w:drawing>
              <wp:anchor distT="0" distB="0" distL="114300" distR="114300" simplePos="0" relativeHeight="251659264" behindDoc="0" locked="0" layoutInCell="1" allowOverlap="1" wp14:anchorId="771091CB" wp14:editId="51B60312">
                <wp:simplePos x="0" y="0"/>
                <wp:positionH relativeFrom="column">
                  <wp:posOffset>-14605</wp:posOffset>
                </wp:positionH>
                <wp:positionV relativeFrom="paragraph">
                  <wp:posOffset>117475</wp:posOffset>
                </wp:positionV>
                <wp:extent cx="5848350" cy="0"/>
                <wp:effectExtent l="0" t="0" r="19050" b="19050"/>
                <wp:wrapNone/>
                <wp:docPr id="2" name="Rak 2"/>
                <wp:cNvGraphicFramePr/>
                <a:graphic xmlns:a="http://schemas.openxmlformats.org/drawingml/2006/main">
                  <a:graphicData uri="http://schemas.microsoft.com/office/word/2010/wordprocessingShape">
                    <wps:wsp>
                      <wps:cNvCnPr/>
                      <wps:spPr>
                        <a:xfrm>
                          <a:off x="0" y="0"/>
                          <a:ext cx="584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122E3" id="Rak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9.25pt" to="459.3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" strokecolor="black [3200]" strokeweight=".5pt">
                <v:stroke joinstyle="miter"/>
              </v:line>
            </w:pict>
          </mc:Fallback>
        </mc:AlternateContent>
      </w:r>
    </w:p>
    <w:p w14:paraId="1927F696" w14:textId="77777777" w:rsidR="00FD3DD2" w:rsidRPr="00394602" w:rsidRDefault="00FD3DD2" w:rsidP="00FD3DD2">
      <w:pPr>
        <w:pStyle w:val="Ingetavstnd"/>
        <w:ind w:left="3969" w:right="-150" w:hanging="3969"/>
        <w:rPr>
          <w:b/>
          <w:color w:val="000000" w:themeColor="text1"/>
          <w:szCs w:val="22"/>
          <w:u w:val="single"/>
        </w:rPr>
      </w:pPr>
      <w:r w:rsidRPr="00394602">
        <w:rPr>
          <w:b/>
          <w:color w:val="000000" w:themeColor="text1"/>
          <w:szCs w:val="22"/>
          <w:u w:val="single"/>
        </w:rPr>
        <w:t>Anställningsuppgifter:</w:t>
      </w:r>
    </w:p>
    <w:p w14:paraId="2D2B9A0E" w14:textId="77777777" w:rsidR="00FD3DD2" w:rsidRPr="00394602" w:rsidRDefault="00FD3DD2" w:rsidP="00FD3DD2">
      <w:pPr>
        <w:pStyle w:val="Ingetavstnd"/>
        <w:ind w:left="3969" w:right="-150" w:hanging="3969"/>
        <w:rPr>
          <w:b/>
          <w:color w:val="000000" w:themeColor="text1"/>
          <w:szCs w:val="22"/>
          <w:u w:val="single"/>
        </w:rPr>
      </w:pPr>
    </w:p>
    <w:p w14:paraId="7CC1E273" w14:textId="77777777" w:rsidR="00FD3DD2" w:rsidRPr="00394602" w:rsidRDefault="00FD3DD2" w:rsidP="00FD3DD2">
      <w:pPr>
        <w:pStyle w:val="Ingetavstnd"/>
        <w:ind w:right="-150"/>
        <w:rPr>
          <w:b/>
          <w:color w:val="000000" w:themeColor="text1"/>
          <w:szCs w:val="22"/>
        </w:rPr>
      </w:pPr>
      <w:r w:rsidRPr="00394602">
        <w:rPr>
          <w:b/>
          <w:color w:val="000000" w:themeColor="text1"/>
          <w:szCs w:val="22"/>
        </w:rPr>
        <w:t>Tjänstebenämning</w:t>
      </w:r>
    </w:p>
    <w:p w14:paraId="6874A168" w14:textId="0B58941B" w:rsidR="00505F20" w:rsidRPr="00DA68FE" w:rsidRDefault="00505F20" w:rsidP="00505F20">
      <w:pPr>
        <w:pStyle w:val="Ingetavstnd"/>
        <w:ind w:right="-8"/>
        <w:rPr>
          <w:noProof/>
          <w:color w:val="000000" w:themeColor="text1"/>
          <w:sz w:val="24"/>
        </w:rPr>
      </w:pPr>
      <w:r w:rsidRPr="00505F20">
        <w:rPr>
          <w:noProof/>
          <w:color w:val="000000" w:themeColor="text1"/>
          <w:sz w:val="24"/>
          <w:highlight w:val="yellow"/>
        </w:rPr>
        <w:t xml:space="preserve">Doktorand i </w:t>
      </w:r>
      <w:ins w:id="2" w:author="Miroslaw Staron" w:date="2023-06-05T14:17:00Z">
        <w:r w:rsidR="00973807">
          <w:rPr>
            <w:noProof/>
            <w:color w:val="000000" w:themeColor="text1"/>
            <w:sz w:val="24"/>
            <w:highlight w:val="yellow"/>
          </w:rPr>
          <w:t>Artificiell</w:t>
        </w:r>
      </w:ins>
      <w:ins w:id="3" w:author="Miroslaw Staron" w:date="2023-06-05T14:18:00Z">
        <w:r w:rsidR="00973807">
          <w:rPr>
            <w:noProof/>
            <w:color w:val="000000" w:themeColor="text1"/>
            <w:sz w:val="24"/>
            <w:highlight w:val="yellow"/>
          </w:rPr>
          <w:t xml:space="preserve">intelligens för </w:t>
        </w:r>
      </w:ins>
      <w:del w:id="4" w:author="Miroslaw Staron" w:date="2023-06-05T14:18:00Z">
        <w:r w:rsidRPr="00505F20" w:rsidDel="00973807">
          <w:rPr>
            <w:noProof/>
            <w:color w:val="000000" w:themeColor="text1"/>
            <w:sz w:val="24"/>
            <w:highlight w:val="yellow"/>
          </w:rPr>
          <w:delText>Software Engineering</w:delText>
        </w:r>
        <w:r w:rsidR="00DB6950" w:rsidDel="00973807">
          <w:rPr>
            <w:noProof/>
            <w:color w:val="000000" w:themeColor="text1"/>
            <w:sz w:val="24"/>
          </w:rPr>
          <w:delText xml:space="preserve"> för AI-applikationer</w:delText>
        </w:r>
      </w:del>
      <w:ins w:id="5" w:author="Miroslaw Staron" w:date="2023-06-05T14:18:00Z">
        <w:r w:rsidR="00973807">
          <w:rPr>
            <w:noProof/>
            <w:color w:val="000000" w:themeColor="text1"/>
            <w:sz w:val="24"/>
          </w:rPr>
          <w:t>mjukvaruteknik</w:t>
        </w:r>
      </w:ins>
    </w:p>
    <w:p w14:paraId="26D39DA4" w14:textId="77777777" w:rsidR="00FD3DD2" w:rsidRPr="00DB6950" w:rsidRDefault="00FD3DD2" w:rsidP="00FD3DD2">
      <w:pPr>
        <w:pStyle w:val="Ingetavstnd"/>
        <w:ind w:right="-150"/>
        <w:rPr>
          <w:b/>
          <w:color w:val="000000" w:themeColor="text1"/>
          <w:szCs w:val="22"/>
        </w:rPr>
      </w:pPr>
    </w:p>
    <w:p w14:paraId="1F536569" w14:textId="77777777" w:rsidR="00FD3DD2" w:rsidRPr="00394602" w:rsidRDefault="00FD3DD2" w:rsidP="00FD3DD2">
      <w:pPr>
        <w:pStyle w:val="Ingetavstnd"/>
        <w:ind w:right="-150"/>
        <w:rPr>
          <w:b/>
          <w:color w:val="000000" w:themeColor="text1"/>
          <w:szCs w:val="22"/>
        </w:rPr>
      </w:pPr>
      <w:r w:rsidRPr="00394602">
        <w:rPr>
          <w:b/>
          <w:color w:val="000000" w:themeColor="text1"/>
          <w:szCs w:val="22"/>
        </w:rPr>
        <w:t>Ämne</w:t>
      </w:r>
    </w:p>
    <w:p w14:paraId="0569D47C" w14:textId="77777777" w:rsidR="00505F20" w:rsidRPr="00DA68FE" w:rsidRDefault="00505F20" w:rsidP="00505F20">
      <w:pPr>
        <w:pStyle w:val="Ingetavstnd"/>
        <w:ind w:right="-8"/>
        <w:rPr>
          <w:noProof/>
          <w:color w:val="000000" w:themeColor="text1"/>
          <w:sz w:val="24"/>
        </w:rPr>
      </w:pPr>
      <w:r w:rsidRPr="00505F20">
        <w:rPr>
          <w:noProof/>
          <w:color w:val="000000" w:themeColor="text1"/>
          <w:sz w:val="24"/>
          <w:highlight w:val="yellow"/>
        </w:rPr>
        <w:t>Software Engineering</w:t>
      </w:r>
    </w:p>
    <w:p w14:paraId="352EA0B5" w14:textId="77777777" w:rsidR="00FD3DD2" w:rsidRPr="00394602" w:rsidRDefault="00FD3DD2" w:rsidP="00880FA2">
      <w:pPr>
        <w:pStyle w:val="Ingetavstnd"/>
        <w:ind w:right="-150"/>
        <w:rPr>
          <w:b/>
          <w:color w:val="000000" w:themeColor="text1"/>
          <w:szCs w:val="22"/>
        </w:rPr>
      </w:pPr>
    </w:p>
    <w:p w14:paraId="58D805A9" w14:textId="77777777" w:rsidR="00FD3DD2" w:rsidRPr="00394602" w:rsidRDefault="00FD3DD2" w:rsidP="00FD3DD2">
      <w:pPr>
        <w:pStyle w:val="Ingetavstnd"/>
        <w:ind w:right="-150"/>
        <w:rPr>
          <w:smallCaps/>
          <w:color w:val="000000" w:themeColor="text1"/>
          <w:szCs w:val="22"/>
        </w:rPr>
      </w:pPr>
      <w:r w:rsidRPr="00394602">
        <w:rPr>
          <w:b/>
          <w:noProof/>
          <w:color w:val="000000" w:themeColor="text1"/>
          <w:szCs w:val="22"/>
          <w:lang w:eastAsia="sv-SE"/>
        </w:rPr>
        <mc:AlternateContent>
          <mc:Choice Requires="wps">
            <w:drawing>
              <wp:anchor distT="0" distB="0" distL="114300" distR="114300" simplePos="0" relativeHeight="251660288" behindDoc="0" locked="0" layoutInCell="1" allowOverlap="1" wp14:anchorId="4EA099C9" wp14:editId="0238A278">
                <wp:simplePos x="0" y="0"/>
                <wp:positionH relativeFrom="column">
                  <wp:posOffset>-14605</wp:posOffset>
                </wp:positionH>
                <wp:positionV relativeFrom="paragraph">
                  <wp:posOffset>103505</wp:posOffset>
                </wp:positionV>
                <wp:extent cx="5848350" cy="0"/>
                <wp:effectExtent l="0" t="0" r="19050" b="19050"/>
                <wp:wrapNone/>
                <wp:docPr id="5" name="Rak 5"/>
                <wp:cNvGraphicFramePr/>
                <a:graphic xmlns:a="http://schemas.openxmlformats.org/drawingml/2006/main">
                  <a:graphicData uri="http://schemas.microsoft.com/office/word/2010/wordprocessingShape">
                    <wps:wsp>
                      <wps:cNvCnPr/>
                      <wps:spPr>
                        <a:xfrm>
                          <a:off x="0" y="0"/>
                          <a:ext cx="584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37F4DF" id="Rak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8.15pt" to="459.3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" strokecolor="black [3200]" strokeweight=".5pt">
                <v:stroke joinstyle="miter"/>
              </v:line>
            </w:pict>
          </mc:Fallback>
        </mc:AlternateContent>
      </w:r>
    </w:p>
    <w:bookmarkEnd w:id="0"/>
    <w:bookmarkEnd w:id="1"/>
    <w:p w14:paraId="725E104A" w14:textId="77777777" w:rsidR="00FD3DD2" w:rsidRPr="00394602" w:rsidRDefault="00FD3DD2" w:rsidP="00FD3DD2">
      <w:pPr>
        <w:pStyle w:val="Ingetavstnd"/>
        <w:ind w:right="-150"/>
        <w:rPr>
          <w:b/>
          <w:szCs w:val="22"/>
          <w:u w:val="single"/>
        </w:rPr>
      </w:pPr>
      <w:r w:rsidRPr="00394602">
        <w:rPr>
          <w:b/>
          <w:szCs w:val="22"/>
          <w:u w:val="single"/>
        </w:rPr>
        <w:t>Ledigkungörelse - Svensk version</w:t>
      </w:r>
    </w:p>
    <w:p w14:paraId="1DA3D64E" w14:textId="77777777" w:rsidR="00FD3DD2" w:rsidRPr="00394602" w:rsidRDefault="00FD3DD2" w:rsidP="00FD3DD2">
      <w:pPr>
        <w:pStyle w:val="Ingetavstnd"/>
        <w:ind w:right="-150"/>
        <w:rPr>
          <w:szCs w:val="22"/>
        </w:rPr>
      </w:pPr>
    </w:p>
    <w:p w14:paraId="316125B6" w14:textId="42EE3084" w:rsidR="00FD3DD2" w:rsidRPr="00EF7923" w:rsidRDefault="00FD3DD2" w:rsidP="00BE74B8">
      <w:pPr>
        <w:pStyle w:val="Ingetavstnd"/>
        <w:ind w:right="-147"/>
        <w:rPr>
          <w:b/>
          <w:sz w:val="24"/>
        </w:rPr>
      </w:pPr>
      <w:r w:rsidRPr="00EF7923">
        <w:rPr>
          <w:b/>
          <w:sz w:val="24"/>
        </w:rPr>
        <w:t xml:space="preserve">Ingresstext till annons </w:t>
      </w:r>
    </w:p>
    <w:p w14:paraId="76F07382" w14:textId="7F4E7357" w:rsidR="00FD3DD2" w:rsidRDefault="00FD3DD2" w:rsidP="00BE74B8">
      <w:pPr>
        <w:spacing w:line="240" w:lineRule="auto"/>
        <w:ind w:right="0"/>
        <w:rPr>
          <w:kern w:val="0"/>
          <w:szCs w:val="22"/>
          <w:lang w:eastAsia="sv-SE"/>
        </w:rPr>
      </w:pPr>
      <w:r w:rsidRPr="00394602">
        <w:rPr>
          <w:kern w:val="0"/>
          <w:szCs w:val="22"/>
          <w:lang w:eastAsia="sv-SE"/>
        </w:rPr>
        <w:t xml:space="preserve">Institutionen för data- och informationsteknik har en internationell prägel med cirka </w:t>
      </w:r>
      <w:r w:rsidR="007663E3">
        <w:rPr>
          <w:kern w:val="0"/>
          <w:szCs w:val="22"/>
          <w:lang w:eastAsia="sv-SE"/>
        </w:rPr>
        <w:t>300</w:t>
      </w:r>
      <w:r w:rsidRPr="00394602">
        <w:rPr>
          <w:kern w:val="0"/>
          <w:szCs w:val="22"/>
          <w:lang w:eastAsia="sv-SE"/>
        </w:rPr>
        <w:t xml:space="preserve"> anställda från över 30 olika länder. Institutionen är en integrerad institution med både Göteborgs universitet och Chalmers tekniska högskola som huvudmän. Institutionen för data- och informationsteknik söker nu en doktorand. Anställningen är placerad vid avdelningen för </w:t>
      </w:r>
      <w:proofErr w:type="spellStart"/>
      <w:r w:rsidR="004F168F" w:rsidRPr="00023881">
        <w:rPr>
          <w:kern w:val="0"/>
          <w:szCs w:val="22"/>
          <w:highlight w:val="yellow"/>
          <w:lang w:eastAsia="sv-SE"/>
        </w:rPr>
        <w:t>Interaction</w:t>
      </w:r>
      <w:proofErr w:type="spellEnd"/>
      <w:r w:rsidR="004F168F" w:rsidRPr="00023881">
        <w:rPr>
          <w:kern w:val="0"/>
          <w:szCs w:val="22"/>
          <w:highlight w:val="yellow"/>
          <w:lang w:eastAsia="sv-SE"/>
        </w:rPr>
        <w:t xml:space="preserve"> Design and Software Engineering</w:t>
      </w:r>
      <w:r w:rsidR="004F168F" w:rsidRPr="00023881">
        <w:rPr>
          <w:kern w:val="0"/>
          <w:szCs w:val="22"/>
          <w:lang w:eastAsia="sv-SE"/>
        </w:rPr>
        <w:t xml:space="preserve"> </w:t>
      </w:r>
      <w:r w:rsidRPr="00394602">
        <w:rPr>
          <w:kern w:val="0"/>
          <w:szCs w:val="22"/>
          <w:lang w:eastAsia="sv-SE"/>
        </w:rPr>
        <w:t>vid institutionen, med Göteborgs universitet som arbetsgivare.</w:t>
      </w:r>
    </w:p>
    <w:p w14:paraId="3AEE1A81" w14:textId="3B72A2C2" w:rsidR="00B2132B" w:rsidRDefault="00B2132B" w:rsidP="00B2132B">
      <w:pPr>
        <w:pStyle w:val="Normalwebb"/>
        <w:ind w:right="-8"/>
        <w:rPr>
          <w:color w:val="000000" w:themeColor="text1"/>
        </w:rPr>
      </w:pPr>
      <w:r w:rsidRPr="00B2132B">
        <w:rPr>
          <w:color w:val="000000" w:themeColor="text1"/>
          <w:highlight w:val="yellow"/>
        </w:rPr>
        <w:t>Avdelningen är omgiven av ett aktivt ekosystem av mjukvaruintensiva företag. Institutionen är ansluten till tre vetenskapsparker i Göteborg för industriellt samarbete inom områden som intelligenta fordon</w:t>
      </w:r>
      <w:r w:rsidR="004F168F">
        <w:rPr>
          <w:color w:val="000000" w:themeColor="text1"/>
          <w:highlight w:val="yellow"/>
        </w:rPr>
        <w:t>-</w:t>
      </w:r>
      <w:r w:rsidRPr="00B2132B">
        <w:rPr>
          <w:color w:val="000000" w:themeColor="text1"/>
          <w:highlight w:val="yellow"/>
        </w:rPr>
        <w:t xml:space="preserve"> och transportsystem, mobilt internet, energi, nanoteknologi och biovetenskap.</w:t>
      </w:r>
      <w:r w:rsidRPr="00DA68FE">
        <w:rPr>
          <w:color w:val="000000" w:themeColor="text1"/>
        </w:rPr>
        <w:t xml:space="preserve"> </w:t>
      </w:r>
    </w:p>
    <w:p w14:paraId="6259F115" w14:textId="715CA360" w:rsidR="00B2132B" w:rsidRPr="00DA68FE" w:rsidRDefault="00B2132B" w:rsidP="00B2132B">
      <w:pPr>
        <w:pStyle w:val="Normalwebb"/>
        <w:ind w:right="-8"/>
        <w:rPr>
          <w:color w:val="000000" w:themeColor="text1"/>
        </w:rPr>
      </w:pPr>
      <w:r w:rsidRPr="00B2132B">
        <w:rPr>
          <w:color w:val="000000" w:themeColor="text1"/>
          <w:highlight w:val="yellow"/>
        </w:rPr>
        <w:t xml:space="preserve">Den framgångsrika kandidaten kommer att bedriva forskning under </w:t>
      </w:r>
      <w:r w:rsidR="004F168F">
        <w:rPr>
          <w:color w:val="000000" w:themeColor="text1"/>
          <w:highlight w:val="yellow"/>
        </w:rPr>
        <w:t>handledning</w:t>
      </w:r>
      <w:r w:rsidR="00BE3BCC">
        <w:rPr>
          <w:color w:val="000000" w:themeColor="text1"/>
          <w:highlight w:val="yellow"/>
        </w:rPr>
        <w:t>en</w:t>
      </w:r>
      <w:r w:rsidR="004F168F" w:rsidRPr="00B2132B">
        <w:rPr>
          <w:color w:val="000000" w:themeColor="text1"/>
          <w:highlight w:val="yellow"/>
        </w:rPr>
        <w:t xml:space="preserve"> </w:t>
      </w:r>
      <w:r w:rsidRPr="00B2132B">
        <w:rPr>
          <w:color w:val="000000" w:themeColor="text1"/>
          <w:highlight w:val="yellow"/>
        </w:rPr>
        <w:t xml:space="preserve">av </w:t>
      </w:r>
      <w:ins w:id="6" w:author="Miroslaw Staron" w:date="2023-06-05T13:20:00Z">
        <w:r w:rsidR="00E001C3">
          <w:rPr>
            <w:color w:val="000000" w:themeColor="text1"/>
            <w:highlight w:val="yellow"/>
          </w:rPr>
          <w:t>Prof. Miroslaw Staron</w:t>
        </w:r>
      </w:ins>
      <w:del w:id="7" w:author="Miroslaw Staron" w:date="2023-06-05T13:20:00Z">
        <w:r w:rsidRPr="00B2132B" w:rsidDel="00E001C3">
          <w:rPr>
            <w:color w:val="000000" w:themeColor="text1"/>
            <w:highlight w:val="yellow"/>
          </w:rPr>
          <w:delText>Dr Jennifer Horkoff</w:delText>
        </w:r>
      </w:del>
      <w:r w:rsidRPr="00B2132B">
        <w:rPr>
          <w:color w:val="000000" w:themeColor="text1"/>
          <w:highlight w:val="yellow"/>
        </w:rPr>
        <w:t xml:space="preserve"> och arbeta i nära samarbete med forskare i världsklass vid</w:t>
      </w:r>
      <w:r w:rsidR="004F168F">
        <w:rPr>
          <w:color w:val="000000" w:themeColor="text1"/>
          <w:highlight w:val="yellow"/>
        </w:rPr>
        <w:t xml:space="preserve"> avdelningen för</w:t>
      </w:r>
      <w:r w:rsidRPr="00B2132B">
        <w:rPr>
          <w:color w:val="000000" w:themeColor="text1"/>
          <w:highlight w:val="yellow"/>
        </w:rPr>
        <w:t xml:space="preserve"> </w:t>
      </w:r>
      <w:proofErr w:type="spellStart"/>
      <w:r w:rsidRPr="00B2132B">
        <w:rPr>
          <w:color w:val="000000" w:themeColor="text1"/>
          <w:highlight w:val="yellow"/>
        </w:rPr>
        <w:t>Interaction</w:t>
      </w:r>
      <w:proofErr w:type="spellEnd"/>
      <w:r w:rsidRPr="00B2132B">
        <w:rPr>
          <w:color w:val="000000" w:themeColor="text1"/>
          <w:highlight w:val="yellow"/>
        </w:rPr>
        <w:t xml:space="preserve"> Design and Software Engineering på Chalmers och Göteborgs universitet. </w:t>
      </w:r>
      <w:r w:rsidR="004F168F">
        <w:rPr>
          <w:color w:val="000000" w:themeColor="text1"/>
          <w:highlight w:val="yellow"/>
        </w:rPr>
        <w:t>Avdelningen har</w:t>
      </w:r>
      <w:r w:rsidRPr="00B2132B">
        <w:rPr>
          <w:color w:val="000000" w:themeColor="text1"/>
          <w:highlight w:val="yellow"/>
        </w:rPr>
        <w:t xml:space="preserve"> en stark grupp för </w:t>
      </w:r>
      <w:ins w:id="8" w:author="Miroslaw Staron" w:date="2023-06-05T13:20:00Z">
        <w:r w:rsidR="00E001C3">
          <w:rPr>
            <w:color w:val="000000" w:themeColor="text1"/>
            <w:highlight w:val="yellow"/>
          </w:rPr>
          <w:t xml:space="preserve">mjukvaruutveckling, artificiellintelligens </w:t>
        </w:r>
      </w:ins>
      <w:ins w:id="9" w:author="Miroslaw Staron" w:date="2023-06-05T13:57:00Z">
        <w:r w:rsidR="00243D9A">
          <w:rPr>
            <w:color w:val="000000" w:themeColor="text1"/>
            <w:highlight w:val="yellow"/>
          </w:rPr>
          <w:t xml:space="preserve">som en </w:t>
        </w:r>
      </w:ins>
      <w:ins w:id="10" w:author="Miroslaw Staron" w:date="2023-06-05T13:58:00Z">
        <w:r w:rsidR="00243D9A">
          <w:rPr>
            <w:color w:val="000000" w:themeColor="text1"/>
            <w:highlight w:val="yellow"/>
          </w:rPr>
          <w:t>del av</w:t>
        </w:r>
      </w:ins>
      <w:ins w:id="11" w:author="Miroslaw Staron" w:date="2023-06-05T13:21:00Z">
        <w:r w:rsidR="00E001C3">
          <w:rPr>
            <w:color w:val="000000" w:themeColor="text1"/>
            <w:highlight w:val="yellow"/>
          </w:rPr>
          <w:t xml:space="preserve"> Software Center programmet (www.software-center.se)</w:t>
        </w:r>
      </w:ins>
      <w:del w:id="12" w:author="Miroslaw Staron" w:date="2023-06-05T13:21:00Z">
        <w:r w:rsidR="004F168F" w:rsidDel="00E001C3">
          <w:rPr>
            <w:color w:val="000000" w:themeColor="text1"/>
            <w:highlight w:val="yellow"/>
          </w:rPr>
          <w:delText>kravhantering</w:delText>
        </w:r>
        <w:r w:rsidR="004F168F" w:rsidRPr="00B2132B" w:rsidDel="00E001C3">
          <w:rPr>
            <w:color w:val="000000" w:themeColor="text1"/>
            <w:highlight w:val="yellow"/>
          </w:rPr>
          <w:delText xml:space="preserve"> </w:delText>
        </w:r>
        <w:r w:rsidRPr="00B2132B" w:rsidDel="00E001C3">
          <w:rPr>
            <w:color w:val="000000" w:themeColor="text1"/>
            <w:highlight w:val="yellow"/>
          </w:rPr>
          <w:delText>och relaterade ämnen, med sex heltidsanställda fakultetsmedlemmar och flera doktorander</w:delText>
        </w:r>
      </w:del>
      <w:r w:rsidRPr="00B2132B">
        <w:rPr>
          <w:color w:val="000000" w:themeColor="text1"/>
          <w:highlight w:val="yellow"/>
        </w:rPr>
        <w:t xml:space="preserve">. </w:t>
      </w:r>
      <w:del w:id="13" w:author="Miroslaw Staron" w:date="2023-06-05T13:21:00Z">
        <w:r w:rsidRPr="00B2132B" w:rsidDel="00E001C3">
          <w:rPr>
            <w:color w:val="000000" w:themeColor="text1"/>
            <w:highlight w:val="yellow"/>
          </w:rPr>
          <w:delText xml:space="preserve">Studenten </w:delText>
        </w:r>
        <w:r w:rsidR="004F168F" w:rsidDel="00E001C3">
          <w:rPr>
            <w:color w:val="000000" w:themeColor="text1"/>
            <w:highlight w:val="yellow"/>
          </w:rPr>
          <w:delText xml:space="preserve">kommer att </w:delText>
        </w:r>
        <w:r w:rsidR="00BE3BCC" w:rsidDel="00E001C3">
          <w:rPr>
            <w:color w:val="000000" w:themeColor="text1"/>
            <w:highlight w:val="yellow"/>
          </w:rPr>
          <w:delText>få</w:delText>
        </w:r>
        <w:r w:rsidR="004F168F" w:rsidDel="00E001C3">
          <w:rPr>
            <w:color w:val="000000" w:themeColor="text1"/>
            <w:highlight w:val="yellow"/>
          </w:rPr>
          <w:delText xml:space="preserve"> möjligheten att samarbeta med </w:delText>
        </w:r>
        <w:r w:rsidRPr="00B2132B" w:rsidDel="00E001C3">
          <w:rPr>
            <w:color w:val="000000" w:themeColor="text1"/>
            <w:highlight w:val="yellow"/>
          </w:rPr>
          <w:delText>flera andra doktorander med RE- och ML-relaterade ämnen.</w:delText>
        </w:r>
      </w:del>
    </w:p>
    <w:p w14:paraId="1F0BE63D" w14:textId="56B33C88" w:rsidR="006B174F" w:rsidRPr="00960670" w:rsidRDefault="006B174F" w:rsidP="0065440A">
      <w:pPr>
        <w:spacing w:before="100" w:beforeAutospacing="1" w:after="100" w:afterAutospacing="1" w:line="240" w:lineRule="auto"/>
        <w:ind w:right="0"/>
        <w:rPr>
          <w:kern w:val="0"/>
          <w:szCs w:val="22"/>
          <w:lang w:eastAsia="sv-SE"/>
        </w:rPr>
      </w:pPr>
      <w:r w:rsidRPr="00960670">
        <w:rPr>
          <w:szCs w:val="22"/>
        </w:rPr>
        <w:t xml:space="preserve">Institutionen har som mål att aktivt förbättra vår könsfördelning och vi arbetar brett med jämställdhetsprojekt. Jämställdhet och mångfald är en väsentlig grund i all verksamhet vid universitetet och institutionen. </w:t>
      </w:r>
    </w:p>
    <w:p w14:paraId="3FFA9745" w14:textId="322F377A" w:rsidR="00263818" w:rsidRPr="00394602" w:rsidRDefault="00263818" w:rsidP="0065440A">
      <w:pPr>
        <w:spacing w:before="100" w:beforeAutospacing="1" w:after="100" w:afterAutospacing="1" w:line="240" w:lineRule="auto"/>
        <w:ind w:right="0"/>
        <w:rPr>
          <w:kern w:val="0"/>
          <w:szCs w:val="22"/>
          <w:lang w:eastAsia="sv-SE"/>
        </w:rPr>
      </w:pPr>
      <w:r w:rsidRPr="00960670">
        <w:t xml:space="preserve">Universitetsgemensam information om vad det innebär att vara doktorand vid Göteborgs universitet kan du finna på universitetets doktorandsidor. </w:t>
      </w:r>
      <w:hyperlink r:id="rId7" w:history="1">
        <w:r w:rsidRPr="00960670">
          <w:rPr>
            <w:rStyle w:val="Hyperlnk"/>
          </w:rPr>
          <w:t>https://medarbetarportalen.gu.se/doktorand/</w:t>
        </w:r>
      </w:hyperlink>
      <w:r>
        <w:t>  </w:t>
      </w:r>
    </w:p>
    <w:p w14:paraId="2697A7E0" w14:textId="77777777" w:rsidR="00B2132B" w:rsidRPr="00B2132B" w:rsidRDefault="00B2132B" w:rsidP="00B2132B">
      <w:pPr>
        <w:pStyle w:val="Ingetavstnd"/>
        <w:ind w:right="-147"/>
        <w:rPr>
          <w:b/>
          <w:bCs/>
          <w:szCs w:val="22"/>
        </w:rPr>
      </w:pPr>
      <w:r w:rsidRPr="00B2132B">
        <w:rPr>
          <w:b/>
          <w:sz w:val="24"/>
        </w:rPr>
        <w:t>Ämnesbeskrivning</w:t>
      </w:r>
    </w:p>
    <w:p w14:paraId="090FA2D4" w14:textId="513CBDF1" w:rsidR="00E001C3" w:rsidRDefault="00B2132B" w:rsidP="00B2132B">
      <w:pPr>
        <w:pStyle w:val="Normalwebb"/>
        <w:ind w:right="-284"/>
        <w:rPr>
          <w:ins w:id="14" w:author="Miroslaw Staron" w:date="2023-06-05T13:30:00Z"/>
          <w:sz w:val="22"/>
          <w:szCs w:val="22"/>
          <w:highlight w:val="yellow"/>
        </w:rPr>
      </w:pPr>
      <w:proofErr w:type="spellStart"/>
      <w:r w:rsidRPr="00B2132B">
        <w:rPr>
          <w:sz w:val="22"/>
          <w:szCs w:val="22"/>
          <w:highlight w:val="yellow"/>
        </w:rPr>
        <w:t>Machine</w:t>
      </w:r>
      <w:proofErr w:type="spellEnd"/>
      <w:r w:rsidRPr="00B2132B">
        <w:rPr>
          <w:sz w:val="22"/>
          <w:szCs w:val="22"/>
          <w:highlight w:val="yellow"/>
        </w:rPr>
        <w:t xml:space="preserve"> Learning (ML) använder </w:t>
      </w:r>
      <w:proofErr w:type="spellStart"/>
      <w:r w:rsidR="004F168F">
        <w:rPr>
          <w:sz w:val="22"/>
          <w:szCs w:val="22"/>
          <w:highlight w:val="yellow"/>
        </w:rPr>
        <w:t>big</w:t>
      </w:r>
      <w:proofErr w:type="spellEnd"/>
      <w:r w:rsidR="004F168F">
        <w:rPr>
          <w:sz w:val="22"/>
          <w:szCs w:val="22"/>
          <w:highlight w:val="yellow"/>
        </w:rPr>
        <w:t xml:space="preserve"> data</w:t>
      </w:r>
      <w:r w:rsidR="004F168F" w:rsidRPr="00B2132B">
        <w:rPr>
          <w:sz w:val="22"/>
          <w:szCs w:val="22"/>
          <w:highlight w:val="yellow"/>
        </w:rPr>
        <w:t xml:space="preserve"> </w:t>
      </w:r>
      <w:r w:rsidRPr="00B2132B">
        <w:rPr>
          <w:sz w:val="22"/>
          <w:szCs w:val="22"/>
          <w:highlight w:val="yellow"/>
        </w:rPr>
        <w:t>för att möjliggöra mjukvarualgoritmer att "lära sig"</w:t>
      </w:r>
      <w:r w:rsidR="004F168F">
        <w:rPr>
          <w:sz w:val="22"/>
          <w:szCs w:val="22"/>
          <w:highlight w:val="yellow"/>
        </w:rPr>
        <w:t xml:space="preserve"> hur </w:t>
      </w:r>
      <w:r w:rsidR="00C1456B">
        <w:rPr>
          <w:sz w:val="22"/>
          <w:szCs w:val="22"/>
          <w:highlight w:val="yellow"/>
        </w:rPr>
        <w:t>de kan</w:t>
      </w:r>
      <w:r w:rsidRPr="00B2132B">
        <w:rPr>
          <w:sz w:val="22"/>
          <w:szCs w:val="22"/>
          <w:highlight w:val="yellow"/>
        </w:rPr>
        <w:t xml:space="preserve"> lösa svåra problem </w:t>
      </w:r>
      <w:r w:rsidR="008C3D43">
        <w:rPr>
          <w:sz w:val="22"/>
          <w:szCs w:val="22"/>
          <w:highlight w:val="yellow"/>
        </w:rPr>
        <w:t>som är till exempel att</w:t>
      </w:r>
      <w:r w:rsidRPr="00B2132B">
        <w:rPr>
          <w:sz w:val="22"/>
          <w:szCs w:val="22"/>
          <w:highlight w:val="yellow"/>
        </w:rPr>
        <w:t xml:space="preserve"> </w:t>
      </w:r>
      <w:r w:rsidR="004D6779">
        <w:rPr>
          <w:sz w:val="22"/>
          <w:szCs w:val="22"/>
          <w:highlight w:val="yellow"/>
        </w:rPr>
        <w:t>urskilj</w:t>
      </w:r>
      <w:r w:rsidR="00D916F7">
        <w:rPr>
          <w:sz w:val="22"/>
          <w:szCs w:val="22"/>
          <w:highlight w:val="yellow"/>
        </w:rPr>
        <w:t>a</w:t>
      </w:r>
      <w:r w:rsidRPr="00B2132B">
        <w:rPr>
          <w:sz w:val="22"/>
          <w:szCs w:val="22"/>
          <w:highlight w:val="yellow"/>
        </w:rPr>
        <w:t xml:space="preserve"> bilder och diagnostisera cancer. </w:t>
      </w:r>
      <w:ins w:id="15" w:author="Miroslaw Staron" w:date="2023-06-05T13:24:00Z">
        <w:r w:rsidR="00E001C3">
          <w:rPr>
            <w:sz w:val="22"/>
            <w:szCs w:val="22"/>
            <w:highlight w:val="yellow"/>
          </w:rPr>
          <w:t xml:space="preserve">Inom mjukvaruutveckling har maskininlärning fått </w:t>
        </w:r>
      </w:ins>
      <w:ins w:id="16" w:author="Miroslaw Staron" w:date="2023-06-05T13:46:00Z">
        <w:r w:rsidR="00550C05">
          <w:rPr>
            <w:sz w:val="22"/>
            <w:szCs w:val="22"/>
            <w:highlight w:val="yellow"/>
          </w:rPr>
          <w:t xml:space="preserve">ett </w:t>
        </w:r>
      </w:ins>
      <w:ins w:id="17" w:author="Miroslaw Staron" w:date="2023-06-05T13:24:00Z">
        <w:r w:rsidR="00E001C3">
          <w:rPr>
            <w:sz w:val="22"/>
            <w:szCs w:val="22"/>
            <w:highlight w:val="yellow"/>
          </w:rPr>
          <w:t xml:space="preserve">flertal genombrott genom introduktionen av Github </w:t>
        </w:r>
        <w:proofErr w:type="spellStart"/>
        <w:r w:rsidR="00E001C3">
          <w:rPr>
            <w:sz w:val="22"/>
            <w:szCs w:val="22"/>
            <w:highlight w:val="yellow"/>
          </w:rPr>
          <w:t>CoPilot</w:t>
        </w:r>
        <w:proofErr w:type="spellEnd"/>
        <w:r w:rsidR="00E001C3">
          <w:rPr>
            <w:sz w:val="22"/>
            <w:szCs w:val="22"/>
            <w:highlight w:val="yellow"/>
          </w:rPr>
          <w:t>, ChatGPT, DALL-E och stora språkmodell</w:t>
        </w:r>
      </w:ins>
      <w:ins w:id="18" w:author="Miroslaw Staron" w:date="2023-06-05T13:25:00Z">
        <w:r w:rsidR="00E001C3">
          <w:rPr>
            <w:sz w:val="22"/>
            <w:szCs w:val="22"/>
            <w:highlight w:val="yellow"/>
          </w:rPr>
          <w:t>er. Framsteg inom programmering, design, kravhantering och testning är enorma,</w:t>
        </w:r>
      </w:ins>
      <w:ins w:id="19" w:author="Miroslaw Staron" w:date="2023-06-05T13:26:00Z">
        <w:r w:rsidR="00E001C3">
          <w:rPr>
            <w:sz w:val="22"/>
            <w:szCs w:val="22"/>
            <w:highlight w:val="yellow"/>
          </w:rPr>
          <w:t xml:space="preserve"> och vi det vi har sett är bara en början. </w:t>
        </w:r>
      </w:ins>
      <w:proofErr w:type="gramStart"/>
      <w:ins w:id="20" w:author="Miroslaw Staron" w:date="2023-06-05T13:47:00Z">
        <w:r w:rsidR="00550C05">
          <w:rPr>
            <w:sz w:val="22"/>
            <w:szCs w:val="22"/>
            <w:highlight w:val="yellow"/>
          </w:rPr>
          <w:t>De stora språkmodeller</w:t>
        </w:r>
        <w:proofErr w:type="gramEnd"/>
        <w:r w:rsidR="00550C05">
          <w:rPr>
            <w:sz w:val="22"/>
            <w:szCs w:val="22"/>
            <w:highlight w:val="yellow"/>
          </w:rPr>
          <w:t xml:space="preserve"> kan hjälpa mjukvaruutvecklare att hitta nya krav, skriva progra</w:t>
        </w:r>
      </w:ins>
      <w:ins w:id="21" w:author="Miroslaw Staron" w:date="2023-06-05T13:48:00Z">
        <w:r w:rsidR="00550C05">
          <w:rPr>
            <w:sz w:val="22"/>
            <w:szCs w:val="22"/>
            <w:highlight w:val="yellow"/>
          </w:rPr>
          <w:t xml:space="preserve">mkod eller skapa nya testfall. </w:t>
        </w:r>
      </w:ins>
    </w:p>
    <w:p w14:paraId="310D08CB" w14:textId="573BE5FD" w:rsidR="009D73F5" w:rsidRDefault="00243D9A" w:rsidP="00B2132B">
      <w:pPr>
        <w:pStyle w:val="Normalwebb"/>
        <w:ind w:right="-284"/>
        <w:rPr>
          <w:ins w:id="22" w:author="Miroslaw Staron" w:date="2023-06-05T13:26:00Z"/>
          <w:sz w:val="22"/>
          <w:szCs w:val="22"/>
          <w:highlight w:val="yellow"/>
        </w:rPr>
      </w:pPr>
      <w:ins w:id="23" w:author="Miroslaw Staron" w:date="2023-06-05T13:59:00Z">
        <w:r w:rsidRPr="00243D9A">
          <w:rPr>
            <w:sz w:val="22"/>
            <w:szCs w:val="22"/>
            <w:highlight w:val="yellow"/>
            <w:rPrChange w:id="24" w:author="Miroslaw Staron" w:date="2023-06-05T14:00:00Z">
              <w:rPr>
                <w:color w:val="000000" w:themeColor="text1"/>
                <w:highlight w:val="yellow"/>
              </w:rPr>
            </w:rPrChange>
          </w:rPr>
          <w:lastRenderedPageBreak/>
          <w:t>Software Center är ett sam</w:t>
        </w:r>
        <w:r w:rsidRPr="00243D9A">
          <w:rPr>
            <w:sz w:val="22"/>
            <w:szCs w:val="22"/>
            <w:highlight w:val="yellow"/>
            <w:rPrChange w:id="25" w:author="Miroslaw Staron" w:date="2023-06-05T14:00:00Z">
              <w:rPr>
                <w:color w:val="000000" w:themeColor="text1"/>
                <w:highlight w:val="yellow"/>
              </w:rPr>
            </w:rPrChange>
          </w:rPr>
          <w:t>verkan</w:t>
        </w:r>
        <w:r w:rsidRPr="00243D9A">
          <w:rPr>
            <w:sz w:val="22"/>
            <w:szCs w:val="22"/>
            <w:highlight w:val="yellow"/>
            <w:rPrChange w:id="26" w:author="Miroslaw Staron" w:date="2023-06-05T14:00:00Z">
              <w:rPr>
                <w:color w:val="000000" w:themeColor="text1"/>
                <w:highlight w:val="yellow"/>
              </w:rPr>
            </w:rPrChange>
          </w:rPr>
          <w:t>sprogram med fem universitet och femton företag, med fokus på tillämpad forskning inom mjukvaruteknik, artificiellintelligens, maskininlärning, mjukvarumätningar och datadriven produktutveckling.</w:t>
        </w:r>
        <w:r w:rsidRPr="00243D9A">
          <w:rPr>
            <w:sz w:val="22"/>
            <w:szCs w:val="22"/>
            <w:highlight w:val="yellow"/>
            <w:rPrChange w:id="27" w:author="Miroslaw Staron" w:date="2023-06-05T14:00:00Z">
              <w:rPr>
                <w:color w:val="000000" w:themeColor="text1"/>
                <w:highlight w:val="yellow"/>
              </w:rPr>
            </w:rPrChange>
          </w:rPr>
          <w:t xml:space="preserve"> </w:t>
        </w:r>
      </w:ins>
      <w:ins w:id="28" w:author="Miroslaw Staron" w:date="2023-06-05T13:30:00Z">
        <w:r w:rsidR="009D73F5">
          <w:rPr>
            <w:sz w:val="22"/>
            <w:szCs w:val="22"/>
            <w:highlight w:val="yellow"/>
          </w:rPr>
          <w:t xml:space="preserve">Software Center syftar till att </w:t>
        </w:r>
      </w:ins>
      <w:ins w:id="29" w:author="Miroslaw Staron" w:date="2023-06-05T13:31:00Z">
        <w:r w:rsidR="009D73F5">
          <w:rPr>
            <w:sz w:val="22"/>
            <w:szCs w:val="22"/>
            <w:highlight w:val="yellow"/>
          </w:rPr>
          <w:t>öka produktiviteten hos europeiska mjukvaruutvecklingsföretag. Våra samarbetspartners är både stora företag som Volvo och Ericsson</w:t>
        </w:r>
      </w:ins>
      <w:ins w:id="30" w:author="Miroslaw Staron" w:date="2023-06-05T13:32:00Z">
        <w:r w:rsidR="009D73F5">
          <w:rPr>
            <w:sz w:val="22"/>
            <w:szCs w:val="22"/>
            <w:highlight w:val="yellow"/>
          </w:rPr>
          <w:t xml:space="preserve">, medelstora företag som </w:t>
        </w:r>
        <w:proofErr w:type="spellStart"/>
        <w:r w:rsidR="009D73F5">
          <w:rPr>
            <w:sz w:val="22"/>
            <w:szCs w:val="22"/>
            <w:highlight w:val="yellow"/>
          </w:rPr>
          <w:t>Zenseact</w:t>
        </w:r>
        <w:proofErr w:type="spellEnd"/>
        <w:r w:rsidR="009D73F5">
          <w:rPr>
            <w:sz w:val="22"/>
            <w:szCs w:val="22"/>
            <w:highlight w:val="yellow"/>
          </w:rPr>
          <w:t xml:space="preserve"> och Axis </w:t>
        </w:r>
        <w:proofErr w:type="spellStart"/>
        <w:r w:rsidR="009D73F5">
          <w:rPr>
            <w:sz w:val="22"/>
            <w:szCs w:val="22"/>
            <w:highlight w:val="yellow"/>
          </w:rPr>
          <w:t>communications</w:t>
        </w:r>
      </w:ins>
      <w:proofErr w:type="spellEnd"/>
      <w:ins w:id="31" w:author="Miroslaw Staron" w:date="2023-06-05T13:48:00Z">
        <w:r w:rsidR="00550C05">
          <w:rPr>
            <w:sz w:val="22"/>
            <w:szCs w:val="22"/>
            <w:highlight w:val="yellow"/>
          </w:rPr>
          <w:t xml:space="preserve"> och mindre företag som </w:t>
        </w:r>
        <w:proofErr w:type="spellStart"/>
        <w:r w:rsidR="00550C05">
          <w:rPr>
            <w:sz w:val="22"/>
            <w:szCs w:val="22"/>
            <w:highlight w:val="yellow"/>
          </w:rPr>
          <w:t>Advenica</w:t>
        </w:r>
        <w:proofErr w:type="spellEnd"/>
        <w:r w:rsidR="00550C05">
          <w:rPr>
            <w:sz w:val="22"/>
            <w:szCs w:val="22"/>
            <w:highlight w:val="yellow"/>
          </w:rPr>
          <w:t xml:space="preserve">. Samarbetet möjliggör både tillämpad </w:t>
        </w:r>
      </w:ins>
      <w:ins w:id="32" w:author="Miroslaw Staron" w:date="2023-06-05T13:49:00Z">
        <w:r w:rsidR="00550C05">
          <w:rPr>
            <w:sz w:val="22"/>
            <w:szCs w:val="22"/>
            <w:highlight w:val="yellow"/>
          </w:rPr>
          <w:t xml:space="preserve">och grundforskning inom mjukvaruutveckling, utveckling av artificiellintelligens samt öppnar upp för nya produkter, processer eller metoder. </w:t>
        </w:r>
      </w:ins>
    </w:p>
    <w:p w14:paraId="2310068E" w14:textId="06CEFF12" w:rsidR="00B2132B" w:rsidDel="00243D9A" w:rsidRDefault="00550C05" w:rsidP="00BE74B8">
      <w:pPr>
        <w:pStyle w:val="Normalwebb"/>
        <w:spacing w:before="0" w:beforeAutospacing="0" w:after="0" w:afterAutospacing="0"/>
        <w:ind w:right="-284"/>
        <w:rPr>
          <w:del w:id="33" w:author="Miroslaw Staron" w:date="2023-06-05T13:30:00Z"/>
          <w:sz w:val="22"/>
          <w:szCs w:val="22"/>
          <w:highlight w:val="yellow"/>
        </w:rPr>
      </w:pPr>
      <w:ins w:id="34" w:author="Miroslaw Staron" w:date="2023-06-05T13:49:00Z">
        <w:r>
          <w:rPr>
            <w:sz w:val="22"/>
            <w:szCs w:val="22"/>
            <w:highlight w:val="yellow"/>
          </w:rPr>
          <w:t>Det här p</w:t>
        </w:r>
      </w:ins>
      <w:ins w:id="35" w:author="Miroslaw Staron" w:date="2023-06-05T13:26:00Z">
        <w:r w:rsidR="00E001C3">
          <w:rPr>
            <w:sz w:val="22"/>
            <w:szCs w:val="22"/>
            <w:highlight w:val="yellow"/>
          </w:rPr>
          <w:t>rojektet syftar till att studera, utveckla och utvärdera storskaliga spr</w:t>
        </w:r>
      </w:ins>
      <w:ins w:id="36" w:author="Miroslaw Staron" w:date="2023-06-05T13:27:00Z">
        <w:r w:rsidR="00E001C3">
          <w:rPr>
            <w:sz w:val="22"/>
            <w:szCs w:val="22"/>
            <w:highlight w:val="yellow"/>
          </w:rPr>
          <w:t>åkmodeller i mjukvaruutveckling</w:t>
        </w:r>
      </w:ins>
      <w:ins w:id="37" w:author="Miroslaw Staron" w:date="2023-06-05T13:50:00Z">
        <w:r>
          <w:rPr>
            <w:sz w:val="22"/>
            <w:szCs w:val="22"/>
            <w:highlight w:val="yellow"/>
          </w:rPr>
          <w:t xml:space="preserve"> inom områdena: programmering, kravhantering, testning och kvalitetssäkring</w:t>
        </w:r>
      </w:ins>
      <w:ins w:id="38" w:author="Miroslaw Staron" w:date="2023-06-05T13:27:00Z">
        <w:r w:rsidR="00E001C3">
          <w:rPr>
            <w:sz w:val="22"/>
            <w:szCs w:val="22"/>
            <w:highlight w:val="yellow"/>
          </w:rPr>
          <w:t xml:space="preserve">. I samarbetet med Software Center företag, </w:t>
        </w:r>
        <w:proofErr w:type="spellStart"/>
        <w:proofErr w:type="gramStart"/>
        <w:r w:rsidR="00E001C3">
          <w:rPr>
            <w:sz w:val="22"/>
            <w:szCs w:val="22"/>
            <w:highlight w:val="yellow"/>
          </w:rPr>
          <w:t>bl</w:t>
        </w:r>
        <w:proofErr w:type="spellEnd"/>
        <w:r w:rsidR="00E001C3">
          <w:rPr>
            <w:sz w:val="22"/>
            <w:szCs w:val="22"/>
            <w:highlight w:val="yellow"/>
          </w:rPr>
          <w:t xml:space="preserve"> a.</w:t>
        </w:r>
        <w:proofErr w:type="gramEnd"/>
        <w:r w:rsidR="00E001C3">
          <w:rPr>
            <w:sz w:val="22"/>
            <w:szCs w:val="22"/>
            <w:highlight w:val="yellow"/>
          </w:rPr>
          <w:t xml:space="preserve"> </w:t>
        </w:r>
        <w:proofErr w:type="spellStart"/>
        <w:r w:rsidR="00E001C3">
          <w:rPr>
            <w:sz w:val="22"/>
            <w:szCs w:val="22"/>
            <w:highlight w:val="yellow"/>
          </w:rPr>
          <w:t>Zenseact</w:t>
        </w:r>
        <w:proofErr w:type="spellEnd"/>
        <w:r w:rsidR="00E001C3">
          <w:rPr>
            <w:sz w:val="22"/>
            <w:szCs w:val="22"/>
            <w:highlight w:val="yellow"/>
          </w:rPr>
          <w:t xml:space="preserve">, </w:t>
        </w:r>
      </w:ins>
      <w:ins w:id="39" w:author="Miroslaw Staron" w:date="2023-06-05T13:28:00Z">
        <w:r w:rsidR="00E001C3">
          <w:rPr>
            <w:sz w:val="22"/>
            <w:szCs w:val="22"/>
            <w:highlight w:val="yellow"/>
          </w:rPr>
          <w:t>studerar vi hur språkmodeller kan hjälpa moderna mjukvaruutvecklingsf</w:t>
        </w:r>
      </w:ins>
      <w:ins w:id="40" w:author="Miroslaw Staron" w:date="2023-06-05T13:29:00Z">
        <w:r w:rsidR="00E001C3">
          <w:rPr>
            <w:sz w:val="22"/>
            <w:szCs w:val="22"/>
            <w:highlight w:val="yellow"/>
          </w:rPr>
          <w:t xml:space="preserve">öretag </w:t>
        </w:r>
      </w:ins>
      <w:ins w:id="41" w:author="Miroslaw Staron" w:date="2023-06-05T13:50:00Z">
        <w:r>
          <w:rPr>
            <w:sz w:val="22"/>
            <w:szCs w:val="22"/>
            <w:highlight w:val="yellow"/>
          </w:rPr>
          <w:t xml:space="preserve">med att bli snabbare med mjukvaruutveckling utan att tumma på kvaliteten. Vi </w:t>
        </w:r>
      </w:ins>
      <w:ins w:id="42" w:author="Miroslaw Staron" w:date="2023-06-05T13:51:00Z">
        <w:r>
          <w:rPr>
            <w:sz w:val="22"/>
            <w:szCs w:val="22"/>
            <w:highlight w:val="yellow"/>
          </w:rPr>
          <w:t xml:space="preserve">studerar </w:t>
        </w:r>
      </w:ins>
      <w:ins w:id="43" w:author="Miroslaw Staron" w:date="2023-06-05T13:29:00Z">
        <w:r w:rsidR="00E001C3">
          <w:rPr>
            <w:sz w:val="22"/>
            <w:szCs w:val="22"/>
            <w:highlight w:val="yellow"/>
          </w:rPr>
          <w:t>vilka utmaningar hindrar företagen från att inkludera modeller i deras verktyg</w:t>
        </w:r>
      </w:ins>
      <w:ins w:id="44" w:author="Miroslaw Staron" w:date="2023-06-05T13:51:00Z">
        <w:r>
          <w:rPr>
            <w:sz w:val="22"/>
            <w:szCs w:val="22"/>
            <w:highlight w:val="yellow"/>
          </w:rPr>
          <w:t xml:space="preserve"> och även </w:t>
        </w:r>
      </w:ins>
      <w:ins w:id="45" w:author="Miroslaw Staron" w:date="2023-06-05T13:52:00Z">
        <w:r w:rsidR="00243D9A">
          <w:rPr>
            <w:sz w:val="22"/>
            <w:szCs w:val="22"/>
            <w:highlight w:val="yellow"/>
          </w:rPr>
          <w:t xml:space="preserve">konstruerar lösningar för dessa hinder. </w:t>
        </w:r>
      </w:ins>
      <w:del w:id="46" w:author="Miroslaw Staron" w:date="2023-06-05T13:30:00Z">
        <w:r w:rsidR="00B2132B" w:rsidRPr="00B2132B" w:rsidDel="009D73F5">
          <w:rPr>
            <w:sz w:val="22"/>
            <w:szCs w:val="22"/>
            <w:highlight w:val="yellow"/>
          </w:rPr>
          <w:delText xml:space="preserve">Trots de enorma affärsvinsterna med maskininlärning finns det utmaningar i </w:delText>
        </w:r>
        <w:r w:rsidR="00C1456B" w:rsidDel="009D73F5">
          <w:rPr>
            <w:sz w:val="22"/>
            <w:szCs w:val="22"/>
            <w:highlight w:val="yellow"/>
          </w:rPr>
          <w:delText>hur man kan använda den</w:delText>
        </w:r>
        <w:r w:rsidR="00B2132B" w:rsidRPr="00B2132B" w:rsidDel="009D73F5">
          <w:rPr>
            <w:sz w:val="22"/>
            <w:szCs w:val="22"/>
            <w:highlight w:val="yellow"/>
          </w:rPr>
          <w:delText xml:space="preserve"> som en del av stora, komplexa mjukvarusystem: modeller är ogenomskinliga och </w:delText>
        </w:r>
        <w:r w:rsidR="00A42E6B" w:rsidDel="009D73F5">
          <w:rPr>
            <w:sz w:val="22"/>
            <w:szCs w:val="22"/>
            <w:highlight w:val="yellow"/>
          </w:rPr>
          <w:delText>obeständig</w:delText>
        </w:r>
        <w:r w:rsidR="00DB6950" w:rsidDel="009D73F5">
          <w:rPr>
            <w:sz w:val="22"/>
            <w:szCs w:val="22"/>
            <w:highlight w:val="yellow"/>
          </w:rPr>
          <w:delText>a</w:delText>
        </w:r>
        <w:r w:rsidR="00B2132B" w:rsidRPr="00B2132B" w:rsidDel="009D73F5">
          <w:rPr>
            <w:sz w:val="22"/>
            <w:szCs w:val="22"/>
            <w:highlight w:val="yellow"/>
          </w:rPr>
          <w:delText>, därför är kapaciteten hos modeller och utbildningsdata svåra att avgöra på förhand, och det är utmanande att spåra önskat beteende till modeller och data. Utveckling av maskininlärning måste passa in i nuvarande storskaliga agila utvecklingsmetoder, inklusive kontinuerlig integration och utveckling. Dessa utmaningar kan förhindra att system som använder maskininlärning släpps eller orsaka kritiska förtroende- och tillförlitlighetsproblem i släppta system.</w:delText>
        </w:r>
      </w:del>
    </w:p>
    <w:p w14:paraId="06B67C17" w14:textId="77777777" w:rsidR="00243D9A" w:rsidRPr="00B2132B" w:rsidRDefault="00243D9A" w:rsidP="00243D9A">
      <w:pPr>
        <w:pStyle w:val="Normalwebb"/>
        <w:ind w:right="-284"/>
        <w:rPr>
          <w:ins w:id="47" w:author="Miroslaw Staron" w:date="2023-06-05T13:52:00Z"/>
          <w:sz w:val="22"/>
          <w:szCs w:val="22"/>
          <w:highlight w:val="yellow"/>
        </w:rPr>
      </w:pPr>
    </w:p>
    <w:p w14:paraId="38D848AF" w14:textId="4E5071DC" w:rsidR="00B2132B" w:rsidRPr="00B2132B" w:rsidDel="009D73F5" w:rsidRDefault="00B2132B" w:rsidP="00B2132B">
      <w:pPr>
        <w:pStyle w:val="Normalwebb"/>
        <w:ind w:right="-284"/>
        <w:rPr>
          <w:del w:id="48" w:author="Miroslaw Staron" w:date="2023-06-05T13:30:00Z"/>
          <w:sz w:val="22"/>
          <w:szCs w:val="22"/>
          <w:highlight w:val="yellow"/>
        </w:rPr>
      </w:pPr>
    </w:p>
    <w:p w14:paraId="5C6925E8" w14:textId="04B0BD28" w:rsidR="00B2132B" w:rsidRPr="00B2132B" w:rsidDel="00E001C3" w:rsidRDefault="00B2132B" w:rsidP="00B2132B">
      <w:pPr>
        <w:pStyle w:val="Normalwebb"/>
        <w:ind w:right="-284"/>
        <w:rPr>
          <w:del w:id="49" w:author="Miroslaw Staron" w:date="2023-06-05T13:30:00Z"/>
          <w:sz w:val="22"/>
          <w:szCs w:val="22"/>
          <w:highlight w:val="yellow"/>
        </w:rPr>
      </w:pPr>
      <w:del w:id="50" w:author="Miroslaw Staron" w:date="2023-06-05T13:30:00Z">
        <w:r w:rsidRPr="00B2132B" w:rsidDel="00E001C3">
          <w:rPr>
            <w:sz w:val="22"/>
            <w:szCs w:val="22"/>
            <w:highlight w:val="yellow"/>
          </w:rPr>
          <w:delText xml:space="preserve">Requirements Engineering är underområdet för mjukvaruteknik som tillhandahåller koncept, teorier och metoder för att förstå, </w:delText>
        </w:r>
        <w:r w:rsidR="00FA4374" w:rsidDel="00E001C3">
          <w:rPr>
            <w:sz w:val="22"/>
            <w:szCs w:val="22"/>
            <w:highlight w:val="yellow"/>
          </w:rPr>
          <w:delText>ta upp</w:delText>
        </w:r>
        <w:r w:rsidRPr="00B2132B" w:rsidDel="00E001C3">
          <w:rPr>
            <w:sz w:val="22"/>
            <w:szCs w:val="22"/>
            <w:highlight w:val="yellow"/>
          </w:rPr>
          <w:delText>, analysera och hantera systembehov eller krav genom ett systems livstid. Denna kunskap styr och samordnar utvecklingen i stora, komplexa system. Tidigare projekterfarenhet stöder hypotese</w:delText>
        </w:r>
        <w:r w:rsidR="00C1456B" w:rsidDel="00E001C3">
          <w:rPr>
            <w:sz w:val="22"/>
            <w:szCs w:val="22"/>
            <w:highlight w:val="yellow"/>
          </w:rPr>
          <w:delText>n</w:delText>
        </w:r>
        <w:r w:rsidRPr="00B2132B" w:rsidDel="00E001C3">
          <w:rPr>
            <w:sz w:val="22"/>
            <w:szCs w:val="22"/>
            <w:highlight w:val="yellow"/>
          </w:rPr>
          <w:delText xml:space="preserve"> om att nya och anpassade kravkoncept, teorier och metoder avsevärt kan </w:delText>
        </w:r>
        <w:r w:rsidR="005A4722" w:rsidDel="00E001C3">
          <w:rPr>
            <w:sz w:val="22"/>
            <w:szCs w:val="22"/>
            <w:highlight w:val="yellow"/>
          </w:rPr>
          <w:delText>reducera</w:delText>
        </w:r>
        <w:r w:rsidR="005A4722" w:rsidRPr="00B2132B" w:rsidDel="00E001C3">
          <w:rPr>
            <w:sz w:val="22"/>
            <w:szCs w:val="22"/>
            <w:highlight w:val="yellow"/>
          </w:rPr>
          <w:delText xml:space="preserve"> </w:delText>
        </w:r>
        <w:r w:rsidRPr="00B2132B" w:rsidDel="00E001C3">
          <w:rPr>
            <w:sz w:val="22"/>
            <w:szCs w:val="22"/>
            <w:highlight w:val="yellow"/>
          </w:rPr>
          <w:delText>många av dessa praktiska maskininlärningsutmaningar, vilket möjliggör lanseringen av mer pålitliga maskininlärningssystem.</w:delText>
        </w:r>
      </w:del>
    </w:p>
    <w:p w14:paraId="48E0284C" w14:textId="0B5550D2" w:rsidR="00B2132B" w:rsidRPr="00B2132B" w:rsidDel="00E001C3" w:rsidRDefault="00B2132B" w:rsidP="00B2132B">
      <w:pPr>
        <w:pStyle w:val="Normalwebb"/>
        <w:ind w:right="-284"/>
        <w:rPr>
          <w:del w:id="51" w:author="Miroslaw Staron" w:date="2023-06-05T13:30:00Z"/>
          <w:sz w:val="22"/>
          <w:szCs w:val="22"/>
          <w:highlight w:val="yellow"/>
        </w:rPr>
      </w:pPr>
    </w:p>
    <w:p w14:paraId="018C2B81" w14:textId="768E6E3A" w:rsidR="00FD3DD2" w:rsidRPr="00394602" w:rsidDel="00E001C3" w:rsidRDefault="00B2132B" w:rsidP="00B2132B">
      <w:pPr>
        <w:pStyle w:val="Normalwebb"/>
        <w:spacing w:before="0" w:beforeAutospacing="0" w:after="0" w:afterAutospacing="0"/>
        <w:ind w:right="-284"/>
        <w:rPr>
          <w:del w:id="52" w:author="Miroslaw Staron" w:date="2023-06-05T13:30:00Z"/>
          <w:sz w:val="22"/>
          <w:szCs w:val="22"/>
        </w:rPr>
      </w:pPr>
      <w:del w:id="53" w:author="Miroslaw Staron" w:date="2023-06-05T13:30:00Z">
        <w:r w:rsidRPr="00B2132B" w:rsidDel="00E001C3">
          <w:rPr>
            <w:sz w:val="22"/>
            <w:szCs w:val="22"/>
            <w:highlight w:val="yellow"/>
          </w:rPr>
          <w:delText xml:space="preserve">Som en del av projektet kommer doktoranden att </w:delText>
        </w:r>
        <w:r w:rsidR="007D4F5C" w:rsidDel="00E001C3">
          <w:rPr>
            <w:sz w:val="22"/>
            <w:szCs w:val="22"/>
            <w:highlight w:val="yellow"/>
          </w:rPr>
          <w:delText>jobba med</w:delText>
        </w:r>
        <w:r w:rsidRPr="00B2132B" w:rsidDel="00E001C3">
          <w:rPr>
            <w:sz w:val="22"/>
            <w:szCs w:val="22"/>
            <w:highlight w:val="yellow"/>
          </w:rPr>
          <w:delText xml:space="preserve"> ett antal potentiella ämnen inom RE för ML: föra fram centrala koncept och teorier som används i krav, skapa nya utvecklingsmetoder med hänsyn till smidighet och maskininlärning, möjliggöra kravdriven kontinuerlig driftsättning och integration av maskin. inlärningsmodeller, ta fram utvecklingsmetoder för att hantera maskininlärnings</w:delText>
        </w:r>
        <w:r w:rsidR="00DB6950" w:rsidDel="00E001C3">
          <w:rPr>
            <w:sz w:val="22"/>
            <w:szCs w:val="22"/>
            <w:highlight w:val="yellow"/>
          </w:rPr>
          <w:delText xml:space="preserve"> </w:delText>
        </w:r>
        <w:r w:rsidRPr="00B2132B" w:rsidDel="00E001C3">
          <w:rPr>
            <w:sz w:val="22"/>
            <w:szCs w:val="22"/>
            <w:highlight w:val="yellow"/>
          </w:rPr>
          <w:delText xml:space="preserve">osäkerhet på kravnivå, utöka mjukvarans spårbarhet till att inkludera nya koncept och utveckla kravmetoder över den data som behövs för maskininlärning. Dessa prestationer kommer att underlätta ytterligare framsteg i kraven för ML, vilket möjliggör effektiv utveckling av komplexa mjukvarusystem med ML. Doktoranden kommer att fokusera på en </w:delText>
        </w:r>
        <w:r w:rsidR="00C1456B" w:rsidDel="00E001C3">
          <w:rPr>
            <w:sz w:val="22"/>
            <w:szCs w:val="22"/>
            <w:highlight w:val="yellow"/>
          </w:rPr>
          <w:delText>delmängd</w:delText>
        </w:r>
        <w:r w:rsidR="00C1456B" w:rsidRPr="00B2132B" w:rsidDel="00E001C3">
          <w:rPr>
            <w:sz w:val="22"/>
            <w:szCs w:val="22"/>
            <w:highlight w:val="yellow"/>
          </w:rPr>
          <w:delText xml:space="preserve"> </w:delText>
        </w:r>
        <w:r w:rsidRPr="00B2132B" w:rsidDel="00E001C3">
          <w:rPr>
            <w:sz w:val="22"/>
            <w:szCs w:val="22"/>
            <w:highlight w:val="yellow"/>
          </w:rPr>
          <w:delText>av dessa ämnen inom RE för ML, delvis beroende på kandidatens intresse och expertis.</w:delText>
        </w:r>
      </w:del>
    </w:p>
    <w:p w14:paraId="24876251" w14:textId="77777777" w:rsidR="00B2132B" w:rsidRDefault="00B2132B" w:rsidP="00BE74B8">
      <w:pPr>
        <w:pStyle w:val="Normalwebb"/>
        <w:spacing w:before="0" w:beforeAutospacing="0" w:after="0" w:afterAutospacing="0"/>
        <w:ind w:right="-284"/>
        <w:rPr>
          <w:rStyle w:val="Stark"/>
        </w:rPr>
      </w:pPr>
    </w:p>
    <w:p w14:paraId="796DAF47" w14:textId="7B952A5E" w:rsidR="003235A8" w:rsidRPr="00EF7923" w:rsidRDefault="00FD3DD2" w:rsidP="00BE74B8">
      <w:pPr>
        <w:pStyle w:val="Normalwebb"/>
        <w:spacing w:before="0" w:beforeAutospacing="0" w:after="0" w:afterAutospacing="0"/>
        <w:ind w:right="-284"/>
      </w:pPr>
      <w:r w:rsidRPr="00EF7923">
        <w:rPr>
          <w:rStyle w:val="Stark"/>
        </w:rPr>
        <w:t>Arbetsuppgifter</w:t>
      </w:r>
      <w:r w:rsidR="00710D5F" w:rsidRPr="00EF7923">
        <w:rPr>
          <w:rStyle w:val="Stark"/>
        </w:rPr>
        <w:t xml:space="preserve"> </w:t>
      </w:r>
    </w:p>
    <w:p w14:paraId="4FA4A502" w14:textId="7ED2B326" w:rsidR="001114EE" w:rsidRPr="00960670" w:rsidRDefault="001114EE" w:rsidP="00BE74B8">
      <w:pPr>
        <w:pStyle w:val="Normalwebb"/>
        <w:spacing w:before="0" w:beforeAutospacing="0" w:after="0" w:afterAutospacing="0"/>
        <w:rPr>
          <w:rStyle w:val="Stark"/>
          <w:sz w:val="22"/>
          <w:szCs w:val="22"/>
        </w:rPr>
      </w:pPr>
      <w:r w:rsidRPr="00960670">
        <w:rPr>
          <w:sz w:val="22"/>
          <w:szCs w:val="22"/>
        </w:rPr>
        <w:t xml:space="preserve">Utbildning på forskarnivå omfattar fyra års heltidsstudier och leder efter framgångsrikt slutförande fram till en doktorsexamen. Den som är anställd som doktorand ska främst ägna sig åt sin forskarutbildning. En doktorand får dock i begränsad omfattning arbeta med utbildning, forskning och administration </w:t>
      </w:r>
      <w:r w:rsidR="009C3A2F">
        <w:rPr>
          <w:sz w:val="22"/>
          <w:szCs w:val="22"/>
        </w:rPr>
        <w:t xml:space="preserve">i </w:t>
      </w:r>
      <w:r w:rsidRPr="00960670">
        <w:rPr>
          <w:sz w:val="22"/>
          <w:szCs w:val="22"/>
        </w:rPr>
        <w:t>så kallad institutionstjänstgöring i en lärar- eller stödjande roll vilken kan koncentreras till vissa delar av året beroende på verksamhetens behov i samråd med studenten. Sådant arbete får, innan doktorsexamen avlagts, inte omfatta mer än 20 procent av heltid fördelat över studietiden. Om institutionstjänstgöring utförs motsvarande 20 procent av full heltid över studietiden förlängs anställningsavtalet med motsvarande tid vilket ger en sammanlagd anställning på fem år</w:t>
      </w:r>
    </w:p>
    <w:p w14:paraId="6B56703A" w14:textId="47D0E0E4" w:rsidR="001114EE" w:rsidRDefault="001114EE" w:rsidP="008B6F0B">
      <w:pPr>
        <w:pStyle w:val="Normalwebb"/>
        <w:rPr>
          <w:sz w:val="22"/>
          <w:szCs w:val="22"/>
        </w:rPr>
      </w:pPr>
      <w:r w:rsidRPr="00960670">
        <w:rPr>
          <w:sz w:val="22"/>
          <w:szCs w:val="22"/>
        </w:rPr>
        <w:t xml:space="preserve">Syftet med utbildningen är att doktoranden ska förvärva de kunskaper och färdigheter som krävs för att kunna bedriva självständig forskning inom tjänstens område, och att bidra till kunskapsutvecklingen inom ämnet genom att författa en vetenskaplig avhandling. </w:t>
      </w:r>
      <w:r w:rsidR="009566E1" w:rsidRPr="00960670">
        <w:rPr>
          <w:sz w:val="22"/>
          <w:szCs w:val="22"/>
        </w:rPr>
        <w:t>Forskarutbildningen omfattar totalt 240 högskolepoäng och i utbildningen ingår avhandlingsarbete motsvarande 180 högskolepoäng och kurser motsvarande 60 högskolepoäng.</w:t>
      </w:r>
    </w:p>
    <w:p w14:paraId="013549FF" w14:textId="1DA015D8" w:rsidR="00B2132B" w:rsidRPr="00DA68FE" w:rsidRDefault="00243D9A" w:rsidP="00B2132B">
      <w:pPr>
        <w:pStyle w:val="Normalwebb"/>
        <w:spacing w:before="0" w:beforeAutospacing="0" w:after="0" w:afterAutospacing="0"/>
        <w:ind w:right="-8"/>
        <w:rPr>
          <w:color w:val="000000" w:themeColor="text1"/>
        </w:rPr>
      </w:pPr>
      <w:ins w:id="54" w:author="Miroslaw Staron" w:date="2023-06-05T13:53:00Z">
        <w:r>
          <w:rPr>
            <w:color w:val="000000" w:themeColor="text1"/>
            <w:highlight w:val="yellow"/>
          </w:rPr>
          <w:t xml:space="preserve">Mer specifikt kräver projektet ett nära samarbete med företag, vilket betyder att kandidater måste vara beredda för att kunna vistas </w:t>
        </w:r>
      </w:ins>
      <w:ins w:id="55" w:author="Miroslaw Staron" w:date="2023-06-05T14:12:00Z">
        <w:r w:rsidR="00973807">
          <w:rPr>
            <w:color w:val="000000" w:themeColor="text1"/>
            <w:highlight w:val="yellow"/>
          </w:rPr>
          <w:t>båd</w:t>
        </w:r>
      </w:ins>
      <w:ins w:id="56" w:author="Miroslaw Staron" w:date="2023-06-05T14:13:00Z">
        <w:r w:rsidR="00973807">
          <w:rPr>
            <w:color w:val="000000" w:themeColor="text1"/>
            <w:highlight w:val="yellow"/>
          </w:rPr>
          <w:t xml:space="preserve">e på universitetet och </w:t>
        </w:r>
      </w:ins>
      <w:ins w:id="57" w:author="Miroslaw Staron" w:date="2023-06-05T13:53:00Z">
        <w:r>
          <w:rPr>
            <w:color w:val="000000" w:themeColor="text1"/>
            <w:highlight w:val="yellow"/>
          </w:rPr>
          <w:t>på företa</w:t>
        </w:r>
      </w:ins>
      <w:ins w:id="58" w:author="Miroslaw Staron" w:date="2023-06-05T13:54:00Z">
        <w:r>
          <w:rPr>
            <w:color w:val="000000" w:themeColor="text1"/>
            <w:highlight w:val="yellow"/>
          </w:rPr>
          <w:t xml:space="preserve">g inom Sverige och Europa. </w:t>
        </w:r>
      </w:ins>
      <w:del w:id="59" w:author="Miroslaw Staron" w:date="2023-06-05T13:54:00Z">
        <w:r w:rsidR="00B2132B" w:rsidRPr="00B2132B" w:rsidDel="00243D9A">
          <w:rPr>
            <w:color w:val="000000" w:themeColor="text1"/>
            <w:highlight w:val="yellow"/>
          </w:rPr>
          <w:delText>Mer specifikt kommer f</w:delText>
        </w:r>
      </w:del>
      <w:ins w:id="60" w:author="Miroslaw Staron" w:date="2023-06-05T13:54:00Z">
        <w:r>
          <w:rPr>
            <w:color w:val="000000" w:themeColor="text1"/>
            <w:highlight w:val="yellow"/>
          </w:rPr>
          <w:t>F</w:t>
        </w:r>
      </w:ins>
      <w:r w:rsidR="00B2132B" w:rsidRPr="00B2132B">
        <w:rPr>
          <w:color w:val="000000" w:themeColor="text1"/>
          <w:highlight w:val="yellow"/>
        </w:rPr>
        <w:t xml:space="preserve">ramgångsrika kandidater </w:t>
      </w:r>
      <w:ins w:id="61" w:author="Miroslaw Staron" w:date="2023-06-05T13:54:00Z">
        <w:r>
          <w:rPr>
            <w:color w:val="000000" w:themeColor="text1"/>
            <w:highlight w:val="yellow"/>
          </w:rPr>
          <w:t xml:space="preserve">behöver kunna </w:t>
        </w:r>
      </w:ins>
      <w:r w:rsidR="00B2132B" w:rsidRPr="00B2132B">
        <w:rPr>
          <w:color w:val="000000" w:themeColor="text1"/>
          <w:highlight w:val="yellow"/>
        </w:rPr>
        <w:t>läsa, granska och skriva forskningsartiklar; ge presentationer; ta ett antal doktorandkurser; göra systematiska litteraturgranskningar; utforma och genomföra empiriska studier;</w:t>
      </w:r>
      <w:del w:id="62" w:author="Miroslaw Staron" w:date="2023-06-05T13:54:00Z">
        <w:r w:rsidR="00B2132B" w:rsidRPr="00B2132B" w:rsidDel="00243D9A">
          <w:rPr>
            <w:color w:val="000000" w:themeColor="text1"/>
            <w:highlight w:val="yellow"/>
          </w:rPr>
          <w:delText xml:space="preserve"> interagera med industriföretag;</w:delText>
        </w:r>
      </w:del>
      <w:r w:rsidR="00B2132B" w:rsidRPr="00B2132B">
        <w:rPr>
          <w:color w:val="000000" w:themeColor="text1"/>
          <w:highlight w:val="yellow"/>
        </w:rPr>
        <w:t xml:space="preserve"> och utföra kvantitativ och kvalitativ dataanalys. Studenten kommer att bli bekant med, utvärdera och tillämpa tekniker relaterade till </w:t>
      </w:r>
      <w:ins w:id="63" w:author="Miroslaw Staron" w:date="2023-06-05T13:54:00Z">
        <w:r>
          <w:rPr>
            <w:color w:val="000000" w:themeColor="text1"/>
            <w:highlight w:val="yellow"/>
          </w:rPr>
          <w:t>artificiellintelligens inom mjukvaruteknik</w:t>
        </w:r>
      </w:ins>
      <w:del w:id="64" w:author="Miroslaw Staron" w:date="2023-06-05T13:55:00Z">
        <w:r w:rsidR="00B2132B" w:rsidRPr="00B2132B" w:rsidDel="00243D9A">
          <w:rPr>
            <w:color w:val="000000" w:themeColor="text1"/>
            <w:highlight w:val="yellow"/>
          </w:rPr>
          <w:delText>requirements engineering (RE)</w:delText>
        </w:r>
      </w:del>
      <w:r w:rsidR="00B2132B" w:rsidRPr="00B2132B">
        <w:rPr>
          <w:color w:val="000000" w:themeColor="text1"/>
          <w:highlight w:val="yellow"/>
        </w:rPr>
        <w:t>; och bli bekant med ML-domänen, inklusive olika algoritmer, sammanhang, strategier för dataförberedelser och utmaningar. Även om fokus främst är på forskning, kommer kandidaten också att vara involverad i undervisning och administration, inklusive kursstöd, medlemskap i kommittéer, och handledning av kandidatexamen och masteruppsats. Målet är att förbereda kandidaten för att bli en framgångsrik och oberoende forskare.</w:t>
      </w:r>
    </w:p>
    <w:p w14:paraId="01F53CC5" w14:textId="77777777" w:rsidR="006B174F" w:rsidRPr="00394602" w:rsidRDefault="005E2974" w:rsidP="006B174F">
      <w:pPr>
        <w:pStyle w:val="Normalwebb"/>
        <w:rPr>
          <w:sz w:val="22"/>
          <w:szCs w:val="22"/>
        </w:rPr>
      </w:pPr>
      <w:r w:rsidRPr="005E2974">
        <w:rPr>
          <w:b/>
          <w:bCs/>
        </w:rPr>
        <w:t>Behörighet</w:t>
      </w:r>
      <w:r w:rsidRPr="005E2974">
        <w:rPr>
          <w:b/>
          <w:bCs/>
        </w:rPr>
        <w:br/>
      </w:r>
      <w:r w:rsidR="006B174F" w:rsidRPr="00960670">
        <w:rPr>
          <w:sz w:val="22"/>
          <w:szCs w:val="22"/>
        </w:rPr>
        <w:t>För tillträde till utbildning på forskarnivå krävs grundläggande och i förekommande fall särskild behörighet som är fastställd i den allmänna studieplanen för ämnet. Grundläggande behörighet till utbildning på forskarnivå har den som:</w:t>
      </w:r>
    </w:p>
    <w:p w14:paraId="38290F29" w14:textId="77777777" w:rsidR="006B174F" w:rsidRDefault="006B174F" w:rsidP="006B174F">
      <w:pPr>
        <w:spacing w:before="100" w:beforeAutospacing="1" w:after="100" w:afterAutospacing="1" w:line="240" w:lineRule="auto"/>
        <w:ind w:right="0"/>
        <w:rPr>
          <w:kern w:val="0"/>
          <w:szCs w:val="22"/>
          <w:lang w:eastAsia="sv-SE"/>
        </w:rPr>
      </w:pPr>
      <w:r w:rsidRPr="00394602">
        <w:rPr>
          <w:kern w:val="0"/>
          <w:szCs w:val="22"/>
          <w:lang w:eastAsia="sv-SE"/>
        </w:rPr>
        <w:t xml:space="preserve">1. avlagt examen på avancerad nivå, eller </w:t>
      </w:r>
      <w:r w:rsidRPr="00394602">
        <w:rPr>
          <w:kern w:val="0"/>
          <w:szCs w:val="22"/>
          <w:lang w:eastAsia="sv-SE"/>
        </w:rPr>
        <w:br/>
        <w:t xml:space="preserve">2. fullgjort kursfordringar om minst 240 högskolepoäng, varav minst 60 högskolepoäng på avancerad nivå, eller </w:t>
      </w:r>
      <w:r w:rsidRPr="00394602">
        <w:rPr>
          <w:kern w:val="0"/>
          <w:szCs w:val="22"/>
          <w:lang w:eastAsia="sv-SE"/>
        </w:rPr>
        <w:br/>
        <w:t>3. på annat sätt inom eller utom landet förvärvat motsvarande kunskaper.</w:t>
      </w:r>
    </w:p>
    <w:p w14:paraId="70CA6B66" w14:textId="5D463D80" w:rsidR="00FD3DD2" w:rsidRDefault="006B174F" w:rsidP="00D60C1F">
      <w:pPr>
        <w:spacing w:before="100" w:beforeAutospacing="1" w:after="100" w:afterAutospacing="1" w:line="240" w:lineRule="auto"/>
        <w:ind w:right="0"/>
      </w:pPr>
      <w:r w:rsidRPr="00960670">
        <w:t xml:space="preserve">Särskild behörighet för att antas till forskarutbildning i data- och informationsteknik har den som har avlagt en examen på avancerad nivå. Inriktningen av den sökandes examen ska ha en tillräckligt nära </w:t>
      </w:r>
      <w:r w:rsidRPr="00960670">
        <w:lastRenderedPageBreak/>
        <w:t>koppling till ämnet data och informationsteknik. Motsvarande krav gäller för personer som har tagit sin examen i ett annat land än Sverige.</w:t>
      </w:r>
    </w:p>
    <w:p w14:paraId="7C91D706" w14:textId="0D323F7C" w:rsidR="00B2132B" w:rsidRDefault="00B2132B" w:rsidP="00B2132B">
      <w:pPr>
        <w:spacing w:before="100" w:beforeAutospacing="1" w:after="100" w:afterAutospacing="1" w:line="240" w:lineRule="auto"/>
        <w:ind w:right="0"/>
        <w:rPr>
          <w:ins w:id="65" w:author="Miroslaw Staron" w:date="2023-06-05T13:55:00Z"/>
          <w:kern w:val="0"/>
          <w:szCs w:val="22"/>
          <w:highlight w:val="yellow"/>
          <w:lang w:eastAsia="sv-SE"/>
        </w:rPr>
      </w:pPr>
      <w:r w:rsidRPr="00B2132B">
        <w:rPr>
          <w:kern w:val="0"/>
          <w:szCs w:val="22"/>
          <w:highlight w:val="yellow"/>
          <w:lang w:eastAsia="sv-SE"/>
        </w:rPr>
        <w:t xml:space="preserve">Ytterligare önskvärda men inte obligatoriska kriterier inkluderar tidigare forskningserfarenhet inklusive publikationer på internationella, </w:t>
      </w:r>
      <w:proofErr w:type="spellStart"/>
      <w:r w:rsidRPr="00B2132B">
        <w:rPr>
          <w:kern w:val="0"/>
          <w:szCs w:val="22"/>
          <w:highlight w:val="yellow"/>
          <w:lang w:eastAsia="sv-SE"/>
        </w:rPr>
        <w:t>peer-reviewed</w:t>
      </w:r>
      <w:proofErr w:type="spellEnd"/>
      <w:r w:rsidR="00C1456B">
        <w:rPr>
          <w:kern w:val="0"/>
          <w:szCs w:val="22"/>
          <w:highlight w:val="yellow"/>
          <w:lang w:eastAsia="sv-SE"/>
        </w:rPr>
        <w:t xml:space="preserve"> konferenser eller tidskrifter</w:t>
      </w:r>
      <w:r w:rsidRPr="00B2132B">
        <w:rPr>
          <w:kern w:val="0"/>
          <w:szCs w:val="22"/>
          <w:highlight w:val="yellow"/>
          <w:lang w:eastAsia="sv-SE"/>
        </w:rPr>
        <w:t xml:space="preserve">; en </w:t>
      </w:r>
      <w:r w:rsidR="00C1456B">
        <w:rPr>
          <w:kern w:val="0"/>
          <w:szCs w:val="22"/>
          <w:highlight w:val="yellow"/>
          <w:lang w:eastAsia="sv-SE"/>
        </w:rPr>
        <w:t>masterexamen</w:t>
      </w:r>
      <w:r w:rsidR="00C1456B" w:rsidRPr="00B2132B">
        <w:rPr>
          <w:kern w:val="0"/>
          <w:szCs w:val="22"/>
          <w:highlight w:val="yellow"/>
          <w:lang w:eastAsia="sv-SE"/>
        </w:rPr>
        <w:t xml:space="preserve"> </w:t>
      </w:r>
      <w:r w:rsidRPr="00B2132B">
        <w:rPr>
          <w:kern w:val="0"/>
          <w:szCs w:val="22"/>
          <w:highlight w:val="yellow"/>
          <w:lang w:eastAsia="sv-SE"/>
        </w:rPr>
        <w:t>i ett relaterat ämne; expertis inom mjukvaruteknik, kunskap om artificiell intelligens och maskininlärning; och kunskap om kravteknik, inklusive koncept och tekniker.</w:t>
      </w:r>
    </w:p>
    <w:p w14:paraId="0ECC3B08" w14:textId="75003BD7" w:rsidR="00243D9A" w:rsidRPr="00B2132B" w:rsidRDefault="00243D9A" w:rsidP="00B2132B">
      <w:pPr>
        <w:spacing w:before="100" w:beforeAutospacing="1" w:after="100" w:afterAutospacing="1" w:line="240" w:lineRule="auto"/>
        <w:ind w:right="0"/>
        <w:rPr>
          <w:kern w:val="0"/>
          <w:szCs w:val="22"/>
          <w:highlight w:val="yellow"/>
          <w:lang w:eastAsia="sv-SE"/>
        </w:rPr>
      </w:pPr>
      <w:ins w:id="66" w:author="Miroslaw Staron" w:date="2023-06-05T13:55:00Z">
        <w:r>
          <w:rPr>
            <w:kern w:val="0"/>
            <w:szCs w:val="22"/>
            <w:highlight w:val="yellow"/>
            <w:lang w:eastAsia="sv-SE"/>
          </w:rPr>
          <w:t>Kandidaten måste vara beredd för att interagera med företag</w:t>
        </w:r>
      </w:ins>
      <w:ins w:id="67" w:author="Miroslaw Staron" w:date="2023-06-05T13:56:00Z">
        <w:r>
          <w:rPr>
            <w:kern w:val="0"/>
            <w:szCs w:val="22"/>
            <w:highlight w:val="yellow"/>
            <w:lang w:eastAsia="sv-SE"/>
          </w:rPr>
          <w:t xml:space="preserve"> och vistas hos dem. </w:t>
        </w:r>
      </w:ins>
    </w:p>
    <w:p w14:paraId="6AB24591" w14:textId="41657F89" w:rsidR="00B2132B" w:rsidRPr="00D60C1F" w:rsidRDefault="00B2132B" w:rsidP="00B2132B">
      <w:pPr>
        <w:spacing w:before="100" w:beforeAutospacing="1" w:after="100" w:afterAutospacing="1" w:line="240" w:lineRule="auto"/>
        <w:ind w:right="0"/>
        <w:rPr>
          <w:kern w:val="0"/>
          <w:szCs w:val="22"/>
          <w:lang w:eastAsia="sv-SE"/>
        </w:rPr>
      </w:pPr>
      <w:r w:rsidRPr="00B2132B">
        <w:rPr>
          <w:kern w:val="0"/>
          <w:szCs w:val="22"/>
          <w:highlight w:val="yellow"/>
          <w:lang w:eastAsia="sv-SE"/>
        </w:rPr>
        <w:t xml:space="preserve">Kandidaten förväntas ha </w:t>
      </w:r>
      <w:r w:rsidR="00023881">
        <w:rPr>
          <w:kern w:val="0"/>
          <w:szCs w:val="22"/>
          <w:highlight w:val="yellow"/>
          <w:lang w:eastAsia="sv-SE"/>
        </w:rPr>
        <w:t>avancerade</w:t>
      </w:r>
      <w:r w:rsidR="00023881" w:rsidRPr="00B2132B">
        <w:rPr>
          <w:kern w:val="0"/>
          <w:szCs w:val="22"/>
          <w:highlight w:val="yellow"/>
          <w:lang w:eastAsia="sv-SE"/>
        </w:rPr>
        <w:t xml:space="preserve"> </w:t>
      </w:r>
      <w:r w:rsidRPr="00B2132B">
        <w:rPr>
          <w:kern w:val="0"/>
          <w:szCs w:val="22"/>
          <w:highlight w:val="yellow"/>
          <w:lang w:eastAsia="sv-SE"/>
        </w:rPr>
        <w:t>engelska kunskaper i läsning och skrivning.</w:t>
      </w:r>
    </w:p>
    <w:p w14:paraId="208722DD" w14:textId="00B0C529" w:rsidR="00651FB7" w:rsidRPr="00394602" w:rsidRDefault="00FD3DD2" w:rsidP="00BE74B8">
      <w:pPr>
        <w:pStyle w:val="Normalwebb"/>
        <w:spacing w:before="0" w:beforeAutospacing="0" w:after="0" w:afterAutospacing="0"/>
        <w:ind w:right="-284"/>
        <w:rPr>
          <w:sz w:val="22"/>
          <w:szCs w:val="22"/>
        </w:rPr>
      </w:pPr>
      <w:r w:rsidRPr="00394602">
        <w:rPr>
          <w:rStyle w:val="Stark"/>
          <w:sz w:val="22"/>
          <w:szCs w:val="22"/>
        </w:rPr>
        <w:t xml:space="preserve">Bedömningsgrund </w:t>
      </w:r>
    </w:p>
    <w:p w14:paraId="7B514708" w14:textId="77777777" w:rsidR="00FD3DD2" w:rsidRPr="00394602" w:rsidRDefault="00651FB7" w:rsidP="00D964DA">
      <w:pPr>
        <w:pStyle w:val="Ingetavstnd"/>
        <w:ind w:right="-150"/>
        <w:rPr>
          <w:szCs w:val="22"/>
        </w:rPr>
      </w:pPr>
      <w:r w:rsidRPr="00394602">
        <w:rPr>
          <w:szCs w:val="22"/>
        </w:rPr>
        <w:t xml:space="preserve">Urval bland sökande som uppfyller krav på grundläggande och </w:t>
      </w:r>
      <w:r w:rsidR="005A193C" w:rsidRPr="00394602">
        <w:rPr>
          <w:szCs w:val="22"/>
        </w:rPr>
        <w:t xml:space="preserve">i förekommande fall </w:t>
      </w:r>
      <w:r w:rsidRPr="00394602">
        <w:rPr>
          <w:szCs w:val="22"/>
        </w:rPr>
        <w:t>särskild behörighet baseras på förmågan att tillgodogöra sig utbildningen på forskarnivå.</w:t>
      </w:r>
    </w:p>
    <w:p w14:paraId="781EFA6F" w14:textId="77777777" w:rsidR="00FD3DD2" w:rsidRPr="00394602" w:rsidRDefault="00FD3DD2" w:rsidP="00FD3DD2">
      <w:pPr>
        <w:pStyle w:val="Normalwebb"/>
        <w:spacing w:before="0" w:beforeAutospacing="0" w:after="0" w:afterAutospacing="0"/>
        <w:ind w:right="-284"/>
        <w:rPr>
          <w:sz w:val="22"/>
          <w:szCs w:val="22"/>
        </w:rPr>
      </w:pPr>
    </w:p>
    <w:p w14:paraId="21BE2576" w14:textId="745B7F91" w:rsidR="00C9349A" w:rsidRPr="00981741" w:rsidRDefault="00FD3DD2" w:rsidP="00BE74B8">
      <w:pPr>
        <w:pStyle w:val="Normalwebb"/>
        <w:spacing w:before="0" w:beforeAutospacing="0" w:after="0" w:afterAutospacing="0"/>
        <w:ind w:right="-284"/>
        <w:rPr>
          <w:b/>
          <w:i/>
        </w:rPr>
      </w:pPr>
      <w:r w:rsidRPr="00981741">
        <w:rPr>
          <w:rStyle w:val="Stark"/>
        </w:rPr>
        <w:t>Anställning</w:t>
      </w:r>
      <w:r w:rsidR="009149E3" w:rsidRPr="00981741">
        <w:rPr>
          <w:rStyle w:val="Stark"/>
        </w:rPr>
        <w:t xml:space="preserve"> </w:t>
      </w:r>
    </w:p>
    <w:p w14:paraId="072183DB" w14:textId="043303F2" w:rsidR="00AC769D" w:rsidRPr="00777724" w:rsidRDefault="003745F1" w:rsidP="00BE74B8">
      <w:pPr>
        <w:spacing w:line="240" w:lineRule="auto"/>
        <w:ind w:right="0"/>
        <w:rPr>
          <w:kern w:val="0"/>
          <w:szCs w:val="22"/>
          <w:lang w:eastAsia="sv-SE"/>
        </w:rPr>
      </w:pPr>
      <w:r w:rsidRPr="00612CD7">
        <w:rPr>
          <w:szCs w:val="22"/>
        </w:rPr>
        <w:t>Efter du har blivit antagen till utbildning på forskarnivå kommer du att erhålla en doktorandanställning vid Göteborgs universitet.</w:t>
      </w:r>
      <w:r w:rsidR="00CA5491" w:rsidRPr="00612CD7">
        <w:rPr>
          <w:kern w:val="0"/>
          <w:szCs w:val="22"/>
          <w:lang w:eastAsia="sv-SE"/>
        </w:rPr>
        <w:t xml:space="preserve"> Bestämmelser för anställning som doktorand återfinns i förordning SFS 1993:100. </w:t>
      </w:r>
      <w:r w:rsidR="00AC769D" w:rsidRPr="00612CD7">
        <w:rPr>
          <w:kern w:val="0"/>
          <w:szCs w:val="22"/>
          <w:lang w:eastAsia="sv-SE"/>
        </w:rPr>
        <w:t>Den första anställningen som doktorand får gälla högst ett år och får förnyas med högst två år i taget. En doktorand får som längst vara anställd som doktorand under åtta år men den sammanlagda anställningstiden får inte vara längre än vad som motsvarar utbildning på forskarnivå på heltid under fyra år.</w:t>
      </w:r>
      <w:r w:rsidR="00AC769D" w:rsidRPr="00777724">
        <w:rPr>
          <w:kern w:val="0"/>
          <w:szCs w:val="22"/>
          <w:lang w:eastAsia="sv-SE"/>
        </w:rPr>
        <w:t> </w:t>
      </w:r>
    </w:p>
    <w:p w14:paraId="4B74D8C6" w14:textId="22AA7501" w:rsidR="009149E3" w:rsidRPr="00394602" w:rsidRDefault="00C9349A" w:rsidP="00D60C1F">
      <w:pPr>
        <w:spacing w:before="100" w:beforeAutospacing="1" w:after="100" w:afterAutospacing="1" w:line="240" w:lineRule="auto"/>
        <w:ind w:right="0"/>
        <w:rPr>
          <w:kern w:val="0"/>
          <w:szCs w:val="22"/>
          <w:lang w:eastAsia="sv-SE"/>
        </w:rPr>
      </w:pPr>
      <w:r w:rsidRPr="00981741">
        <w:rPr>
          <w:kern w:val="0"/>
          <w:szCs w:val="22"/>
          <w:lang w:eastAsia="sv-SE"/>
        </w:rPr>
        <w:t>Universitetet tillämpar lokalt avtal om lönesättning av doktorander.   </w:t>
      </w:r>
    </w:p>
    <w:p w14:paraId="5CACF573" w14:textId="77777777" w:rsidR="00FD3DD2" w:rsidRPr="00394602" w:rsidRDefault="00FD3DD2" w:rsidP="00FD3DD2">
      <w:pPr>
        <w:pStyle w:val="Ingetavstnd"/>
        <w:ind w:right="-150"/>
        <w:rPr>
          <w:color w:val="000000" w:themeColor="text1"/>
          <w:szCs w:val="22"/>
        </w:rPr>
      </w:pPr>
      <w:r w:rsidRPr="00394602">
        <w:rPr>
          <w:kern w:val="0"/>
          <w:szCs w:val="22"/>
          <w:lang w:eastAsia="sv-SE"/>
        </w:rPr>
        <w:t>Anställningsform: Tidsbegränsad anställning, HF 5 kap 7§</w:t>
      </w:r>
    </w:p>
    <w:p w14:paraId="72512E97" w14:textId="77777777" w:rsidR="00FD3DD2" w:rsidRPr="00394602" w:rsidRDefault="00FD3DD2" w:rsidP="00FD3DD2">
      <w:pPr>
        <w:pStyle w:val="Ingetavstnd"/>
        <w:ind w:right="-150"/>
        <w:rPr>
          <w:szCs w:val="22"/>
        </w:rPr>
      </w:pPr>
      <w:r w:rsidRPr="00394602">
        <w:rPr>
          <w:kern w:val="0"/>
          <w:szCs w:val="22"/>
          <w:lang w:eastAsia="sv-SE"/>
        </w:rPr>
        <w:t>Omfattning: 100%, fulltid</w:t>
      </w:r>
    </w:p>
    <w:p w14:paraId="2F7553B0" w14:textId="020495B0" w:rsidR="00FD3DD2" w:rsidRPr="00394602" w:rsidRDefault="00FD3DD2" w:rsidP="00FD3DD2">
      <w:pPr>
        <w:spacing w:line="240" w:lineRule="auto"/>
        <w:ind w:right="0"/>
        <w:rPr>
          <w:kern w:val="0"/>
          <w:szCs w:val="22"/>
          <w:lang w:eastAsia="sv-SE"/>
        </w:rPr>
      </w:pPr>
      <w:r w:rsidRPr="00394602">
        <w:rPr>
          <w:kern w:val="0"/>
          <w:szCs w:val="22"/>
          <w:lang w:eastAsia="sv-SE"/>
        </w:rPr>
        <w:t>Placering: Data- och informationsteknik, avdelningen för</w:t>
      </w:r>
      <w:r w:rsidR="00B2132B">
        <w:rPr>
          <w:color w:val="FF0000"/>
          <w:kern w:val="0"/>
          <w:szCs w:val="22"/>
          <w:lang w:eastAsia="sv-SE"/>
        </w:rPr>
        <w:t xml:space="preserve"> </w:t>
      </w:r>
      <w:r w:rsidR="00B2132B" w:rsidRPr="00B2132B">
        <w:rPr>
          <w:color w:val="FF0000"/>
          <w:kern w:val="0"/>
          <w:szCs w:val="22"/>
          <w:highlight w:val="yellow"/>
          <w:lang w:eastAsia="sv-SE"/>
        </w:rPr>
        <w:t>Internaction Design and Software Engineering</w:t>
      </w:r>
    </w:p>
    <w:p w14:paraId="43185217" w14:textId="035B1B56" w:rsidR="00FD3DD2" w:rsidRPr="00394602" w:rsidRDefault="00FD3DD2" w:rsidP="00FD3DD2">
      <w:pPr>
        <w:spacing w:line="240" w:lineRule="auto"/>
        <w:ind w:right="0"/>
        <w:rPr>
          <w:kern w:val="0"/>
          <w:szCs w:val="22"/>
          <w:lang w:eastAsia="sv-SE"/>
        </w:rPr>
      </w:pPr>
      <w:r w:rsidRPr="00394602">
        <w:rPr>
          <w:kern w:val="0"/>
          <w:szCs w:val="22"/>
          <w:lang w:eastAsia="sv-SE"/>
        </w:rPr>
        <w:t xml:space="preserve">Tillträde: </w:t>
      </w:r>
      <w:proofErr w:type="gramStart"/>
      <w:r w:rsidR="00B2132B" w:rsidRPr="004F168F">
        <w:rPr>
          <w:szCs w:val="22"/>
          <w:highlight w:val="yellow"/>
        </w:rPr>
        <w:t>2023-</w:t>
      </w:r>
      <w:ins w:id="68" w:author="Miroslaw Staron" w:date="2023-06-05T13:56:00Z">
        <w:r w:rsidR="00243D9A">
          <w:rPr>
            <w:szCs w:val="22"/>
            <w:highlight w:val="yellow"/>
          </w:rPr>
          <w:t>11</w:t>
        </w:r>
      </w:ins>
      <w:proofErr w:type="gramEnd"/>
      <w:del w:id="69" w:author="Miroslaw Staron" w:date="2023-06-05T13:56:00Z">
        <w:r w:rsidR="00B2132B" w:rsidRPr="004F168F" w:rsidDel="00243D9A">
          <w:rPr>
            <w:szCs w:val="22"/>
            <w:highlight w:val="yellow"/>
          </w:rPr>
          <w:delText>09</w:delText>
        </w:r>
      </w:del>
      <w:r w:rsidR="00B2132B" w:rsidRPr="004F168F">
        <w:rPr>
          <w:szCs w:val="22"/>
          <w:highlight w:val="yellow"/>
        </w:rPr>
        <w:t xml:space="preserve">-01 </w:t>
      </w:r>
      <w:r w:rsidRPr="00394602">
        <w:rPr>
          <w:kern w:val="0"/>
          <w:szCs w:val="22"/>
          <w:lang w:eastAsia="sv-SE"/>
        </w:rPr>
        <w:t>eller snarast möjligt</w:t>
      </w:r>
    </w:p>
    <w:p w14:paraId="17121D51" w14:textId="77777777" w:rsidR="00FD3DD2" w:rsidRPr="00394602" w:rsidRDefault="00FD3DD2" w:rsidP="00FD3DD2">
      <w:pPr>
        <w:pStyle w:val="Normalwebb"/>
        <w:spacing w:before="0" w:beforeAutospacing="0" w:after="0" w:afterAutospacing="0"/>
        <w:ind w:right="-284"/>
        <w:rPr>
          <w:sz w:val="22"/>
          <w:szCs w:val="22"/>
        </w:rPr>
      </w:pPr>
    </w:p>
    <w:p w14:paraId="2CFB618D" w14:textId="77777777" w:rsidR="00FD3DD2" w:rsidRPr="00394602" w:rsidRDefault="00FD3DD2" w:rsidP="00FD3DD2">
      <w:pPr>
        <w:pStyle w:val="Normalwebb"/>
        <w:spacing w:before="0" w:beforeAutospacing="0" w:after="0" w:afterAutospacing="0"/>
        <w:ind w:right="-284"/>
        <w:rPr>
          <w:sz w:val="22"/>
          <w:szCs w:val="22"/>
        </w:rPr>
      </w:pPr>
    </w:p>
    <w:p w14:paraId="42DA2FBF" w14:textId="77777777" w:rsidR="00FD3DD2" w:rsidRPr="00981741" w:rsidRDefault="00FD3DD2" w:rsidP="00FD3DD2">
      <w:pPr>
        <w:pStyle w:val="Normalwebb"/>
        <w:spacing w:before="0" w:beforeAutospacing="0" w:after="0" w:afterAutospacing="0"/>
        <w:ind w:right="-284"/>
      </w:pPr>
      <w:r w:rsidRPr="00981741">
        <w:rPr>
          <w:rStyle w:val="Stark"/>
        </w:rPr>
        <w:t>Kontaktuppgifter för anställningen</w:t>
      </w:r>
    </w:p>
    <w:p w14:paraId="5018BDBB" w14:textId="66389ADB" w:rsidR="00960670" w:rsidRDefault="00981741" w:rsidP="00981741">
      <w:pPr>
        <w:pStyle w:val="Normalwebb"/>
        <w:spacing w:before="0" w:beforeAutospacing="0" w:after="0" w:afterAutospacing="0"/>
        <w:ind w:right="-284"/>
        <w:rPr>
          <w:sz w:val="22"/>
          <w:szCs w:val="22"/>
        </w:rPr>
      </w:pPr>
      <w:r w:rsidRPr="0034202B">
        <w:rPr>
          <w:sz w:val="22"/>
          <w:szCs w:val="22"/>
        </w:rPr>
        <w:t xml:space="preserve">Upplysningar om projektet lämnas av </w:t>
      </w:r>
      <w:del w:id="70" w:author="Miroslaw Staron" w:date="2023-06-05T13:56:00Z">
        <w:r w:rsidR="00B2132B" w:rsidRPr="00B2132B" w:rsidDel="00243D9A">
          <w:rPr>
            <w:sz w:val="22"/>
            <w:szCs w:val="22"/>
            <w:highlight w:val="yellow"/>
          </w:rPr>
          <w:delText>Jennifer Horkoff</w:delText>
        </w:r>
      </w:del>
      <w:ins w:id="71" w:author="Miroslaw Staron" w:date="2023-06-05T13:56:00Z">
        <w:r w:rsidR="00243D9A">
          <w:rPr>
            <w:sz w:val="22"/>
            <w:szCs w:val="22"/>
            <w:highlight w:val="yellow"/>
          </w:rPr>
          <w:t>Miroslaw Staron</w:t>
        </w:r>
      </w:ins>
      <w:r w:rsidR="00B2132B" w:rsidRPr="00B2132B">
        <w:rPr>
          <w:sz w:val="22"/>
          <w:szCs w:val="22"/>
          <w:highlight w:val="yellow"/>
        </w:rPr>
        <w:t xml:space="preserve"> (e-mail: </w:t>
      </w:r>
      <w:del w:id="72" w:author="Miroslaw Staron" w:date="2023-06-05T13:56:00Z">
        <w:r w:rsidR="00B2132B" w:rsidRPr="00B2132B" w:rsidDel="00243D9A">
          <w:rPr>
            <w:sz w:val="22"/>
            <w:szCs w:val="22"/>
            <w:highlight w:val="yellow"/>
          </w:rPr>
          <w:delText>jenho</w:delText>
        </w:r>
      </w:del>
      <w:ins w:id="73" w:author="Miroslaw Staron" w:date="2023-06-05T13:56:00Z">
        <w:r w:rsidR="00243D9A">
          <w:rPr>
            <w:sz w:val="22"/>
            <w:szCs w:val="22"/>
            <w:highlight w:val="yellow"/>
          </w:rPr>
          <w:t>miroslaw.staron</w:t>
        </w:r>
      </w:ins>
      <w:r w:rsidR="00B2132B" w:rsidRPr="00B2132B">
        <w:rPr>
          <w:sz w:val="22"/>
          <w:szCs w:val="22"/>
          <w:highlight w:val="yellow"/>
        </w:rPr>
        <w:t>@chalmers.se)</w:t>
      </w:r>
    </w:p>
    <w:p w14:paraId="4337FD7D" w14:textId="2423333F" w:rsidR="00960670" w:rsidRDefault="00981741" w:rsidP="00981741">
      <w:pPr>
        <w:pStyle w:val="Normalwebb"/>
        <w:spacing w:before="0" w:beforeAutospacing="0" w:after="0" w:afterAutospacing="0"/>
        <w:ind w:right="-284"/>
      </w:pPr>
      <w:r w:rsidRPr="0034202B">
        <w:rPr>
          <w:sz w:val="22"/>
          <w:szCs w:val="22"/>
        </w:rPr>
        <w:t xml:space="preserve">Upplysningar om anställningen lämnas av </w:t>
      </w:r>
      <w:r w:rsidR="00960670">
        <w:rPr>
          <w:sz w:val="22"/>
          <w:szCs w:val="22"/>
        </w:rPr>
        <w:t>Palle Dahlstedt</w:t>
      </w:r>
      <w:r w:rsidRPr="0034202B">
        <w:rPr>
          <w:sz w:val="22"/>
          <w:szCs w:val="22"/>
        </w:rPr>
        <w:t xml:space="preserve"> (e-mail:</w:t>
      </w:r>
      <w:r w:rsidR="00960670">
        <w:t xml:space="preserve"> </w:t>
      </w:r>
      <w:hyperlink r:id="rId8" w:history="1">
        <w:r w:rsidR="00960670" w:rsidRPr="00960670">
          <w:rPr>
            <w:rStyle w:val="Hyperlnk"/>
            <w:sz w:val="22"/>
            <w:szCs w:val="22"/>
          </w:rPr>
          <w:t>palle@chalmers.se</w:t>
        </w:r>
      </w:hyperlink>
      <w:r w:rsidR="00960670" w:rsidRPr="00960670">
        <w:rPr>
          <w:sz w:val="22"/>
          <w:szCs w:val="22"/>
        </w:rPr>
        <w:t>)</w:t>
      </w:r>
    </w:p>
    <w:p w14:paraId="3DE8E6A9" w14:textId="050C3C7B" w:rsidR="00981741" w:rsidRPr="00960670" w:rsidRDefault="00981741" w:rsidP="00981741">
      <w:pPr>
        <w:pStyle w:val="Normalwebb"/>
        <w:spacing w:before="0" w:beforeAutospacing="0" w:after="0" w:afterAutospacing="0"/>
        <w:ind w:right="-284"/>
      </w:pPr>
      <w:r w:rsidRPr="0034202B">
        <w:rPr>
          <w:sz w:val="22"/>
          <w:szCs w:val="22"/>
        </w:rPr>
        <w:t xml:space="preserve">Frågor om anställningsförfarandet kan ställas till Robin </w:t>
      </w:r>
      <w:proofErr w:type="spellStart"/>
      <w:r w:rsidRPr="0034202B">
        <w:rPr>
          <w:sz w:val="22"/>
          <w:szCs w:val="22"/>
        </w:rPr>
        <w:t>Garnham</w:t>
      </w:r>
      <w:proofErr w:type="spellEnd"/>
      <w:r w:rsidRPr="0034202B">
        <w:rPr>
          <w:sz w:val="22"/>
          <w:szCs w:val="22"/>
        </w:rPr>
        <w:t xml:space="preserve"> (e-mail: </w:t>
      </w:r>
      <w:hyperlink r:id="rId9" w:history="1">
        <w:r w:rsidRPr="0034202B">
          <w:rPr>
            <w:rStyle w:val="Hyperlnk"/>
            <w:sz w:val="22"/>
            <w:szCs w:val="22"/>
          </w:rPr>
          <w:t>robin.garnham@chalmers.se</w:t>
        </w:r>
      </w:hyperlink>
      <w:r w:rsidRPr="0034202B">
        <w:rPr>
          <w:sz w:val="22"/>
          <w:szCs w:val="22"/>
        </w:rPr>
        <w:t>).</w:t>
      </w:r>
    </w:p>
    <w:p w14:paraId="41F67793" w14:textId="77777777" w:rsidR="00FD3DD2" w:rsidRPr="00394602" w:rsidRDefault="00FD3DD2" w:rsidP="00FD3DD2">
      <w:pPr>
        <w:pStyle w:val="Normalwebb"/>
        <w:spacing w:before="0" w:beforeAutospacing="0" w:after="0" w:afterAutospacing="0"/>
        <w:ind w:right="-284"/>
        <w:rPr>
          <w:sz w:val="22"/>
          <w:szCs w:val="22"/>
        </w:rPr>
      </w:pPr>
    </w:p>
    <w:p w14:paraId="27560D68" w14:textId="77777777" w:rsidR="00FD3DD2" w:rsidRPr="00394602" w:rsidRDefault="00FD3DD2" w:rsidP="00FD3DD2">
      <w:pPr>
        <w:pStyle w:val="Normalwebb"/>
        <w:spacing w:before="0" w:beforeAutospacing="0" w:after="0" w:afterAutospacing="0"/>
        <w:ind w:right="-284"/>
        <w:rPr>
          <w:sz w:val="22"/>
          <w:szCs w:val="22"/>
        </w:rPr>
      </w:pPr>
    </w:p>
    <w:p w14:paraId="2B4D21CE" w14:textId="77777777" w:rsidR="00FD3DD2" w:rsidRPr="00BE74B8" w:rsidRDefault="00FD3DD2" w:rsidP="00FD3DD2">
      <w:pPr>
        <w:pStyle w:val="Normalwebb"/>
        <w:spacing w:before="0" w:beforeAutospacing="0" w:after="0" w:afterAutospacing="0"/>
        <w:ind w:right="-284"/>
      </w:pPr>
      <w:r w:rsidRPr="00BE74B8">
        <w:rPr>
          <w:rStyle w:val="Stark"/>
        </w:rPr>
        <w:t xml:space="preserve">Fackliga organisationer </w:t>
      </w:r>
    </w:p>
    <w:p w14:paraId="49169934" w14:textId="77777777" w:rsidR="00FD3DD2" w:rsidRPr="00394602" w:rsidRDefault="00FD3DD2" w:rsidP="00FD3DD2">
      <w:pPr>
        <w:pStyle w:val="Normalwebb"/>
        <w:spacing w:before="0" w:beforeAutospacing="0" w:after="0" w:afterAutospacing="0"/>
        <w:ind w:right="-284"/>
        <w:rPr>
          <w:sz w:val="22"/>
          <w:szCs w:val="22"/>
        </w:rPr>
      </w:pPr>
      <w:r w:rsidRPr="00394602">
        <w:rPr>
          <w:sz w:val="22"/>
          <w:szCs w:val="22"/>
        </w:rPr>
        <w:t xml:space="preserve">Fackliga företrädare vid Göteborgs universitet hittar du här: </w:t>
      </w:r>
      <w:hyperlink r:id="rId10" w:history="1">
        <w:r w:rsidRPr="00394602">
          <w:rPr>
            <w:rStyle w:val="Hyperlnk"/>
            <w:sz w:val="22"/>
            <w:szCs w:val="22"/>
          </w:rPr>
          <w:t>http://www.gu.se/omuniversitetet/aktuellt/lediga-jobb/fackliga-kontaktpersoner</w:t>
        </w:r>
      </w:hyperlink>
    </w:p>
    <w:p w14:paraId="030030AB" w14:textId="77777777" w:rsidR="00FD3DD2" w:rsidRPr="00394602" w:rsidRDefault="00FD3DD2" w:rsidP="00FD3DD2">
      <w:pPr>
        <w:pStyle w:val="Normalwebb"/>
        <w:spacing w:before="0" w:beforeAutospacing="0" w:after="0" w:afterAutospacing="0"/>
        <w:ind w:right="-284"/>
        <w:rPr>
          <w:sz w:val="22"/>
          <w:szCs w:val="22"/>
        </w:rPr>
      </w:pPr>
    </w:p>
    <w:p w14:paraId="3957BC41" w14:textId="77777777" w:rsidR="00FD3DD2" w:rsidRPr="00394602" w:rsidRDefault="00FD3DD2" w:rsidP="00FD3DD2">
      <w:pPr>
        <w:pStyle w:val="Normalwebb"/>
        <w:spacing w:before="0" w:beforeAutospacing="0" w:after="0" w:afterAutospacing="0"/>
        <w:ind w:right="-284"/>
        <w:rPr>
          <w:sz w:val="22"/>
          <w:szCs w:val="22"/>
        </w:rPr>
      </w:pPr>
    </w:p>
    <w:p w14:paraId="75DDE2ED" w14:textId="77777777" w:rsidR="003A2794" w:rsidRPr="00415BE2" w:rsidRDefault="00FD3DD2" w:rsidP="00415BE2">
      <w:r w:rsidRPr="00BE74B8">
        <w:rPr>
          <w:rStyle w:val="Stark"/>
          <w:sz w:val="24"/>
        </w:rPr>
        <w:t>Ansökan</w:t>
      </w:r>
      <w:r w:rsidR="003A2794" w:rsidRPr="00BE74B8">
        <w:rPr>
          <w:rStyle w:val="Stark"/>
          <w:sz w:val="24"/>
        </w:rPr>
        <w:br/>
      </w:r>
      <w:r w:rsidR="003A2794" w:rsidRPr="00415BE2">
        <w:t>Du ansöker om att bli antagen till forskarstudier via Göteborgs universitets rekryteringsportal. Du som sökande ansvarar för att ansökan är komplett i enlighet med annonsen och att den är universitetet tillhanda senast sista ansökningsdag.</w:t>
      </w:r>
    </w:p>
    <w:p w14:paraId="5C57A2B8" w14:textId="77777777" w:rsidR="003A2794" w:rsidRPr="00415BE2" w:rsidRDefault="003A2794" w:rsidP="00415BE2"/>
    <w:p w14:paraId="290A5A2A" w14:textId="07FBDDE9" w:rsidR="003A2794" w:rsidRPr="00415BE2" w:rsidRDefault="003A2794" w:rsidP="00415BE2">
      <w:r w:rsidRPr="00415BE2">
        <w:t>Vi ser gärna att din ansökan är skriven på engelska då den kan komma att granskas av internationella sakkunniga med engelska som arbetsspråk.</w:t>
      </w:r>
    </w:p>
    <w:p w14:paraId="588D1125" w14:textId="77777777" w:rsidR="00415BE2" w:rsidRPr="00394602" w:rsidRDefault="00415BE2" w:rsidP="003A2794">
      <w:pPr>
        <w:pStyle w:val="Normalwebb"/>
        <w:spacing w:before="0" w:beforeAutospacing="0" w:after="0" w:afterAutospacing="0"/>
        <w:rPr>
          <w:sz w:val="22"/>
          <w:szCs w:val="22"/>
        </w:rPr>
      </w:pPr>
    </w:p>
    <w:p w14:paraId="0D31D7A0" w14:textId="19EAE8A5" w:rsidR="003A2794" w:rsidRPr="00394602" w:rsidRDefault="003A2794" w:rsidP="003A2794">
      <w:pPr>
        <w:spacing w:before="100" w:beforeAutospacing="1" w:after="100" w:afterAutospacing="1" w:line="240" w:lineRule="auto"/>
        <w:rPr>
          <w:szCs w:val="22"/>
          <w:lang w:eastAsia="sv-SE"/>
        </w:rPr>
      </w:pPr>
      <w:r w:rsidRPr="00394602">
        <w:rPr>
          <w:b/>
          <w:bCs/>
          <w:szCs w:val="22"/>
          <w:lang w:eastAsia="sv-SE"/>
        </w:rPr>
        <w:t>Ansökan ska vara inkommen senast:</w:t>
      </w:r>
      <w:r w:rsidRPr="00394602">
        <w:rPr>
          <w:szCs w:val="22"/>
          <w:lang w:eastAsia="sv-SE"/>
        </w:rPr>
        <w:t xml:space="preserve"> </w:t>
      </w:r>
      <w:proofErr w:type="gramStart"/>
      <w:r w:rsidR="00B2132B" w:rsidRPr="00B2132B">
        <w:rPr>
          <w:szCs w:val="22"/>
          <w:highlight w:val="yellow"/>
          <w:lang w:eastAsia="sv-SE"/>
        </w:rPr>
        <w:t>2023-0</w:t>
      </w:r>
      <w:ins w:id="74" w:author="Miroslaw Staron" w:date="2023-06-05T13:56:00Z">
        <w:r w:rsidR="00243D9A">
          <w:rPr>
            <w:szCs w:val="22"/>
            <w:highlight w:val="yellow"/>
            <w:lang w:eastAsia="sv-SE"/>
          </w:rPr>
          <w:t>8</w:t>
        </w:r>
      </w:ins>
      <w:proofErr w:type="gramEnd"/>
      <w:del w:id="75" w:author="Miroslaw Staron" w:date="2023-06-05T13:56:00Z">
        <w:r w:rsidR="00B2132B" w:rsidRPr="00B2132B" w:rsidDel="00243D9A">
          <w:rPr>
            <w:szCs w:val="22"/>
            <w:highlight w:val="yellow"/>
            <w:lang w:eastAsia="sv-SE"/>
          </w:rPr>
          <w:delText>4</w:delText>
        </w:r>
      </w:del>
      <w:r w:rsidR="00B2132B" w:rsidRPr="00B2132B">
        <w:rPr>
          <w:szCs w:val="22"/>
          <w:highlight w:val="yellow"/>
          <w:lang w:eastAsia="sv-SE"/>
        </w:rPr>
        <w:t>-</w:t>
      </w:r>
      <w:del w:id="76" w:author="Miroslaw Staron" w:date="2023-06-05T13:56:00Z">
        <w:r w:rsidR="00B2132B" w:rsidRPr="00B2132B" w:rsidDel="00243D9A">
          <w:rPr>
            <w:szCs w:val="22"/>
            <w:highlight w:val="yellow"/>
            <w:lang w:eastAsia="sv-SE"/>
          </w:rPr>
          <w:delText>24</w:delText>
        </w:r>
        <w:r w:rsidRPr="00394602" w:rsidDel="00243D9A">
          <w:rPr>
            <w:szCs w:val="22"/>
            <w:lang w:eastAsia="sv-SE"/>
          </w:rPr>
          <w:delText> </w:delText>
        </w:r>
      </w:del>
      <w:ins w:id="77" w:author="Miroslaw Staron" w:date="2023-06-05T13:56:00Z">
        <w:r w:rsidR="00243D9A">
          <w:rPr>
            <w:szCs w:val="22"/>
            <w:lang w:eastAsia="sv-SE"/>
          </w:rPr>
          <w:t>31</w:t>
        </w:r>
        <w:r w:rsidR="00243D9A" w:rsidRPr="00394602">
          <w:rPr>
            <w:szCs w:val="22"/>
            <w:lang w:eastAsia="sv-SE"/>
          </w:rPr>
          <w:t> </w:t>
        </w:r>
      </w:ins>
    </w:p>
    <w:p w14:paraId="292894B4" w14:textId="0A3975B0" w:rsidR="00AE7938" w:rsidRPr="00981741" w:rsidRDefault="00FD3DD2" w:rsidP="00981741">
      <w:pPr>
        <w:pStyle w:val="Normalwebb"/>
        <w:spacing w:before="0" w:beforeAutospacing="0" w:after="0" w:afterAutospacing="0"/>
        <w:ind w:right="-284"/>
        <w:rPr>
          <w:sz w:val="22"/>
          <w:szCs w:val="22"/>
        </w:rPr>
      </w:pPr>
      <w:r w:rsidRPr="00394602">
        <w:rPr>
          <w:sz w:val="22"/>
          <w:szCs w:val="22"/>
        </w:rPr>
        <w:t> </w:t>
      </w:r>
    </w:p>
    <w:p w14:paraId="14DD79AC" w14:textId="77777777" w:rsidR="00AE7938" w:rsidRPr="00394602" w:rsidRDefault="00AE7938" w:rsidP="00FD3DD2">
      <w:pPr>
        <w:spacing w:line="240" w:lineRule="auto"/>
        <w:rPr>
          <w:i/>
          <w:szCs w:val="22"/>
        </w:rPr>
      </w:pPr>
    </w:p>
    <w:p w14:paraId="5CF9AB54" w14:textId="342B1E47" w:rsidR="00FD3DD2" w:rsidRPr="00394602" w:rsidRDefault="00BC7EAA" w:rsidP="00777724">
      <w:pPr>
        <w:spacing w:after="160" w:line="259" w:lineRule="auto"/>
        <w:ind w:right="0"/>
        <w:rPr>
          <w:i/>
          <w:szCs w:val="22"/>
        </w:rPr>
      </w:pPr>
      <w:r w:rsidRPr="00394602">
        <w:rPr>
          <w:i/>
          <w:szCs w:val="22"/>
        </w:rPr>
        <w:lastRenderedPageBreak/>
        <w:br w:type="page"/>
      </w:r>
    </w:p>
    <w:p w14:paraId="712EAFC2" w14:textId="77777777" w:rsidR="00FD3DD2" w:rsidRPr="00394602" w:rsidRDefault="00FD3DD2" w:rsidP="00FD3DD2">
      <w:pPr>
        <w:spacing w:line="240" w:lineRule="auto"/>
        <w:rPr>
          <w:i/>
          <w:szCs w:val="22"/>
        </w:rPr>
      </w:pPr>
    </w:p>
    <w:p w14:paraId="27199FC3" w14:textId="212D7F76" w:rsidR="00FD3DD2" w:rsidRPr="00394602" w:rsidRDefault="00FD3DD2" w:rsidP="00354E84">
      <w:pPr>
        <w:pStyle w:val="Ingetavstnd"/>
        <w:ind w:right="-150"/>
        <w:jc w:val="center"/>
        <w:rPr>
          <w:b/>
          <w:szCs w:val="22"/>
          <w:lang w:val="en-US"/>
        </w:rPr>
      </w:pPr>
      <w:r w:rsidRPr="00394602">
        <w:rPr>
          <w:b/>
          <w:szCs w:val="22"/>
          <w:lang w:val="en-US"/>
        </w:rPr>
        <w:t xml:space="preserve">Employment profile – </w:t>
      </w:r>
      <w:r w:rsidR="00396656" w:rsidRPr="00612CD7">
        <w:rPr>
          <w:b/>
          <w:szCs w:val="22"/>
          <w:lang w:val="en-US"/>
        </w:rPr>
        <w:t>Doctoral student</w:t>
      </w:r>
    </w:p>
    <w:p w14:paraId="1D12C01A" w14:textId="77777777" w:rsidR="00FD3DD2" w:rsidRPr="00394602" w:rsidRDefault="00FD3DD2" w:rsidP="00FD3DD2">
      <w:pPr>
        <w:pStyle w:val="Ingetavstnd"/>
        <w:ind w:right="-150"/>
        <w:rPr>
          <w:b/>
          <w:szCs w:val="22"/>
          <w:lang w:val="en-US"/>
        </w:rPr>
      </w:pPr>
      <w:r w:rsidRPr="00394602">
        <w:rPr>
          <w:b/>
          <w:noProof/>
          <w:szCs w:val="22"/>
          <w:lang w:eastAsia="sv-SE"/>
        </w:rPr>
        <mc:AlternateContent>
          <mc:Choice Requires="wps">
            <w:drawing>
              <wp:anchor distT="0" distB="0" distL="114300" distR="114300" simplePos="0" relativeHeight="251661312" behindDoc="0" locked="0" layoutInCell="1" allowOverlap="1" wp14:anchorId="51BD7F07" wp14:editId="6DBF1A8A">
                <wp:simplePos x="0" y="0"/>
                <wp:positionH relativeFrom="column">
                  <wp:posOffset>-14605</wp:posOffset>
                </wp:positionH>
                <wp:positionV relativeFrom="paragraph">
                  <wp:posOffset>117475</wp:posOffset>
                </wp:positionV>
                <wp:extent cx="5848350" cy="0"/>
                <wp:effectExtent l="0" t="0" r="19050" b="19050"/>
                <wp:wrapNone/>
                <wp:docPr id="3" name="Rak 3"/>
                <wp:cNvGraphicFramePr/>
                <a:graphic xmlns:a="http://schemas.openxmlformats.org/drawingml/2006/main">
                  <a:graphicData uri="http://schemas.microsoft.com/office/word/2010/wordprocessingShape">
                    <wps:wsp>
                      <wps:cNvCnPr/>
                      <wps:spPr>
                        <a:xfrm>
                          <a:off x="0" y="0"/>
                          <a:ext cx="584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0A455" id="Rak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5pt,9.25pt" to="459.3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" strokecolor="black [3200]" strokeweight=".5pt">
                <v:stroke joinstyle="miter"/>
              </v:line>
            </w:pict>
          </mc:Fallback>
        </mc:AlternateContent>
      </w:r>
    </w:p>
    <w:p w14:paraId="73606B20" w14:textId="77777777" w:rsidR="00FD3DD2" w:rsidRPr="00394602" w:rsidRDefault="00FD3DD2" w:rsidP="00FD3DD2">
      <w:pPr>
        <w:pStyle w:val="Ingetavstnd"/>
        <w:ind w:left="3969" w:right="-150" w:hanging="3969"/>
        <w:rPr>
          <w:b/>
          <w:szCs w:val="22"/>
          <w:u w:val="single"/>
          <w:lang w:val="en-US"/>
        </w:rPr>
      </w:pPr>
      <w:r w:rsidRPr="00394602">
        <w:rPr>
          <w:b/>
          <w:szCs w:val="22"/>
          <w:u w:val="single"/>
          <w:lang w:val="en-US"/>
        </w:rPr>
        <w:t>Employment info:</w:t>
      </w:r>
    </w:p>
    <w:p w14:paraId="54FAA7FB" w14:textId="77777777" w:rsidR="00FD3DD2" w:rsidRPr="00394602" w:rsidRDefault="00FD3DD2" w:rsidP="00FD3DD2">
      <w:pPr>
        <w:pStyle w:val="Ingetavstnd"/>
        <w:ind w:left="3969" w:right="-150" w:hanging="3969"/>
        <w:rPr>
          <w:b/>
          <w:szCs w:val="22"/>
          <w:u w:val="single"/>
          <w:lang w:val="en-US"/>
        </w:rPr>
      </w:pPr>
    </w:p>
    <w:p w14:paraId="2F0B1DAE" w14:textId="77777777" w:rsidR="00FD3DD2" w:rsidRPr="00394602" w:rsidRDefault="00FD3DD2" w:rsidP="00FD3DD2">
      <w:pPr>
        <w:pStyle w:val="Ingetavstnd"/>
        <w:ind w:right="-150"/>
        <w:rPr>
          <w:b/>
          <w:color w:val="000000" w:themeColor="text1"/>
          <w:szCs w:val="22"/>
          <w:lang w:val="en-US"/>
        </w:rPr>
      </w:pPr>
      <w:r w:rsidRPr="00394602">
        <w:rPr>
          <w:b/>
          <w:color w:val="000000" w:themeColor="text1"/>
          <w:szCs w:val="22"/>
          <w:lang w:val="en-US"/>
        </w:rPr>
        <w:t>Title</w:t>
      </w:r>
    </w:p>
    <w:p w14:paraId="6577BA0C" w14:textId="685D56DE" w:rsidR="009427A5" w:rsidRPr="00DA68FE" w:rsidRDefault="009427A5" w:rsidP="009427A5">
      <w:pPr>
        <w:pStyle w:val="Ingetavstnd"/>
        <w:ind w:right="-8"/>
        <w:rPr>
          <w:strike/>
          <w:noProof/>
          <w:color w:val="000000" w:themeColor="text1"/>
          <w:sz w:val="24"/>
          <w:lang w:val="en-US"/>
        </w:rPr>
      </w:pPr>
      <w:r w:rsidRPr="009427A5">
        <w:rPr>
          <w:noProof/>
          <w:color w:val="000000" w:themeColor="text1"/>
          <w:sz w:val="24"/>
          <w:highlight w:val="yellow"/>
          <w:lang w:val="en-US"/>
        </w:rPr>
        <w:t xml:space="preserve">PhD student in </w:t>
      </w:r>
      <w:ins w:id="78" w:author="Miroslaw Staron" w:date="2023-06-05T14:18:00Z">
        <w:r w:rsidR="00973807">
          <w:rPr>
            <w:noProof/>
            <w:color w:val="000000" w:themeColor="text1"/>
            <w:sz w:val="24"/>
            <w:highlight w:val="yellow"/>
            <w:lang w:val="en-US"/>
          </w:rPr>
          <w:t xml:space="preserve">AI for </w:t>
        </w:r>
      </w:ins>
      <w:r w:rsidRPr="009427A5">
        <w:rPr>
          <w:noProof/>
          <w:color w:val="000000" w:themeColor="text1"/>
          <w:sz w:val="24"/>
          <w:highlight w:val="yellow"/>
          <w:lang w:val="en-US"/>
        </w:rPr>
        <w:t>Software Engineering</w:t>
      </w:r>
      <w:del w:id="79" w:author="Miroslaw Staron" w:date="2023-06-05T14:18:00Z">
        <w:r w:rsidR="000A2B94" w:rsidDel="00973807">
          <w:rPr>
            <w:noProof/>
            <w:color w:val="000000" w:themeColor="text1"/>
            <w:sz w:val="24"/>
            <w:lang w:val="en-US"/>
          </w:rPr>
          <w:delText xml:space="preserve"> for AI Applications</w:delText>
        </w:r>
      </w:del>
      <w:r w:rsidRPr="00DA68FE">
        <w:rPr>
          <w:noProof/>
          <w:color w:val="000000" w:themeColor="text1"/>
          <w:sz w:val="24"/>
          <w:lang w:val="en-US"/>
        </w:rPr>
        <w:t xml:space="preserve"> </w:t>
      </w:r>
    </w:p>
    <w:p w14:paraId="0236B3EE" w14:textId="77777777" w:rsidR="00FD3DD2" w:rsidRPr="00394602" w:rsidRDefault="00FD3DD2" w:rsidP="00FD3DD2">
      <w:pPr>
        <w:pStyle w:val="Ingetavstnd"/>
        <w:ind w:right="-150"/>
        <w:rPr>
          <w:b/>
          <w:color w:val="000000" w:themeColor="text1"/>
          <w:szCs w:val="22"/>
          <w:lang w:val="en-US"/>
        </w:rPr>
      </w:pPr>
    </w:p>
    <w:p w14:paraId="07A169F6" w14:textId="77777777" w:rsidR="00FD3DD2" w:rsidRPr="00394602" w:rsidRDefault="00FD3DD2" w:rsidP="00FD3DD2">
      <w:pPr>
        <w:pStyle w:val="Ingetavstnd"/>
        <w:ind w:right="-150"/>
        <w:rPr>
          <w:b/>
          <w:color w:val="000000" w:themeColor="text1"/>
          <w:szCs w:val="22"/>
          <w:lang w:val="en-US"/>
        </w:rPr>
      </w:pPr>
      <w:r w:rsidRPr="00394602">
        <w:rPr>
          <w:b/>
          <w:color w:val="000000" w:themeColor="text1"/>
          <w:szCs w:val="22"/>
          <w:lang w:val="en-US"/>
        </w:rPr>
        <w:t>Subject area</w:t>
      </w:r>
    </w:p>
    <w:p w14:paraId="24700EE3" w14:textId="77777777" w:rsidR="009427A5" w:rsidRPr="00DA68FE" w:rsidRDefault="009427A5" w:rsidP="009427A5">
      <w:pPr>
        <w:pStyle w:val="Ingetavstnd"/>
        <w:ind w:left="3969" w:right="-8" w:hanging="3969"/>
        <w:rPr>
          <w:color w:val="000000" w:themeColor="text1"/>
          <w:sz w:val="24"/>
          <w:lang w:val="en-US"/>
        </w:rPr>
      </w:pPr>
      <w:r w:rsidRPr="009427A5">
        <w:rPr>
          <w:color w:val="000000" w:themeColor="text1"/>
          <w:sz w:val="24"/>
          <w:highlight w:val="yellow"/>
          <w:lang w:val="en-US"/>
        </w:rPr>
        <w:t>Software Engineering</w:t>
      </w:r>
    </w:p>
    <w:p w14:paraId="568FCAFA" w14:textId="77777777" w:rsidR="00FD3DD2" w:rsidRPr="00394602" w:rsidRDefault="00FD3DD2" w:rsidP="00FD3DD2">
      <w:pPr>
        <w:pStyle w:val="Ingetavstnd"/>
        <w:ind w:right="-150"/>
        <w:rPr>
          <w:b/>
          <w:color w:val="000000" w:themeColor="text1"/>
          <w:szCs w:val="22"/>
          <w:lang w:val="en-US"/>
        </w:rPr>
      </w:pPr>
    </w:p>
    <w:p w14:paraId="656ACE28" w14:textId="77777777" w:rsidR="00FD3DD2" w:rsidRPr="00394602" w:rsidRDefault="00FD3DD2" w:rsidP="00FD3DD2">
      <w:pPr>
        <w:pStyle w:val="Ingetavstnd"/>
        <w:ind w:right="-150"/>
        <w:rPr>
          <w:b/>
          <w:szCs w:val="22"/>
          <w:lang w:val="en-US"/>
        </w:rPr>
      </w:pPr>
      <w:r w:rsidRPr="00394602">
        <w:rPr>
          <w:b/>
          <w:noProof/>
          <w:szCs w:val="22"/>
          <w:lang w:eastAsia="sv-SE"/>
        </w:rPr>
        <mc:AlternateContent>
          <mc:Choice Requires="wps">
            <w:drawing>
              <wp:anchor distT="0" distB="0" distL="114300" distR="114300" simplePos="0" relativeHeight="251662336" behindDoc="0" locked="0" layoutInCell="1" allowOverlap="1" wp14:anchorId="576A1FA9" wp14:editId="1D4D763B">
                <wp:simplePos x="0" y="0"/>
                <wp:positionH relativeFrom="column">
                  <wp:posOffset>0</wp:posOffset>
                </wp:positionH>
                <wp:positionV relativeFrom="paragraph">
                  <wp:posOffset>82550</wp:posOffset>
                </wp:positionV>
                <wp:extent cx="5848350" cy="0"/>
                <wp:effectExtent l="0" t="0" r="19050" b="25400"/>
                <wp:wrapNone/>
                <wp:docPr id="8" name="Rak 8"/>
                <wp:cNvGraphicFramePr/>
                <a:graphic xmlns:a="http://schemas.openxmlformats.org/drawingml/2006/main">
                  <a:graphicData uri="http://schemas.microsoft.com/office/word/2010/wordprocessingShape">
                    <wps:wsp>
                      <wps:cNvCnPr/>
                      <wps:spPr>
                        <a:xfrm>
                          <a:off x="0" y="0"/>
                          <a:ext cx="584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F2A8A9" id="Rak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6.5pt" to="46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" strokecolor="black [3200]" strokeweight=".5pt">
                <v:stroke joinstyle="miter"/>
              </v:line>
            </w:pict>
          </mc:Fallback>
        </mc:AlternateContent>
      </w:r>
    </w:p>
    <w:p w14:paraId="4D73BF9A" w14:textId="77777777" w:rsidR="00FD3DD2" w:rsidRPr="00394602" w:rsidRDefault="00FD3DD2" w:rsidP="00FD3DD2">
      <w:pPr>
        <w:pStyle w:val="Ingetavstnd"/>
        <w:ind w:right="-150"/>
        <w:rPr>
          <w:b/>
          <w:szCs w:val="22"/>
          <w:u w:val="single"/>
          <w:lang w:val="en-US"/>
        </w:rPr>
      </w:pPr>
      <w:r w:rsidRPr="00394602">
        <w:rPr>
          <w:b/>
          <w:szCs w:val="22"/>
          <w:u w:val="single"/>
          <w:lang w:val="en-US"/>
        </w:rPr>
        <w:t>Vacancy ad – English version</w:t>
      </w:r>
    </w:p>
    <w:p w14:paraId="6C8A6670" w14:textId="77777777" w:rsidR="00FD3DD2" w:rsidRPr="00394602" w:rsidRDefault="00FD3DD2" w:rsidP="00FD3DD2">
      <w:pPr>
        <w:pStyle w:val="Ingetavstnd"/>
        <w:ind w:right="-150"/>
        <w:rPr>
          <w:szCs w:val="22"/>
          <w:lang w:val="en-US"/>
        </w:rPr>
      </w:pPr>
    </w:p>
    <w:p w14:paraId="1488BB52" w14:textId="75938AEB" w:rsidR="00FD3DD2" w:rsidRPr="00EF7923" w:rsidRDefault="00FD3DD2" w:rsidP="00BE74B8">
      <w:pPr>
        <w:pStyle w:val="Ingetavstnd"/>
        <w:ind w:right="-150"/>
        <w:rPr>
          <w:b/>
          <w:i/>
          <w:sz w:val="24"/>
          <w:lang w:val="en-US"/>
        </w:rPr>
      </w:pPr>
      <w:r w:rsidRPr="00EF7923">
        <w:rPr>
          <w:b/>
          <w:sz w:val="24"/>
          <w:lang w:val="en-US"/>
        </w:rPr>
        <w:t>General information</w:t>
      </w:r>
    </w:p>
    <w:p w14:paraId="5C86EA2A" w14:textId="49AD9956" w:rsidR="00FD3DD2" w:rsidRDefault="00FD3DD2" w:rsidP="00BE74B8">
      <w:pPr>
        <w:spacing w:line="240" w:lineRule="auto"/>
        <w:ind w:right="0"/>
        <w:rPr>
          <w:ins w:id="80" w:author="Miroslaw Staron" w:date="2023-06-05T13:58:00Z"/>
          <w:kern w:val="0"/>
          <w:szCs w:val="22"/>
          <w:lang w:val="en-US" w:eastAsia="sv-SE"/>
        </w:rPr>
      </w:pPr>
      <w:r w:rsidRPr="00EF7923">
        <w:rPr>
          <w:kern w:val="0"/>
          <w:szCs w:val="22"/>
          <w:lang w:val="en-US" w:eastAsia="sv-SE"/>
        </w:rPr>
        <w:t xml:space="preserve">The department of Computer Science and Engineering is strongly international, with approximately </w:t>
      </w:r>
      <w:r w:rsidR="005F0E9F" w:rsidRPr="00EF7923">
        <w:rPr>
          <w:kern w:val="0"/>
          <w:szCs w:val="22"/>
          <w:lang w:val="en-US" w:eastAsia="sv-SE"/>
        </w:rPr>
        <w:t>300</w:t>
      </w:r>
      <w:r w:rsidRPr="00EF7923">
        <w:rPr>
          <w:kern w:val="0"/>
          <w:szCs w:val="22"/>
          <w:lang w:val="en-US" w:eastAsia="sv-SE"/>
        </w:rPr>
        <w:t xml:space="preserve"> employees from over 30 countries. The department is a fully integrated department with the University of Gothenburg and Chalmers University of Technology as principals. The position is placed in the Division </w:t>
      </w:r>
      <w:r w:rsidR="009427A5">
        <w:rPr>
          <w:kern w:val="0"/>
          <w:szCs w:val="22"/>
          <w:lang w:val="en-US" w:eastAsia="sv-SE"/>
        </w:rPr>
        <w:t>of</w:t>
      </w:r>
      <w:r w:rsidRPr="00EF7923">
        <w:rPr>
          <w:kern w:val="0"/>
          <w:szCs w:val="22"/>
          <w:lang w:val="en-US" w:eastAsia="sv-SE"/>
        </w:rPr>
        <w:t xml:space="preserve"> </w:t>
      </w:r>
      <w:r w:rsidR="009427A5" w:rsidRPr="009427A5">
        <w:rPr>
          <w:kern w:val="0"/>
          <w:szCs w:val="22"/>
          <w:highlight w:val="yellow"/>
          <w:lang w:val="en-US" w:eastAsia="sv-SE"/>
        </w:rPr>
        <w:t>Interaction Design and Software Engineering</w:t>
      </w:r>
      <w:r w:rsidRPr="00EF7923">
        <w:rPr>
          <w:kern w:val="0"/>
          <w:szCs w:val="22"/>
          <w:lang w:val="en-US" w:eastAsia="sv-SE"/>
        </w:rPr>
        <w:t xml:space="preserve"> at the department, with the University of Gothenburg as the employer.</w:t>
      </w:r>
    </w:p>
    <w:p w14:paraId="08A1C69F" w14:textId="2A0977E0" w:rsidR="00243D9A" w:rsidRPr="00243D9A" w:rsidDel="00243D9A" w:rsidRDefault="00243D9A" w:rsidP="00BE74B8">
      <w:pPr>
        <w:spacing w:line="240" w:lineRule="auto"/>
        <w:ind w:right="0"/>
        <w:rPr>
          <w:del w:id="81" w:author="Miroslaw Staron" w:date="2023-06-05T13:59:00Z"/>
          <w:kern w:val="0"/>
          <w:szCs w:val="22"/>
          <w:lang w:eastAsia="sv-SE"/>
          <w:rPrChange w:id="82" w:author="Miroslaw Staron" w:date="2023-06-05T13:58:00Z">
            <w:rPr>
              <w:del w:id="83" w:author="Miroslaw Staron" w:date="2023-06-05T13:59:00Z"/>
              <w:kern w:val="0"/>
              <w:szCs w:val="22"/>
              <w:lang w:val="en-US" w:eastAsia="sv-SE"/>
            </w:rPr>
          </w:rPrChange>
        </w:rPr>
      </w:pPr>
    </w:p>
    <w:p w14:paraId="23E05694" w14:textId="7066398A" w:rsidR="009427A5" w:rsidRPr="00243D9A" w:rsidRDefault="009427A5" w:rsidP="00BE74B8">
      <w:pPr>
        <w:spacing w:line="240" w:lineRule="auto"/>
        <w:ind w:right="0"/>
        <w:rPr>
          <w:kern w:val="0"/>
          <w:szCs w:val="22"/>
          <w:lang w:eastAsia="sv-SE"/>
          <w:rPrChange w:id="84" w:author="Miroslaw Staron" w:date="2023-06-05T13:58:00Z">
            <w:rPr>
              <w:kern w:val="0"/>
              <w:szCs w:val="22"/>
              <w:lang w:val="en-US" w:eastAsia="sv-SE"/>
            </w:rPr>
          </w:rPrChange>
        </w:rPr>
      </w:pPr>
    </w:p>
    <w:p w14:paraId="6B5A90EA" w14:textId="2BD17039" w:rsidR="009427A5" w:rsidRPr="009427A5" w:rsidRDefault="009427A5" w:rsidP="009427A5">
      <w:pPr>
        <w:pStyle w:val="box"/>
        <w:spacing w:before="0" w:after="0"/>
        <w:ind w:right="-8"/>
        <w:jc w:val="left"/>
        <w:rPr>
          <w:color w:val="000000" w:themeColor="text1"/>
          <w:sz w:val="24"/>
          <w:szCs w:val="24"/>
          <w:highlight w:val="yellow"/>
          <w:lang w:val="en-US" w:eastAsia="sv-SE"/>
        </w:rPr>
      </w:pPr>
      <w:r w:rsidRPr="009427A5">
        <w:rPr>
          <w:color w:val="000000" w:themeColor="text1"/>
          <w:sz w:val="24"/>
          <w:szCs w:val="24"/>
          <w:highlight w:val="yellow"/>
          <w:lang w:val="en-US" w:eastAsia="sv-SE"/>
        </w:rPr>
        <w:t>Located in Gothenburg – Sweden’s second-largest city – the department is surrounded by a vibrant ecosystem of software-intensive companies. The department is connected to science parks in Gothenburg for industrial collaborations in fields including intelligent vehicles and transport systems, mobile internet, energy, nanotechnology, and life sciences.</w:t>
      </w:r>
    </w:p>
    <w:p w14:paraId="55D376B9" w14:textId="45BF4E00" w:rsidR="009427A5" w:rsidRPr="00DA68FE" w:rsidRDefault="009427A5" w:rsidP="009427A5">
      <w:pPr>
        <w:pStyle w:val="box"/>
        <w:spacing w:before="0" w:after="0"/>
        <w:ind w:right="-8"/>
        <w:jc w:val="left"/>
        <w:rPr>
          <w:color w:val="000000" w:themeColor="text1"/>
          <w:sz w:val="24"/>
          <w:lang w:val="en-US"/>
        </w:rPr>
      </w:pPr>
      <w:r w:rsidRPr="009427A5">
        <w:rPr>
          <w:color w:val="000000" w:themeColor="text1"/>
          <w:sz w:val="24"/>
          <w:szCs w:val="24"/>
          <w:highlight w:val="yellow"/>
          <w:lang w:val="en-US" w:eastAsia="sv-SE"/>
        </w:rPr>
        <w:t> </w:t>
      </w:r>
      <w:r w:rsidRPr="009427A5">
        <w:rPr>
          <w:color w:val="000000" w:themeColor="text1"/>
          <w:sz w:val="24"/>
          <w:szCs w:val="24"/>
          <w:highlight w:val="yellow"/>
          <w:lang w:val="en-US" w:eastAsia="sv-SE"/>
        </w:rPr>
        <w:br/>
      </w:r>
      <w:r w:rsidRPr="009427A5">
        <w:rPr>
          <w:color w:val="000000" w:themeColor="text1"/>
          <w:sz w:val="24"/>
          <w:highlight w:val="yellow"/>
          <w:lang w:val="en-US"/>
        </w:rPr>
        <w:t xml:space="preserve">The successful candidate will conduct research under the supervision of </w:t>
      </w:r>
      <w:ins w:id="85" w:author="Miroslaw Staron" w:date="2023-06-05T13:57:00Z">
        <w:r w:rsidR="00243D9A">
          <w:rPr>
            <w:color w:val="000000" w:themeColor="text1"/>
            <w:sz w:val="24"/>
            <w:highlight w:val="yellow"/>
            <w:lang w:val="en-US"/>
          </w:rPr>
          <w:t>Prof. Miroslaw Staron</w:t>
        </w:r>
      </w:ins>
      <w:del w:id="86" w:author="Miroslaw Staron" w:date="2023-06-05T13:57:00Z">
        <w:r w:rsidRPr="009427A5" w:rsidDel="00243D9A">
          <w:rPr>
            <w:color w:val="000000" w:themeColor="text1"/>
            <w:sz w:val="24"/>
            <w:highlight w:val="yellow"/>
            <w:lang w:val="en-US"/>
          </w:rPr>
          <w:delText>Dr. Jennifer Horkoff</w:delText>
        </w:r>
      </w:del>
      <w:r w:rsidRPr="009427A5">
        <w:rPr>
          <w:color w:val="000000" w:themeColor="text1"/>
          <w:sz w:val="24"/>
          <w:highlight w:val="yellow"/>
          <w:lang w:val="en-US"/>
        </w:rPr>
        <w:t xml:space="preserve"> and work in tight collaboration with world-class researchers in the Interaction Design and Software Engineering Division at Chalmers and University of Gothenburg. In particular, the division has a strong </w:t>
      </w:r>
      <w:ins w:id="87" w:author="Miroslaw Staron" w:date="2023-06-05T13:58:00Z">
        <w:r w:rsidR="00243D9A">
          <w:rPr>
            <w:color w:val="000000" w:themeColor="text1"/>
            <w:sz w:val="24"/>
            <w:highlight w:val="yellow"/>
            <w:lang w:val="en-US"/>
          </w:rPr>
          <w:t xml:space="preserve">software development and </w:t>
        </w:r>
      </w:ins>
      <w:del w:id="88" w:author="Miroslaw Staron" w:date="2023-06-05T13:58:00Z">
        <w:r w:rsidRPr="009427A5" w:rsidDel="00243D9A">
          <w:rPr>
            <w:color w:val="000000" w:themeColor="text1"/>
            <w:sz w:val="24"/>
            <w:highlight w:val="yellow"/>
            <w:lang w:val="en-US"/>
          </w:rPr>
          <w:delText xml:space="preserve">Requirements Engineering </w:delText>
        </w:r>
        <w:r w:rsidR="000A2B94" w:rsidDel="00243D9A">
          <w:rPr>
            <w:color w:val="000000" w:themeColor="text1"/>
            <w:sz w:val="24"/>
            <w:highlight w:val="yellow"/>
            <w:lang w:val="en-US"/>
          </w:rPr>
          <w:delText xml:space="preserve">and </w:delText>
        </w:r>
      </w:del>
      <w:r w:rsidR="000A2B94">
        <w:rPr>
          <w:color w:val="000000" w:themeColor="text1"/>
          <w:sz w:val="24"/>
          <w:highlight w:val="yellow"/>
          <w:lang w:val="en-US"/>
        </w:rPr>
        <w:t>AI Engineering</w:t>
      </w:r>
      <w:r w:rsidR="000A2B94" w:rsidRPr="000A2B94">
        <w:rPr>
          <w:color w:val="000000" w:themeColor="text1"/>
          <w:sz w:val="24"/>
          <w:highlight w:val="yellow"/>
          <w:lang w:val="en-US"/>
        </w:rPr>
        <w:t xml:space="preserve"> </w:t>
      </w:r>
      <w:r w:rsidR="000A2B94">
        <w:rPr>
          <w:color w:val="000000" w:themeColor="text1"/>
          <w:sz w:val="24"/>
          <w:highlight w:val="yellow"/>
          <w:lang w:val="en-US"/>
        </w:rPr>
        <w:t>focus</w:t>
      </w:r>
      <w:ins w:id="89" w:author="Miroslaw Staron" w:date="2023-06-05T13:58:00Z">
        <w:r w:rsidR="00243D9A">
          <w:rPr>
            <w:color w:val="000000" w:themeColor="text1"/>
            <w:sz w:val="24"/>
            <w:highlight w:val="yellow"/>
            <w:lang w:val="en-US"/>
          </w:rPr>
          <w:t>, which is a part of the Software Cent</w:t>
        </w:r>
      </w:ins>
      <w:ins w:id="90" w:author="Miroslaw Staron" w:date="2023-06-05T13:59:00Z">
        <w:r w:rsidR="00243D9A">
          <w:rPr>
            <w:color w:val="000000" w:themeColor="text1"/>
            <w:sz w:val="24"/>
            <w:highlight w:val="yellow"/>
            <w:lang w:val="en-US"/>
          </w:rPr>
          <w:t>er (www.software-center.se)</w:t>
        </w:r>
      </w:ins>
      <w:del w:id="91" w:author="Miroslaw Staron" w:date="2023-06-05T13:58:00Z">
        <w:r w:rsidR="000A2B94" w:rsidDel="00243D9A">
          <w:rPr>
            <w:color w:val="000000" w:themeColor="text1"/>
            <w:sz w:val="24"/>
            <w:highlight w:val="yellow"/>
            <w:lang w:val="en-US"/>
          </w:rPr>
          <w:delText>.</w:delText>
        </w:r>
      </w:del>
      <w:r w:rsidRPr="009427A5">
        <w:rPr>
          <w:color w:val="000000" w:themeColor="text1"/>
          <w:sz w:val="24"/>
          <w:highlight w:val="yellow"/>
          <w:lang w:val="en-US"/>
        </w:rPr>
        <w:t xml:space="preserve">. </w:t>
      </w:r>
      <w:del w:id="92" w:author="Miroslaw Staron" w:date="2023-06-05T13:59:00Z">
        <w:r w:rsidRPr="009427A5" w:rsidDel="00243D9A">
          <w:rPr>
            <w:color w:val="000000" w:themeColor="text1"/>
            <w:sz w:val="24"/>
            <w:highlight w:val="yellow"/>
            <w:lang w:val="en-US"/>
          </w:rPr>
          <w:delText xml:space="preserve"> The student </w:delText>
        </w:r>
        <w:r w:rsidR="000A2B94" w:rsidDel="00243D9A">
          <w:rPr>
            <w:color w:val="000000" w:themeColor="text1"/>
            <w:sz w:val="24"/>
            <w:highlight w:val="yellow"/>
            <w:lang w:val="en-US"/>
          </w:rPr>
          <w:delText xml:space="preserve">joins </w:delText>
        </w:r>
        <w:r w:rsidRPr="009427A5" w:rsidDel="00243D9A">
          <w:rPr>
            <w:color w:val="000000" w:themeColor="text1"/>
            <w:sz w:val="24"/>
            <w:highlight w:val="yellow"/>
            <w:lang w:val="en-US"/>
          </w:rPr>
          <w:delText>several other PhD students with RE- and ML-related topics.</w:delText>
        </w:r>
        <w:r w:rsidRPr="00DA68FE" w:rsidDel="00243D9A">
          <w:rPr>
            <w:color w:val="000000" w:themeColor="text1"/>
            <w:sz w:val="24"/>
            <w:lang w:val="en-US"/>
          </w:rPr>
          <w:delText xml:space="preserve"> </w:delText>
        </w:r>
      </w:del>
    </w:p>
    <w:p w14:paraId="50939D8B" w14:textId="77777777" w:rsidR="003B67F1" w:rsidRPr="00EF7923" w:rsidRDefault="003B67F1" w:rsidP="00BE74B8">
      <w:pPr>
        <w:spacing w:line="240" w:lineRule="auto"/>
        <w:ind w:right="0"/>
        <w:rPr>
          <w:kern w:val="0"/>
          <w:szCs w:val="22"/>
          <w:lang w:val="en-US" w:eastAsia="sv-SE"/>
        </w:rPr>
      </w:pPr>
    </w:p>
    <w:p w14:paraId="3CEF2D1E" w14:textId="07104C21" w:rsidR="006B174F" w:rsidRPr="00960670" w:rsidRDefault="006B174F" w:rsidP="006B174F">
      <w:pPr>
        <w:pStyle w:val="Ingetavstnd"/>
        <w:ind w:right="-150"/>
        <w:rPr>
          <w:szCs w:val="22"/>
          <w:lang w:val="en-US"/>
        </w:rPr>
      </w:pPr>
      <w:r w:rsidRPr="00960670">
        <w:rPr>
          <w:szCs w:val="22"/>
          <w:lang w:val="en-US"/>
        </w:rPr>
        <w:t xml:space="preserve">The Department aims to actively improve our gender balance and we work broadly with equality projects. Equality and diversity are substantial foundations in all activities at the University and Department. </w:t>
      </w:r>
    </w:p>
    <w:p w14:paraId="43851DD3" w14:textId="2F72B158" w:rsidR="00D4594C" w:rsidRPr="00D4594C" w:rsidRDefault="00D4594C" w:rsidP="00D4594C">
      <w:pPr>
        <w:pStyle w:val="Normalwebb"/>
        <w:rPr>
          <w:lang w:val="en-US"/>
        </w:rPr>
      </w:pPr>
      <w:r w:rsidRPr="00960670">
        <w:rPr>
          <w:sz w:val="22"/>
          <w:szCs w:val="22"/>
          <w:lang w:val="en-US"/>
        </w:rPr>
        <w:t xml:space="preserve">General information about being a doctoral student at the University of Gothenburg can be found on the university's doctoral student pages  </w:t>
      </w:r>
      <w:r w:rsidR="00E846D4">
        <w:fldChar w:fldCharType="begin"/>
      </w:r>
      <w:r w:rsidR="00E846D4" w:rsidRPr="00E001C3">
        <w:rPr>
          <w:lang w:val="en-US"/>
          <w:rPrChange w:id="93" w:author="Miroslaw Staron" w:date="2023-06-05T13:19:00Z">
            <w:rPr/>
          </w:rPrChange>
        </w:rPr>
        <w:instrText>HYPERLINK "https://medarbetarportalen.gu.se/doktorand/?languageId=100001&amp;skipSSOCheck=true"</w:instrText>
      </w:r>
      <w:r w:rsidR="00E846D4">
        <w:fldChar w:fldCharType="separate"/>
      </w:r>
      <w:r w:rsidRPr="00960670">
        <w:rPr>
          <w:rStyle w:val="Hyperlnk"/>
          <w:sz w:val="22"/>
          <w:szCs w:val="22"/>
          <w:lang w:val="en-US"/>
        </w:rPr>
        <w:t>https://medarbetarportalen.gu.se/doktorand/?languageId=100001&amp;skipSSOCheck=true</w:t>
      </w:r>
      <w:r w:rsidR="00E846D4">
        <w:rPr>
          <w:rStyle w:val="Hyperlnk"/>
          <w:sz w:val="22"/>
          <w:szCs w:val="22"/>
          <w:lang w:val="en-US"/>
        </w:rPr>
        <w:fldChar w:fldCharType="end"/>
      </w:r>
      <w:r w:rsidRPr="00D4594C">
        <w:rPr>
          <w:lang w:val="en-US"/>
        </w:rPr>
        <w:t>   </w:t>
      </w:r>
    </w:p>
    <w:p w14:paraId="15E66EE4" w14:textId="77777777" w:rsidR="009427A5" w:rsidRPr="00505F20" w:rsidRDefault="009427A5" w:rsidP="009427A5">
      <w:pPr>
        <w:pStyle w:val="Ingetavstnd"/>
        <w:ind w:right="-8"/>
        <w:rPr>
          <w:b/>
          <w:color w:val="000000" w:themeColor="text1"/>
          <w:sz w:val="24"/>
          <w:highlight w:val="yellow"/>
          <w:lang w:val="en-US"/>
        </w:rPr>
      </w:pPr>
      <w:r w:rsidRPr="00505F20">
        <w:rPr>
          <w:b/>
          <w:color w:val="000000" w:themeColor="text1"/>
          <w:sz w:val="24"/>
          <w:highlight w:val="yellow"/>
          <w:lang w:val="en-US"/>
        </w:rPr>
        <w:t>Subject area description</w:t>
      </w:r>
    </w:p>
    <w:p w14:paraId="154DA4D0" w14:textId="4B87D76A" w:rsidR="002E7BD8" w:rsidRDefault="009427A5" w:rsidP="00505F20">
      <w:pPr>
        <w:pStyle w:val="Ingetavstnd"/>
        <w:ind w:right="-8"/>
        <w:jc w:val="both"/>
        <w:rPr>
          <w:ins w:id="94" w:author="Miroslaw Staron" w:date="2023-06-05T14:03:00Z"/>
          <w:szCs w:val="22"/>
          <w:highlight w:val="yellow"/>
          <w:lang w:val="en-US"/>
        </w:rPr>
      </w:pPr>
      <w:r w:rsidRPr="00505F20">
        <w:rPr>
          <w:szCs w:val="22"/>
          <w:highlight w:val="yellow"/>
          <w:lang w:val="en-US"/>
        </w:rPr>
        <w:t>Machine Learning (ML) uses big data to enable software algorithms to “learn”</w:t>
      </w:r>
      <w:r w:rsidR="000A2B94">
        <w:rPr>
          <w:szCs w:val="22"/>
          <w:highlight w:val="yellow"/>
          <w:lang w:val="en-US"/>
        </w:rPr>
        <w:t xml:space="preserve"> complex patterns in data</w:t>
      </w:r>
      <w:r w:rsidRPr="00505F20">
        <w:rPr>
          <w:szCs w:val="22"/>
          <w:highlight w:val="yellow"/>
          <w:lang w:val="en-US"/>
        </w:rPr>
        <w:t xml:space="preserve">, solving difficult problems such as recognizing images and diagnosing cancer. </w:t>
      </w:r>
      <w:ins w:id="95" w:author="Miroslaw Staron" w:date="2023-06-05T14:02:00Z">
        <w:r w:rsidR="002E7BD8">
          <w:rPr>
            <w:szCs w:val="22"/>
            <w:highlight w:val="yellow"/>
            <w:lang w:val="en-US"/>
          </w:rPr>
          <w:t xml:space="preserve">In software engineering, machine learning has led to </w:t>
        </w:r>
        <w:proofErr w:type="gramStart"/>
        <w:r w:rsidR="002E7BD8">
          <w:rPr>
            <w:szCs w:val="22"/>
            <w:highlight w:val="yellow"/>
            <w:lang w:val="en-US"/>
          </w:rPr>
          <w:t>a number of</w:t>
        </w:r>
        <w:proofErr w:type="gramEnd"/>
        <w:r w:rsidR="002E7BD8">
          <w:rPr>
            <w:szCs w:val="22"/>
            <w:highlight w:val="yellow"/>
            <w:lang w:val="en-US"/>
          </w:rPr>
          <w:t xml:space="preserve"> groundbreaking technologies like Github </w:t>
        </w:r>
        <w:proofErr w:type="spellStart"/>
        <w:r w:rsidR="002E7BD8">
          <w:rPr>
            <w:szCs w:val="22"/>
            <w:highlight w:val="yellow"/>
            <w:lang w:val="en-US"/>
          </w:rPr>
          <w:t>CoPilot</w:t>
        </w:r>
        <w:proofErr w:type="spellEnd"/>
        <w:r w:rsidR="002E7BD8">
          <w:rPr>
            <w:szCs w:val="22"/>
            <w:highlight w:val="yellow"/>
            <w:lang w:val="en-US"/>
          </w:rPr>
          <w:t>, ChatGPT, DALL-E</w:t>
        </w:r>
      </w:ins>
      <w:r w:rsidRPr="00505F20">
        <w:rPr>
          <w:szCs w:val="22"/>
          <w:highlight w:val="yellow"/>
          <w:lang w:val="en-US"/>
        </w:rPr>
        <w:t xml:space="preserve"> </w:t>
      </w:r>
      <w:ins w:id="96" w:author="Miroslaw Staron" w:date="2023-06-05T14:02:00Z">
        <w:r w:rsidR="002E7BD8">
          <w:rPr>
            <w:szCs w:val="22"/>
            <w:highlight w:val="yellow"/>
            <w:lang w:val="en-US"/>
          </w:rPr>
          <w:t>and large programming language models. These new technologies</w:t>
        </w:r>
      </w:ins>
      <w:ins w:id="97" w:author="Miroslaw Staron" w:date="2023-06-05T14:03:00Z">
        <w:r w:rsidR="002E7BD8">
          <w:rPr>
            <w:szCs w:val="22"/>
            <w:highlight w:val="yellow"/>
            <w:lang w:val="en-US"/>
          </w:rPr>
          <w:t xml:space="preserve"> have led to enormous increase of productivity within requirements engineering, programming, designing and testing of software systems. </w:t>
        </w:r>
      </w:ins>
    </w:p>
    <w:p w14:paraId="51DBD399" w14:textId="77777777" w:rsidR="002E7BD8" w:rsidRDefault="002E7BD8" w:rsidP="00505F20">
      <w:pPr>
        <w:pStyle w:val="Ingetavstnd"/>
        <w:ind w:right="-8"/>
        <w:jc w:val="both"/>
        <w:rPr>
          <w:ins w:id="98" w:author="Miroslaw Staron" w:date="2023-06-05T14:03:00Z"/>
          <w:szCs w:val="22"/>
          <w:highlight w:val="yellow"/>
          <w:lang w:val="en-US"/>
        </w:rPr>
      </w:pPr>
    </w:p>
    <w:p w14:paraId="5A703049" w14:textId="6094E3B1" w:rsidR="002E7BD8" w:rsidRDefault="002E7BD8" w:rsidP="00505F20">
      <w:pPr>
        <w:pStyle w:val="Ingetavstnd"/>
        <w:ind w:right="-8"/>
        <w:jc w:val="both"/>
        <w:rPr>
          <w:ins w:id="99" w:author="Miroslaw Staron" w:date="2023-06-05T14:08:00Z"/>
          <w:szCs w:val="22"/>
          <w:highlight w:val="yellow"/>
          <w:lang w:val="en-US"/>
        </w:rPr>
      </w:pPr>
      <w:ins w:id="100" w:author="Miroslaw Staron" w:date="2023-06-05T14:03:00Z">
        <w:r>
          <w:rPr>
            <w:szCs w:val="22"/>
            <w:highlight w:val="yellow"/>
            <w:lang w:val="en-US"/>
          </w:rPr>
          <w:t xml:space="preserve">Software center </w:t>
        </w:r>
      </w:ins>
      <w:ins w:id="101" w:author="Miroslaw Staron" w:date="2023-06-05T14:06:00Z">
        <w:r>
          <w:rPr>
            <w:szCs w:val="22"/>
            <w:highlight w:val="yellow"/>
            <w:lang w:val="en-US"/>
          </w:rPr>
          <w:t>(</w:t>
        </w:r>
        <w:r>
          <w:rPr>
            <w:szCs w:val="22"/>
            <w:highlight w:val="yellow"/>
            <w:lang w:val="en-US"/>
          </w:rPr>
          <w:fldChar w:fldCharType="begin"/>
        </w:r>
        <w:r>
          <w:rPr>
            <w:szCs w:val="22"/>
            <w:highlight w:val="yellow"/>
            <w:lang w:val="en-US"/>
          </w:rPr>
          <w:instrText xml:space="preserve"> HYPERLINK "http://www.software-center.se" </w:instrText>
        </w:r>
        <w:r>
          <w:rPr>
            <w:szCs w:val="22"/>
            <w:highlight w:val="yellow"/>
            <w:lang w:val="en-US"/>
          </w:rPr>
          <w:fldChar w:fldCharType="separate"/>
        </w:r>
        <w:r w:rsidRPr="00140741">
          <w:rPr>
            <w:rStyle w:val="Hyperlnk"/>
            <w:szCs w:val="22"/>
            <w:highlight w:val="yellow"/>
            <w:lang w:val="en-US"/>
          </w:rPr>
          <w:t>www.software-center.se</w:t>
        </w:r>
        <w:r>
          <w:rPr>
            <w:szCs w:val="22"/>
            <w:highlight w:val="yellow"/>
            <w:lang w:val="en-US"/>
          </w:rPr>
          <w:fldChar w:fldCharType="end"/>
        </w:r>
        <w:r>
          <w:rPr>
            <w:szCs w:val="22"/>
            <w:highlight w:val="yellow"/>
            <w:lang w:val="en-US"/>
          </w:rPr>
          <w:t xml:space="preserve">) </w:t>
        </w:r>
      </w:ins>
      <w:ins w:id="102" w:author="Miroslaw Staron" w:date="2023-06-05T14:03:00Z">
        <w:r>
          <w:rPr>
            <w:szCs w:val="22"/>
            <w:highlight w:val="yellow"/>
            <w:lang w:val="en-US"/>
          </w:rPr>
          <w:t xml:space="preserve">is a large </w:t>
        </w:r>
      </w:ins>
      <w:ins w:id="103" w:author="Miroslaw Staron" w:date="2023-06-05T14:04:00Z">
        <w:r>
          <w:rPr>
            <w:szCs w:val="22"/>
            <w:highlight w:val="yellow"/>
            <w:lang w:val="en-US"/>
          </w:rPr>
          <w:t xml:space="preserve">research center with five universities and fifteen companies, focusing on applied and fundamental research in software engineering. </w:t>
        </w:r>
      </w:ins>
      <w:ins w:id="104" w:author="Miroslaw Staron" w:date="2023-06-05T14:05:00Z">
        <w:r>
          <w:rPr>
            <w:szCs w:val="22"/>
            <w:highlight w:val="yellow"/>
            <w:lang w:val="en-US"/>
          </w:rPr>
          <w:t xml:space="preserve">The goal of the center is to increase the productivity of the European software industry. </w:t>
        </w:r>
      </w:ins>
      <w:ins w:id="105" w:author="Miroslaw Staron" w:date="2023-06-05T14:04:00Z">
        <w:r>
          <w:rPr>
            <w:szCs w:val="22"/>
            <w:highlight w:val="yellow"/>
            <w:lang w:val="en-US"/>
          </w:rPr>
          <w:t xml:space="preserve">Software center has research projects within </w:t>
        </w:r>
      </w:ins>
      <w:ins w:id="106" w:author="Miroslaw Staron" w:date="2023-06-05T14:05:00Z">
        <w:r>
          <w:rPr>
            <w:szCs w:val="22"/>
            <w:highlight w:val="yellow"/>
            <w:lang w:val="en-US"/>
          </w:rPr>
          <w:t xml:space="preserve">software engineering, artificial intelligence, software metrics and data-driven software development. </w:t>
        </w:r>
      </w:ins>
      <w:ins w:id="107" w:author="Miroslaw Staron" w:date="2023-06-05T14:06:00Z">
        <w:r>
          <w:rPr>
            <w:szCs w:val="22"/>
            <w:highlight w:val="yellow"/>
            <w:lang w:val="en-US"/>
          </w:rPr>
          <w:t xml:space="preserve">Our collaboration partners are large software companies like Volvo and Ericsson, middle-sized companies like </w:t>
        </w:r>
        <w:proofErr w:type="spellStart"/>
        <w:r>
          <w:rPr>
            <w:szCs w:val="22"/>
            <w:highlight w:val="yellow"/>
            <w:lang w:val="en-US"/>
          </w:rPr>
          <w:t>Zenseact</w:t>
        </w:r>
        <w:proofErr w:type="spellEnd"/>
        <w:r>
          <w:rPr>
            <w:szCs w:val="22"/>
            <w:highlight w:val="yellow"/>
            <w:lang w:val="en-US"/>
          </w:rPr>
          <w:t xml:space="preserve"> and Axis and small enterprises like </w:t>
        </w:r>
        <w:proofErr w:type="spellStart"/>
        <w:r>
          <w:rPr>
            <w:szCs w:val="22"/>
            <w:highlight w:val="yellow"/>
            <w:lang w:val="en-US"/>
          </w:rPr>
          <w:t>Advenica</w:t>
        </w:r>
        <w:proofErr w:type="spellEnd"/>
        <w:r>
          <w:rPr>
            <w:szCs w:val="22"/>
            <w:highlight w:val="yellow"/>
            <w:lang w:val="en-US"/>
          </w:rPr>
          <w:t xml:space="preserve">. Through these collaborations, </w:t>
        </w:r>
      </w:ins>
      <w:ins w:id="108" w:author="Miroslaw Staron" w:date="2023-06-05T14:07:00Z">
        <w:r>
          <w:rPr>
            <w:szCs w:val="22"/>
            <w:highlight w:val="yellow"/>
            <w:lang w:val="en-US"/>
          </w:rPr>
          <w:t xml:space="preserve">Software Center provides opportunities to conduct both applied and fundamental research in the areas of software development, AI-development, and development of new </w:t>
        </w:r>
      </w:ins>
      <w:ins w:id="109" w:author="Miroslaw Staron" w:date="2023-06-05T14:08:00Z">
        <w:r>
          <w:rPr>
            <w:szCs w:val="22"/>
            <w:highlight w:val="yellow"/>
            <w:lang w:val="en-US"/>
          </w:rPr>
          <w:t xml:space="preserve">methods, tools and processes. </w:t>
        </w:r>
      </w:ins>
    </w:p>
    <w:p w14:paraId="35BFD4C1" w14:textId="2CA35B53" w:rsidR="002E7BD8" w:rsidRDefault="002E7BD8" w:rsidP="00505F20">
      <w:pPr>
        <w:pStyle w:val="Ingetavstnd"/>
        <w:ind w:right="-8"/>
        <w:jc w:val="both"/>
        <w:rPr>
          <w:ins w:id="110" w:author="Miroslaw Staron" w:date="2023-06-05T14:01:00Z"/>
          <w:szCs w:val="22"/>
          <w:highlight w:val="yellow"/>
          <w:lang w:val="en-US"/>
        </w:rPr>
      </w:pPr>
      <w:ins w:id="111" w:author="Miroslaw Staron" w:date="2023-06-05T14:08:00Z">
        <w:r>
          <w:rPr>
            <w:szCs w:val="22"/>
            <w:highlight w:val="yellow"/>
            <w:lang w:val="en-US"/>
          </w:rPr>
          <w:lastRenderedPageBreak/>
          <w:t xml:space="preserve">The goal of this project is to study, develop and evaluate large language models (like GPT-3/4) in software development, with the focus on programming, requirements engineering, testing and quality assurance. In collaboration with Software Center companies, </w:t>
        </w:r>
      </w:ins>
      <w:ins w:id="112" w:author="Miroslaw Staron" w:date="2023-06-05T14:09:00Z">
        <w:r>
          <w:rPr>
            <w:szCs w:val="22"/>
            <w:highlight w:val="yellow"/>
            <w:lang w:val="en-US"/>
          </w:rPr>
          <w:t xml:space="preserve">like </w:t>
        </w:r>
        <w:proofErr w:type="spellStart"/>
        <w:r>
          <w:rPr>
            <w:szCs w:val="22"/>
            <w:highlight w:val="yellow"/>
            <w:lang w:val="en-US"/>
          </w:rPr>
          <w:t>Zenseact</w:t>
        </w:r>
        <w:proofErr w:type="spellEnd"/>
        <w:r>
          <w:rPr>
            <w:szCs w:val="22"/>
            <w:highlight w:val="yellow"/>
            <w:lang w:val="en-US"/>
          </w:rPr>
          <w:t xml:space="preserve">, we will study how these large language models can help contemporary software industry to become more productive and more competitive on the global market. We study </w:t>
        </w:r>
      </w:ins>
      <w:ins w:id="113" w:author="Miroslaw Staron" w:date="2023-06-05T14:10:00Z">
        <w:r>
          <w:rPr>
            <w:szCs w:val="22"/>
            <w:highlight w:val="yellow"/>
            <w:lang w:val="en-US"/>
          </w:rPr>
          <w:t xml:space="preserve">opportunities and obstacles as well as we construct new tools and methods to overcome them. </w:t>
        </w:r>
      </w:ins>
    </w:p>
    <w:p w14:paraId="5EF2E8C5" w14:textId="77777777" w:rsidR="002E7BD8" w:rsidRDefault="002E7BD8" w:rsidP="00505F20">
      <w:pPr>
        <w:pStyle w:val="Ingetavstnd"/>
        <w:ind w:right="-8"/>
        <w:jc w:val="both"/>
        <w:rPr>
          <w:ins w:id="114" w:author="Miroslaw Staron" w:date="2023-06-05T14:01:00Z"/>
          <w:szCs w:val="22"/>
          <w:highlight w:val="yellow"/>
          <w:lang w:val="en-US"/>
        </w:rPr>
      </w:pPr>
    </w:p>
    <w:p w14:paraId="0834EBBA" w14:textId="7A7F53EC" w:rsidR="00505F20" w:rsidRPr="00505F20" w:rsidDel="002E7BD8" w:rsidRDefault="00505F20" w:rsidP="00505F20">
      <w:pPr>
        <w:pStyle w:val="Ingetavstnd"/>
        <w:ind w:right="-8"/>
        <w:jc w:val="both"/>
        <w:rPr>
          <w:del w:id="115" w:author="Miroslaw Staron" w:date="2023-06-05T14:01:00Z"/>
          <w:szCs w:val="22"/>
          <w:highlight w:val="yellow"/>
          <w:lang w:val="en-US"/>
        </w:rPr>
      </w:pPr>
      <w:del w:id="116" w:author="Miroslaw Staron" w:date="2023-06-05T14:01:00Z">
        <w:r w:rsidRPr="00505F20" w:rsidDel="002E7BD8">
          <w:rPr>
            <w:szCs w:val="22"/>
            <w:highlight w:val="yellow"/>
            <w:lang w:val="en-US"/>
          </w:rPr>
          <w:delText xml:space="preserve">Despite the immense business gains provided by machine learning, there are challenges in its use as part of large, complex software systems: models are opaque and volatile, thus the capabilities of models and training data are difficult to determine upfront, and it is challenging to trace desired behaviours to models and data. Machine learning development must fit into current large-scale agile development practices, including continuous integration and development. These challenges can prevent systems using machine learning from being released or cause critical trust and reliability issues in released systems. </w:delText>
        </w:r>
      </w:del>
    </w:p>
    <w:p w14:paraId="59BA44B9" w14:textId="01C37116" w:rsidR="00505F20" w:rsidRPr="00505F20" w:rsidDel="002E7BD8" w:rsidRDefault="00505F20" w:rsidP="00505F20">
      <w:pPr>
        <w:pStyle w:val="Ingetavstnd"/>
        <w:ind w:right="-8"/>
        <w:jc w:val="both"/>
        <w:rPr>
          <w:del w:id="117" w:author="Miroslaw Staron" w:date="2023-06-05T14:01:00Z"/>
          <w:szCs w:val="22"/>
          <w:highlight w:val="yellow"/>
          <w:lang w:val="en-US"/>
        </w:rPr>
      </w:pPr>
    </w:p>
    <w:p w14:paraId="35E2BD10" w14:textId="7DB1A29C" w:rsidR="00505F20" w:rsidRPr="00505F20" w:rsidDel="002E7BD8" w:rsidRDefault="00505F20" w:rsidP="00505F20">
      <w:pPr>
        <w:pStyle w:val="Ingetavstnd"/>
        <w:ind w:right="-8"/>
        <w:jc w:val="both"/>
        <w:rPr>
          <w:del w:id="118" w:author="Miroslaw Staron" w:date="2023-06-05T14:01:00Z"/>
          <w:szCs w:val="22"/>
          <w:highlight w:val="yellow"/>
          <w:lang w:val="en-US"/>
        </w:rPr>
      </w:pPr>
      <w:del w:id="119" w:author="Miroslaw Staron" w:date="2023-06-05T14:01:00Z">
        <w:r w:rsidRPr="00505F20" w:rsidDel="002E7BD8">
          <w:rPr>
            <w:szCs w:val="22"/>
            <w:highlight w:val="yellow"/>
            <w:lang w:val="en-US"/>
          </w:rPr>
          <w:delText xml:space="preserve">Requirements Engineering </w:delText>
        </w:r>
        <w:r w:rsidR="000A2B94" w:rsidDel="002E7BD8">
          <w:rPr>
            <w:szCs w:val="22"/>
            <w:highlight w:val="yellow"/>
            <w:lang w:val="en-US"/>
          </w:rPr>
          <w:delText xml:space="preserve">(RE) </w:delText>
        </w:r>
        <w:r w:rsidRPr="00505F20" w:rsidDel="002E7BD8">
          <w:rPr>
            <w:szCs w:val="22"/>
            <w:highlight w:val="yellow"/>
            <w:lang w:val="en-US"/>
          </w:rPr>
          <w:delText xml:space="preserve">is the sub-field of software engineering that provides concepts, theories, and methods to understand, capture, analyse and manage system needs or requirements through the lifetime of a system. This knowledge guides and coordinates development in large, complex systems. Past project experience supports </w:delText>
        </w:r>
        <w:r w:rsidR="000A2B94" w:rsidDel="002E7BD8">
          <w:rPr>
            <w:szCs w:val="22"/>
            <w:highlight w:val="yellow"/>
            <w:lang w:val="en-US"/>
          </w:rPr>
          <w:delText>the</w:delText>
        </w:r>
        <w:r w:rsidR="000A2B94" w:rsidRPr="00505F20" w:rsidDel="002E7BD8">
          <w:rPr>
            <w:szCs w:val="22"/>
            <w:highlight w:val="yellow"/>
            <w:lang w:val="en-US"/>
          </w:rPr>
          <w:delText xml:space="preserve"> hypothes</w:delText>
        </w:r>
        <w:r w:rsidR="000A2B94" w:rsidDel="002E7BD8">
          <w:rPr>
            <w:szCs w:val="22"/>
            <w:highlight w:val="yellow"/>
            <w:lang w:val="en-US"/>
          </w:rPr>
          <w:delText>is</w:delText>
        </w:r>
        <w:r w:rsidR="000A2B94" w:rsidRPr="00505F20" w:rsidDel="002E7BD8">
          <w:rPr>
            <w:szCs w:val="22"/>
            <w:highlight w:val="yellow"/>
            <w:lang w:val="en-US"/>
          </w:rPr>
          <w:delText xml:space="preserve"> </w:delText>
        </w:r>
        <w:r w:rsidRPr="00505F20" w:rsidDel="002E7BD8">
          <w:rPr>
            <w:szCs w:val="22"/>
            <w:highlight w:val="yellow"/>
            <w:lang w:val="en-US"/>
          </w:rPr>
          <w:delText xml:space="preserve">that new and adapted requirements concepts, theories, and methods can significantly alleviate many of these practical machine learning challenges, allowing for the release of more reliable and trustworthy machine learning systems. </w:delText>
        </w:r>
      </w:del>
    </w:p>
    <w:p w14:paraId="678583C6" w14:textId="22B82765" w:rsidR="00505F20" w:rsidRPr="00505F20" w:rsidDel="002E7BD8" w:rsidRDefault="00505F20" w:rsidP="00505F20">
      <w:pPr>
        <w:pStyle w:val="Ingetavstnd"/>
        <w:ind w:right="-8"/>
        <w:jc w:val="both"/>
        <w:rPr>
          <w:del w:id="120" w:author="Miroslaw Staron" w:date="2023-06-05T14:01:00Z"/>
          <w:szCs w:val="22"/>
          <w:highlight w:val="yellow"/>
          <w:lang w:val="en-US"/>
        </w:rPr>
      </w:pPr>
    </w:p>
    <w:p w14:paraId="3ED241FF" w14:textId="2C5E13D7" w:rsidR="00FD3DD2" w:rsidRPr="00505F20" w:rsidRDefault="00505F20" w:rsidP="00505F20">
      <w:pPr>
        <w:pStyle w:val="Ingetavstnd"/>
        <w:ind w:right="-8"/>
        <w:jc w:val="both"/>
        <w:rPr>
          <w:szCs w:val="22"/>
          <w:lang w:val="en-US"/>
        </w:rPr>
      </w:pPr>
      <w:del w:id="121" w:author="Miroslaw Staron" w:date="2023-06-05T14:01:00Z">
        <w:r w:rsidRPr="00505F20" w:rsidDel="002E7BD8">
          <w:rPr>
            <w:szCs w:val="22"/>
            <w:highlight w:val="yellow"/>
            <w:lang w:val="en-US"/>
          </w:rPr>
          <w:delText>As part of the project, the PhD candidate will tackle a number of potential topics in RE for ML: advance central concepts and theories used in requirements, create new development methods considering agility and machine learning, enable requirements-driven continuous deployment and integration of machine learning models, produce development methods to handle requirements-level machine learning uncertainty, expand software traceability to include new concepts, and develop requirements methods over the data needed for machine learning. These achievements will facilitate further advances in requirements for ML, allowing for effective development of complex software systems with ML.  The PhD will focus on a sub-set of these topics within RE for ML, depending in part on the interest and expertise of the candidate.</w:delText>
        </w:r>
      </w:del>
      <w:r w:rsidRPr="00505F20">
        <w:rPr>
          <w:szCs w:val="22"/>
          <w:lang w:val="en-US"/>
        </w:rPr>
        <w:t xml:space="preserve"> </w:t>
      </w:r>
    </w:p>
    <w:p w14:paraId="233AAD54" w14:textId="77777777" w:rsidR="00FD3DD2" w:rsidRPr="00394602" w:rsidRDefault="00FD3DD2" w:rsidP="00FD3DD2">
      <w:pPr>
        <w:pStyle w:val="Ingetavstnd"/>
        <w:ind w:right="-150"/>
        <w:rPr>
          <w:i/>
          <w:szCs w:val="22"/>
          <w:lang w:val="en-US"/>
        </w:rPr>
      </w:pPr>
    </w:p>
    <w:p w14:paraId="160E99C1" w14:textId="0D4290E2" w:rsidR="0078658B" w:rsidRPr="0078658B" w:rsidRDefault="00021ED6" w:rsidP="00BE74B8">
      <w:pPr>
        <w:pStyle w:val="Ingetavstnd"/>
        <w:ind w:right="-147"/>
        <w:rPr>
          <w:b/>
          <w:sz w:val="24"/>
          <w:lang w:val="en-US"/>
        </w:rPr>
      </w:pPr>
      <w:r w:rsidRPr="00612CD7">
        <w:rPr>
          <w:b/>
          <w:sz w:val="24"/>
          <w:lang w:val="en-US"/>
        </w:rPr>
        <w:t>Duties</w:t>
      </w:r>
    </w:p>
    <w:p w14:paraId="580F86B7" w14:textId="77777777" w:rsidR="005F0E9F" w:rsidRPr="00960670" w:rsidRDefault="005F0E9F" w:rsidP="005F0E9F">
      <w:pPr>
        <w:pStyle w:val="Ingetavstnd"/>
        <w:ind w:right="-150"/>
        <w:rPr>
          <w:szCs w:val="22"/>
          <w:lang w:val="en-US"/>
        </w:rPr>
      </w:pPr>
      <w:r w:rsidRPr="00960670">
        <w:rPr>
          <w:szCs w:val="22"/>
          <w:lang w:val="en-US"/>
        </w:rPr>
        <w:t xml:space="preserve">Third-cycle studies comprises four years of full-time studies and leads after a successful completion to a </w:t>
      </w:r>
      <w:r w:rsidRPr="00960670">
        <w:rPr>
          <w:color w:val="000000"/>
          <w:kern w:val="0"/>
          <w:szCs w:val="22"/>
          <w:shd w:val="clear" w:color="auto" w:fill="FFFFFF"/>
          <w:lang w:val="en-US" w:eastAsia="en-GB"/>
        </w:rPr>
        <w:t>Degree of Doctor of Philosophy in Computer Science and Engineering</w:t>
      </w:r>
      <w:r w:rsidRPr="00960670">
        <w:rPr>
          <w:szCs w:val="22"/>
          <w:lang w:val="en-US"/>
        </w:rPr>
        <w:t>. Those who are employed as doctoral students must primarily devote themselves to their doctoral education. However, a doctoral student may to a limited extent work with education, research and administration, so-called departmental service in a teaching or supporting role, which can be concentrated on certain parts of the year depending on the needs of the business in consultation with the student. Such work may, before the doctoral degree is completed, not cover more than 20 percent of full-time work over the study period. If departmental service is performed corresponding to 20 percent of full-time study time, the employment contract is extended by the corresponding period, which gives a total employment of five years.</w:t>
      </w:r>
    </w:p>
    <w:p w14:paraId="66AFF49E" w14:textId="77777777" w:rsidR="005F0E9F" w:rsidRPr="00960670" w:rsidRDefault="005F0E9F" w:rsidP="005F0E9F">
      <w:pPr>
        <w:pStyle w:val="Ingetavstnd"/>
        <w:ind w:right="-150"/>
        <w:rPr>
          <w:szCs w:val="22"/>
          <w:lang w:val="en-US"/>
        </w:rPr>
      </w:pPr>
    </w:p>
    <w:p w14:paraId="49302BDD" w14:textId="5D789FC3" w:rsidR="005F0E9F" w:rsidRDefault="005F0E9F" w:rsidP="005D133F">
      <w:pPr>
        <w:pStyle w:val="Ingetavstnd"/>
        <w:ind w:right="-150"/>
        <w:rPr>
          <w:szCs w:val="22"/>
          <w:lang w:val="en-US"/>
        </w:rPr>
      </w:pPr>
      <w:r w:rsidRPr="00960670">
        <w:rPr>
          <w:szCs w:val="22"/>
          <w:lang w:val="en-US"/>
        </w:rPr>
        <w:t xml:space="preserve">The purpose of the education is for the doctoral student to acquire the knowledge and skills required to be able to conduct independent research in the field of service, and to contribute to the development of knowledge in the subject by writing a scientific dissertation. </w:t>
      </w:r>
      <w:r w:rsidR="009566E1" w:rsidRPr="00960670">
        <w:rPr>
          <w:szCs w:val="22"/>
          <w:lang w:val="en-US"/>
        </w:rPr>
        <w:t>The doctoral education</w:t>
      </w:r>
      <w:r w:rsidR="007371B8" w:rsidRPr="00960670">
        <w:rPr>
          <w:rStyle w:val="Kommentarsreferens"/>
          <w:sz w:val="22"/>
          <w:szCs w:val="22"/>
          <w:lang w:val="en-US"/>
        </w:rPr>
        <w:t xml:space="preserve"> </w:t>
      </w:r>
      <w:r w:rsidR="009566E1" w:rsidRPr="00960670">
        <w:rPr>
          <w:szCs w:val="22"/>
          <w:lang w:val="en-US"/>
        </w:rPr>
        <w:t>is in total 240 higher education credits and includes thesis work corresponding to 180 higher education credits and courses corresponding to 60 higher education credits.</w:t>
      </w:r>
    </w:p>
    <w:p w14:paraId="7795D394" w14:textId="49E2C981" w:rsidR="008138AB" w:rsidRDefault="008138AB" w:rsidP="005D133F">
      <w:pPr>
        <w:pStyle w:val="Ingetavstnd"/>
        <w:ind w:right="-150"/>
        <w:rPr>
          <w:szCs w:val="22"/>
          <w:lang w:val="en-US"/>
        </w:rPr>
      </w:pPr>
    </w:p>
    <w:p w14:paraId="17CD2CFD" w14:textId="0F5760AC" w:rsidR="009427A5" w:rsidRPr="00DA68FE" w:rsidRDefault="009427A5" w:rsidP="009427A5">
      <w:pPr>
        <w:pStyle w:val="Ingetavstnd"/>
        <w:ind w:right="-8"/>
        <w:rPr>
          <w:color w:val="000000" w:themeColor="text1"/>
          <w:sz w:val="24"/>
          <w:lang w:val="en-US"/>
        </w:rPr>
      </w:pPr>
      <w:del w:id="122" w:author="Miroslaw Staron" w:date="2023-06-05T14:11:00Z">
        <w:r w:rsidRPr="00973807" w:rsidDel="002E7BD8">
          <w:rPr>
            <w:color w:val="000000" w:themeColor="text1"/>
            <w:sz w:val="24"/>
            <w:highlight w:val="yellow"/>
            <w:lang w:val="en-US"/>
          </w:rPr>
          <w:delText xml:space="preserve">More specifically, successful candidates will read, review, and write research papers; give presentations; take courses; conduct systematic literature reviews; design and conduct empirical studies; interact with industrial companies; and perform quantitative and qualitative data analysis.  The student will become familiar with, evaluate and apply techniques related to requirements engineering (RE); and will become familiar with the space of machine learning (ML), including different algorithms, contexts, data preparation strategies, and challenges.  Although the focus is primarily on research, the candidate will also be involved in teaching and administration, including course assistance, membership on committees, and supervision of bachelor and master’s </w:delText>
        </w:r>
        <w:r w:rsidR="004F168F" w:rsidRPr="00973807" w:rsidDel="002E7BD8">
          <w:rPr>
            <w:color w:val="000000" w:themeColor="text1"/>
            <w:sz w:val="24"/>
            <w:highlight w:val="yellow"/>
            <w:lang w:val="en-US"/>
          </w:rPr>
          <w:delText>theses</w:delText>
        </w:r>
        <w:r w:rsidRPr="00973807" w:rsidDel="002E7BD8">
          <w:rPr>
            <w:color w:val="000000" w:themeColor="text1"/>
            <w:sz w:val="24"/>
            <w:highlight w:val="yellow"/>
            <w:lang w:val="en-US"/>
          </w:rPr>
          <w:delText>.   The aim is to prepare the candidate to be a successful, independent researcher</w:delText>
        </w:r>
      </w:del>
      <w:ins w:id="123" w:author="Miroslaw Staron" w:date="2023-06-05T14:15:00Z">
        <w:r w:rsidR="00973807" w:rsidRPr="00973807">
          <w:rPr>
            <w:color w:val="000000" w:themeColor="text1"/>
            <w:sz w:val="24"/>
            <w:highlight w:val="yellow"/>
            <w:lang w:val="en-US"/>
            <w:rPrChange w:id="124" w:author="Miroslaw Staron" w:date="2023-06-05T14:16:00Z">
              <w:rPr>
                <w:color w:val="000000" w:themeColor="text1"/>
                <w:sz w:val="24"/>
                <w:lang w:val="en-US"/>
              </w:rPr>
            </w:rPrChange>
          </w:rPr>
          <w:t xml:space="preserve">More specifically, this project requires to collaborate closely with software development organizations, which means that the candidate must be prepared to spend time both at the university and on premises of the collaborating companies both in Sweden and in </w:t>
        </w:r>
        <w:proofErr w:type="spellStart"/>
        <w:r w:rsidR="00973807" w:rsidRPr="00973807">
          <w:rPr>
            <w:color w:val="000000" w:themeColor="text1"/>
            <w:sz w:val="24"/>
            <w:highlight w:val="yellow"/>
            <w:lang w:val="en-US"/>
            <w:rPrChange w:id="125" w:author="Miroslaw Staron" w:date="2023-06-05T14:16:00Z">
              <w:rPr>
                <w:color w:val="000000" w:themeColor="text1"/>
                <w:sz w:val="24"/>
                <w:lang w:val="en-US"/>
              </w:rPr>
            </w:rPrChange>
          </w:rPr>
          <w:t>Europe.Successful</w:t>
        </w:r>
        <w:proofErr w:type="spellEnd"/>
        <w:r w:rsidR="00973807" w:rsidRPr="00973807">
          <w:rPr>
            <w:color w:val="000000" w:themeColor="text1"/>
            <w:sz w:val="24"/>
            <w:highlight w:val="yellow"/>
            <w:lang w:val="en-US"/>
            <w:rPrChange w:id="126" w:author="Miroslaw Staron" w:date="2023-06-05T14:16:00Z">
              <w:rPr>
                <w:color w:val="000000" w:themeColor="text1"/>
                <w:sz w:val="24"/>
                <w:lang w:val="en-US"/>
              </w:rPr>
            </w:rPrChange>
          </w:rPr>
          <w:t xml:space="preserve"> candidates will read, review, and write research papers; give presentations; take courses; conduct systematic literature reviews; design and conduct empirical studies; interact with industrial companies; and perform quantitative and qualitative data analysis.  The student will become familiar with, evaluate and apply techniques related to artificial intelligence for software engineering; and will become familiar with the space of machine learning (ML), including different algorithms, contexts, data preparation strategies, and challenges.  Although the focus is primarily on research, the candidate will also be involved in teaching and administration, including course assistance, membership on committees, and supervision of bachelor and master’s theses.   The aim is to prepare the candidate to be a successful, independent researcher</w:t>
        </w:r>
      </w:ins>
      <w:del w:id="127" w:author="Miroslaw Staron" w:date="2023-06-05T14:15:00Z">
        <w:r w:rsidRPr="009427A5" w:rsidDel="00973807">
          <w:rPr>
            <w:color w:val="000000" w:themeColor="text1"/>
            <w:sz w:val="24"/>
            <w:highlight w:val="yellow"/>
            <w:lang w:val="en-US"/>
          </w:rPr>
          <w:delText>.</w:delText>
        </w:r>
        <w:r w:rsidRPr="00DA68FE" w:rsidDel="00973807">
          <w:rPr>
            <w:color w:val="000000" w:themeColor="text1"/>
            <w:sz w:val="24"/>
            <w:lang w:val="en-US"/>
          </w:rPr>
          <w:delText xml:space="preserve"> </w:delText>
        </w:r>
      </w:del>
      <w:r w:rsidRPr="00DA68FE">
        <w:rPr>
          <w:color w:val="000000" w:themeColor="text1"/>
          <w:sz w:val="24"/>
          <w:lang w:val="en-US"/>
        </w:rPr>
        <w:t xml:space="preserve"> </w:t>
      </w:r>
    </w:p>
    <w:p w14:paraId="4472FFE2" w14:textId="77777777" w:rsidR="00B332A4" w:rsidRPr="00394602" w:rsidRDefault="00B332A4" w:rsidP="00FD3DD2">
      <w:pPr>
        <w:pStyle w:val="Ingetavstnd"/>
        <w:ind w:right="-150"/>
        <w:rPr>
          <w:szCs w:val="22"/>
          <w:lang w:val="en-US"/>
        </w:rPr>
      </w:pPr>
    </w:p>
    <w:p w14:paraId="2B6A326F" w14:textId="77777777" w:rsidR="00021ED6" w:rsidRPr="00394602" w:rsidRDefault="00021ED6" w:rsidP="00FD3DD2">
      <w:pPr>
        <w:pStyle w:val="Ingetavstnd"/>
        <w:ind w:right="-150"/>
        <w:rPr>
          <w:szCs w:val="22"/>
          <w:lang w:val="en-US"/>
        </w:rPr>
      </w:pPr>
    </w:p>
    <w:p w14:paraId="4E065690" w14:textId="77777777" w:rsidR="00B332A4" w:rsidRPr="00AC37DB" w:rsidRDefault="00FD3DD2" w:rsidP="00BE74B8">
      <w:pPr>
        <w:pStyle w:val="Ingetavstnd"/>
        <w:ind w:right="-147"/>
        <w:rPr>
          <w:b/>
          <w:i/>
          <w:sz w:val="24"/>
          <w:lang w:val="en-US"/>
        </w:rPr>
      </w:pPr>
      <w:r w:rsidRPr="00AC37DB">
        <w:rPr>
          <w:b/>
          <w:sz w:val="24"/>
          <w:lang w:val="en-US"/>
        </w:rPr>
        <w:t xml:space="preserve">Eligibility </w:t>
      </w:r>
    </w:p>
    <w:p w14:paraId="7524C25E" w14:textId="77777777" w:rsidR="00793702" w:rsidRPr="00AC37DB" w:rsidRDefault="00793702" w:rsidP="00BE74B8">
      <w:pPr>
        <w:spacing w:line="240" w:lineRule="auto"/>
        <w:ind w:right="0"/>
        <w:rPr>
          <w:kern w:val="0"/>
          <w:szCs w:val="22"/>
          <w:lang w:val="en-US" w:eastAsia="sv-SE"/>
        </w:rPr>
      </w:pPr>
      <w:r w:rsidRPr="00960670">
        <w:rPr>
          <w:kern w:val="0"/>
          <w:szCs w:val="22"/>
          <w:lang w:val="en-US" w:eastAsia="sv-SE"/>
        </w:rPr>
        <w:t>Education at third-cycle level requires general eligibility and, where appropriate, specific eligibility as set out in the general syllabus for the subject.</w:t>
      </w:r>
      <w:r w:rsidRPr="00AC37DB">
        <w:rPr>
          <w:kern w:val="0"/>
          <w:szCs w:val="22"/>
          <w:lang w:val="en-US" w:eastAsia="sv-SE"/>
        </w:rPr>
        <w:t>  </w:t>
      </w:r>
    </w:p>
    <w:p w14:paraId="0E225EF0" w14:textId="0FAF646E" w:rsidR="00793702" w:rsidRPr="00AC37DB" w:rsidRDefault="00793702" w:rsidP="00793702">
      <w:pPr>
        <w:spacing w:before="100" w:beforeAutospacing="1" w:after="100" w:afterAutospacing="1" w:line="240" w:lineRule="auto"/>
        <w:ind w:right="0"/>
        <w:rPr>
          <w:kern w:val="0"/>
          <w:szCs w:val="22"/>
          <w:lang w:val="en-US" w:eastAsia="sv-SE"/>
        </w:rPr>
      </w:pPr>
      <w:r w:rsidRPr="00AC37DB">
        <w:rPr>
          <w:kern w:val="0"/>
          <w:szCs w:val="22"/>
          <w:lang w:val="en-US" w:eastAsia="sv-SE"/>
        </w:rPr>
        <w:t>The general eligibility requirements for education at third-cycle level are:</w:t>
      </w:r>
    </w:p>
    <w:p w14:paraId="33830E21" w14:textId="77777777" w:rsidR="00793702" w:rsidRPr="00AC37DB" w:rsidRDefault="00793702" w:rsidP="00793702">
      <w:pPr>
        <w:numPr>
          <w:ilvl w:val="0"/>
          <w:numId w:val="3"/>
        </w:numPr>
        <w:spacing w:before="100" w:beforeAutospacing="1" w:after="100" w:afterAutospacing="1" w:line="240" w:lineRule="auto"/>
        <w:ind w:right="0"/>
        <w:rPr>
          <w:kern w:val="0"/>
          <w:szCs w:val="22"/>
          <w:lang w:val="en-US" w:eastAsia="sv-SE"/>
        </w:rPr>
      </w:pPr>
      <w:r w:rsidRPr="00AC37DB">
        <w:rPr>
          <w:kern w:val="0"/>
          <w:szCs w:val="22"/>
          <w:lang w:val="en-US" w:eastAsia="sv-SE"/>
        </w:rPr>
        <w:t>having completed a degree at second-cycle level, or</w:t>
      </w:r>
    </w:p>
    <w:p w14:paraId="21775379" w14:textId="77777777" w:rsidR="00793702" w:rsidRPr="00AC37DB" w:rsidRDefault="00793702" w:rsidP="00793702">
      <w:pPr>
        <w:numPr>
          <w:ilvl w:val="0"/>
          <w:numId w:val="3"/>
        </w:numPr>
        <w:spacing w:before="100" w:beforeAutospacing="1" w:after="100" w:afterAutospacing="1" w:line="240" w:lineRule="auto"/>
        <w:ind w:right="0"/>
        <w:rPr>
          <w:kern w:val="0"/>
          <w:szCs w:val="22"/>
          <w:lang w:val="en-US" w:eastAsia="sv-SE"/>
        </w:rPr>
      </w:pPr>
      <w:r w:rsidRPr="00AC37DB">
        <w:rPr>
          <w:kern w:val="0"/>
          <w:szCs w:val="22"/>
          <w:lang w:val="en-US" w:eastAsia="sv-SE"/>
        </w:rPr>
        <w:t>the fulfilment of course requirements totaling at least 240 credits, of which at least 60 credits must be at second-cycle level, or  </w:t>
      </w:r>
    </w:p>
    <w:p w14:paraId="33406FDA" w14:textId="112308FD" w:rsidR="00793702" w:rsidRPr="00AC37DB" w:rsidRDefault="00793702" w:rsidP="001655C6">
      <w:pPr>
        <w:numPr>
          <w:ilvl w:val="0"/>
          <w:numId w:val="3"/>
        </w:numPr>
        <w:spacing w:before="100" w:beforeAutospacing="1" w:after="100" w:afterAutospacing="1" w:line="240" w:lineRule="auto"/>
        <w:ind w:right="0"/>
        <w:rPr>
          <w:kern w:val="0"/>
          <w:szCs w:val="22"/>
          <w:lang w:val="en-US" w:eastAsia="sv-SE"/>
        </w:rPr>
      </w:pPr>
      <w:r w:rsidRPr="00AC37DB">
        <w:rPr>
          <w:kern w:val="0"/>
          <w:szCs w:val="22"/>
          <w:lang w:val="en-US" w:eastAsia="sv-SE"/>
        </w:rPr>
        <w:t>the acquisition of equivalent knowledge in some other way, either in Sweden or abroad. </w:t>
      </w:r>
    </w:p>
    <w:p w14:paraId="7D01028D" w14:textId="4A0FC92B" w:rsidR="00B332A4" w:rsidRPr="003B67F1" w:rsidRDefault="00793702" w:rsidP="003B67F1">
      <w:pPr>
        <w:rPr>
          <w:szCs w:val="22"/>
          <w:lang w:val="en-US"/>
        </w:rPr>
      </w:pPr>
      <w:r w:rsidRPr="00960670">
        <w:rPr>
          <w:kern w:val="0"/>
          <w:szCs w:val="22"/>
          <w:lang w:val="en-US" w:eastAsia="sv-SE"/>
        </w:rPr>
        <w:t>Specific entry requirements for this subject, according to the general syllabus, are: </w:t>
      </w:r>
    </w:p>
    <w:p w14:paraId="69918F72" w14:textId="2DB4447C" w:rsidR="00A47207" w:rsidRPr="00960670" w:rsidRDefault="00793702" w:rsidP="00A47207">
      <w:pPr>
        <w:pStyle w:val="Ingetavstnd"/>
        <w:ind w:right="-150"/>
        <w:rPr>
          <w:szCs w:val="22"/>
          <w:lang w:val="en-US"/>
        </w:rPr>
      </w:pPr>
      <w:r w:rsidRPr="00960670">
        <w:rPr>
          <w:rStyle w:val="markedcontent"/>
          <w:szCs w:val="22"/>
          <w:lang w:val="en-US"/>
        </w:rPr>
        <w:t>T</w:t>
      </w:r>
      <w:r w:rsidR="005F0E9F" w:rsidRPr="00960670">
        <w:rPr>
          <w:rStyle w:val="markedcontent"/>
          <w:szCs w:val="22"/>
          <w:lang w:val="en-US"/>
        </w:rPr>
        <w:t>o be</w:t>
      </w:r>
      <w:r w:rsidR="005F0E9F" w:rsidRPr="00960670">
        <w:rPr>
          <w:szCs w:val="22"/>
          <w:lang w:val="en-US"/>
        </w:rPr>
        <w:t xml:space="preserve"> </w:t>
      </w:r>
      <w:r w:rsidR="005F0E9F" w:rsidRPr="00960670">
        <w:rPr>
          <w:rStyle w:val="markedcontent"/>
          <w:szCs w:val="22"/>
          <w:lang w:val="en-US"/>
        </w:rPr>
        <w:t>qualified for admission to third-cycle program in Computer Science and Engineering the applicant is</w:t>
      </w:r>
      <w:r w:rsidR="005F0E9F" w:rsidRPr="00960670">
        <w:rPr>
          <w:szCs w:val="22"/>
          <w:lang w:val="en-US"/>
        </w:rPr>
        <w:t xml:space="preserve"> </w:t>
      </w:r>
      <w:r w:rsidR="005F0E9F" w:rsidRPr="00960670">
        <w:rPr>
          <w:rStyle w:val="markedcontent"/>
          <w:szCs w:val="22"/>
          <w:lang w:val="en-US"/>
        </w:rPr>
        <w:t>required to have obtained a second-cycle qualification. The orientation of the student’s degree shall have a</w:t>
      </w:r>
      <w:r w:rsidR="005F0E9F" w:rsidRPr="00960670">
        <w:rPr>
          <w:szCs w:val="22"/>
          <w:lang w:val="en-US"/>
        </w:rPr>
        <w:t xml:space="preserve"> </w:t>
      </w:r>
      <w:r w:rsidR="005F0E9F" w:rsidRPr="00960670">
        <w:rPr>
          <w:rStyle w:val="markedcontent"/>
          <w:szCs w:val="22"/>
          <w:lang w:val="en-US"/>
        </w:rPr>
        <w:t>sufficiently close connection to</w:t>
      </w:r>
      <w:r w:rsidR="00A47207" w:rsidRPr="00960670">
        <w:rPr>
          <w:rStyle w:val="markedcontent"/>
          <w:lang w:val="en-US"/>
        </w:rPr>
        <w:t xml:space="preserve"> </w:t>
      </w:r>
      <w:r w:rsidR="00807D5C" w:rsidRPr="00960670">
        <w:rPr>
          <w:rStyle w:val="markedcontent"/>
          <w:lang w:val="en-US"/>
        </w:rPr>
        <w:t xml:space="preserve">the subject of </w:t>
      </w:r>
      <w:r w:rsidR="00A47207" w:rsidRPr="00960670">
        <w:rPr>
          <w:rStyle w:val="markedcontent"/>
          <w:lang w:val="en-US"/>
        </w:rPr>
        <w:t>computer science and engineering.</w:t>
      </w:r>
    </w:p>
    <w:p w14:paraId="580FCD94" w14:textId="352B2CE6" w:rsidR="00793702" w:rsidRDefault="005F0E9F" w:rsidP="005F0E9F">
      <w:pPr>
        <w:rPr>
          <w:rStyle w:val="markedcontent"/>
          <w:szCs w:val="22"/>
          <w:lang w:val="en-US"/>
        </w:rPr>
      </w:pPr>
      <w:r w:rsidRPr="00960670">
        <w:rPr>
          <w:rStyle w:val="markedcontent"/>
          <w:szCs w:val="22"/>
          <w:lang w:val="en-US"/>
        </w:rPr>
        <w:lastRenderedPageBreak/>
        <w:t>Equivalent requirements</w:t>
      </w:r>
      <w:r w:rsidRPr="00960670">
        <w:rPr>
          <w:szCs w:val="22"/>
          <w:lang w:val="en-US"/>
        </w:rPr>
        <w:t xml:space="preserve"> </w:t>
      </w:r>
      <w:r w:rsidRPr="00960670">
        <w:rPr>
          <w:rStyle w:val="markedcontent"/>
          <w:szCs w:val="22"/>
          <w:lang w:val="en-US"/>
        </w:rPr>
        <w:t>apply to individuals who have been awarded their degree in a country other than Sweden.</w:t>
      </w:r>
    </w:p>
    <w:p w14:paraId="54663F15" w14:textId="718EE610" w:rsidR="009427A5" w:rsidRDefault="009427A5" w:rsidP="005F0E9F">
      <w:pPr>
        <w:rPr>
          <w:rStyle w:val="markedcontent"/>
          <w:szCs w:val="22"/>
          <w:lang w:val="en-US"/>
        </w:rPr>
      </w:pPr>
    </w:p>
    <w:p w14:paraId="6C4EA9C1" w14:textId="181970E5" w:rsidR="009427A5" w:rsidRDefault="009427A5" w:rsidP="009427A5">
      <w:pPr>
        <w:ind w:right="-8"/>
        <w:rPr>
          <w:ins w:id="128" w:author="Miroslaw Staron" w:date="2023-06-05T14:16:00Z"/>
          <w:color w:val="000000" w:themeColor="text1"/>
          <w:sz w:val="24"/>
          <w:highlight w:val="yellow"/>
          <w:lang w:val="en-US"/>
        </w:rPr>
      </w:pPr>
      <w:bookmarkStart w:id="129" w:name="_Hlk29976847"/>
      <w:r w:rsidRPr="009427A5">
        <w:rPr>
          <w:color w:val="000000" w:themeColor="text1"/>
          <w:sz w:val="24"/>
          <w:highlight w:val="yellow"/>
          <w:lang w:val="en-US"/>
        </w:rPr>
        <w:t xml:space="preserve">Further desirable but not mandatory criteria include previous research experience including publications in international, peer-reviewed venues; a </w:t>
      </w:r>
      <w:proofErr w:type="gramStart"/>
      <w:r w:rsidRPr="009427A5">
        <w:rPr>
          <w:color w:val="000000" w:themeColor="text1"/>
          <w:sz w:val="24"/>
          <w:highlight w:val="yellow"/>
          <w:lang w:val="en-US"/>
        </w:rPr>
        <w:t>Master’s</w:t>
      </w:r>
      <w:proofErr w:type="gramEnd"/>
      <w:r w:rsidRPr="009427A5">
        <w:rPr>
          <w:color w:val="000000" w:themeColor="text1"/>
          <w:sz w:val="24"/>
          <w:highlight w:val="yellow"/>
          <w:lang w:val="en-US"/>
        </w:rPr>
        <w:t xml:space="preserve"> degree in a related subject; </w:t>
      </w:r>
      <w:r>
        <w:rPr>
          <w:color w:val="000000" w:themeColor="text1"/>
          <w:sz w:val="24"/>
          <w:highlight w:val="yellow"/>
          <w:lang w:val="en-US"/>
        </w:rPr>
        <w:t xml:space="preserve">expertise in software engineering, </w:t>
      </w:r>
      <w:r w:rsidRPr="009427A5">
        <w:rPr>
          <w:color w:val="000000" w:themeColor="text1"/>
          <w:sz w:val="24"/>
          <w:highlight w:val="yellow"/>
          <w:lang w:val="en-US"/>
        </w:rPr>
        <w:t xml:space="preserve">knowledge of artificial intelligence and machine learning; and knowledge of requirements engineering, including </w:t>
      </w:r>
      <w:r>
        <w:rPr>
          <w:color w:val="000000" w:themeColor="text1"/>
          <w:sz w:val="24"/>
          <w:highlight w:val="yellow"/>
          <w:lang w:val="en-US"/>
        </w:rPr>
        <w:t>concepts and techniques</w:t>
      </w:r>
      <w:r w:rsidRPr="009427A5">
        <w:rPr>
          <w:color w:val="000000" w:themeColor="text1"/>
          <w:sz w:val="24"/>
          <w:highlight w:val="yellow"/>
          <w:lang w:val="en-US"/>
        </w:rPr>
        <w:t xml:space="preserve">. </w:t>
      </w:r>
    </w:p>
    <w:p w14:paraId="2CDEA0FA" w14:textId="77777777" w:rsidR="00973807" w:rsidRDefault="00973807" w:rsidP="009427A5">
      <w:pPr>
        <w:ind w:right="-8"/>
        <w:rPr>
          <w:ins w:id="130" w:author="Miroslaw Staron" w:date="2023-06-05T14:16:00Z"/>
          <w:color w:val="000000" w:themeColor="text1"/>
          <w:sz w:val="24"/>
          <w:highlight w:val="yellow"/>
          <w:lang w:val="en-US"/>
        </w:rPr>
      </w:pPr>
    </w:p>
    <w:p w14:paraId="400CE5BF" w14:textId="253CAC89" w:rsidR="00973807" w:rsidRPr="009427A5" w:rsidRDefault="00973807" w:rsidP="009427A5">
      <w:pPr>
        <w:ind w:right="-8"/>
        <w:rPr>
          <w:color w:val="000000" w:themeColor="text1"/>
          <w:sz w:val="24"/>
          <w:highlight w:val="yellow"/>
          <w:lang w:val="en-US"/>
        </w:rPr>
      </w:pPr>
      <w:ins w:id="131" w:author="Miroslaw Staron" w:date="2023-06-05T14:16:00Z">
        <w:r>
          <w:rPr>
            <w:color w:val="000000" w:themeColor="text1"/>
            <w:sz w:val="24"/>
            <w:highlight w:val="yellow"/>
            <w:lang w:val="en-US"/>
          </w:rPr>
          <w:t>The candidate must be prepared to work directly with software development organizations and to be able to visit their premises</w:t>
        </w:r>
      </w:ins>
      <w:ins w:id="132" w:author="Miroslaw Staron" w:date="2023-06-05T14:17:00Z">
        <w:r>
          <w:rPr>
            <w:color w:val="000000" w:themeColor="text1"/>
            <w:sz w:val="24"/>
            <w:highlight w:val="yellow"/>
            <w:lang w:val="en-US"/>
          </w:rPr>
          <w:t xml:space="preserve"> when needed. </w:t>
        </w:r>
      </w:ins>
    </w:p>
    <w:p w14:paraId="20D32FE6" w14:textId="77777777" w:rsidR="009427A5" w:rsidRPr="009427A5" w:rsidRDefault="009427A5" w:rsidP="009427A5">
      <w:pPr>
        <w:ind w:right="-8"/>
        <w:rPr>
          <w:color w:val="000000" w:themeColor="text1"/>
          <w:sz w:val="24"/>
          <w:highlight w:val="yellow"/>
          <w:lang w:val="en-US"/>
        </w:rPr>
      </w:pPr>
    </w:p>
    <w:p w14:paraId="60E15BDA" w14:textId="0036DE50" w:rsidR="009427A5" w:rsidRPr="00DA68FE" w:rsidRDefault="009427A5" w:rsidP="000A2B94">
      <w:pPr>
        <w:pStyle w:val="Kommentarer"/>
        <w:rPr>
          <w:color w:val="000000" w:themeColor="text1"/>
          <w:sz w:val="24"/>
          <w:lang w:val="en-US"/>
        </w:rPr>
      </w:pPr>
      <w:r w:rsidRPr="009427A5">
        <w:rPr>
          <w:color w:val="000000" w:themeColor="text1"/>
          <w:sz w:val="24"/>
          <w:highlight w:val="yellow"/>
          <w:lang w:val="en-US"/>
        </w:rPr>
        <w:t xml:space="preserve">The candidate is expected to have </w:t>
      </w:r>
      <w:r w:rsidR="000A2B94">
        <w:rPr>
          <w:color w:val="000000" w:themeColor="text1"/>
          <w:sz w:val="24"/>
          <w:highlight w:val="yellow"/>
          <w:lang w:val="en-US"/>
        </w:rPr>
        <w:t>advanced</w:t>
      </w:r>
      <w:r w:rsidR="000A2B94" w:rsidRPr="009427A5">
        <w:rPr>
          <w:color w:val="000000" w:themeColor="text1"/>
          <w:sz w:val="24"/>
          <w:highlight w:val="yellow"/>
          <w:lang w:val="en-US"/>
        </w:rPr>
        <w:t xml:space="preserve"> </w:t>
      </w:r>
      <w:r w:rsidRPr="009427A5">
        <w:rPr>
          <w:color w:val="000000" w:themeColor="text1"/>
          <w:sz w:val="24"/>
          <w:highlight w:val="yellow"/>
          <w:lang w:val="en-US"/>
        </w:rPr>
        <w:t xml:space="preserve">English skills in reading and </w:t>
      </w:r>
      <w:r w:rsidRPr="000A2B94">
        <w:rPr>
          <w:color w:val="000000" w:themeColor="text1"/>
          <w:sz w:val="24"/>
          <w:szCs w:val="24"/>
          <w:highlight w:val="yellow"/>
          <w:lang w:val="en-US"/>
        </w:rPr>
        <w:t>writing</w:t>
      </w:r>
      <w:r w:rsidR="000A2B94" w:rsidRPr="000A2B94">
        <w:rPr>
          <w:color w:val="000000" w:themeColor="text1"/>
          <w:sz w:val="24"/>
          <w:szCs w:val="24"/>
          <w:highlight w:val="yellow"/>
          <w:lang w:val="en-US"/>
        </w:rPr>
        <w:t xml:space="preserve">, equivalent to at least the C1 Level in English of the Common European Framework of Reference for Languages. </w:t>
      </w:r>
    </w:p>
    <w:bookmarkEnd w:id="129"/>
    <w:p w14:paraId="6A688DDC" w14:textId="77777777" w:rsidR="00FD3DD2" w:rsidRPr="00394602" w:rsidRDefault="00FD3DD2" w:rsidP="00FD3DD2">
      <w:pPr>
        <w:pStyle w:val="Ingetavstnd"/>
        <w:ind w:right="-150"/>
        <w:rPr>
          <w:szCs w:val="22"/>
          <w:lang w:val="en-US"/>
        </w:rPr>
      </w:pPr>
    </w:p>
    <w:p w14:paraId="644721D5" w14:textId="00355DD0" w:rsidR="00FD3DD2" w:rsidRPr="00BE74B8" w:rsidRDefault="00FD3DD2" w:rsidP="00BE74B8">
      <w:pPr>
        <w:pStyle w:val="Ingetavstnd"/>
        <w:ind w:right="-147"/>
        <w:rPr>
          <w:b/>
          <w:i/>
          <w:sz w:val="24"/>
          <w:lang w:val="en-US"/>
        </w:rPr>
      </w:pPr>
      <w:r w:rsidRPr="00981741">
        <w:rPr>
          <w:b/>
          <w:sz w:val="24"/>
          <w:lang w:val="en-US"/>
        </w:rPr>
        <w:t>Assessment</w:t>
      </w:r>
      <w:r w:rsidR="00021ED6">
        <w:rPr>
          <w:b/>
          <w:sz w:val="24"/>
          <w:lang w:val="en-US"/>
        </w:rPr>
        <w:t xml:space="preserve"> </w:t>
      </w:r>
      <w:r w:rsidR="00021ED6" w:rsidRPr="00612CD7">
        <w:rPr>
          <w:b/>
          <w:sz w:val="24"/>
          <w:lang w:val="en-US"/>
        </w:rPr>
        <w:t>criteria</w:t>
      </w:r>
    </w:p>
    <w:p w14:paraId="17E9CFEF" w14:textId="535563FF" w:rsidR="00BC7EAA" w:rsidRPr="00521410" w:rsidRDefault="00521410" w:rsidP="00FD3DD2">
      <w:pPr>
        <w:pStyle w:val="Ingetavstnd"/>
        <w:ind w:right="-150"/>
        <w:rPr>
          <w:szCs w:val="22"/>
          <w:lang w:val="en-US"/>
        </w:rPr>
      </w:pPr>
      <w:r w:rsidRPr="00521410">
        <w:rPr>
          <w:lang w:val="en-US"/>
        </w:rPr>
        <w:t>The selection of applicants who meet the basic and specific eligibility requirements will be based on the ability to assimilate the education at third-cycle level.   </w:t>
      </w:r>
    </w:p>
    <w:p w14:paraId="7FDAB858" w14:textId="77777777" w:rsidR="00BC7EAA" w:rsidRPr="00394602" w:rsidRDefault="00BC7EAA" w:rsidP="00FD3DD2">
      <w:pPr>
        <w:pStyle w:val="Ingetavstnd"/>
        <w:ind w:right="-150"/>
        <w:rPr>
          <w:szCs w:val="22"/>
          <w:lang w:val="en-US"/>
        </w:rPr>
      </w:pPr>
    </w:p>
    <w:p w14:paraId="04DF14D6" w14:textId="77777777" w:rsidR="00FD3DD2" w:rsidRPr="00981741" w:rsidRDefault="00FD3DD2" w:rsidP="00BE74B8">
      <w:pPr>
        <w:pStyle w:val="Ingetavstnd"/>
        <w:ind w:right="-150"/>
        <w:rPr>
          <w:sz w:val="24"/>
          <w:lang w:val="en-US"/>
        </w:rPr>
      </w:pPr>
      <w:r w:rsidRPr="00981741">
        <w:rPr>
          <w:rStyle w:val="Stark"/>
          <w:sz w:val="24"/>
          <w:lang w:val="en-US"/>
        </w:rPr>
        <w:t>Employment</w:t>
      </w:r>
    </w:p>
    <w:p w14:paraId="34FCD349" w14:textId="4B110650" w:rsidR="00777724" w:rsidRPr="00612CD7" w:rsidRDefault="00777724" w:rsidP="00BE74B8">
      <w:pPr>
        <w:pStyle w:val="Normalwebb"/>
        <w:spacing w:before="0" w:beforeAutospacing="0" w:after="0" w:afterAutospacing="0"/>
        <w:rPr>
          <w:lang w:val="en-US"/>
        </w:rPr>
      </w:pPr>
      <w:r w:rsidRPr="00612CD7">
        <w:rPr>
          <w:lang w:val="en-US"/>
        </w:rPr>
        <w:t>Once you have been admitted for education at third-cycle level, you will be employed as a doctoral student at the University of Gothenburg. The provisions for employment as a doctoral student can be found in ordinance SFS 1993:100. Initial employment as a doctoral student may apply for a maximum of one year and may be renewed by a maximum of two years at a time. A doctoral student may be employed as a doctoral student for a maximum of eight years, but the total period of employment may not be longer than the equivalent of full-time education at third-cycle level for four years.   </w:t>
      </w:r>
    </w:p>
    <w:p w14:paraId="37185145" w14:textId="1A6A6D9F" w:rsidR="00D55502" w:rsidRPr="00D55502" w:rsidRDefault="00D55502" w:rsidP="00D55502">
      <w:pPr>
        <w:pStyle w:val="Normalwebb"/>
        <w:spacing w:before="0" w:beforeAutospacing="0" w:after="0" w:afterAutospacing="0"/>
        <w:rPr>
          <w:lang w:val="en-US"/>
        </w:rPr>
      </w:pPr>
      <w:r w:rsidRPr="00612CD7">
        <w:rPr>
          <w:lang w:val="en-US"/>
        </w:rPr>
        <w:t>The University applies a local agreement on salaries for doctoral students.</w:t>
      </w:r>
      <w:r w:rsidRPr="003D1ADA">
        <w:rPr>
          <w:lang w:val="en-US"/>
        </w:rPr>
        <w:t> </w:t>
      </w:r>
    </w:p>
    <w:p w14:paraId="72679BB8" w14:textId="77777777" w:rsidR="00B92279" w:rsidRPr="00394602" w:rsidRDefault="00B92279" w:rsidP="00D55502">
      <w:pPr>
        <w:pStyle w:val="Ingetavstnd"/>
        <w:ind w:right="-150"/>
        <w:rPr>
          <w:szCs w:val="22"/>
          <w:lang w:val="en-US"/>
        </w:rPr>
      </w:pPr>
    </w:p>
    <w:p w14:paraId="0BCDD4B6" w14:textId="77777777" w:rsidR="00FD3DD2" w:rsidRPr="00394602" w:rsidRDefault="00FD3DD2" w:rsidP="00FD3DD2">
      <w:pPr>
        <w:pStyle w:val="Ingetavstnd"/>
        <w:ind w:left="3969" w:right="-150" w:hanging="3969"/>
        <w:rPr>
          <w:color w:val="000000" w:themeColor="text1"/>
          <w:szCs w:val="22"/>
          <w:lang w:val="en-US"/>
        </w:rPr>
      </w:pPr>
      <w:r w:rsidRPr="00394602">
        <w:rPr>
          <w:szCs w:val="22"/>
          <w:lang w:val="en-US"/>
        </w:rPr>
        <w:t xml:space="preserve">Type of employment: </w:t>
      </w:r>
      <w:proofErr w:type="spellStart"/>
      <w:r w:rsidR="00880FA2" w:rsidRPr="00394602">
        <w:rPr>
          <w:szCs w:val="22"/>
          <w:lang w:val="en-US"/>
        </w:rPr>
        <w:t>Fixed-term</w:t>
      </w:r>
      <w:proofErr w:type="spellEnd"/>
      <w:r w:rsidR="00880FA2" w:rsidRPr="00394602">
        <w:rPr>
          <w:szCs w:val="22"/>
          <w:lang w:val="en-US"/>
        </w:rPr>
        <w:t xml:space="preserve"> employment, HF 5 </w:t>
      </w:r>
      <w:proofErr w:type="spellStart"/>
      <w:r w:rsidR="00880FA2" w:rsidRPr="00394602">
        <w:rPr>
          <w:szCs w:val="22"/>
          <w:lang w:val="en-US"/>
        </w:rPr>
        <w:t>kap</w:t>
      </w:r>
      <w:proofErr w:type="spellEnd"/>
      <w:r w:rsidR="00880FA2" w:rsidRPr="00394602">
        <w:rPr>
          <w:szCs w:val="22"/>
          <w:lang w:val="en-US"/>
        </w:rPr>
        <w:t xml:space="preserve"> 7 §</w:t>
      </w:r>
    </w:p>
    <w:p w14:paraId="72660F20" w14:textId="77777777" w:rsidR="00FD3DD2" w:rsidRPr="00394602" w:rsidRDefault="00FD3DD2" w:rsidP="00FD3DD2">
      <w:pPr>
        <w:pStyle w:val="Ingetavstnd"/>
        <w:ind w:right="-150"/>
        <w:rPr>
          <w:szCs w:val="22"/>
          <w:lang w:val="en-US"/>
        </w:rPr>
      </w:pPr>
      <w:r w:rsidRPr="00394602">
        <w:rPr>
          <w:szCs w:val="22"/>
          <w:lang w:val="en-US"/>
        </w:rPr>
        <w:t>Extent: 100 % of full time</w:t>
      </w:r>
    </w:p>
    <w:p w14:paraId="505F23A1" w14:textId="5D8342F5" w:rsidR="00FD3DD2" w:rsidRPr="00505F20" w:rsidRDefault="00FD3DD2" w:rsidP="00FD3DD2">
      <w:pPr>
        <w:pStyle w:val="Ingetavstnd"/>
        <w:ind w:right="-150"/>
        <w:rPr>
          <w:szCs w:val="22"/>
          <w:highlight w:val="yellow"/>
          <w:lang w:val="en-US"/>
        </w:rPr>
      </w:pPr>
      <w:r w:rsidRPr="00394602">
        <w:rPr>
          <w:szCs w:val="22"/>
          <w:lang w:val="en-US"/>
        </w:rPr>
        <w:t>Location: Department of Computer Science and Engineering /</w:t>
      </w:r>
      <w:r w:rsidRPr="00505F20">
        <w:rPr>
          <w:szCs w:val="22"/>
          <w:highlight w:val="yellow"/>
          <w:lang w:val="en-US"/>
        </w:rPr>
        <w:t xml:space="preserve">Division of </w:t>
      </w:r>
      <w:r w:rsidR="00505F20" w:rsidRPr="00505F20">
        <w:rPr>
          <w:color w:val="FF0000"/>
          <w:szCs w:val="22"/>
          <w:highlight w:val="yellow"/>
          <w:lang w:val="en-US"/>
        </w:rPr>
        <w:t>Interaction Design and Software Engineering</w:t>
      </w:r>
    </w:p>
    <w:p w14:paraId="6CE6ABA1" w14:textId="6CE412A8" w:rsidR="00FD3DD2" w:rsidRDefault="00FD3DD2" w:rsidP="00FD3DD2">
      <w:pPr>
        <w:pStyle w:val="Ingetavstnd"/>
        <w:ind w:right="-150"/>
        <w:rPr>
          <w:szCs w:val="22"/>
          <w:lang w:val="en-US"/>
        </w:rPr>
      </w:pPr>
      <w:r w:rsidRPr="00394602">
        <w:rPr>
          <w:szCs w:val="22"/>
          <w:lang w:val="en-US"/>
        </w:rPr>
        <w:t xml:space="preserve">First day of employment: </w:t>
      </w:r>
      <w:r w:rsidR="00505F20" w:rsidRPr="00505F20">
        <w:rPr>
          <w:szCs w:val="22"/>
          <w:highlight w:val="yellow"/>
          <w:lang w:val="en-US"/>
        </w:rPr>
        <w:t>2023-</w:t>
      </w:r>
      <w:del w:id="133" w:author="Miroslaw Staron" w:date="2023-06-05T14:17:00Z">
        <w:r w:rsidR="00505F20" w:rsidRPr="00505F20" w:rsidDel="00973807">
          <w:rPr>
            <w:szCs w:val="22"/>
            <w:highlight w:val="yellow"/>
            <w:lang w:val="en-US"/>
          </w:rPr>
          <w:delText>09</w:delText>
        </w:r>
      </w:del>
      <w:ins w:id="134" w:author="Miroslaw Staron" w:date="2023-06-05T14:17:00Z">
        <w:r w:rsidR="00973807">
          <w:rPr>
            <w:szCs w:val="22"/>
            <w:highlight w:val="yellow"/>
            <w:lang w:val="en-US"/>
          </w:rPr>
          <w:t>11</w:t>
        </w:r>
      </w:ins>
      <w:r w:rsidR="00505F20" w:rsidRPr="00505F20">
        <w:rPr>
          <w:szCs w:val="22"/>
          <w:highlight w:val="yellow"/>
          <w:lang w:val="en-US"/>
        </w:rPr>
        <w:t>-01</w:t>
      </w:r>
      <w:r w:rsidRPr="00505F20">
        <w:rPr>
          <w:szCs w:val="22"/>
          <w:highlight w:val="yellow"/>
          <w:lang w:val="en-US"/>
        </w:rPr>
        <w:t xml:space="preserve"> </w:t>
      </w:r>
      <w:r w:rsidRPr="00394602">
        <w:rPr>
          <w:szCs w:val="22"/>
          <w:lang w:val="en-US"/>
        </w:rPr>
        <w:t xml:space="preserve">or </w:t>
      </w:r>
      <w:r w:rsidR="00625BA6" w:rsidRPr="00394602">
        <w:rPr>
          <w:szCs w:val="22"/>
          <w:lang w:val="en-US"/>
        </w:rPr>
        <w:t>a</w:t>
      </w:r>
      <w:r w:rsidRPr="00394602">
        <w:rPr>
          <w:szCs w:val="22"/>
          <w:lang w:val="en-US"/>
        </w:rPr>
        <w:t>s soon as possible</w:t>
      </w:r>
    </w:p>
    <w:p w14:paraId="68533F04" w14:textId="77777777" w:rsidR="00FD3DD2" w:rsidRPr="00394602" w:rsidRDefault="00FD3DD2" w:rsidP="00FD3DD2">
      <w:pPr>
        <w:pStyle w:val="Ingetavstnd"/>
        <w:ind w:right="-150"/>
        <w:rPr>
          <w:szCs w:val="22"/>
          <w:lang w:val="en-US"/>
        </w:rPr>
      </w:pPr>
    </w:p>
    <w:p w14:paraId="5CA55C49" w14:textId="77777777" w:rsidR="00FD3DD2" w:rsidRPr="00394602" w:rsidRDefault="00FD3DD2" w:rsidP="00FD3DD2">
      <w:pPr>
        <w:pStyle w:val="Ingetavstnd"/>
        <w:ind w:right="-150"/>
        <w:rPr>
          <w:szCs w:val="22"/>
          <w:lang w:val="en-US"/>
        </w:rPr>
      </w:pPr>
    </w:p>
    <w:p w14:paraId="09115DDD" w14:textId="1388EB84" w:rsidR="0078658B" w:rsidRPr="00981741" w:rsidRDefault="00DE3B13" w:rsidP="0078658B">
      <w:pPr>
        <w:autoSpaceDE w:val="0"/>
        <w:autoSpaceDN w:val="0"/>
        <w:adjustRightInd w:val="0"/>
        <w:spacing w:line="240" w:lineRule="auto"/>
        <w:ind w:right="0"/>
        <w:rPr>
          <w:rFonts w:eastAsiaTheme="minorHAnsi"/>
          <w:b/>
          <w:bCs/>
          <w:kern w:val="0"/>
          <w:sz w:val="24"/>
          <w:lang w:val="en-US"/>
        </w:rPr>
      </w:pPr>
      <w:r w:rsidRPr="00612CD7">
        <w:rPr>
          <w:rFonts w:eastAsiaTheme="minorHAnsi"/>
          <w:b/>
          <w:bCs/>
          <w:kern w:val="0"/>
          <w:sz w:val="24"/>
          <w:lang w:val="en-US"/>
        </w:rPr>
        <w:t>Contact information</w:t>
      </w:r>
    </w:p>
    <w:p w14:paraId="3E55C490" w14:textId="0BC6BBB8" w:rsidR="00981741" w:rsidRDefault="00981741" w:rsidP="00981741">
      <w:pPr>
        <w:pStyle w:val="Ingetavstnd"/>
        <w:ind w:right="-150"/>
        <w:rPr>
          <w:lang w:val="en-US"/>
        </w:rPr>
      </w:pPr>
      <w:r w:rsidRPr="00B96C15">
        <w:rPr>
          <w:lang w:val="en-US"/>
        </w:rPr>
        <w:t>Regarding the project, please contact</w:t>
      </w:r>
      <w:r w:rsidR="00960670">
        <w:rPr>
          <w:lang w:val="en-US"/>
        </w:rPr>
        <w:t xml:space="preserve"> </w:t>
      </w:r>
      <w:del w:id="135" w:author="Miroslaw Staron" w:date="2023-06-05T14:17:00Z">
        <w:r w:rsidR="00505F20" w:rsidRPr="00505F20" w:rsidDel="00973807">
          <w:rPr>
            <w:highlight w:val="yellow"/>
            <w:lang w:val="en-US"/>
          </w:rPr>
          <w:delText>Jennifer Horkoff</w:delText>
        </w:r>
      </w:del>
      <w:ins w:id="136" w:author="Miroslaw Staron" w:date="2023-06-05T14:17:00Z">
        <w:r w:rsidR="00973807">
          <w:rPr>
            <w:highlight w:val="yellow"/>
            <w:lang w:val="en-US"/>
          </w:rPr>
          <w:t>Miroslaw Staron</w:t>
        </w:r>
      </w:ins>
      <w:r w:rsidR="00505F20" w:rsidRPr="00505F20">
        <w:rPr>
          <w:highlight w:val="yellow"/>
          <w:lang w:val="en-US"/>
        </w:rPr>
        <w:t xml:space="preserve"> (e-mail: </w:t>
      </w:r>
      <w:del w:id="137" w:author="Miroslaw Staron" w:date="2023-06-05T14:17:00Z">
        <w:r w:rsidR="00505F20" w:rsidRPr="00505F20" w:rsidDel="00973807">
          <w:rPr>
            <w:highlight w:val="yellow"/>
            <w:lang w:val="en-US"/>
          </w:rPr>
          <w:delText>jenho</w:delText>
        </w:r>
      </w:del>
      <w:ins w:id="138" w:author="Miroslaw Staron" w:date="2023-06-05T14:17:00Z">
        <w:r w:rsidR="00973807">
          <w:rPr>
            <w:highlight w:val="yellow"/>
            <w:lang w:val="en-US"/>
          </w:rPr>
          <w:t>miroslaw.staron</w:t>
        </w:r>
      </w:ins>
      <w:r w:rsidR="00505F20" w:rsidRPr="00505F20">
        <w:rPr>
          <w:highlight w:val="yellow"/>
          <w:lang w:val="en-US"/>
        </w:rPr>
        <w:t>@chalmers.se)</w:t>
      </w:r>
      <w:r w:rsidRPr="00B96C15">
        <w:rPr>
          <w:lang w:val="en-US"/>
        </w:rPr>
        <w:br/>
        <w:t>Regarding the position, please contact</w:t>
      </w:r>
      <w:r w:rsidR="00960670">
        <w:rPr>
          <w:lang w:val="en-US"/>
        </w:rPr>
        <w:t xml:space="preserve"> </w:t>
      </w:r>
      <w:r w:rsidR="00960670" w:rsidRPr="00960670">
        <w:rPr>
          <w:szCs w:val="22"/>
          <w:lang w:val="en-US"/>
        </w:rPr>
        <w:t>Palle Dahlstedt (e-mail:</w:t>
      </w:r>
      <w:r w:rsidR="00960670" w:rsidRPr="00960670">
        <w:rPr>
          <w:lang w:val="en-US"/>
        </w:rPr>
        <w:t xml:space="preserve"> </w:t>
      </w:r>
      <w:r w:rsidR="00E846D4">
        <w:fldChar w:fldCharType="begin"/>
      </w:r>
      <w:r w:rsidR="00E846D4" w:rsidRPr="00E001C3">
        <w:rPr>
          <w:lang w:val="en-US"/>
          <w:rPrChange w:id="139" w:author="Miroslaw Staron" w:date="2023-06-05T13:19:00Z">
            <w:rPr/>
          </w:rPrChange>
        </w:rPr>
        <w:instrText>HYPERLINK "mailto:palle@chalmers.se"</w:instrText>
      </w:r>
      <w:r w:rsidR="00E846D4">
        <w:fldChar w:fldCharType="separate"/>
      </w:r>
      <w:r w:rsidR="00960670" w:rsidRPr="00960670">
        <w:rPr>
          <w:rStyle w:val="Hyperlnk"/>
          <w:szCs w:val="22"/>
          <w:lang w:val="en-US"/>
        </w:rPr>
        <w:t>palle@chalmers.se</w:t>
      </w:r>
      <w:r w:rsidR="00E846D4">
        <w:rPr>
          <w:rStyle w:val="Hyperlnk"/>
          <w:szCs w:val="22"/>
          <w:lang w:val="en-US"/>
        </w:rPr>
        <w:fldChar w:fldCharType="end"/>
      </w:r>
      <w:r w:rsidR="00960670" w:rsidRPr="00960670">
        <w:rPr>
          <w:szCs w:val="22"/>
          <w:lang w:val="en-US"/>
        </w:rPr>
        <w:t>)</w:t>
      </w:r>
      <w:r w:rsidRPr="00B96C15">
        <w:rPr>
          <w:lang w:val="en-US"/>
        </w:rPr>
        <w:t xml:space="preserve"> .</w:t>
      </w:r>
      <w:r w:rsidRPr="00B96C15">
        <w:rPr>
          <w:lang w:val="en-US"/>
        </w:rPr>
        <w:br/>
        <w:t xml:space="preserve">Regarding the appointment procedure, please contact HR-partner </w:t>
      </w:r>
      <w:r>
        <w:rPr>
          <w:lang w:val="en-US"/>
        </w:rPr>
        <w:t>Robin Garnham</w:t>
      </w:r>
      <w:r w:rsidRPr="00B96C15">
        <w:rPr>
          <w:lang w:val="en-US"/>
        </w:rPr>
        <w:t xml:space="preserve"> (e-mail: </w:t>
      </w:r>
      <w:r w:rsidR="00E846D4">
        <w:fldChar w:fldCharType="begin"/>
      </w:r>
      <w:r w:rsidR="00E846D4" w:rsidRPr="00E001C3">
        <w:rPr>
          <w:lang w:val="en-US"/>
          <w:rPrChange w:id="140" w:author="Miroslaw Staron" w:date="2023-06-05T13:20:00Z">
            <w:rPr/>
          </w:rPrChange>
        </w:rPr>
        <w:instrText>HYPERLINK "mailto:robin.garnham@chalmers.se"</w:instrText>
      </w:r>
      <w:r w:rsidR="00E846D4">
        <w:fldChar w:fldCharType="separate"/>
      </w:r>
      <w:r w:rsidRPr="00480618">
        <w:rPr>
          <w:rStyle w:val="Hyperlnk"/>
          <w:lang w:val="en-US"/>
        </w:rPr>
        <w:t>robin.garnham@chalmers.se</w:t>
      </w:r>
      <w:r w:rsidR="00E846D4">
        <w:rPr>
          <w:rStyle w:val="Hyperlnk"/>
          <w:lang w:val="en-US"/>
        </w:rPr>
        <w:fldChar w:fldCharType="end"/>
      </w:r>
      <w:r w:rsidRPr="00B96C15">
        <w:rPr>
          <w:lang w:val="en-US"/>
        </w:rPr>
        <w:t>).</w:t>
      </w:r>
    </w:p>
    <w:p w14:paraId="7593F99E" w14:textId="77777777" w:rsidR="00960670" w:rsidRPr="003745F1" w:rsidRDefault="00960670" w:rsidP="00981741">
      <w:pPr>
        <w:pStyle w:val="Ingetavstnd"/>
        <w:ind w:right="-150"/>
        <w:rPr>
          <w:lang w:val="en-US"/>
        </w:rPr>
      </w:pPr>
    </w:p>
    <w:p w14:paraId="522B3C72" w14:textId="77777777" w:rsidR="00FD3DD2" w:rsidRPr="003745F1" w:rsidRDefault="00FD3DD2" w:rsidP="00FD3DD2">
      <w:pPr>
        <w:pStyle w:val="Ingetavstnd"/>
        <w:ind w:right="-150"/>
        <w:rPr>
          <w:szCs w:val="22"/>
          <w:lang w:val="en-US"/>
        </w:rPr>
      </w:pPr>
    </w:p>
    <w:p w14:paraId="4CC4871D" w14:textId="2A803549" w:rsidR="0078658B" w:rsidRPr="0078658B" w:rsidRDefault="00FD3DD2" w:rsidP="00FD3DD2">
      <w:pPr>
        <w:pStyle w:val="Ingetavstnd"/>
        <w:ind w:right="-150"/>
        <w:rPr>
          <w:rFonts w:eastAsiaTheme="minorHAnsi"/>
          <w:b/>
          <w:bCs/>
          <w:kern w:val="0"/>
          <w:sz w:val="24"/>
          <w:lang w:val="en-US"/>
        </w:rPr>
      </w:pPr>
      <w:r w:rsidRPr="00981741">
        <w:rPr>
          <w:rFonts w:eastAsiaTheme="minorHAnsi"/>
          <w:b/>
          <w:bCs/>
          <w:kern w:val="0"/>
          <w:sz w:val="24"/>
          <w:lang w:val="en-US"/>
        </w:rPr>
        <w:t>Unions</w:t>
      </w:r>
    </w:p>
    <w:p w14:paraId="1D8B51CD" w14:textId="22192498" w:rsidR="00FD3DD2" w:rsidRPr="00394602" w:rsidRDefault="00FD3DD2" w:rsidP="00FD3DD2">
      <w:pPr>
        <w:pStyle w:val="Ingetavstnd"/>
        <w:ind w:right="-150"/>
        <w:rPr>
          <w:rStyle w:val="Hyperlnk"/>
          <w:szCs w:val="22"/>
          <w:lang w:val="en-US"/>
        </w:rPr>
      </w:pPr>
      <w:r w:rsidRPr="00394602">
        <w:rPr>
          <w:szCs w:val="22"/>
          <w:lang w:val="en-US"/>
        </w:rPr>
        <w:t xml:space="preserve">Union representatives at the University of Gothenburg: </w:t>
      </w:r>
      <w:r w:rsidR="00E846D4">
        <w:fldChar w:fldCharType="begin"/>
      </w:r>
      <w:r w:rsidR="00E846D4" w:rsidRPr="00E001C3">
        <w:rPr>
          <w:lang w:val="en-US"/>
          <w:rPrChange w:id="141" w:author="Miroslaw Staron" w:date="2023-06-05T13:19:00Z">
            <w:rPr/>
          </w:rPrChange>
        </w:rPr>
        <w:instrText>HYPERLINK "http://www.gu.se/english/about_the_university/job-opportunities/union-representatives"</w:instrText>
      </w:r>
      <w:r w:rsidR="00E846D4">
        <w:fldChar w:fldCharType="separate"/>
      </w:r>
      <w:r w:rsidRPr="00394602">
        <w:rPr>
          <w:rStyle w:val="Hyperlnk"/>
          <w:szCs w:val="22"/>
          <w:lang w:val="en-US"/>
        </w:rPr>
        <w:t>http://www.gu.se/english/about_the_university/job-opportunities/union-representatives</w:t>
      </w:r>
      <w:r w:rsidR="00E846D4">
        <w:rPr>
          <w:rStyle w:val="Hyperlnk"/>
          <w:szCs w:val="22"/>
          <w:lang w:val="en-US"/>
        </w:rPr>
        <w:fldChar w:fldCharType="end"/>
      </w:r>
    </w:p>
    <w:p w14:paraId="399D9F1B" w14:textId="6EED9803" w:rsidR="00E41BBA" w:rsidRPr="00394602" w:rsidRDefault="00E41BBA" w:rsidP="00FD3DD2">
      <w:pPr>
        <w:pStyle w:val="Ingetavstnd"/>
        <w:ind w:right="-150"/>
        <w:rPr>
          <w:rStyle w:val="Hyperlnk"/>
          <w:szCs w:val="22"/>
          <w:lang w:val="en-US"/>
        </w:rPr>
      </w:pPr>
    </w:p>
    <w:p w14:paraId="683C719F" w14:textId="77777777" w:rsidR="00FD3DD2" w:rsidRPr="00981741" w:rsidRDefault="00FD3DD2" w:rsidP="00FD3DD2">
      <w:pPr>
        <w:pStyle w:val="Ingetavstnd"/>
        <w:ind w:right="-150"/>
        <w:rPr>
          <w:color w:val="000000" w:themeColor="text1"/>
          <w:sz w:val="24"/>
          <w:lang w:val="en-US"/>
        </w:rPr>
      </w:pPr>
    </w:p>
    <w:p w14:paraId="71DFBCB2" w14:textId="70116B33" w:rsidR="00FD3DD2" w:rsidRPr="00981741" w:rsidRDefault="007812C5" w:rsidP="0078658B">
      <w:pPr>
        <w:pStyle w:val="Normalwebb"/>
        <w:spacing w:before="0" w:beforeAutospacing="0" w:after="0" w:afterAutospacing="0"/>
        <w:rPr>
          <w:b/>
          <w:lang w:val="en-US"/>
        </w:rPr>
      </w:pPr>
      <w:r>
        <w:rPr>
          <w:b/>
          <w:lang w:val="en-US"/>
        </w:rPr>
        <w:t>Application</w:t>
      </w:r>
    </w:p>
    <w:p w14:paraId="02910BDD" w14:textId="65594F27" w:rsidR="00F82F9C" w:rsidRDefault="00F82F9C" w:rsidP="0078658B">
      <w:pPr>
        <w:spacing w:line="240" w:lineRule="auto"/>
        <w:ind w:right="0"/>
        <w:rPr>
          <w:kern w:val="0"/>
          <w:szCs w:val="22"/>
          <w:lang w:val="en-US" w:eastAsia="sv-SE"/>
        </w:rPr>
      </w:pPr>
      <w:r w:rsidRPr="00960670">
        <w:rPr>
          <w:kern w:val="0"/>
          <w:szCs w:val="22"/>
          <w:lang w:val="en-US" w:eastAsia="sv-SE"/>
        </w:rPr>
        <w:t>You can apply to be admitted for education at third-cycle level via the University of Gothenburg’s recruitment portal. It is your responsibility to ensure that the application is complete as per the vacancy notice, and that the University receives it by the final application deadline.</w:t>
      </w:r>
      <w:r w:rsidRPr="00981741">
        <w:rPr>
          <w:kern w:val="0"/>
          <w:szCs w:val="22"/>
          <w:lang w:val="en-US" w:eastAsia="sv-SE"/>
        </w:rPr>
        <w:t> </w:t>
      </w:r>
    </w:p>
    <w:p w14:paraId="2E3E8800" w14:textId="77777777" w:rsidR="009377A8" w:rsidRPr="00981741" w:rsidRDefault="009377A8" w:rsidP="0078658B">
      <w:pPr>
        <w:spacing w:line="240" w:lineRule="auto"/>
        <w:ind w:right="0"/>
        <w:rPr>
          <w:kern w:val="0"/>
          <w:szCs w:val="22"/>
          <w:lang w:val="en-US" w:eastAsia="sv-SE"/>
        </w:rPr>
      </w:pPr>
    </w:p>
    <w:p w14:paraId="38F0D337" w14:textId="290C23E8" w:rsidR="00F82F9C" w:rsidRPr="00981741" w:rsidRDefault="00F82F9C" w:rsidP="00FD3DD2">
      <w:pPr>
        <w:pStyle w:val="Normalwebb"/>
        <w:spacing w:before="0" w:beforeAutospacing="0" w:after="0" w:afterAutospacing="0"/>
        <w:rPr>
          <w:sz w:val="22"/>
          <w:szCs w:val="22"/>
          <w:lang w:val="en-US"/>
        </w:rPr>
      </w:pPr>
      <w:r w:rsidRPr="00981741">
        <w:rPr>
          <w:sz w:val="22"/>
          <w:szCs w:val="22"/>
          <w:lang w:val="en-US"/>
        </w:rPr>
        <w:t>The application is to be written in English.</w:t>
      </w:r>
    </w:p>
    <w:p w14:paraId="3AA0B607" w14:textId="77777777" w:rsidR="00FD3DD2" w:rsidRPr="00394602" w:rsidRDefault="00FD3DD2" w:rsidP="00FD3DD2">
      <w:pPr>
        <w:pStyle w:val="Normalwebb"/>
        <w:spacing w:before="0" w:beforeAutospacing="0" w:after="0" w:afterAutospacing="0"/>
        <w:rPr>
          <w:sz w:val="22"/>
          <w:szCs w:val="22"/>
          <w:lang w:val="en-US"/>
        </w:rPr>
      </w:pPr>
    </w:p>
    <w:p w14:paraId="76F8BF5C" w14:textId="1531E890" w:rsidR="00FD3DD2" w:rsidRDefault="009377A8" w:rsidP="00FD3DD2">
      <w:pPr>
        <w:pStyle w:val="Ingetavstnd"/>
        <w:ind w:right="-150"/>
        <w:rPr>
          <w:lang w:val="en-US"/>
        </w:rPr>
      </w:pPr>
      <w:r w:rsidRPr="00612CD7">
        <w:rPr>
          <w:rStyle w:val="Stark"/>
          <w:lang w:val="en-US"/>
        </w:rPr>
        <w:t>Applications must be received by:</w:t>
      </w:r>
      <w:r w:rsidRPr="00505F20">
        <w:rPr>
          <w:highlight w:val="yellow"/>
          <w:lang w:val="en-US"/>
        </w:rPr>
        <w:t> </w:t>
      </w:r>
      <w:r w:rsidR="00505F20" w:rsidRPr="00505F20">
        <w:rPr>
          <w:highlight w:val="yellow"/>
          <w:lang w:val="en-US"/>
        </w:rPr>
        <w:t>2023-0</w:t>
      </w:r>
      <w:ins w:id="142" w:author="Miroslaw Staron" w:date="2023-06-05T14:17:00Z">
        <w:r w:rsidR="00973807">
          <w:rPr>
            <w:highlight w:val="yellow"/>
            <w:lang w:val="en-US"/>
          </w:rPr>
          <w:t>8</w:t>
        </w:r>
      </w:ins>
      <w:del w:id="143" w:author="Miroslaw Staron" w:date="2023-06-05T14:17:00Z">
        <w:r w:rsidR="00505F20" w:rsidRPr="00505F20" w:rsidDel="00973807">
          <w:rPr>
            <w:highlight w:val="yellow"/>
            <w:lang w:val="en-US"/>
          </w:rPr>
          <w:delText>4</w:delText>
        </w:r>
      </w:del>
      <w:r w:rsidR="00505F20" w:rsidRPr="00505F20">
        <w:rPr>
          <w:highlight w:val="yellow"/>
          <w:lang w:val="en-US"/>
        </w:rPr>
        <w:t>-</w:t>
      </w:r>
      <w:del w:id="144" w:author="Miroslaw Staron" w:date="2023-06-05T14:17:00Z">
        <w:r w:rsidR="00505F20" w:rsidRPr="00505F20" w:rsidDel="00973807">
          <w:rPr>
            <w:highlight w:val="yellow"/>
            <w:lang w:val="en-US"/>
          </w:rPr>
          <w:delText>24</w:delText>
        </w:r>
        <w:r w:rsidRPr="009377A8" w:rsidDel="00973807">
          <w:rPr>
            <w:lang w:val="en-US"/>
          </w:rPr>
          <w:delText> </w:delText>
        </w:r>
      </w:del>
      <w:proofErr w:type="gramStart"/>
      <w:ins w:id="145" w:author="Miroslaw Staron" w:date="2023-06-05T14:17:00Z">
        <w:r w:rsidR="00973807">
          <w:rPr>
            <w:lang w:val="en-US"/>
          </w:rPr>
          <w:t>30</w:t>
        </w:r>
        <w:proofErr w:type="gramEnd"/>
        <w:r w:rsidR="00973807" w:rsidRPr="009377A8">
          <w:rPr>
            <w:lang w:val="en-US"/>
          </w:rPr>
          <w:t> </w:t>
        </w:r>
      </w:ins>
    </w:p>
    <w:p w14:paraId="663D6690" w14:textId="77777777" w:rsidR="002A6490" w:rsidRPr="009377A8" w:rsidRDefault="002A6490" w:rsidP="00FD3DD2">
      <w:pPr>
        <w:pStyle w:val="Ingetavstnd"/>
        <w:ind w:right="-150"/>
        <w:rPr>
          <w:color w:val="000000" w:themeColor="text1"/>
          <w:szCs w:val="22"/>
          <w:lang w:val="en-US"/>
        </w:rPr>
      </w:pPr>
    </w:p>
    <w:p w14:paraId="02F32731" w14:textId="77777777" w:rsidR="0078658B" w:rsidRDefault="00F82F9C" w:rsidP="0078658B">
      <w:pPr>
        <w:pStyle w:val="Rubrik2"/>
        <w:spacing w:before="0" w:beforeAutospacing="0" w:after="0" w:afterAutospacing="0"/>
        <w:rPr>
          <w:sz w:val="24"/>
          <w:szCs w:val="24"/>
          <w:lang w:val="en-US"/>
        </w:rPr>
      </w:pPr>
      <w:r w:rsidRPr="00981741">
        <w:rPr>
          <w:sz w:val="24"/>
          <w:szCs w:val="24"/>
          <w:lang w:val="en-US"/>
        </w:rPr>
        <w:t>Information for International Applicants</w:t>
      </w:r>
    </w:p>
    <w:p w14:paraId="14234892" w14:textId="326C61DD" w:rsidR="00F82F9C" w:rsidRPr="0078658B" w:rsidRDefault="00F82F9C" w:rsidP="0078658B">
      <w:pPr>
        <w:pStyle w:val="Rubrik2"/>
        <w:spacing w:before="0" w:beforeAutospacing="0" w:after="0" w:afterAutospacing="0"/>
        <w:rPr>
          <w:sz w:val="24"/>
          <w:szCs w:val="24"/>
          <w:lang w:val="en-US"/>
        </w:rPr>
      </w:pPr>
      <w:r w:rsidRPr="00394602">
        <w:rPr>
          <w:b w:val="0"/>
          <w:bCs w:val="0"/>
          <w:sz w:val="22"/>
          <w:szCs w:val="22"/>
          <w:lang w:val="en-US"/>
        </w:rPr>
        <w:t>Choosing a career in a foreign country is a big step. Thus, to give you a general idea of what we and Gothenburg have to offer in terms of benefits and life in general for you and your family/spouse/partner please visit:</w:t>
      </w:r>
    </w:p>
    <w:p w14:paraId="28A3D2FF" w14:textId="77777777" w:rsidR="00F82F9C" w:rsidRPr="00394602" w:rsidRDefault="00E846D4" w:rsidP="00F82F9C">
      <w:pPr>
        <w:pStyle w:val="Normalwebb"/>
        <w:rPr>
          <w:sz w:val="22"/>
          <w:szCs w:val="22"/>
          <w:lang w:val="en-US"/>
        </w:rPr>
      </w:pPr>
      <w:r>
        <w:fldChar w:fldCharType="begin"/>
      </w:r>
      <w:r w:rsidRPr="00E001C3">
        <w:rPr>
          <w:lang w:val="en-US"/>
          <w:rPrChange w:id="146" w:author="Miroslaw Staron" w:date="2023-06-05T13:20:00Z">
            <w:rPr/>
          </w:rPrChange>
        </w:rPr>
        <w:instrText>HYPERLINK "https://www.gu.se/english/welcomeservices/staff"</w:instrText>
      </w:r>
      <w:r>
        <w:fldChar w:fldCharType="separate"/>
      </w:r>
      <w:r w:rsidR="00F82F9C" w:rsidRPr="00394602">
        <w:rPr>
          <w:rStyle w:val="Hyperlnk"/>
          <w:sz w:val="22"/>
          <w:szCs w:val="22"/>
          <w:lang w:val="en-US"/>
        </w:rPr>
        <w:t>https://www.gu.se/english/welcomeservices/staff</w:t>
      </w:r>
      <w:r>
        <w:rPr>
          <w:rStyle w:val="Hyperlnk"/>
          <w:sz w:val="22"/>
          <w:szCs w:val="22"/>
          <w:lang w:val="en-US"/>
        </w:rPr>
        <w:fldChar w:fldCharType="end"/>
      </w:r>
    </w:p>
    <w:p w14:paraId="2FE23ED4" w14:textId="77777777" w:rsidR="00F82F9C" w:rsidRPr="00394602" w:rsidRDefault="00E846D4" w:rsidP="00F82F9C">
      <w:pPr>
        <w:pStyle w:val="Normalwebb"/>
        <w:rPr>
          <w:sz w:val="22"/>
          <w:szCs w:val="22"/>
          <w:lang w:val="en-US"/>
        </w:rPr>
      </w:pPr>
      <w:hyperlink r:id="rId11" w:history="1">
        <w:r w:rsidR="00F82F9C" w:rsidRPr="00394602">
          <w:rPr>
            <w:rStyle w:val="Hyperlnk"/>
            <w:sz w:val="22"/>
            <w:szCs w:val="22"/>
            <w:lang w:val="en-US"/>
          </w:rPr>
          <w:t>https://www.movetogothenburg.com/</w:t>
        </w:r>
      </w:hyperlink>
    </w:p>
    <w:p w14:paraId="0D8A77D1" w14:textId="77777777" w:rsidR="00F82F9C" w:rsidRPr="00394602" w:rsidRDefault="00F82F9C" w:rsidP="00FD3DD2">
      <w:pPr>
        <w:pStyle w:val="Ingetavstnd"/>
        <w:ind w:right="-150"/>
        <w:rPr>
          <w:color w:val="000000" w:themeColor="text1"/>
          <w:szCs w:val="22"/>
          <w:lang w:val="en-US"/>
        </w:rPr>
      </w:pPr>
    </w:p>
    <w:p w14:paraId="3FD21459" w14:textId="77777777" w:rsidR="00FD3DD2" w:rsidRPr="00394602" w:rsidRDefault="00FD3DD2" w:rsidP="00FD3DD2">
      <w:pPr>
        <w:spacing w:line="240" w:lineRule="auto"/>
        <w:rPr>
          <w:i/>
          <w:szCs w:val="22"/>
          <w:lang w:val="en-US"/>
        </w:rPr>
      </w:pPr>
    </w:p>
    <w:p w14:paraId="796371C5" w14:textId="77777777" w:rsidR="00A6638C" w:rsidRPr="00394602" w:rsidRDefault="00A6638C">
      <w:pPr>
        <w:rPr>
          <w:szCs w:val="22"/>
          <w:lang w:val="en-US"/>
        </w:rPr>
      </w:pPr>
    </w:p>
    <w:sectPr w:rsidR="00A6638C" w:rsidRPr="00394602" w:rsidSect="00B434AC">
      <w:headerReference w:type="first" r:id="rId12"/>
      <w:footerReference w:type="first" r:id="rId13"/>
      <w:pgSz w:w="11900" w:h="16840"/>
      <w:pgMar w:top="679" w:right="1418" w:bottom="1111" w:left="1418" w:header="567" w:footer="851"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D84E6" w14:textId="77777777" w:rsidR="004552BE" w:rsidRDefault="004552BE">
      <w:pPr>
        <w:spacing w:line="240" w:lineRule="auto"/>
      </w:pPr>
      <w:r>
        <w:separator/>
      </w:r>
    </w:p>
  </w:endnote>
  <w:endnote w:type="continuationSeparator" w:id="0">
    <w:p w14:paraId="155F013A" w14:textId="77777777" w:rsidR="004552BE" w:rsidRDefault="004552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757A" w14:textId="77777777" w:rsidR="00FA117D" w:rsidRPr="00AE1ACE" w:rsidRDefault="00625BA6" w:rsidP="004D2175">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7F806" w14:textId="77777777" w:rsidR="004552BE" w:rsidRDefault="004552BE">
      <w:pPr>
        <w:spacing w:line="240" w:lineRule="auto"/>
      </w:pPr>
      <w:r>
        <w:separator/>
      </w:r>
    </w:p>
  </w:footnote>
  <w:footnote w:type="continuationSeparator" w:id="0">
    <w:p w14:paraId="24BFFD48" w14:textId="77777777" w:rsidR="004552BE" w:rsidRDefault="004552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E432" w14:textId="77777777" w:rsidR="00FA117D" w:rsidRDefault="00625BA6" w:rsidP="004D2175">
    <w:pPr>
      <w:pStyle w:val="Sidhuvud"/>
      <w:spacing w:after="2424" w:line="14" w:lineRule="exact"/>
    </w:pPr>
    <w:r>
      <w:rPr>
        <w:noProof/>
        <w:szCs w:val="20"/>
        <w:lang w:eastAsia="sv-SE"/>
      </w:rPr>
      <w:drawing>
        <wp:anchor distT="0" distB="0" distL="114300" distR="114300" simplePos="0" relativeHeight="251659264" behindDoc="0" locked="0" layoutInCell="1" allowOverlap="1" wp14:anchorId="2AC7F1CE" wp14:editId="53942F45">
          <wp:simplePos x="0" y="0"/>
          <wp:positionH relativeFrom="page">
            <wp:align>center</wp:align>
          </wp:positionH>
          <wp:positionV relativeFrom="page">
            <wp:posOffset>431800</wp:posOffset>
          </wp:positionV>
          <wp:extent cx="2339340" cy="828040"/>
          <wp:effectExtent l="0" t="0" r="0" b="10160"/>
          <wp:wrapSquare wrapText="bothSides"/>
          <wp:docPr id="14" name="Bildobjekt 1" descr="Brevhuvud_SA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vhuvud_SAHL"/>
                  <pic:cNvPicPr>
                    <a:picLocks noChangeAspect="1" noChangeArrowheads="1"/>
                  </pic:cNvPicPr>
                </pic:nvPicPr>
                <pic:blipFill rotWithShape="1">
                  <a:blip r:embed="rId1">
                    <a:extLst>
                      <a:ext uri="{28A0092B-C50C-407E-A947-70E740481C1C}">
                        <a14:useLocalDpi xmlns:a14="http://schemas.microsoft.com/office/drawing/2010/main" val="0"/>
                      </a:ext>
                    </a:extLst>
                  </a:blip>
                  <a:srcRect b="13471"/>
                  <a:stretch/>
                </pic:blipFill>
                <pic:spPr bwMode="auto">
                  <a:xfrm>
                    <a:off x="0" y="0"/>
                    <a:ext cx="2339340" cy="82804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6026"/>
    <w:multiLevelType w:val="hybridMultilevel"/>
    <w:tmpl w:val="6B80692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37A7D0A"/>
    <w:multiLevelType w:val="multilevel"/>
    <w:tmpl w:val="71AA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315648"/>
    <w:multiLevelType w:val="hybridMultilevel"/>
    <w:tmpl w:val="EC72715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030840067">
    <w:abstractNumId w:val="2"/>
  </w:num>
  <w:num w:numId="2" w16cid:durableId="1190752480">
    <w:abstractNumId w:val="0"/>
  </w:num>
  <w:num w:numId="3" w16cid:durableId="14019050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oslaw Staron">
    <w15:presenceInfo w15:providerId="AD" w15:userId="S::miroslaw.staron@gu.se::a9e16158-9178-482c-9462-fca967786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D2"/>
    <w:rsid w:val="00021ED6"/>
    <w:rsid w:val="00023881"/>
    <w:rsid w:val="000725CC"/>
    <w:rsid w:val="000A1ECC"/>
    <w:rsid w:val="000A2B94"/>
    <w:rsid w:val="00110A30"/>
    <w:rsid w:val="001114EE"/>
    <w:rsid w:val="001655C6"/>
    <w:rsid w:val="00173071"/>
    <w:rsid w:val="001B3F18"/>
    <w:rsid w:val="001F4168"/>
    <w:rsid w:val="00243D9A"/>
    <w:rsid w:val="00252825"/>
    <w:rsid w:val="00263818"/>
    <w:rsid w:val="0029724D"/>
    <w:rsid w:val="002A2565"/>
    <w:rsid w:val="002A6490"/>
    <w:rsid w:val="002A78D9"/>
    <w:rsid w:val="002E7BD8"/>
    <w:rsid w:val="003177D8"/>
    <w:rsid w:val="003235A8"/>
    <w:rsid w:val="00340D24"/>
    <w:rsid w:val="00354E84"/>
    <w:rsid w:val="003745F1"/>
    <w:rsid w:val="00394602"/>
    <w:rsid w:val="00395BF9"/>
    <w:rsid w:val="00396656"/>
    <w:rsid w:val="003A2794"/>
    <w:rsid w:val="003B67F1"/>
    <w:rsid w:val="003F70FD"/>
    <w:rsid w:val="00415BE2"/>
    <w:rsid w:val="004552BE"/>
    <w:rsid w:val="004D2CBD"/>
    <w:rsid w:val="004D6779"/>
    <w:rsid w:val="004F168F"/>
    <w:rsid w:val="00505F20"/>
    <w:rsid w:val="00521410"/>
    <w:rsid w:val="00523F16"/>
    <w:rsid w:val="00550C05"/>
    <w:rsid w:val="005A193C"/>
    <w:rsid w:val="005A4722"/>
    <w:rsid w:val="005A7428"/>
    <w:rsid w:val="005C61A1"/>
    <w:rsid w:val="005D133F"/>
    <w:rsid w:val="005E2974"/>
    <w:rsid w:val="005E5BA3"/>
    <w:rsid w:val="005F0E9F"/>
    <w:rsid w:val="005F76A4"/>
    <w:rsid w:val="00612CD7"/>
    <w:rsid w:val="00625BA6"/>
    <w:rsid w:val="00651FB7"/>
    <w:rsid w:val="0065440A"/>
    <w:rsid w:val="00670C52"/>
    <w:rsid w:val="006711BA"/>
    <w:rsid w:val="006B174F"/>
    <w:rsid w:val="006C58FC"/>
    <w:rsid w:val="00710D5F"/>
    <w:rsid w:val="007371B8"/>
    <w:rsid w:val="007663E3"/>
    <w:rsid w:val="00777724"/>
    <w:rsid w:val="007812C5"/>
    <w:rsid w:val="0078658B"/>
    <w:rsid w:val="00793702"/>
    <w:rsid w:val="007A3D46"/>
    <w:rsid w:val="007B303F"/>
    <w:rsid w:val="007D4F5C"/>
    <w:rsid w:val="00807D5C"/>
    <w:rsid w:val="008138AB"/>
    <w:rsid w:val="00861362"/>
    <w:rsid w:val="0087760D"/>
    <w:rsid w:val="00880FA2"/>
    <w:rsid w:val="0089282B"/>
    <w:rsid w:val="00894A48"/>
    <w:rsid w:val="008A3E25"/>
    <w:rsid w:val="008B3934"/>
    <w:rsid w:val="008B6F0B"/>
    <w:rsid w:val="008C3D43"/>
    <w:rsid w:val="009149E3"/>
    <w:rsid w:val="00932147"/>
    <w:rsid w:val="009377A8"/>
    <w:rsid w:val="009427A5"/>
    <w:rsid w:val="009566E1"/>
    <w:rsid w:val="00960670"/>
    <w:rsid w:val="00973807"/>
    <w:rsid w:val="00981741"/>
    <w:rsid w:val="009C3A2F"/>
    <w:rsid w:val="009D73F5"/>
    <w:rsid w:val="009E4EB6"/>
    <w:rsid w:val="00A216D7"/>
    <w:rsid w:val="00A42E6B"/>
    <w:rsid w:val="00A47207"/>
    <w:rsid w:val="00A61CA8"/>
    <w:rsid w:val="00A6638C"/>
    <w:rsid w:val="00AC37DB"/>
    <w:rsid w:val="00AC769D"/>
    <w:rsid w:val="00AE7938"/>
    <w:rsid w:val="00B2132B"/>
    <w:rsid w:val="00B332A4"/>
    <w:rsid w:val="00B70D35"/>
    <w:rsid w:val="00B92279"/>
    <w:rsid w:val="00BB5959"/>
    <w:rsid w:val="00BC7EAA"/>
    <w:rsid w:val="00BE3BCC"/>
    <w:rsid w:val="00BE74B8"/>
    <w:rsid w:val="00C01A20"/>
    <w:rsid w:val="00C037D9"/>
    <w:rsid w:val="00C1456B"/>
    <w:rsid w:val="00C201DB"/>
    <w:rsid w:val="00C253B4"/>
    <w:rsid w:val="00C444C0"/>
    <w:rsid w:val="00C65F78"/>
    <w:rsid w:val="00C9349A"/>
    <w:rsid w:val="00CA5491"/>
    <w:rsid w:val="00D2226F"/>
    <w:rsid w:val="00D4594C"/>
    <w:rsid w:val="00D55502"/>
    <w:rsid w:val="00D60C1F"/>
    <w:rsid w:val="00D916F7"/>
    <w:rsid w:val="00D964DA"/>
    <w:rsid w:val="00DA3115"/>
    <w:rsid w:val="00DB6950"/>
    <w:rsid w:val="00DE3B13"/>
    <w:rsid w:val="00E001C3"/>
    <w:rsid w:val="00E41BBA"/>
    <w:rsid w:val="00E63F41"/>
    <w:rsid w:val="00E70247"/>
    <w:rsid w:val="00EF7923"/>
    <w:rsid w:val="00F66104"/>
    <w:rsid w:val="00F82F9C"/>
    <w:rsid w:val="00FA4374"/>
    <w:rsid w:val="00FD3D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4D65"/>
  <w15:chartTrackingRefBased/>
  <w15:docId w15:val="{587B8597-3F49-4C93-A070-DCD521C3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DD2"/>
    <w:pPr>
      <w:spacing w:after="0" w:line="280" w:lineRule="exact"/>
      <w:ind w:right="1134"/>
    </w:pPr>
    <w:rPr>
      <w:rFonts w:ascii="Times New Roman" w:eastAsia="Times New Roman" w:hAnsi="Times New Roman" w:cs="Times New Roman"/>
      <w:kern w:val="22"/>
      <w:szCs w:val="24"/>
    </w:rPr>
  </w:style>
  <w:style w:type="paragraph" w:styleId="Rubrik2">
    <w:name w:val="heading 2"/>
    <w:basedOn w:val="Normal"/>
    <w:link w:val="Rubrik2Char"/>
    <w:uiPriority w:val="9"/>
    <w:qFormat/>
    <w:rsid w:val="00E41BBA"/>
    <w:pPr>
      <w:spacing w:before="100" w:beforeAutospacing="1" w:after="100" w:afterAutospacing="1" w:line="240" w:lineRule="auto"/>
      <w:ind w:right="0"/>
      <w:outlineLvl w:val="1"/>
    </w:pPr>
    <w:rPr>
      <w:b/>
      <w:bCs/>
      <w:kern w:val="0"/>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rsid w:val="00FD3DD2"/>
    <w:pPr>
      <w:tabs>
        <w:tab w:val="center" w:pos="4153"/>
        <w:tab w:val="right" w:pos="8306"/>
      </w:tabs>
      <w:ind w:right="0"/>
    </w:pPr>
    <w:rPr>
      <w:kern w:val="20"/>
      <w:sz w:val="20"/>
    </w:rPr>
  </w:style>
  <w:style w:type="character" w:customStyle="1" w:styleId="SidhuvudChar">
    <w:name w:val="Sidhuvud Char"/>
    <w:basedOn w:val="Standardstycketeckensnitt"/>
    <w:link w:val="Sidhuvud"/>
    <w:rsid w:val="00FD3DD2"/>
    <w:rPr>
      <w:rFonts w:ascii="Times New Roman" w:eastAsia="Times New Roman" w:hAnsi="Times New Roman" w:cs="Times New Roman"/>
      <w:kern w:val="20"/>
      <w:sz w:val="20"/>
      <w:szCs w:val="24"/>
    </w:rPr>
  </w:style>
  <w:style w:type="paragraph" w:styleId="Ingetavstnd">
    <w:name w:val="No Spacing"/>
    <w:uiPriority w:val="1"/>
    <w:qFormat/>
    <w:rsid w:val="00FD3DD2"/>
    <w:pPr>
      <w:spacing w:after="0" w:line="240" w:lineRule="auto"/>
      <w:ind w:right="1134"/>
    </w:pPr>
    <w:rPr>
      <w:rFonts w:ascii="Times New Roman" w:eastAsia="Times New Roman" w:hAnsi="Times New Roman" w:cs="Times New Roman"/>
      <w:kern w:val="22"/>
      <w:szCs w:val="24"/>
    </w:rPr>
  </w:style>
  <w:style w:type="paragraph" w:styleId="Normalwebb">
    <w:name w:val="Normal (Web)"/>
    <w:basedOn w:val="Normal"/>
    <w:uiPriority w:val="99"/>
    <w:unhideWhenUsed/>
    <w:rsid w:val="00FD3DD2"/>
    <w:pPr>
      <w:spacing w:before="100" w:beforeAutospacing="1" w:after="100" w:afterAutospacing="1" w:line="240" w:lineRule="auto"/>
      <w:ind w:right="0"/>
    </w:pPr>
    <w:rPr>
      <w:kern w:val="0"/>
      <w:sz w:val="24"/>
      <w:lang w:eastAsia="sv-SE"/>
    </w:rPr>
  </w:style>
  <w:style w:type="character" w:styleId="Stark">
    <w:name w:val="Strong"/>
    <w:basedOn w:val="Standardstycketeckensnitt"/>
    <w:uiPriority w:val="22"/>
    <w:qFormat/>
    <w:rsid w:val="00FD3DD2"/>
    <w:rPr>
      <w:b/>
      <w:bCs/>
    </w:rPr>
  </w:style>
  <w:style w:type="character" w:styleId="Hyperlnk">
    <w:name w:val="Hyperlink"/>
    <w:basedOn w:val="Standardstycketeckensnitt"/>
    <w:uiPriority w:val="99"/>
    <w:unhideWhenUsed/>
    <w:rsid w:val="00FD3DD2"/>
    <w:rPr>
      <w:color w:val="0000FF"/>
      <w:u w:val="single"/>
    </w:rPr>
  </w:style>
  <w:style w:type="character" w:styleId="Betoning">
    <w:name w:val="Emphasis"/>
    <w:basedOn w:val="Standardstycketeckensnitt"/>
    <w:uiPriority w:val="20"/>
    <w:qFormat/>
    <w:rsid w:val="00FD3DD2"/>
    <w:rPr>
      <w:i/>
      <w:iCs/>
    </w:rPr>
  </w:style>
  <w:style w:type="paragraph" w:styleId="Liststycke">
    <w:name w:val="List Paragraph"/>
    <w:basedOn w:val="Normal"/>
    <w:uiPriority w:val="34"/>
    <w:qFormat/>
    <w:rsid w:val="00A216D7"/>
    <w:pPr>
      <w:ind w:left="720"/>
      <w:contextualSpacing/>
    </w:pPr>
  </w:style>
  <w:style w:type="character" w:customStyle="1" w:styleId="Rubrik2Char">
    <w:name w:val="Rubrik 2 Char"/>
    <w:basedOn w:val="Standardstycketeckensnitt"/>
    <w:link w:val="Rubrik2"/>
    <w:uiPriority w:val="9"/>
    <w:rsid w:val="00E41BBA"/>
    <w:rPr>
      <w:rFonts w:ascii="Times New Roman" w:eastAsia="Times New Roman" w:hAnsi="Times New Roman" w:cs="Times New Roman"/>
      <w:b/>
      <w:bCs/>
      <w:sz w:val="36"/>
      <w:szCs w:val="36"/>
      <w:lang w:eastAsia="sv-SE"/>
    </w:rPr>
  </w:style>
  <w:style w:type="character" w:styleId="Kommentarsreferens">
    <w:name w:val="annotation reference"/>
    <w:basedOn w:val="Standardstycketeckensnitt"/>
    <w:uiPriority w:val="99"/>
    <w:semiHidden/>
    <w:unhideWhenUsed/>
    <w:rsid w:val="005E2974"/>
    <w:rPr>
      <w:sz w:val="16"/>
      <w:szCs w:val="16"/>
    </w:rPr>
  </w:style>
  <w:style w:type="paragraph" w:styleId="Kommentarer">
    <w:name w:val="annotation text"/>
    <w:basedOn w:val="Normal"/>
    <w:link w:val="KommentarerChar"/>
    <w:uiPriority w:val="99"/>
    <w:unhideWhenUsed/>
    <w:rsid w:val="005E2974"/>
    <w:pPr>
      <w:spacing w:line="240" w:lineRule="auto"/>
    </w:pPr>
    <w:rPr>
      <w:sz w:val="20"/>
      <w:szCs w:val="20"/>
    </w:rPr>
  </w:style>
  <w:style w:type="character" w:customStyle="1" w:styleId="KommentarerChar">
    <w:name w:val="Kommentarer Char"/>
    <w:basedOn w:val="Standardstycketeckensnitt"/>
    <w:link w:val="Kommentarer"/>
    <w:uiPriority w:val="99"/>
    <w:rsid w:val="005E2974"/>
    <w:rPr>
      <w:rFonts w:ascii="Times New Roman" w:eastAsia="Times New Roman" w:hAnsi="Times New Roman" w:cs="Times New Roman"/>
      <w:kern w:val="22"/>
      <w:sz w:val="20"/>
      <w:szCs w:val="20"/>
    </w:rPr>
  </w:style>
  <w:style w:type="paragraph" w:styleId="Kommentarsmne">
    <w:name w:val="annotation subject"/>
    <w:basedOn w:val="Kommentarer"/>
    <w:next w:val="Kommentarer"/>
    <w:link w:val="KommentarsmneChar"/>
    <w:uiPriority w:val="99"/>
    <w:semiHidden/>
    <w:unhideWhenUsed/>
    <w:rsid w:val="005E2974"/>
    <w:rPr>
      <w:b/>
      <w:bCs/>
    </w:rPr>
  </w:style>
  <w:style w:type="character" w:customStyle="1" w:styleId="KommentarsmneChar">
    <w:name w:val="Kommentarsämne Char"/>
    <w:basedOn w:val="KommentarerChar"/>
    <w:link w:val="Kommentarsmne"/>
    <w:uiPriority w:val="99"/>
    <w:semiHidden/>
    <w:rsid w:val="005E2974"/>
    <w:rPr>
      <w:rFonts w:ascii="Times New Roman" w:eastAsia="Times New Roman" w:hAnsi="Times New Roman" w:cs="Times New Roman"/>
      <w:b/>
      <w:bCs/>
      <w:kern w:val="22"/>
      <w:sz w:val="20"/>
      <w:szCs w:val="20"/>
    </w:rPr>
  </w:style>
  <w:style w:type="paragraph" w:styleId="Ballongtext">
    <w:name w:val="Balloon Text"/>
    <w:basedOn w:val="Normal"/>
    <w:link w:val="BallongtextChar"/>
    <w:uiPriority w:val="99"/>
    <w:semiHidden/>
    <w:unhideWhenUsed/>
    <w:rsid w:val="005E2974"/>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E2974"/>
    <w:rPr>
      <w:rFonts w:ascii="Segoe UI" w:eastAsia="Times New Roman" w:hAnsi="Segoe UI" w:cs="Segoe UI"/>
      <w:kern w:val="22"/>
      <w:sz w:val="18"/>
      <w:szCs w:val="18"/>
    </w:rPr>
  </w:style>
  <w:style w:type="character" w:customStyle="1" w:styleId="markedcontent">
    <w:name w:val="markedcontent"/>
    <w:basedOn w:val="Standardstycketeckensnitt"/>
    <w:rsid w:val="001114EE"/>
  </w:style>
  <w:style w:type="character" w:styleId="AnvndHyperlnk">
    <w:name w:val="FollowedHyperlink"/>
    <w:basedOn w:val="Standardstycketeckensnitt"/>
    <w:uiPriority w:val="99"/>
    <w:semiHidden/>
    <w:unhideWhenUsed/>
    <w:rsid w:val="00D4594C"/>
    <w:rPr>
      <w:color w:val="954F72" w:themeColor="followedHyperlink"/>
      <w:u w:val="single"/>
    </w:rPr>
  </w:style>
  <w:style w:type="character" w:styleId="Olstomnmnande">
    <w:name w:val="Unresolved Mention"/>
    <w:basedOn w:val="Standardstycketeckensnitt"/>
    <w:uiPriority w:val="99"/>
    <w:semiHidden/>
    <w:unhideWhenUsed/>
    <w:rsid w:val="00D4594C"/>
    <w:rPr>
      <w:color w:val="605E5C"/>
      <w:shd w:val="clear" w:color="auto" w:fill="E1DFDD"/>
    </w:rPr>
  </w:style>
  <w:style w:type="character" w:customStyle="1" w:styleId="q4iawc">
    <w:name w:val="q4iawc"/>
    <w:basedOn w:val="Standardstycketeckensnitt"/>
    <w:rsid w:val="008138AB"/>
  </w:style>
  <w:style w:type="paragraph" w:customStyle="1" w:styleId="box">
    <w:name w:val="box"/>
    <w:basedOn w:val="Normal"/>
    <w:rsid w:val="009427A5"/>
    <w:pPr>
      <w:spacing w:before="120" w:after="120" w:line="240" w:lineRule="auto"/>
      <w:ind w:right="0"/>
      <w:jc w:val="both"/>
    </w:pPr>
    <w:rPr>
      <w:kern w:val="0"/>
      <w:sz w:val="32"/>
      <w:szCs w:val="32"/>
      <w:lang w:val="en-GB" w:eastAsia="fr-BE"/>
    </w:rPr>
  </w:style>
  <w:style w:type="paragraph" w:styleId="Revision">
    <w:name w:val="Revision"/>
    <w:hidden/>
    <w:uiPriority w:val="99"/>
    <w:semiHidden/>
    <w:rsid w:val="004F168F"/>
    <w:pPr>
      <w:spacing w:after="0" w:line="240" w:lineRule="auto"/>
    </w:pPr>
    <w:rPr>
      <w:rFonts w:ascii="Times New Roman" w:eastAsia="Times New Roman" w:hAnsi="Times New Roman" w:cs="Times New Roman"/>
      <w:kern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1377">
      <w:bodyDiv w:val="1"/>
      <w:marLeft w:val="0"/>
      <w:marRight w:val="0"/>
      <w:marTop w:val="0"/>
      <w:marBottom w:val="0"/>
      <w:divBdr>
        <w:top w:val="none" w:sz="0" w:space="0" w:color="auto"/>
        <w:left w:val="none" w:sz="0" w:space="0" w:color="auto"/>
        <w:bottom w:val="none" w:sz="0" w:space="0" w:color="auto"/>
        <w:right w:val="none" w:sz="0" w:space="0" w:color="auto"/>
      </w:divBdr>
    </w:div>
    <w:div w:id="248853295">
      <w:bodyDiv w:val="1"/>
      <w:marLeft w:val="0"/>
      <w:marRight w:val="0"/>
      <w:marTop w:val="0"/>
      <w:marBottom w:val="0"/>
      <w:divBdr>
        <w:top w:val="none" w:sz="0" w:space="0" w:color="auto"/>
        <w:left w:val="none" w:sz="0" w:space="0" w:color="auto"/>
        <w:bottom w:val="none" w:sz="0" w:space="0" w:color="auto"/>
        <w:right w:val="none" w:sz="0" w:space="0" w:color="auto"/>
      </w:divBdr>
    </w:div>
    <w:div w:id="262803705">
      <w:bodyDiv w:val="1"/>
      <w:marLeft w:val="0"/>
      <w:marRight w:val="0"/>
      <w:marTop w:val="0"/>
      <w:marBottom w:val="0"/>
      <w:divBdr>
        <w:top w:val="none" w:sz="0" w:space="0" w:color="auto"/>
        <w:left w:val="none" w:sz="0" w:space="0" w:color="auto"/>
        <w:bottom w:val="none" w:sz="0" w:space="0" w:color="auto"/>
        <w:right w:val="none" w:sz="0" w:space="0" w:color="auto"/>
      </w:divBdr>
    </w:div>
    <w:div w:id="479928666">
      <w:bodyDiv w:val="1"/>
      <w:marLeft w:val="0"/>
      <w:marRight w:val="0"/>
      <w:marTop w:val="0"/>
      <w:marBottom w:val="0"/>
      <w:divBdr>
        <w:top w:val="none" w:sz="0" w:space="0" w:color="auto"/>
        <w:left w:val="none" w:sz="0" w:space="0" w:color="auto"/>
        <w:bottom w:val="none" w:sz="0" w:space="0" w:color="auto"/>
        <w:right w:val="none" w:sz="0" w:space="0" w:color="auto"/>
      </w:divBdr>
    </w:div>
    <w:div w:id="814756497">
      <w:bodyDiv w:val="1"/>
      <w:marLeft w:val="0"/>
      <w:marRight w:val="0"/>
      <w:marTop w:val="0"/>
      <w:marBottom w:val="0"/>
      <w:divBdr>
        <w:top w:val="none" w:sz="0" w:space="0" w:color="auto"/>
        <w:left w:val="none" w:sz="0" w:space="0" w:color="auto"/>
        <w:bottom w:val="none" w:sz="0" w:space="0" w:color="auto"/>
        <w:right w:val="none" w:sz="0" w:space="0" w:color="auto"/>
      </w:divBdr>
    </w:div>
    <w:div w:id="826943354">
      <w:bodyDiv w:val="1"/>
      <w:marLeft w:val="0"/>
      <w:marRight w:val="0"/>
      <w:marTop w:val="0"/>
      <w:marBottom w:val="0"/>
      <w:divBdr>
        <w:top w:val="none" w:sz="0" w:space="0" w:color="auto"/>
        <w:left w:val="none" w:sz="0" w:space="0" w:color="auto"/>
        <w:bottom w:val="none" w:sz="0" w:space="0" w:color="auto"/>
        <w:right w:val="none" w:sz="0" w:space="0" w:color="auto"/>
      </w:divBdr>
    </w:div>
    <w:div w:id="829909943">
      <w:bodyDiv w:val="1"/>
      <w:marLeft w:val="0"/>
      <w:marRight w:val="0"/>
      <w:marTop w:val="0"/>
      <w:marBottom w:val="0"/>
      <w:divBdr>
        <w:top w:val="none" w:sz="0" w:space="0" w:color="auto"/>
        <w:left w:val="none" w:sz="0" w:space="0" w:color="auto"/>
        <w:bottom w:val="none" w:sz="0" w:space="0" w:color="auto"/>
        <w:right w:val="none" w:sz="0" w:space="0" w:color="auto"/>
      </w:divBdr>
    </w:div>
    <w:div w:id="860317086">
      <w:bodyDiv w:val="1"/>
      <w:marLeft w:val="0"/>
      <w:marRight w:val="0"/>
      <w:marTop w:val="0"/>
      <w:marBottom w:val="0"/>
      <w:divBdr>
        <w:top w:val="none" w:sz="0" w:space="0" w:color="auto"/>
        <w:left w:val="none" w:sz="0" w:space="0" w:color="auto"/>
        <w:bottom w:val="none" w:sz="0" w:space="0" w:color="auto"/>
        <w:right w:val="none" w:sz="0" w:space="0" w:color="auto"/>
      </w:divBdr>
    </w:div>
    <w:div w:id="975186656">
      <w:bodyDiv w:val="1"/>
      <w:marLeft w:val="0"/>
      <w:marRight w:val="0"/>
      <w:marTop w:val="0"/>
      <w:marBottom w:val="0"/>
      <w:divBdr>
        <w:top w:val="none" w:sz="0" w:space="0" w:color="auto"/>
        <w:left w:val="none" w:sz="0" w:space="0" w:color="auto"/>
        <w:bottom w:val="none" w:sz="0" w:space="0" w:color="auto"/>
        <w:right w:val="none" w:sz="0" w:space="0" w:color="auto"/>
      </w:divBdr>
    </w:div>
    <w:div w:id="1085734969">
      <w:bodyDiv w:val="1"/>
      <w:marLeft w:val="0"/>
      <w:marRight w:val="0"/>
      <w:marTop w:val="0"/>
      <w:marBottom w:val="0"/>
      <w:divBdr>
        <w:top w:val="none" w:sz="0" w:space="0" w:color="auto"/>
        <w:left w:val="none" w:sz="0" w:space="0" w:color="auto"/>
        <w:bottom w:val="none" w:sz="0" w:space="0" w:color="auto"/>
        <w:right w:val="none" w:sz="0" w:space="0" w:color="auto"/>
      </w:divBdr>
    </w:div>
    <w:div w:id="1193690621">
      <w:bodyDiv w:val="1"/>
      <w:marLeft w:val="0"/>
      <w:marRight w:val="0"/>
      <w:marTop w:val="0"/>
      <w:marBottom w:val="0"/>
      <w:divBdr>
        <w:top w:val="none" w:sz="0" w:space="0" w:color="auto"/>
        <w:left w:val="none" w:sz="0" w:space="0" w:color="auto"/>
        <w:bottom w:val="none" w:sz="0" w:space="0" w:color="auto"/>
        <w:right w:val="none" w:sz="0" w:space="0" w:color="auto"/>
      </w:divBdr>
    </w:div>
    <w:div w:id="1643191504">
      <w:bodyDiv w:val="1"/>
      <w:marLeft w:val="0"/>
      <w:marRight w:val="0"/>
      <w:marTop w:val="0"/>
      <w:marBottom w:val="0"/>
      <w:divBdr>
        <w:top w:val="none" w:sz="0" w:space="0" w:color="auto"/>
        <w:left w:val="none" w:sz="0" w:space="0" w:color="auto"/>
        <w:bottom w:val="none" w:sz="0" w:space="0" w:color="auto"/>
        <w:right w:val="none" w:sz="0" w:space="0" w:color="auto"/>
      </w:divBdr>
    </w:div>
    <w:div w:id="1720549151">
      <w:bodyDiv w:val="1"/>
      <w:marLeft w:val="0"/>
      <w:marRight w:val="0"/>
      <w:marTop w:val="0"/>
      <w:marBottom w:val="0"/>
      <w:divBdr>
        <w:top w:val="none" w:sz="0" w:space="0" w:color="auto"/>
        <w:left w:val="none" w:sz="0" w:space="0" w:color="auto"/>
        <w:bottom w:val="none" w:sz="0" w:space="0" w:color="auto"/>
        <w:right w:val="none" w:sz="0" w:space="0" w:color="auto"/>
      </w:divBdr>
    </w:div>
    <w:div w:id="1789084151">
      <w:bodyDiv w:val="1"/>
      <w:marLeft w:val="0"/>
      <w:marRight w:val="0"/>
      <w:marTop w:val="0"/>
      <w:marBottom w:val="0"/>
      <w:divBdr>
        <w:top w:val="none" w:sz="0" w:space="0" w:color="auto"/>
        <w:left w:val="none" w:sz="0" w:space="0" w:color="auto"/>
        <w:bottom w:val="none" w:sz="0" w:space="0" w:color="auto"/>
        <w:right w:val="none" w:sz="0" w:space="0" w:color="auto"/>
      </w:divBdr>
    </w:div>
    <w:div w:id="1801454755">
      <w:bodyDiv w:val="1"/>
      <w:marLeft w:val="0"/>
      <w:marRight w:val="0"/>
      <w:marTop w:val="0"/>
      <w:marBottom w:val="0"/>
      <w:divBdr>
        <w:top w:val="none" w:sz="0" w:space="0" w:color="auto"/>
        <w:left w:val="none" w:sz="0" w:space="0" w:color="auto"/>
        <w:bottom w:val="none" w:sz="0" w:space="0" w:color="auto"/>
        <w:right w:val="none" w:sz="0" w:space="0" w:color="auto"/>
      </w:divBdr>
    </w:div>
    <w:div w:id="1823430417">
      <w:bodyDiv w:val="1"/>
      <w:marLeft w:val="0"/>
      <w:marRight w:val="0"/>
      <w:marTop w:val="0"/>
      <w:marBottom w:val="0"/>
      <w:divBdr>
        <w:top w:val="none" w:sz="0" w:space="0" w:color="auto"/>
        <w:left w:val="none" w:sz="0" w:space="0" w:color="auto"/>
        <w:bottom w:val="none" w:sz="0" w:space="0" w:color="auto"/>
        <w:right w:val="none" w:sz="0" w:space="0" w:color="auto"/>
      </w:divBdr>
    </w:div>
    <w:div w:id="1870222375">
      <w:bodyDiv w:val="1"/>
      <w:marLeft w:val="0"/>
      <w:marRight w:val="0"/>
      <w:marTop w:val="0"/>
      <w:marBottom w:val="0"/>
      <w:divBdr>
        <w:top w:val="none" w:sz="0" w:space="0" w:color="auto"/>
        <w:left w:val="none" w:sz="0" w:space="0" w:color="auto"/>
        <w:bottom w:val="none" w:sz="0" w:space="0" w:color="auto"/>
        <w:right w:val="none" w:sz="0" w:space="0" w:color="auto"/>
      </w:divBdr>
    </w:div>
    <w:div w:id="1928879150">
      <w:bodyDiv w:val="1"/>
      <w:marLeft w:val="0"/>
      <w:marRight w:val="0"/>
      <w:marTop w:val="0"/>
      <w:marBottom w:val="0"/>
      <w:divBdr>
        <w:top w:val="none" w:sz="0" w:space="0" w:color="auto"/>
        <w:left w:val="none" w:sz="0" w:space="0" w:color="auto"/>
        <w:bottom w:val="none" w:sz="0" w:space="0" w:color="auto"/>
        <w:right w:val="none" w:sz="0" w:space="0" w:color="auto"/>
      </w:divBdr>
    </w:div>
    <w:div w:id="1984264837">
      <w:bodyDiv w:val="1"/>
      <w:marLeft w:val="0"/>
      <w:marRight w:val="0"/>
      <w:marTop w:val="0"/>
      <w:marBottom w:val="0"/>
      <w:divBdr>
        <w:top w:val="none" w:sz="0" w:space="0" w:color="auto"/>
        <w:left w:val="none" w:sz="0" w:space="0" w:color="auto"/>
        <w:bottom w:val="none" w:sz="0" w:space="0" w:color="auto"/>
        <w:right w:val="none" w:sz="0" w:space="0" w:color="auto"/>
      </w:divBdr>
    </w:div>
    <w:div w:id="2035425372">
      <w:bodyDiv w:val="1"/>
      <w:marLeft w:val="0"/>
      <w:marRight w:val="0"/>
      <w:marTop w:val="0"/>
      <w:marBottom w:val="0"/>
      <w:divBdr>
        <w:top w:val="none" w:sz="0" w:space="0" w:color="auto"/>
        <w:left w:val="none" w:sz="0" w:space="0" w:color="auto"/>
        <w:bottom w:val="none" w:sz="0" w:space="0" w:color="auto"/>
        <w:right w:val="none" w:sz="0" w:space="0" w:color="auto"/>
      </w:divBdr>
    </w:div>
    <w:div w:id="206466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lle@chalmers.s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edarbetarportalen.gu.se/doktorand/"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vetogothenburg.com/"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www.gu.se/omuniversitetet/aktuellt/lediga-jobb/fackliga-kontaktpersoner" TargetMode="External"/><Relationship Id="rId4" Type="http://schemas.openxmlformats.org/officeDocument/2006/relationships/webSettings" Target="webSettings.xml"/><Relationship Id="rId9" Type="http://schemas.openxmlformats.org/officeDocument/2006/relationships/hyperlink" Target="mailto:robin.garnham@chalmers.s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3801</Words>
  <Characters>21672</Characters>
  <Application>Microsoft Office Word</Application>
  <DocSecurity>0</DocSecurity>
  <Lines>180</Lines>
  <Paragraphs>50</Paragraphs>
  <ScaleCrop>false</ScaleCrop>
  <HeadingPairs>
    <vt:vector size="6" baseType="variant">
      <vt:variant>
        <vt:lpstr>Rubrik</vt:lpstr>
      </vt:variant>
      <vt:variant>
        <vt:i4>1</vt:i4>
      </vt:variant>
      <vt:variant>
        <vt:lpstr>Tittel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Granfeldt</dc:creator>
  <cp:keywords/>
  <dc:description/>
  <cp:lastModifiedBy>Miroslaw Staron</cp:lastModifiedBy>
  <cp:revision>2</cp:revision>
  <dcterms:created xsi:type="dcterms:W3CDTF">2023-06-05T12:19:00Z</dcterms:created>
  <dcterms:modified xsi:type="dcterms:W3CDTF">2023-06-05T12:19:00Z</dcterms:modified>
</cp:coreProperties>
</file>