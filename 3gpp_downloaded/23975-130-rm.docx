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wmf" ContentType="image/x-wmf"/>
  <Override PartName="/word/media/image19.png" ContentType="image/png"/>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3GPP TR 23.</w:t>
                            </w:r>
                            <w:r>
                              <w:rPr>
                                <w:sz w:val="64"/>
                                <w:lang w:val="en-US" w:eastAsia="en-US"/>
                              </w:rPr>
                              <w:t>975</w:t>
                            </w:r>
                            <w:r>
                              <w:rPr>
                                <w:sz w:val="64"/>
                              </w:rPr>
                              <w:t xml:space="preserve"> </w:t>
                            </w:r>
                            <w:r>
                              <w:rPr/>
                              <w:t>V1.</w:t>
                            </w:r>
                            <w:del w:id="0" w:author="Tao" w:date="2011-05-01T22:31:00Z">
                              <w:r>
                                <w:rPr>
                                  <w:lang w:val="en-US" w:eastAsia="en-US"/>
                                </w:rPr>
                                <w:delText>2</w:delText>
                              </w:r>
                            </w:del>
                            <w:ins w:id="1" w:author="Tao" w:date="2011-05-01T22:31:00Z">
                              <w:r>
                                <w:rPr>
                                  <w:lang w:val="en-US" w:eastAsia="en-US"/>
                                </w:rPr>
                                <w:t>3</w:t>
                              </w:r>
                            </w:ins>
                            <w:r>
                              <w:rPr/>
                              <w:t>.</w:t>
                            </w:r>
                            <w:del w:id="2" w:author="Tao" w:date="2011-05-01T22:32:00Z">
                              <w:r>
                                <w:rPr>
                                  <w:lang w:val="en-US" w:eastAsia="en-US"/>
                                </w:rPr>
                                <w:delText>1</w:delText>
                              </w:r>
                            </w:del>
                            <w:del w:id="3" w:author="Tao" w:date="2011-05-01T22:32:00Z">
                              <w:r>
                                <w:rPr/>
                                <w:delText xml:space="preserve"> </w:delText>
                              </w:r>
                            </w:del>
                            <w:ins w:id="4" w:author="Tao" w:date="2011-05-01T22:32:00Z">
                              <w:r>
                                <w:rPr>
                                  <w:lang w:val="en-US" w:eastAsia="en-US"/>
                                </w:rPr>
                                <w:t>0</w:t>
                              </w:r>
                            </w:ins>
                            <w:ins w:id="5" w:author="Tao" w:date="2011-05-01T22:32:00Z">
                              <w:r>
                                <w:rPr/>
                                <w:t xml:space="preserve"> </w:t>
                              </w:r>
                            </w:ins>
                            <w:r>
                              <w:rPr>
                                <w:sz w:val="32"/>
                              </w:rPr>
                              <w:t>(</w:t>
                            </w:r>
                            <w:del w:id="6" w:author="Tao" w:date="2011-05-01T22:32:00Z">
                              <w:r>
                                <w:rPr>
                                  <w:sz w:val="32"/>
                                </w:rPr>
                                <w:delText>20</w:delText>
                              </w:r>
                            </w:del>
                            <w:del w:id="7" w:author="Tao" w:date="2011-05-01T22:32:00Z">
                              <w:r>
                                <w:rPr>
                                  <w:sz w:val="32"/>
                                  <w:lang w:val="en-US" w:eastAsia="en-US"/>
                                </w:rPr>
                                <w:delText>10</w:delText>
                              </w:r>
                            </w:del>
                            <w:ins w:id="8" w:author="Tao" w:date="2011-05-01T22:32:00Z">
                              <w:r>
                                <w:rPr>
                                  <w:sz w:val="32"/>
                                </w:rPr>
                                <w:t>20</w:t>
                              </w:r>
                            </w:ins>
                            <w:ins w:id="9" w:author="Tao" w:date="2011-05-01T22:32:00Z">
                              <w:r>
                                <w:rPr>
                                  <w:sz w:val="32"/>
                                  <w:lang w:val="en-US" w:eastAsia="en-US"/>
                                </w:rPr>
                                <w:t>1</w:t>
                              </w:r>
                            </w:ins>
                            <w:ins w:id="10" w:author="Tao" w:date="2011-05-01T22:32:00Z">
                              <w:r>
                                <w:rPr>
                                  <w:sz w:val="32"/>
                                  <w:lang w:val="en-US" w:eastAsia="en-US"/>
                                </w:rPr>
                                <w:t>1</w:t>
                              </w:r>
                            </w:ins>
                            <w:r>
                              <w:rPr>
                                <w:sz w:val="32"/>
                              </w:rPr>
                              <w:t>-</w:t>
                            </w:r>
                            <w:del w:id="11" w:author="Tao" w:date="2011-05-01T22:32:00Z">
                              <w:r>
                                <w:rPr>
                                  <w:sz w:val="32"/>
                                  <w:lang w:val="en-US" w:eastAsia="en-US"/>
                                </w:rPr>
                                <w:delText>10</w:delText>
                              </w:r>
                            </w:del>
                            <w:ins w:id="12" w:author="Tao" w:date="2011-05-01T22:32:00Z">
                              <w:r>
                                <w:rPr>
                                  <w:sz w:val="32"/>
                                  <w:lang w:val="en-US" w:eastAsia="en-US"/>
                                </w:rPr>
                                <w:t>04</w:t>
                              </w:r>
                            </w:ins>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3GPP TR 23.</w:t>
                      </w:r>
                      <w:r>
                        <w:rPr>
                          <w:sz w:val="64"/>
                          <w:lang w:val="en-US" w:eastAsia="en-US"/>
                        </w:rPr>
                        <w:t>975</w:t>
                      </w:r>
                      <w:r>
                        <w:rPr>
                          <w:sz w:val="64"/>
                        </w:rPr>
                        <w:t xml:space="preserve"> </w:t>
                      </w:r>
                      <w:r>
                        <w:rPr/>
                        <w:t>V1.</w:t>
                      </w:r>
                      <w:del w:id="13" w:author="Tao" w:date="2011-05-01T22:31:00Z">
                        <w:r>
                          <w:rPr>
                            <w:lang w:val="en-US" w:eastAsia="en-US"/>
                          </w:rPr>
                          <w:delText>2</w:delText>
                        </w:r>
                      </w:del>
                      <w:ins w:id="14" w:author="Tao" w:date="2011-05-01T22:31:00Z">
                        <w:r>
                          <w:rPr>
                            <w:lang w:val="en-US" w:eastAsia="en-US"/>
                          </w:rPr>
                          <w:t>3</w:t>
                        </w:r>
                      </w:ins>
                      <w:r>
                        <w:rPr/>
                        <w:t>.</w:t>
                      </w:r>
                      <w:del w:id="15" w:author="Tao" w:date="2011-05-01T22:32:00Z">
                        <w:r>
                          <w:rPr>
                            <w:lang w:val="en-US" w:eastAsia="en-US"/>
                          </w:rPr>
                          <w:delText>1</w:delText>
                        </w:r>
                      </w:del>
                      <w:del w:id="16" w:author="Tao" w:date="2011-05-01T22:32:00Z">
                        <w:r>
                          <w:rPr/>
                          <w:delText xml:space="preserve"> </w:delText>
                        </w:r>
                      </w:del>
                      <w:ins w:id="17" w:author="Tao" w:date="2011-05-01T22:32:00Z">
                        <w:r>
                          <w:rPr>
                            <w:lang w:val="en-US" w:eastAsia="en-US"/>
                          </w:rPr>
                          <w:t>0</w:t>
                        </w:r>
                      </w:ins>
                      <w:ins w:id="18" w:author="Tao" w:date="2011-05-01T22:32:00Z">
                        <w:r>
                          <w:rPr/>
                          <w:t xml:space="preserve"> </w:t>
                        </w:r>
                      </w:ins>
                      <w:r>
                        <w:rPr>
                          <w:sz w:val="32"/>
                        </w:rPr>
                        <w:t>(</w:t>
                      </w:r>
                      <w:del w:id="19" w:author="Tao" w:date="2011-05-01T22:32:00Z">
                        <w:r>
                          <w:rPr>
                            <w:sz w:val="32"/>
                          </w:rPr>
                          <w:delText>20</w:delText>
                        </w:r>
                      </w:del>
                      <w:del w:id="20" w:author="Tao" w:date="2011-05-01T22:32:00Z">
                        <w:r>
                          <w:rPr>
                            <w:sz w:val="32"/>
                            <w:lang w:val="en-US" w:eastAsia="en-US"/>
                          </w:rPr>
                          <w:delText>10</w:delText>
                        </w:r>
                      </w:del>
                      <w:ins w:id="21" w:author="Tao" w:date="2011-05-01T22:32:00Z">
                        <w:r>
                          <w:rPr>
                            <w:sz w:val="32"/>
                          </w:rPr>
                          <w:t>20</w:t>
                        </w:r>
                      </w:ins>
                      <w:ins w:id="22" w:author="Tao" w:date="2011-05-01T22:32:00Z">
                        <w:r>
                          <w:rPr>
                            <w:sz w:val="32"/>
                            <w:lang w:val="en-US" w:eastAsia="en-US"/>
                          </w:rPr>
                          <w:t>1</w:t>
                        </w:r>
                      </w:ins>
                      <w:ins w:id="23" w:author="Tao" w:date="2011-05-01T22:32:00Z">
                        <w:r>
                          <w:rPr>
                            <w:sz w:val="32"/>
                            <w:lang w:val="en-US" w:eastAsia="en-US"/>
                          </w:rPr>
                          <w:t>1</w:t>
                        </w:r>
                      </w:ins>
                      <w:r>
                        <w:rPr>
                          <w:sz w:val="32"/>
                        </w:rPr>
                        <w:t>-</w:t>
                      </w:r>
                      <w:del w:id="24" w:author="Tao" w:date="2011-05-01T22:32:00Z">
                        <w:r>
                          <w:rPr>
                            <w:sz w:val="32"/>
                            <w:lang w:val="en-US" w:eastAsia="en-US"/>
                          </w:rPr>
                          <w:delText>10</w:delText>
                        </w:r>
                      </w:del>
                      <w:ins w:id="25" w:author="Tao" w:date="2011-05-01T22:32:00Z">
                        <w:r>
                          <w:rPr>
                            <w:sz w:val="32"/>
                            <w:lang w:val="en-US" w:eastAsia="en-US"/>
                          </w:rPr>
                          <w:t>04</w:t>
                        </w:r>
                      </w:ins>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lang w:eastAsia="zh-CN"/>
                              </w:rPr>
                            </w:pPr>
                            <w:r>
                              <w:rPr>
                                <w:lang w:eastAsia="zh-CN"/>
                              </w:rPr>
                              <w:t>IPv6 Migration Guidelines</w:t>
                            </w:r>
                          </w:p>
                          <w:p>
                            <w:pPr>
                              <w:pStyle w:val="ZT"/>
                              <w:widowControl w:val="false"/>
                              <w:bidi w:val="0"/>
                              <w:spacing w:lineRule="atLeast" w:line="240"/>
                              <w:jc w:val="end"/>
                              <w:rPr/>
                            </w:pPr>
                            <w:r>
                              <w:rPr/>
                              <w:t>(</w:t>
                            </w:r>
                            <w:r>
                              <w:rPr>
                                <w:rStyle w:val="ZGSM"/>
                              </w:rPr>
                              <w:t xml:space="preserve">Release </w:t>
                            </w:r>
                            <w:del w:id="26" w:author="Tao" w:date="2011-05-01T22:33:00Z">
                              <w:r>
                                <w:rPr>
                                  <w:rStyle w:val="ZGSM"/>
                                </w:rPr>
                                <w:delText>10</w:delText>
                              </w:r>
                            </w:del>
                            <w:ins w:id="27" w:author="Tao" w:date="2011-05-01T22:33:00Z">
                              <w:r>
                                <w:rPr>
                                  <w:rStyle w:val="ZGSM"/>
                                </w:rPr>
                                <w:t>1</w:t>
                              </w:r>
                            </w:ins>
                            <w:ins w:id="28" w:author="Tao" w:date="2011-05-01T22:33:00Z">
                              <w:r>
                                <w:rPr>
                                  <w:rStyle w:val="ZGSM"/>
                                  <w:lang w:eastAsia="zh-CN"/>
                                </w:rPr>
                                <w:t>1</w:t>
                              </w:r>
                            </w:ins>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lang w:eastAsia="zh-CN"/>
                        </w:rPr>
                      </w:pPr>
                      <w:r>
                        <w:rPr>
                          <w:lang w:eastAsia="zh-CN"/>
                        </w:rPr>
                        <w:t>IPv6 Migration Guidelines</w:t>
                      </w:r>
                    </w:p>
                    <w:p>
                      <w:pPr>
                        <w:pStyle w:val="ZT"/>
                        <w:widowControl w:val="false"/>
                        <w:bidi w:val="0"/>
                        <w:spacing w:lineRule="atLeast" w:line="240"/>
                        <w:jc w:val="end"/>
                        <w:rPr/>
                      </w:pPr>
                      <w:r>
                        <w:rPr/>
                        <w:t>(</w:t>
                      </w:r>
                      <w:r>
                        <w:rPr>
                          <w:rStyle w:val="ZGSM"/>
                        </w:rPr>
                        <w:t xml:space="preserve">Release </w:t>
                      </w:r>
                      <w:del w:id="29" w:author="Tao" w:date="2011-05-01T22:33:00Z">
                        <w:r>
                          <w:rPr>
                            <w:rStyle w:val="ZGSM"/>
                          </w:rPr>
                          <w:delText>10</w:delText>
                        </w:r>
                      </w:del>
                      <w:ins w:id="30" w:author="Tao" w:date="2011-05-01T22:33:00Z">
                        <w:r>
                          <w:rPr>
                            <w:rStyle w:val="ZGSM"/>
                          </w:rPr>
                          <w:t>1</w:t>
                        </w:r>
                      </w:ins>
                      <w:ins w:id="31" w:author="Tao" w:date="2011-05-01T22:33:00Z">
                        <w:r>
                          <w:rPr>
                            <w:rStyle w:val="ZGSM"/>
                            <w:lang w:eastAsia="zh-CN"/>
                          </w:rPr>
                          <w:t>1</w:t>
                        </w:r>
                      </w:ins>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840888301"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287538731"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024120" cy="452755"/>
                <wp:effectExtent l="0" t="0" r="0" b="0"/>
                <wp:wrapTopAndBottom/>
                <wp:docPr id="9" name="Frame7"/>
                <a:graphic xmlns:a="http://schemas.openxmlformats.org/drawingml/2006/main">
                  <a:graphicData uri="http://schemas.microsoft.com/office/word/2010/wordprocessingShape">
                    <wps:wsp>
                      <wps:cNvSpPr txBox="1"/>
                      <wps:spPr>
                        <a:xfrm>
                          <a:off x="0" y="0"/>
                          <a:ext cx="50241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IPv4, IPv6, migration</w:t>
                            </w:r>
                          </w:p>
                        </w:txbxContent>
                      </wps:txbx>
                      <wps:bodyPr anchor="t" lIns="0" tIns="0" rIns="0" bIns="12700">
                        <a:noAutofit/>
                      </wps:bodyPr>
                    </wps:wsp>
                  </a:graphicData>
                </a:graphic>
              </wp:anchor>
            </w:drawing>
          </mc:Choice>
          <mc:Fallback>
            <w:pict>
              <v:rect fillcolor="#FFFFFF" style="position:absolute;rotation:0;width:395.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IPv4, IPv6, migration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outlineLvl w:val="0"/>
        <w:rPr/>
      </w:pPr>
      <w:bookmarkStart w:id="6" w:name="page2"/>
      <w:bookmarkStart w:id="7" w:name="__RefHeading___Toc29282_3320553937"/>
      <w:bookmarkEnd w:id="6"/>
      <w:bookmarkEnd w:id="7"/>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Contents</w:t>
            <w:tab/>
          </w:r>
          <w:hyperlink w:anchor="__RefHeading___Toc29282_3320553937">
            <w:r>
              <w:rPr>
                <w:rStyle w:val="IndexLink"/>
              </w:rPr>
              <w:t>3</w:t>
            </w:r>
          </w:hyperlink>
        </w:p>
        <w:p>
          <w:pPr>
            <w:pStyle w:val="Contents1"/>
            <w:tabs>
              <w:tab w:val="clear" w:pos="9639"/>
              <w:tab w:val="right" w:pos="9640" w:leader="dot"/>
            </w:tabs>
            <w:bidi w:val="0"/>
            <w:jc w:val="start"/>
            <w:rPr/>
          </w:pPr>
          <w:r>
            <w:rPr/>
            <w:t>Foreword</w:t>
            <w:tab/>
          </w:r>
          <w:hyperlink w:anchor="__RefHeading___Toc292055331">
            <w:r>
              <w:rPr>
                <w:rStyle w:val="IndexLink"/>
              </w:rPr>
              <w:t>6</w:t>
            </w:r>
          </w:hyperlink>
        </w:p>
        <w:p>
          <w:pPr>
            <w:pStyle w:val="Contents1"/>
            <w:tabs>
              <w:tab w:val="clear" w:pos="9639"/>
              <w:tab w:val="right" w:pos="9640" w:leader="dot"/>
            </w:tabs>
            <w:bidi w:val="0"/>
            <w:jc w:val="start"/>
            <w:rPr/>
          </w:pPr>
          <w:r>
            <w:rPr/>
            <w:t>Introduction</w:t>
            <w:tab/>
          </w:r>
          <w:hyperlink w:anchor="__RefHeading___Toc292055332">
            <w:r>
              <w:rPr>
                <w:rStyle w:val="IndexLink"/>
              </w:rPr>
              <w:t>6</w:t>
            </w:r>
          </w:hyperlink>
        </w:p>
        <w:p>
          <w:pPr>
            <w:pStyle w:val="Contents1"/>
            <w:tabs>
              <w:tab w:val="clear" w:pos="9639"/>
              <w:tab w:val="right" w:pos="9640" w:leader="dot"/>
            </w:tabs>
            <w:bidi w:val="0"/>
            <w:jc w:val="start"/>
            <w:rPr/>
          </w:pPr>
          <w:r>
            <w:rPr/>
            <w:t>1 Scope</w:t>
            <w:tab/>
          </w:r>
          <w:hyperlink w:anchor="__RefHeading___Toc292055333">
            <w:r>
              <w:rPr>
                <w:rStyle w:val="IndexLink"/>
              </w:rPr>
              <w:t>7</w:t>
            </w:r>
          </w:hyperlink>
        </w:p>
        <w:p>
          <w:pPr>
            <w:pStyle w:val="Contents1"/>
            <w:tabs>
              <w:tab w:val="clear" w:pos="9639"/>
              <w:tab w:val="right" w:pos="9640" w:leader="dot"/>
            </w:tabs>
            <w:bidi w:val="0"/>
            <w:jc w:val="start"/>
            <w:rPr/>
          </w:pPr>
          <w:r>
            <w:rPr/>
            <w:t>2 References</w:t>
            <w:tab/>
          </w:r>
          <w:hyperlink w:anchor="__RefHeading___Toc292055334">
            <w:r>
              <w:rPr>
                <w:rStyle w:val="IndexLink"/>
              </w:rPr>
              <w:t>7</w:t>
            </w:r>
          </w:hyperlink>
        </w:p>
        <w:p>
          <w:pPr>
            <w:pStyle w:val="Contents1"/>
            <w:tabs>
              <w:tab w:val="clear" w:pos="9639"/>
              <w:tab w:val="right" w:pos="9640" w:leader="dot"/>
            </w:tabs>
            <w:bidi w:val="0"/>
            <w:jc w:val="start"/>
            <w:rPr/>
          </w:pPr>
          <w:r>
            <w:rPr/>
            <w:t>3 Definitions, symbols and abbreviations</w:t>
            <w:tab/>
          </w:r>
          <w:hyperlink w:anchor="__RefHeading___Toc292055335">
            <w:r>
              <w:rPr>
                <w:rStyle w:val="IndexLink"/>
              </w:rPr>
              <w:t>8</w:t>
            </w:r>
          </w:hyperlink>
        </w:p>
        <w:p>
          <w:pPr>
            <w:pStyle w:val="Contents2"/>
            <w:tabs>
              <w:tab w:val="clear" w:pos="9639"/>
              <w:tab w:val="right" w:pos="9640" w:leader="dot"/>
            </w:tabs>
            <w:bidi w:val="0"/>
            <w:jc w:val="start"/>
            <w:rPr/>
          </w:pPr>
          <w:r>
            <w:rPr/>
            <w:t>3.1 Definitions</w:t>
            <w:tab/>
          </w:r>
          <w:hyperlink w:anchor="__RefHeading___Toc292055336">
            <w:r>
              <w:rPr>
                <w:rStyle w:val="IndexLink"/>
              </w:rPr>
              <w:t>8</w:t>
            </w:r>
          </w:hyperlink>
        </w:p>
        <w:p>
          <w:pPr>
            <w:pStyle w:val="Contents2"/>
            <w:tabs>
              <w:tab w:val="clear" w:pos="9639"/>
              <w:tab w:val="right" w:pos="9640" w:leader="dot"/>
            </w:tabs>
            <w:bidi w:val="0"/>
            <w:jc w:val="start"/>
            <w:rPr/>
          </w:pPr>
          <w:r>
            <w:rPr/>
            <w:t>3.2 Abbreviations</w:t>
            <w:tab/>
          </w:r>
          <w:hyperlink w:anchor="__RefHeading___Toc292055337">
            <w:r>
              <w:rPr>
                <w:rStyle w:val="IndexLink"/>
              </w:rPr>
              <w:t>9</w:t>
            </w:r>
          </w:hyperlink>
        </w:p>
        <w:p>
          <w:pPr>
            <w:pStyle w:val="Contents1"/>
            <w:tabs>
              <w:tab w:val="clear" w:pos="9639"/>
              <w:tab w:val="right" w:pos="9640" w:leader="dot"/>
            </w:tabs>
            <w:bidi w:val="0"/>
            <w:jc w:val="start"/>
            <w:rPr/>
          </w:pPr>
          <w:r>
            <w:rPr/>
            <w:t>4 Baseline Architecture for IPv4 and IPv6 Co-existence</w:t>
            <w:tab/>
          </w:r>
          <w:hyperlink w:anchor="__RefHeading___Toc292055338">
            <w:r>
              <w:rPr>
                <w:rStyle w:val="IndexLink"/>
              </w:rPr>
              <w:t>9</w:t>
            </w:r>
          </w:hyperlink>
        </w:p>
        <w:p>
          <w:pPr>
            <w:pStyle w:val="Contents1"/>
            <w:tabs>
              <w:tab w:val="clear" w:pos="9639"/>
              <w:tab w:val="right" w:pos="9640" w:leader="dot"/>
            </w:tabs>
            <w:bidi w:val="0"/>
            <w:jc w:val="start"/>
            <w:rPr/>
          </w:pPr>
          <w:r>
            <w:rPr/>
            <w:t>5 IPv6 migration scenarios</w:t>
            <w:tab/>
          </w:r>
          <w:hyperlink w:anchor="__RefHeading___Toc292055339">
            <w:r>
              <w:rPr>
                <w:rStyle w:val="IndexLink"/>
              </w:rPr>
              <w:t>11</w:t>
            </w:r>
          </w:hyperlink>
        </w:p>
        <w:p>
          <w:pPr>
            <w:pStyle w:val="Contents2"/>
            <w:tabs>
              <w:tab w:val="clear" w:pos="9639"/>
              <w:tab w:val="right" w:pos="9640" w:leader="dot"/>
            </w:tabs>
            <w:bidi w:val="0"/>
            <w:jc w:val="start"/>
            <w:rPr/>
          </w:pPr>
          <w:r>
            <w:rPr/>
            <w:t>5.1 Scenario 1: Dual-stack connectivity with Limited Public IPv4 Address Pools</w:t>
            <w:tab/>
          </w:r>
          <w:hyperlink w:anchor="__RefHeading___Toc292055340">
            <w:r>
              <w:rPr>
                <w:rStyle w:val="IndexLink"/>
              </w:rPr>
              <w:t>11</w:t>
            </w:r>
          </w:hyperlink>
        </w:p>
        <w:p>
          <w:pPr>
            <w:pStyle w:val="Contents2"/>
            <w:tabs>
              <w:tab w:val="clear" w:pos="9639"/>
              <w:tab w:val="right" w:pos="9640" w:leader="dot"/>
            </w:tabs>
            <w:bidi w:val="0"/>
            <w:jc w:val="start"/>
            <w:rPr/>
          </w:pPr>
          <w:r>
            <w:rPr/>
            <w:t>5.2 Scenario 2: Dual Stack connectivity with Limited Private IPv4 Address Pools</w:t>
            <w:tab/>
          </w:r>
          <w:hyperlink w:anchor="__RefHeading___Toc292055341">
            <w:r>
              <w:rPr>
                <w:rStyle w:val="IndexLink"/>
              </w:rPr>
              <w:t>11</w:t>
            </w:r>
          </w:hyperlink>
        </w:p>
        <w:p>
          <w:pPr>
            <w:pStyle w:val="Contents2"/>
            <w:tabs>
              <w:tab w:val="clear" w:pos="9639"/>
              <w:tab w:val="right" w:pos="9640" w:leader="dot"/>
            </w:tabs>
            <w:bidi w:val="0"/>
            <w:jc w:val="start"/>
            <w:rPr/>
          </w:pPr>
          <w:r>
            <w:rPr/>
            <w:t>5.3 Scenario 3: UEs with IPv6-only connection and applications using IPv6</w:t>
            <w:tab/>
          </w:r>
          <w:hyperlink w:anchor="__RefHeading___Toc292055342">
            <w:r>
              <w:rPr>
                <w:rStyle w:val="IndexLink"/>
              </w:rPr>
              <w:t>11</w:t>
            </w:r>
          </w:hyperlink>
        </w:p>
        <w:p>
          <w:pPr>
            <w:pStyle w:val="Contents2"/>
            <w:tabs>
              <w:tab w:val="clear" w:pos="9639"/>
              <w:tab w:val="right" w:pos="9640" w:leader="dot"/>
            </w:tabs>
            <w:bidi w:val="0"/>
            <w:jc w:val="start"/>
            <w:rPr/>
          </w:pPr>
          <w:r>
            <w:rPr/>
            <w:t>5.4 Scenario 4: IPv4 applications running on a Dual-stack host with an assigned IPv6 prefix and a shared IPv4 address and having to access IPv4 services</w:t>
            <w:tab/>
          </w:r>
          <w:hyperlink w:anchor="__RefHeading___Toc292055343">
            <w:r>
              <w:rPr>
                <w:rStyle w:val="IndexLink"/>
              </w:rPr>
              <w:t>12</w:t>
            </w:r>
          </w:hyperlink>
        </w:p>
        <w:p>
          <w:pPr>
            <w:pStyle w:val="Contents1"/>
            <w:tabs>
              <w:tab w:val="clear" w:pos="9639"/>
              <w:tab w:val="right" w:pos="9640" w:leader="dot"/>
            </w:tabs>
            <w:bidi w:val="0"/>
            <w:jc w:val="start"/>
            <w:rPr/>
          </w:pPr>
          <w:r>
            <w:rPr/>
            <w:t>6 High level requirements</w:t>
            <w:tab/>
          </w:r>
          <w:hyperlink w:anchor="__RefHeading___Toc292055344">
            <w:r>
              <w:rPr>
                <w:rStyle w:val="IndexLink"/>
              </w:rPr>
              <w:t>12</w:t>
            </w:r>
          </w:hyperlink>
        </w:p>
        <w:p>
          <w:pPr>
            <w:pStyle w:val="Contents1"/>
            <w:tabs>
              <w:tab w:val="clear" w:pos="9639"/>
              <w:tab w:val="right" w:pos="9640" w:leader="dot"/>
            </w:tabs>
            <w:bidi w:val="0"/>
            <w:jc w:val="start"/>
            <w:rPr/>
          </w:pPr>
          <w:r>
            <w:rPr/>
            <w:t>7 Solutions and functional flows description</w:t>
            <w:tab/>
          </w:r>
          <w:hyperlink w:anchor="__RefHeading___Toc292055345">
            <w:r>
              <w:rPr>
                <w:rStyle w:val="IndexLink"/>
              </w:rPr>
              <w:t>12</w:t>
            </w:r>
          </w:hyperlink>
        </w:p>
        <w:p>
          <w:pPr>
            <w:pStyle w:val="Contents2"/>
            <w:tabs>
              <w:tab w:val="clear" w:pos="9639"/>
              <w:tab w:val="right" w:pos="9640" w:leader="dot"/>
            </w:tabs>
            <w:bidi w:val="0"/>
            <w:jc w:val="start"/>
            <w:rPr/>
          </w:pPr>
          <w:r>
            <w:rPr/>
            <w:t>7.1 Solution 1 – Dual-stack deployment combined with NAPT44</w:t>
            <w:tab/>
          </w:r>
          <w:hyperlink w:anchor="__RefHeading___Toc292055346">
            <w:r>
              <w:rPr>
                <w:rStyle w:val="IndexLink"/>
              </w:rPr>
              <w:t>12</w:t>
            </w:r>
          </w:hyperlink>
        </w:p>
        <w:p>
          <w:pPr>
            <w:pStyle w:val="Contents3"/>
            <w:tabs>
              <w:tab w:val="clear" w:pos="9639"/>
              <w:tab w:val="right" w:pos="9640" w:leader="dot"/>
            </w:tabs>
            <w:bidi w:val="0"/>
            <w:jc w:val="start"/>
            <w:rPr/>
          </w:pPr>
          <w:r>
            <w:rPr/>
            <w:t>7.1.1 Overview</w:t>
            <w:tab/>
          </w:r>
          <w:hyperlink w:anchor="__RefHeading___Toc292055347">
            <w:r>
              <w:rPr>
                <w:rStyle w:val="IndexLink"/>
              </w:rPr>
              <w:t>12</w:t>
            </w:r>
          </w:hyperlink>
        </w:p>
        <w:p>
          <w:pPr>
            <w:pStyle w:val="Contents3"/>
            <w:tabs>
              <w:tab w:val="clear" w:pos="9639"/>
              <w:tab w:val="right" w:pos="9640" w:leader="dot"/>
            </w:tabs>
            <w:bidi w:val="0"/>
            <w:jc w:val="start"/>
            <w:rPr/>
          </w:pPr>
          <w:r>
            <w:rPr/>
            <w:t>7.1.2 Description</w:t>
            <w:tab/>
          </w:r>
          <w:hyperlink w:anchor="__RefHeading___Toc292055348">
            <w:r>
              <w:rPr>
                <w:rStyle w:val="IndexLink"/>
              </w:rPr>
              <w:t>12</w:t>
            </w:r>
          </w:hyperlink>
        </w:p>
        <w:p>
          <w:pPr>
            <w:pStyle w:val="Contents1"/>
            <w:tabs>
              <w:tab w:val="clear" w:pos="9639"/>
              <w:tab w:val="right" w:pos="9640" w:leader="dot"/>
            </w:tabs>
            <w:bidi w:val="0"/>
            <w:jc w:val="start"/>
            <w:rPr/>
          </w:pPr>
          <w:r>
            <w:rPr/>
            <w:t>7.1.2.1 Dual-stack deployment</w:t>
            <w:tab/>
          </w:r>
          <w:hyperlink w:anchor="__RefHeading___Toc29284_3320553937">
            <w:r>
              <w:rPr>
                <w:rStyle w:val="IndexLink"/>
              </w:rPr>
              <w:t>12</w:t>
            </w:r>
          </w:hyperlink>
        </w:p>
        <w:p>
          <w:pPr>
            <w:pStyle w:val="Contents1"/>
            <w:tabs>
              <w:tab w:val="clear" w:pos="9639"/>
              <w:tab w:val="right" w:pos="9640" w:leader="dot"/>
            </w:tabs>
            <w:bidi w:val="0"/>
            <w:jc w:val="start"/>
            <w:rPr/>
          </w:pPr>
          <w:r>
            <w:rPr/>
            <w:t>7.1.2.2 NAPT44 deployment options</w:t>
            <w:tab/>
          </w:r>
          <w:hyperlink w:anchor="__RefHeading___Toc29286_3320553937">
            <w:r>
              <w:rPr>
                <w:rStyle w:val="IndexLink"/>
              </w:rPr>
              <w:t>13</w:t>
            </w:r>
          </w:hyperlink>
        </w:p>
        <w:p>
          <w:pPr>
            <w:pStyle w:val="Contents1"/>
            <w:tabs>
              <w:tab w:val="clear" w:pos="9639"/>
              <w:tab w:val="right" w:pos="9640" w:leader="dot"/>
            </w:tabs>
            <w:bidi w:val="0"/>
            <w:jc w:val="start"/>
            <w:rPr/>
          </w:pPr>
          <w:r>
            <w:rPr/>
            <w:t>7.1.2.2.1 Basic deployments</w:t>
            <w:tab/>
          </w:r>
          <w:hyperlink w:anchor="__RefHeading___Toc29288_3320553937">
            <w:r>
              <w:rPr>
                <w:rStyle w:val="IndexLink"/>
              </w:rPr>
              <w:t>13</w:t>
            </w:r>
          </w:hyperlink>
        </w:p>
        <w:p>
          <w:pPr>
            <w:pStyle w:val="Contents1"/>
            <w:tabs>
              <w:tab w:val="clear" w:pos="9639"/>
              <w:tab w:val="right" w:pos="9640" w:leader="dot"/>
            </w:tabs>
            <w:bidi w:val="0"/>
            <w:jc w:val="start"/>
            <w:rPr/>
          </w:pPr>
          <w:r>
            <w:rPr/>
            <w:t>7.1.2.2.2 Deployments with overlapping RFC 1918 address spaces</w:t>
            <w:tab/>
          </w:r>
          <w:hyperlink w:anchor="__RefHeading___Toc29290_3320553937">
            <w:r>
              <w:rPr>
                <w:rStyle w:val="IndexLink"/>
              </w:rPr>
              <w:t>13</w:t>
            </w:r>
          </w:hyperlink>
        </w:p>
        <w:p>
          <w:pPr>
            <w:pStyle w:val="Contents5"/>
            <w:tabs>
              <w:tab w:val="clear" w:pos="9639"/>
              <w:tab w:val="right" w:pos="9640" w:leader="dot"/>
            </w:tabs>
            <w:bidi w:val="0"/>
            <w:jc w:val="start"/>
            <w:rPr/>
          </w:pPr>
          <w:r>
            <w:rPr/>
            <w:t>7.1.2.2.3 Identity considerations when using overlapping RFC 1918 address spaces</w:t>
            <w:tab/>
          </w:r>
          <w:hyperlink w:anchor="__RefHeading___Toc29292_3320553937">
            <w:r>
              <w:rPr>
                <w:rStyle w:val="IndexLink"/>
              </w:rPr>
              <w:t>14</w:t>
            </w:r>
          </w:hyperlink>
        </w:p>
        <w:p>
          <w:pPr>
            <w:pStyle w:val="Contents3"/>
            <w:tabs>
              <w:tab w:val="clear" w:pos="9639"/>
              <w:tab w:val="right" w:pos="9640" w:leader="dot"/>
            </w:tabs>
            <w:bidi w:val="0"/>
            <w:jc w:val="start"/>
            <w:rPr/>
          </w:pPr>
          <w:r>
            <w:rPr/>
            <w:t>7.1.3 Functional Description</w:t>
            <w:tab/>
          </w:r>
          <w:hyperlink w:anchor="__RefHeading___Toc292055349">
            <w:r>
              <w:rPr>
                <w:rStyle w:val="IndexLink"/>
              </w:rPr>
              <w:t>14</w:t>
            </w:r>
          </w:hyperlink>
        </w:p>
        <w:p>
          <w:pPr>
            <w:pStyle w:val="Contents3"/>
            <w:tabs>
              <w:tab w:val="clear" w:pos="9639"/>
              <w:tab w:val="right" w:pos="9640" w:leader="dot"/>
            </w:tabs>
            <w:bidi w:val="0"/>
            <w:jc w:val="start"/>
            <w:rPr/>
          </w:pPr>
          <w:r>
            <w:rPr/>
            <w:t>7.1.4 Information flows</w:t>
            <w:tab/>
          </w:r>
          <w:hyperlink w:anchor="__RefHeading___Toc292055350">
            <w:r>
              <w:rPr>
                <w:rStyle w:val="IndexLink"/>
              </w:rPr>
              <w:t>15</w:t>
            </w:r>
          </w:hyperlink>
        </w:p>
        <w:p>
          <w:pPr>
            <w:pStyle w:val="Contents3"/>
            <w:tabs>
              <w:tab w:val="clear" w:pos="9639"/>
              <w:tab w:val="right" w:pos="9640" w:leader="dot"/>
            </w:tabs>
            <w:bidi w:val="0"/>
            <w:jc w:val="start"/>
            <w:rPr/>
          </w:pPr>
          <w:r>
            <w:rPr/>
            <w:t>7.1.5 Evaluation</w:t>
            <w:tab/>
          </w:r>
          <w:hyperlink w:anchor="__RefHeading___Toc292055351">
            <w:r>
              <w:rPr>
                <w:rStyle w:val="IndexLink"/>
              </w:rPr>
              <w:t>15</w:t>
            </w:r>
          </w:hyperlink>
        </w:p>
        <w:p>
          <w:pPr>
            <w:pStyle w:val="Contents3"/>
            <w:tabs>
              <w:tab w:val="clear" w:pos="9639"/>
              <w:tab w:val="right" w:pos="9640" w:leader="dot"/>
            </w:tabs>
            <w:bidi w:val="0"/>
            <w:jc w:val="start"/>
            <w:rPr/>
          </w:pPr>
          <w:r>
            <w:rPr/>
            <w:t>7.1.6 Applicability</w:t>
            <w:tab/>
          </w:r>
          <w:hyperlink w:anchor="__RefHeading___Toc292055352">
            <w:r>
              <w:rPr>
                <w:rStyle w:val="IndexLink"/>
              </w:rPr>
              <w:t>16</w:t>
            </w:r>
          </w:hyperlink>
        </w:p>
        <w:p>
          <w:pPr>
            <w:pStyle w:val="Contents2"/>
            <w:tabs>
              <w:tab w:val="clear" w:pos="9639"/>
              <w:tab w:val="right" w:pos="9640" w:leader="dot"/>
            </w:tabs>
            <w:bidi w:val="0"/>
            <w:jc w:val="start"/>
            <w:rPr/>
          </w:pPr>
          <w:r>
            <w:rPr/>
            <w:t>7.2 Transition Solution: Gateway-Initiated Dual-Stack Lite</w:t>
            <w:tab/>
          </w:r>
          <w:hyperlink w:anchor="__RefHeading___Toc292055353">
            <w:r>
              <w:rPr>
                <w:rStyle w:val="IndexLink"/>
              </w:rPr>
              <w:t>16</w:t>
            </w:r>
          </w:hyperlink>
        </w:p>
        <w:p>
          <w:pPr>
            <w:pStyle w:val="Contents3"/>
            <w:tabs>
              <w:tab w:val="clear" w:pos="9639"/>
              <w:tab w:val="right" w:pos="9640" w:leader="dot"/>
            </w:tabs>
            <w:bidi w:val="0"/>
            <w:jc w:val="start"/>
            <w:rPr/>
          </w:pPr>
          <w:r>
            <w:rPr/>
            <w:t>7.2.1 GI-DS-lite Overview</w:t>
            <w:tab/>
          </w:r>
          <w:hyperlink w:anchor="__RefHeading___Toc292055354">
            <w:r>
              <w:rPr>
                <w:rStyle w:val="IndexLink"/>
              </w:rPr>
              <w:t>16</w:t>
            </w:r>
          </w:hyperlink>
        </w:p>
        <w:p>
          <w:pPr>
            <w:pStyle w:val="Contents3"/>
            <w:tabs>
              <w:tab w:val="clear" w:pos="9639"/>
              <w:tab w:val="right" w:pos="9640" w:leader="dot"/>
            </w:tabs>
            <w:bidi w:val="0"/>
            <w:jc w:val="start"/>
            <w:rPr/>
          </w:pPr>
          <w:r>
            <w:rPr/>
            <w:t>7.2.2 GI-DS-lite Evaluation</w:t>
            <w:tab/>
          </w:r>
          <w:hyperlink w:anchor="__RefHeading___Toc29294_3320553937">
            <w:r>
              <w:rPr>
                <w:rStyle w:val="IndexLink"/>
              </w:rPr>
              <w:t>18</w:t>
            </w:r>
          </w:hyperlink>
        </w:p>
        <w:p>
          <w:pPr>
            <w:pStyle w:val="Contents3"/>
            <w:tabs>
              <w:tab w:val="clear" w:pos="9639"/>
              <w:tab w:val="right" w:pos="9640" w:leader="dot"/>
            </w:tabs>
            <w:bidi w:val="0"/>
            <w:jc w:val="start"/>
            <w:rPr/>
          </w:pPr>
          <w:r>
            <w:rPr/>
            <w:t>7.2.3 GI-DS-lite Applicability</w:t>
            <w:tab/>
          </w:r>
          <w:hyperlink w:anchor="__RefHeading___Toc29296_3320553937">
            <w:r>
              <w:rPr>
                <w:rStyle w:val="IndexLink"/>
              </w:rPr>
              <w:t>21</w:t>
            </w:r>
          </w:hyperlink>
        </w:p>
        <w:p>
          <w:pPr>
            <w:pStyle w:val="Contents2"/>
            <w:tabs>
              <w:tab w:val="clear" w:pos="9639"/>
              <w:tab w:val="right" w:pos="9640" w:leader="dot"/>
            </w:tabs>
            <w:bidi w:val="0"/>
            <w:jc w:val="start"/>
            <w:rPr/>
          </w:pPr>
          <w:r>
            <w:rPr/>
            <w:t>7.3 Solution 3 – MS/UE IPv6-only deployment with stateful NAT64 support</w:t>
            <w:tab/>
          </w:r>
          <w:hyperlink w:anchor="__RefHeading___Toc29298_3320553937">
            <w:r>
              <w:rPr>
                <w:rStyle w:val="IndexLink"/>
              </w:rPr>
              <w:t>21</w:t>
            </w:r>
          </w:hyperlink>
        </w:p>
        <w:p>
          <w:pPr>
            <w:pStyle w:val="Contents3"/>
            <w:tabs>
              <w:tab w:val="clear" w:pos="9639"/>
              <w:tab w:val="right" w:pos="9640" w:leader="dot"/>
            </w:tabs>
            <w:bidi w:val="0"/>
            <w:jc w:val="start"/>
            <w:rPr/>
          </w:pPr>
          <w:r>
            <w:rPr/>
            <w:t>7.3.1 Overview</w:t>
            <w:tab/>
          </w:r>
          <w:hyperlink w:anchor="__RefHeading___Toc292055356">
            <w:r>
              <w:rPr>
                <w:rStyle w:val="IndexLink"/>
              </w:rPr>
              <w:t>21</w:t>
            </w:r>
          </w:hyperlink>
        </w:p>
        <w:p>
          <w:pPr>
            <w:pStyle w:val="Contents3"/>
            <w:tabs>
              <w:tab w:val="clear" w:pos="9639"/>
              <w:tab w:val="right" w:pos="9640" w:leader="dot"/>
            </w:tabs>
            <w:bidi w:val="0"/>
            <w:jc w:val="start"/>
            <w:rPr/>
          </w:pPr>
          <w:r>
            <w:rPr/>
            <w:t>7.3.2 Description</w:t>
            <w:tab/>
          </w:r>
          <w:hyperlink w:anchor="__RefHeading___Toc292055357">
            <w:r>
              <w:rPr>
                <w:rStyle w:val="IndexLink"/>
              </w:rPr>
              <w:t>21</w:t>
            </w:r>
          </w:hyperlink>
        </w:p>
        <w:p>
          <w:pPr>
            <w:pStyle w:val="Contents3"/>
            <w:tabs>
              <w:tab w:val="clear" w:pos="9639"/>
              <w:tab w:val="right" w:pos="9640" w:leader="dot"/>
            </w:tabs>
            <w:bidi w:val="0"/>
            <w:jc w:val="start"/>
            <w:rPr/>
          </w:pPr>
          <w:r>
            <w:rPr/>
            <w:t>7.3.3 Functional Description</w:t>
            <w:tab/>
          </w:r>
          <w:hyperlink w:anchor="__RefHeading___Toc292055358">
            <w:r>
              <w:rPr>
                <w:rStyle w:val="IndexLink"/>
              </w:rPr>
              <w:t>21</w:t>
            </w:r>
          </w:hyperlink>
        </w:p>
        <w:p>
          <w:pPr>
            <w:pStyle w:val="Contents3"/>
            <w:tabs>
              <w:tab w:val="clear" w:pos="9639"/>
              <w:tab w:val="right" w:pos="9640" w:leader="dot"/>
            </w:tabs>
            <w:bidi w:val="0"/>
            <w:jc w:val="start"/>
            <w:rPr/>
          </w:pPr>
          <w:r>
            <w:rPr/>
            <w:t>7.3.4 Server Flow Example</w:t>
            <w:tab/>
          </w:r>
          <w:hyperlink w:anchor="__RefHeading___Toc292055359">
            <w:r>
              <w:rPr>
                <w:rStyle w:val="IndexLink"/>
              </w:rPr>
              <w:t>22</w:t>
            </w:r>
          </w:hyperlink>
        </w:p>
        <w:p>
          <w:pPr>
            <w:pStyle w:val="Contents3"/>
            <w:tabs>
              <w:tab w:val="clear" w:pos="9639"/>
              <w:tab w:val="right" w:pos="9640" w:leader="dot"/>
            </w:tabs>
            <w:bidi w:val="0"/>
            <w:jc w:val="start"/>
            <w:rPr/>
          </w:pPr>
          <w:r>
            <w:rPr/>
            <w:t>7.3.5 Evaluation</w:t>
            <w:tab/>
          </w:r>
          <w:hyperlink w:anchor="__RefHeading___Toc292055360">
            <w:r>
              <w:rPr>
                <w:rStyle w:val="IndexLink"/>
              </w:rPr>
              <w:t>23</w:t>
            </w:r>
          </w:hyperlink>
        </w:p>
        <w:p>
          <w:pPr>
            <w:pStyle w:val="Contents3"/>
            <w:tabs>
              <w:tab w:val="clear" w:pos="9639"/>
              <w:tab w:val="right" w:pos="9640" w:leader="dot"/>
            </w:tabs>
            <w:bidi w:val="0"/>
            <w:jc w:val="start"/>
            <w:rPr/>
          </w:pPr>
          <w:r>
            <w:rPr/>
            <w:t>7.3.6 Applicability</w:t>
            <w:tab/>
          </w:r>
          <w:hyperlink w:anchor="__RefHeading___Toc292055361">
            <w:r>
              <w:rPr>
                <w:rStyle w:val="IndexLink"/>
              </w:rPr>
              <w:t>24</w:t>
            </w:r>
          </w:hyperlink>
        </w:p>
        <w:p>
          <w:pPr>
            <w:pStyle w:val="Contents1"/>
            <w:tabs>
              <w:tab w:val="clear" w:pos="9639"/>
              <w:tab w:val="right" w:pos="9640" w:leader="dot"/>
            </w:tabs>
            <w:bidi w:val="0"/>
            <w:jc w:val="start"/>
            <w:rPr/>
          </w:pPr>
          <w:r>
            <w:rPr/>
            <w:t>8 Evaluation</w:t>
            <w:tab/>
          </w:r>
          <w:hyperlink w:anchor="__RefHeading___Toc292055362">
            <w:r>
              <w:rPr>
                <w:rStyle w:val="IndexLink"/>
              </w:rPr>
              <w:t>24</w:t>
            </w:r>
          </w:hyperlink>
        </w:p>
        <w:p>
          <w:pPr>
            <w:pStyle w:val="Contents1"/>
            <w:tabs>
              <w:tab w:val="clear" w:pos="9639"/>
              <w:tab w:val="right" w:pos="9640" w:leader="dot"/>
            </w:tabs>
            <w:bidi w:val="0"/>
            <w:jc w:val="start"/>
            <w:rPr/>
          </w:pPr>
          <w:r>
            <w:rPr/>
            <w:t>TBD</w:t>
            <w:tab/>
          </w:r>
          <w:hyperlink w:anchor="__RefHeading___Toc29300_3320553937">
            <w:r>
              <w:rPr>
                <w:rStyle w:val="IndexLink"/>
              </w:rPr>
              <w:t>24</w:t>
            </w:r>
          </w:hyperlink>
        </w:p>
        <w:p>
          <w:pPr>
            <w:pStyle w:val="Contents1"/>
            <w:tabs>
              <w:tab w:val="clear" w:pos="9639"/>
              <w:tab w:val="right" w:pos="9640" w:leader="dot"/>
            </w:tabs>
            <w:bidi w:val="0"/>
            <w:jc w:val="start"/>
            <w:rPr/>
          </w:pPr>
          <w:r>
            <w:rPr/>
            <w:t>9 Summary</w:t>
            <w:tab/>
          </w:r>
          <w:hyperlink w:anchor="__RefHeading___Toc292055363">
            <w:r>
              <w:rPr>
                <w:rStyle w:val="IndexLink"/>
              </w:rPr>
              <w:t>24</w:t>
            </w:r>
          </w:hyperlink>
        </w:p>
        <w:p>
          <w:pPr>
            <w:pStyle w:val="Contents1"/>
            <w:tabs>
              <w:tab w:val="clear" w:pos="9639"/>
              <w:tab w:val="right" w:pos="9640" w:leader="dot"/>
            </w:tabs>
            <w:bidi w:val="0"/>
            <w:jc w:val="start"/>
            <w:rPr/>
          </w:pPr>
          <w:r>
            <w:rPr/>
            <w:t>10 Recommendations</w:t>
            <w:tab/>
          </w:r>
          <w:hyperlink w:anchor="__RefHeading___Toc292055364">
            <w:r>
              <w:rPr>
                <w:rStyle w:val="IndexLink"/>
              </w:rPr>
              <w:t>24</w:t>
            </w:r>
          </w:hyperlink>
        </w:p>
        <w:p>
          <w:pPr>
            <w:pStyle w:val="Contents1"/>
            <w:tabs>
              <w:tab w:val="clear" w:pos="9639"/>
              <w:tab w:val="right" w:pos="9640" w:leader="dot"/>
            </w:tabs>
            <w:bidi w:val="0"/>
            <w:jc w:val="start"/>
            <w:rPr/>
          </w:pPr>
          <w:r>
            <w:rPr/>
            <w:t>TBD3GPP specifications recognize two main strategies to provide IPv6 connectivity to UEs.</w:t>
            <w:tab/>
          </w:r>
          <w:hyperlink w:anchor="__RefHeading___Toc29302_3320553937">
            <w:r>
              <w:rPr>
                <w:rStyle w:val="IndexLink"/>
              </w:rPr>
              <w:t>24</w:t>
            </w:r>
          </w:hyperlink>
        </w:p>
        <w:p>
          <w:pPr>
            <w:pStyle w:val="Contents1"/>
            <w:tabs>
              <w:tab w:val="clear" w:pos="9639"/>
              <w:tab w:val="right" w:pos="9640" w:leader="dot"/>
            </w:tabs>
            <w:bidi w:val="0"/>
            <w:jc w:val="start"/>
            <w:rPr/>
          </w:pPr>
          <w:r>
            <w:rPr/>
            <w:t>For the first strategy, the operator may provide IPv4 and IPv6 connectivity for the UE. According to the scenario considered, the operator will assign a public IPv4 address or a private IPv4 address in addition to an IPv6 prefix. The operator can select one of the technical solutions described in clause 7 of this document.</w:t>
            <w:tab/>
          </w:r>
          <w:hyperlink w:anchor="__RefHeading___Toc29304_3320553937">
            <w:r>
              <w:rPr>
                <w:rStyle w:val="IndexLink"/>
              </w:rPr>
              <w:t>24</w:t>
            </w:r>
          </w:hyperlink>
        </w:p>
        <w:p>
          <w:pPr>
            <w:pStyle w:val="Contents1"/>
            <w:tabs>
              <w:tab w:val="clear" w:pos="9639"/>
              <w:tab w:val="right" w:pos="9640" w:leader="dot"/>
            </w:tabs>
            <w:bidi w:val="0"/>
            <w:jc w:val="start"/>
            <w:rPr/>
          </w:pPr>
          <w:r>
            <w:rPr/>
            <w:t>The second strategy, consisting of providing the UE with IPv6-only connectivity, can be considered as a first stage or an ultimate target scenario for operators. The operator can use NAT64/DNS64 capability to access to IPv4-only services if access to IPv4 services is needed.</w:t>
            <w:tab/>
          </w:r>
          <w:hyperlink w:anchor="__RefHeading___Toc29306_3320553937">
            <w:r>
              <w:rPr>
                <w:rStyle w:val="IndexLink"/>
              </w:rPr>
              <w:t>24</w:t>
            </w:r>
          </w:hyperlink>
        </w:p>
        <w:p>
          <w:pPr>
            <w:pStyle w:val="Contents9"/>
            <w:tabs>
              <w:tab w:val="clear" w:pos="9639"/>
              <w:tab w:val="right" w:pos="9640" w:leader="dot"/>
            </w:tabs>
            <w:bidi w:val="0"/>
            <w:jc w:val="start"/>
            <w:rPr/>
          </w:pPr>
          <w:r>
            <w:rPr/>
            <w:t>Annex A: Reference Scenarios for NAT in the EPC</w:t>
            <w:tab/>
          </w:r>
          <w:hyperlink w:anchor="__RefHeading___Toc292055365">
            <w:r>
              <w:rPr>
                <w:rStyle w:val="IndexLink"/>
              </w:rPr>
              <w:t>25</w:t>
            </w:r>
          </w:hyperlink>
        </w:p>
        <w:p>
          <w:pPr>
            <w:pStyle w:val="Contents1"/>
            <w:tabs>
              <w:tab w:val="clear" w:pos="9639"/>
              <w:tab w:val="right" w:pos="9640" w:leader="dot"/>
            </w:tabs>
            <w:bidi w:val="0"/>
            <w:jc w:val="start"/>
            <w:rPr/>
          </w:pPr>
          <w:r>
            <w:rPr/>
            <w:t>A.1 UE and AF In the same Address Realm</w:t>
            <w:tab/>
          </w:r>
          <w:hyperlink w:anchor="__RefHeading___Toc292055366">
            <w:r>
              <w:rPr>
                <w:rStyle w:val="IndexLink"/>
              </w:rPr>
              <w:t>25</w:t>
            </w:r>
          </w:hyperlink>
        </w:p>
        <w:p>
          <w:pPr>
            <w:pStyle w:val="Contents1"/>
            <w:tabs>
              <w:tab w:val="clear" w:pos="9639"/>
              <w:tab w:val="right" w:pos="9640" w:leader="dot"/>
            </w:tabs>
            <w:bidi w:val="0"/>
            <w:jc w:val="start"/>
            <w:rPr/>
          </w:pPr>
          <w:r>
            <w:rPr/>
            <w:t>A.2 NAT between UE and AF</w:t>
            <w:tab/>
          </w:r>
          <w:hyperlink w:anchor="__RefHeading___Toc292055367">
            <w:r>
              <w:rPr>
                <w:rStyle w:val="IndexLink"/>
              </w:rPr>
              <w:t>26</w:t>
            </w:r>
          </w:hyperlink>
        </w:p>
        <w:p>
          <w:pPr>
            <w:pStyle w:val="Contents2"/>
            <w:tabs>
              <w:tab w:val="clear" w:pos="9639"/>
              <w:tab w:val="right" w:pos="9640" w:leader="dot"/>
            </w:tabs>
            <w:bidi w:val="0"/>
            <w:jc w:val="start"/>
            <w:rPr/>
          </w:pPr>
          <w:r>
            <w:rPr/>
            <w:t>A.2.1 Overlapping IPv4 address realms</w:t>
            <w:tab/>
          </w:r>
          <w:hyperlink w:anchor="__RefHeading___Toc292055368">
            <w:r>
              <w:rPr>
                <w:rStyle w:val="IndexLink"/>
              </w:rPr>
              <w:t>27</w:t>
            </w:r>
          </w:hyperlink>
        </w:p>
        <w:p>
          <w:pPr>
            <w:pStyle w:val="Contents9"/>
            <w:tabs>
              <w:tab w:val="clear" w:pos="9639"/>
              <w:tab w:val="right" w:pos="9640" w:leader="dot"/>
            </w:tabs>
            <w:bidi w:val="0"/>
            <w:jc w:val="start"/>
            <w:rPr/>
          </w:pPr>
          <w:r>
            <w:rPr/>
            <w:t>Annex B: Overview of Solutions for IPv6 Transition</w:t>
            <w:tab/>
          </w:r>
          <w:hyperlink w:anchor="__RefHeading___Toc292055369">
            <w:r>
              <w:rPr>
                <w:rStyle w:val="IndexLink"/>
              </w:rPr>
              <w:t>30</w:t>
            </w:r>
          </w:hyperlink>
        </w:p>
        <w:p>
          <w:pPr>
            <w:pStyle w:val="Contents1"/>
            <w:tabs>
              <w:tab w:val="clear" w:pos="9639"/>
              <w:tab w:val="right" w:pos="9640" w:leader="dot"/>
            </w:tabs>
            <w:bidi w:val="0"/>
            <w:jc w:val="start"/>
            <w:rPr/>
          </w:pPr>
          <w:r>
            <w:rPr/>
            <w:t>B.1 Solution 1 – Dual-Stack Lite Architecture</w:t>
            <w:tab/>
          </w:r>
          <w:hyperlink w:anchor="__RefHeading___Toc292055370">
            <w:r>
              <w:rPr>
                <w:rStyle w:val="IndexLink"/>
              </w:rPr>
              <w:t>30</w:t>
            </w:r>
          </w:hyperlink>
        </w:p>
        <w:p>
          <w:pPr>
            <w:pStyle w:val="Contents2"/>
            <w:tabs>
              <w:tab w:val="clear" w:pos="9639"/>
              <w:tab w:val="right" w:pos="9640" w:leader="dot"/>
            </w:tabs>
            <w:bidi w:val="0"/>
            <w:jc w:val="start"/>
            <w:rPr/>
          </w:pPr>
          <w:r>
            <w:rPr/>
            <w:t>B.1.1 Solution 1 Description</w:t>
            <w:tab/>
          </w:r>
          <w:hyperlink w:anchor="__RefHeading___Toc292055371">
            <w:r>
              <w:rPr>
                <w:rStyle w:val="IndexLink"/>
              </w:rPr>
              <w:t>30</w:t>
            </w:r>
          </w:hyperlink>
        </w:p>
        <w:p>
          <w:pPr>
            <w:pStyle w:val="Contents3"/>
            <w:tabs>
              <w:tab w:val="clear" w:pos="9639"/>
              <w:tab w:val="right" w:pos="9640" w:leader="dot"/>
            </w:tabs>
            <w:bidi w:val="0"/>
            <w:jc w:val="start"/>
            <w:rPr/>
          </w:pPr>
          <w:r>
            <w:rPr/>
            <w:t>B.1.1.1 Plain IPv6 encapsulation in 3GPP architecture</w:t>
            <w:tab/>
          </w:r>
          <w:hyperlink w:anchor="__RefHeading___Toc292055372">
            <w:r>
              <w:rPr>
                <w:rStyle w:val="IndexLink"/>
              </w:rPr>
              <w:t>30</w:t>
            </w:r>
          </w:hyperlink>
        </w:p>
        <w:p>
          <w:pPr>
            <w:pStyle w:val="Contents3"/>
            <w:tabs>
              <w:tab w:val="clear" w:pos="9639"/>
              <w:tab w:val="right" w:pos="9640" w:leader="dot"/>
            </w:tabs>
            <w:bidi w:val="0"/>
            <w:jc w:val="start"/>
            <w:rPr/>
          </w:pPr>
          <w:r>
            <w:rPr/>
            <w:t>B.1.1.2 GRE encapsulation</w:t>
            <w:tab/>
          </w:r>
          <w:hyperlink w:anchor="__RefHeading___Toc292055373">
            <w:r>
              <w:rPr>
                <w:rStyle w:val="IndexLink"/>
              </w:rPr>
              <w:t>31</w:t>
            </w:r>
          </w:hyperlink>
        </w:p>
        <w:p>
          <w:pPr>
            <w:pStyle w:val="Contents3"/>
            <w:tabs>
              <w:tab w:val="clear" w:pos="9639"/>
              <w:tab w:val="right" w:pos="9640" w:leader="dot"/>
            </w:tabs>
            <w:bidi w:val="0"/>
            <w:jc w:val="start"/>
            <w:rPr/>
          </w:pPr>
          <w:r>
            <w:rPr/>
            <w:t>B.1.1.3 GTP encapsulation</w:t>
            <w:tab/>
          </w:r>
          <w:hyperlink w:anchor="__RefHeading___Toc292055374">
            <w:r>
              <w:rPr>
                <w:rStyle w:val="IndexLink"/>
              </w:rPr>
              <w:t>31</w:t>
            </w:r>
          </w:hyperlink>
        </w:p>
        <w:p>
          <w:pPr>
            <w:pStyle w:val="Contents3"/>
            <w:tabs>
              <w:tab w:val="clear" w:pos="9639"/>
              <w:tab w:val="right" w:pos="9640" w:leader="dot"/>
            </w:tabs>
            <w:bidi w:val="0"/>
            <w:jc w:val="start"/>
            <w:rPr/>
          </w:pPr>
          <w:r>
            <w:rPr/>
            <w:t>B.1.1.4 DSMIP6</w:t>
            <w:tab/>
          </w:r>
          <w:hyperlink w:anchor="__RefHeading___Toc292055375">
            <w:r>
              <w:rPr>
                <w:rStyle w:val="IndexLink"/>
              </w:rPr>
              <w:t>31</w:t>
            </w:r>
          </w:hyperlink>
        </w:p>
        <w:p>
          <w:pPr>
            <w:pStyle w:val="Contents1"/>
            <w:tabs>
              <w:tab w:val="clear" w:pos="9639"/>
              <w:tab w:val="right" w:pos="9640" w:leader="dot"/>
            </w:tabs>
            <w:bidi w:val="0"/>
            <w:jc w:val="start"/>
            <w:rPr/>
          </w:pPr>
          <w:r>
            <w:rPr/>
            <w:t>B.2 Solution 2 – A+P architecture</w:t>
            <w:tab/>
          </w:r>
          <w:hyperlink w:anchor="__RefHeading___Toc292055376">
            <w:r>
              <w:rPr>
                <w:rStyle w:val="IndexLink"/>
              </w:rPr>
              <w:t>32</w:t>
            </w:r>
          </w:hyperlink>
        </w:p>
        <w:p>
          <w:pPr>
            <w:pStyle w:val="Contents2"/>
            <w:tabs>
              <w:tab w:val="clear" w:pos="9639"/>
              <w:tab w:val="right" w:pos="9640" w:leader="dot"/>
            </w:tabs>
            <w:bidi w:val="0"/>
            <w:jc w:val="start"/>
            <w:rPr/>
          </w:pPr>
          <w:r>
            <w:rPr/>
            <w:t>B.2.4 Port Range Router (PRR) function</w:t>
            <w:tab/>
          </w:r>
          <w:hyperlink w:anchor="__RefHeading___Toc292055377">
            <w:r>
              <w:rPr>
                <w:rStyle w:val="IndexLink"/>
              </w:rPr>
              <w:t>32</w:t>
            </w:r>
          </w:hyperlink>
        </w:p>
        <w:p>
          <w:pPr>
            <w:pStyle w:val="Contents3"/>
            <w:tabs>
              <w:tab w:val="clear" w:pos="9639"/>
              <w:tab w:val="right" w:pos="9640" w:leader="dot"/>
            </w:tabs>
            <w:bidi w:val="0"/>
            <w:jc w:val="start"/>
            <w:rPr/>
          </w:pPr>
          <w:r>
            <w:rPr/>
            <w:t>B.2.4.1 General</w:t>
            <w:tab/>
          </w:r>
          <w:hyperlink w:anchor="__RefHeading___Toc292055378">
            <w:r>
              <w:rPr>
                <w:rStyle w:val="IndexLink"/>
              </w:rPr>
              <w:t>32</w:t>
            </w:r>
          </w:hyperlink>
        </w:p>
        <w:p>
          <w:pPr>
            <w:pStyle w:val="Contents3"/>
            <w:tabs>
              <w:tab w:val="clear" w:pos="9639"/>
              <w:tab w:val="right" w:pos="9640" w:leader="dot"/>
            </w:tabs>
            <w:bidi w:val="0"/>
            <w:jc w:val="start"/>
            <w:rPr/>
          </w:pPr>
          <w:r>
            <w:rPr/>
            <w:t>B.2.4.2 PRR in binding mode</w:t>
            <w:tab/>
          </w:r>
          <w:hyperlink w:anchor="__RefHeading___Toc292055379">
            <w:r>
              <w:rPr>
                <w:rStyle w:val="IndexLink"/>
              </w:rPr>
              <w:t>32</w:t>
            </w:r>
          </w:hyperlink>
        </w:p>
        <w:p>
          <w:pPr>
            <w:pStyle w:val="Contents3"/>
            <w:tabs>
              <w:tab w:val="clear" w:pos="9639"/>
              <w:tab w:val="right" w:pos="9640" w:leader="dot"/>
            </w:tabs>
            <w:bidi w:val="0"/>
            <w:jc w:val="start"/>
            <w:rPr/>
          </w:pPr>
          <w:r>
            <w:rPr/>
            <w:t>B.2.4.3 PRR in stateless mode</w:t>
            <w:tab/>
          </w:r>
          <w:hyperlink w:anchor="__RefHeading___Toc292055380">
            <w:r>
              <w:rPr>
                <w:rStyle w:val="IndexLink"/>
              </w:rPr>
              <w:t>33</w:t>
            </w:r>
          </w:hyperlink>
        </w:p>
        <w:p>
          <w:pPr>
            <w:pStyle w:val="Contents2"/>
            <w:tabs>
              <w:tab w:val="clear" w:pos="9639"/>
              <w:tab w:val="right" w:pos="9640" w:leader="dot"/>
            </w:tabs>
            <w:bidi w:val="0"/>
            <w:jc w:val="start"/>
            <w:rPr/>
          </w:pPr>
          <w:r>
            <w:rPr/>
            <w:t>B.2.6 Requirement on UEs</w:t>
            <w:tab/>
          </w:r>
          <w:hyperlink w:anchor="__RefHeading___Toc292055381">
            <w:r>
              <w:rPr>
                <w:rStyle w:val="IndexLink"/>
              </w:rPr>
              <w:t>33</w:t>
            </w:r>
          </w:hyperlink>
        </w:p>
        <w:p>
          <w:pPr>
            <w:pStyle w:val="Contents2"/>
            <w:tabs>
              <w:tab w:val="clear" w:pos="9639"/>
              <w:tab w:val="right" w:pos="9640" w:leader="dot"/>
            </w:tabs>
            <w:bidi w:val="0"/>
            <w:jc w:val="start"/>
            <w:rPr/>
          </w:pPr>
          <w:r>
            <w:rPr/>
            <w:t>B.2.7 Updating legacy UEs</w:t>
            <w:tab/>
          </w:r>
          <w:hyperlink w:anchor="__RefHeading___Toc292055382">
            <w:r>
              <w:rPr>
                <w:rStyle w:val="IndexLink"/>
              </w:rPr>
              <w:t>34</w:t>
            </w:r>
          </w:hyperlink>
        </w:p>
        <w:p>
          <w:pPr>
            <w:pStyle w:val="Contents2"/>
            <w:tabs>
              <w:tab w:val="clear" w:pos="9639"/>
              <w:tab w:val="right" w:pos="9640" w:leader="dot"/>
            </w:tabs>
            <w:bidi w:val="0"/>
            <w:jc w:val="start"/>
            <w:rPr/>
          </w:pPr>
          <w:r>
            <w:rPr/>
            <w:t>B.2.8 Co-existence with other transition techniques</w:t>
            <w:tab/>
          </w:r>
          <w:hyperlink w:anchor="__RefHeading___Toc29308_3320553937">
            <w:r>
              <w:rPr>
                <w:rStyle w:val="IndexLink"/>
              </w:rPr>
              <w:t>34</w:t>
            </w:r>
          </w:hyperlink>
        </w:p>
        <w:p>
          <w:pPr>
            <w:pStyle w:val="Contents2"/>
            <w:tabs>
              <w:tab w:val="clear" w:pos="9639"/>
              <w:tab w:val="right" w:pos="9640" w:leader="dot"/>
            </w:tabs>
            <w:bidi w:val="0"/>
            <w:jc w:val="start"/>
            <w:rPr/>
          </w:pPr>
          <w:r>
            <w:rPr/>
            <w:t>B.2.9 Applicability</w:t>
            <w:tab/>
          </w:r>
          <w:hyperlink w:anchor="__RefHeading___Toc29310_3320553937">
            <w:r>
              <w:rPr>
                <w:rStyle w:val="IndexLink"/>
              </w:rPr>
              <w:t>34</w:t>
            </w:r>
          </w:hyperlink>
        </w:p>
        <w:p>
          <w:pPr>
            <w:pStyle w:val="Contents2"/>
            <w:tabs>
              <w:tab w:val="clear" w:pos="9639"/>
              <w:tab w:val="right" w:pos="9640" w:leader="dot"/>
            </w:tabs>
            <w:bidi w:val="0"/>
            <w:jc w:val="start"/>
            <w:rPr/>
          </w:pPr>
          <w:r>
            <w:rPr/>
            <w:t>B.2.10 Evaluation</w:t>
            <w:tab/>
          </w:r>
          <w:hyperlink w:anchor="__RefHeading___Toc292055385">
            <w:r>
              <w:rPr>
                <w:rStyle w:val="IndexLink"/>
              </w:rPr>
              <w:t>34</w:t>
            </w:r>
          </w:hyperlink>
        </w:p>
        <w:p>
          <w:pPr>
            <w:pStyle w:val="Contents1"/>
            <w:tabs>
              <w:tab w:val="clear" w:pos="9639"/>
              <w:tab w:val="right" w:pos="9640" w:leader="dot"/>
            </w:tabs>
            <w:bidi w:val="0"/>
            <w:jc w:val="start"/>
            <w:rPr/>
          </w:pPr>
          <w:r>
            <w:rPr/>
            <w:t>B.3 Solution 3 – Protocol translation</w:t>
            <w:tab/>
          </w:r>
          <w:hyperlink w:anchor="__RefHeading___Toc292055386">
            <w:r>
              <w:rPr>
                <w:rStyle w:val="IndexLink"/>
              </w:rPr>
              <w:t>35</w:t>
            </w:r>
          </w:hyperlink>
        </w:p>
        <w:p>
          <w:pPr>
            <w:pStyle w:val="Contents1"/>
            <w:tabs>
              <w:tab w:val="clear" w:pos="9639"/>
              <w:tab w:val="right" w:pos="9640" w:leader="dot"/>
            </w:tabs>
            <w:bidi w:val="0"/>
            <w:jc w:val="start"/>
            <w:rPr/>
          </w:pPr>
          <w:r>
            <w:rPr/>
            <w:t>B.4 Solution 4 – Per-interface NAT44</w:t>
            <w:tab/>
          </w:r>
          <w:hyperlink w:anchor="__RefHeading___Toc29312_3320553937">
            <w:r>
              <w:rPr>
                <w:rStyle w:val="IndexLink"/>
              </w:rPr>
              <w:t>36</w:t>
            </w:r>
          </w:hyperlink>
        </w:p>
        <w:p>
          <w:pPr>
            <w:pStyle w:val="Contents2"/>
            <w:tabs>
              <w:tab w:val="clear" w:pos="9639"/>
              <w:tab w:val="right" w:pos="9640" w:leader="dot"/>
            </w:tabs>
            <w:bidi w:val="0"/>
            <w:jc w:val="start"/>
            <w:rPr/>
          </w:pPr>
          <w:r>
            <w:rPr/>
            <w:t>B.4.1 Overview</w:t>
            <w:tab/>
          </w:r>
          <w:hyperlink w:anchor="__RefHeading___Toc292055388">
            <w:r>
              <w:rPr>
                <w:rStyle w:val="IndexLink"/>
              </w:rPr>
              <w:t>36</w:t>
            </w:r>
          </w:hyperlink>
        </w:p>
        <w:p>
          <w:pPr>
            <w:pStyle w:val="Contents2"/>
            <w:tabs>
              <w:tab w:val="clear" w:pos="9639"/>
              <w:tab w:val="right" w:pos="9640" w:leader="dot"/>
            </w:tabs>
            <w:bidi w:val="0"/>
            <w:jc w:val="start"/>
            <w:rPr/>
          </w:pPr>
          <w:r>
            <w:rPr/>
            <w:t>B.4.2 Evaluation</w:t>
            <w:tab/>
          </w:r>
          <w:hyperlink w:anchor="__RefHeading___Toc292055389">
            <w:r>
              <w:rPr>
                <w:rStyle w:val="IndexLink"/>
              </w:rPr>
              <w:t>36</w:t>
            </w:r>
          </w:hyperlink>
        </w:p>
        <w:p>
          <w:pPr>
            <w:pStyle w:val="Contents2"/>
            <w:tabs>
              <w:tab w:val="clear" w:pos="9639"/>
              <w:tab w:val="right" w:pos="9640" w:leader="dot"/>
            </w:tabs>
            <w:bidi w:val="0"/>
            <w:jc w:val="start"/>
            <w:rPr/>
          </w:pPr>
          <w:r>
            <w:rPr/>
            <w:t>B.4.3 Applicability</w:t>
            <w:tab/>
          </w:r>
          <w:hyperlink w:anchor="__RefHeading___Toc292055390">
            <w:r>
              <w:rPr>
                <w:rStyle w:val="IndexLink"/>
              </w:rPr>
              <w:t>37</w:t>
            </w:r>
          </w:hyperlink>
        </w:p>
        <w:p>
          <w:pPr>
            <w:pStyle w:val="Contents1"/>
            <w:tabs>
              <w:tab w:val="clear" w:pos="9639"/>
              <w:tab w:val="right" w:pos="9640" w:leader="dot"/>
            </w:tabs>
            <w:bidi w:val="0"/>
            <w:jc w:val="start"/>
            <w:rPr/>
          </w:pPr>
          <w:r>
            <w:rPr/>
            <w:t>B.5 Building Block: Dual-Stack EPS Bearer Contexts in EPS/GPRSVoid</w:t>
            <w:tab/>
          </w:r>
          <w:hyperlink w:anchor="__RefHeading___Toc292055391">
            <w:r>
              <w:rPr>
                <w:rStyle w:val="IndexLink"/>
              </w:rPr>
              <w:t>37</w:t>
            </w:r>
          </w:hyperlink>
        </w:p>
        <w:p>
          <w:pPr>
            <w:pStyle w:val="Contents2"/>
            <w:tabs>
              <w:tab w:val="clear" w:pos="9639"/>
              <w:tab w:val="right" w:pos="9640" w:leader="dot"/>
            </w:tabs>
            <w:bidi w:val="0"/>
            <w:jc w:val="start"/>
            <w:rPr/>
          </w:pPr>
          <w:r>
            <w:rPr/>
            <w:t>B.5.1 Description</w:t>
            <w:tab/>
          </w:r>
          <w:hyperlink w:anchor="__RefHeading___Toc29314_3320553937">
            <w:r>
              <w:rPr>
                <w:rStyle w:val="IndexLink"/>
              </w:rPr>
              <w:t>37</w:t>
            </w:r>
          </w:hyperlink>
        </w:p>
        <w:p>
          <w:pPr>
            <w:pStyle w:val="Contents2"/>
            <w:tabs>
              <w:tab w:val="clear" w:pos="9639"/>
              <w:tab w:val="right" w:pos="9640" w:leader="dot"/>
            </w:tabs>
            <w:bidi w:val="0"/>
            <w:jc w:val="start"/>
            <w:rPr/>
          </w:pPr>
          <w:r>
            <w:rPr/>
            <w:t>Release 8 specifications [9], [11] introduce dual-stack EPS bearer contexts to the EPS and GPRS networks, offering a basic cellular layer feature, which not only enables connectivity to IPv4 and IPv6 PDNs but also simplifies the process of migrating from IPv4 to IPv6 in the network. Dual stack bearer contexts are able to transport native IPv4 and native IPv6 packets within one PDN connection/PDP context. Dual-stack bearer contexts are identified in EPS/GPRS signalling by PDN/PDP type 'v4v6'.</w:t>
            <w:tab/>
          </w:r>
          <w:hyperlink w:anchor="__RefHeading___Toc29316_3320553937">
            <w:r>
              <w:rPr>
                <w:rStyle w:val="IndexLink"/>
              </w:rPr>
              <w:t>37</w:t>
            </w:r>
          </w:hyperlink>
        </w:p>
        <w:p>
          <w:pPr>
            <w:pStyle w:val="Contents2"/>
            <w:tabs>
              <w:tab w:val="clear" w:pos="9639"/>
              <w:tab w:val="right" w:pos="9640" w:leader="dot"/>
            </w:tabs>
            <w:bidi w:val="0"/>
            <w:jc w:val="start"/>
            <w:rPr/>
          </w:pPr>
          <w:r>
            <w:rPr/>
            <w:t>The usage of dual-stack bearer contexts omits the need for opening parallel PDN connections/PDP contexts for different IP address family types. This is an advantage during a phased transition to IPv6 within networks, where PDNs need to support legacy applications using IPv4 whilst other applications have already been upgraded to support IPv6.</w:t>
            <w:tab/>
          </w:r>
          <w:hyperlink w:anchor="__RefHeading___Toc29318_3320553937">
            <w:r>
              <w:rPr>
                <w:rStyle w:val="IndexLink"/>
              </w:rPr>
              <w:t>37</w:t>
            </w:r>
          </w:hyperlink>
        </w:p>
        <w:p>
          <w:pPr>
            <w:pStyle w:val="Contents2"/>
            <w:tabs>
              <w:tab w:val="clear" w:pos="9639"/>
              <w:tab w:val="right" w:pos="9640" w:leader="dot"/>
            </w:tabs>
            <w:bidi w:val="0"/>
            <w:jc w:val="start"/>
            <w:rPr/>
          </w:pPr>
          <w:r>
            <w:rPr/>
            <w:t>From Release 8 onwards, the support for dual-stack bearer contexts is mandatory for E-UTRAN/UTRAN/GERAN terminals, which support both IPv4 and IPv6 addressing.</w:t>
            <w:tab/>
          </w:r>
          <w:hyperlink w:anchor="__RefHeading___Toc29320_3320553937">
            <w:r>
              <w:rPr>
                <w:rStyle w:val="IndexLink"/>
              </w:rPr>
              <w:t>37</w:t>
            </w:r>
          </w:hyperlink>
        </w:p>
        <w:p>
          <w:pPr>
            <w:pStyle w:val="Contents2"/>
            <w:tabs>
              <w:tab w:val="clear" w:pos="9639"/>
              <w:tab w:val="right" w:pos="9640" w:leader="dot"/>
            </w:tabs>
            <w:bidi w:val="0"/>
            <w:jc w:val="start"/>
            <w:rPr/>
          </w:pPr>
          <w:r>
            <w:rPr/>
            <w:t>B.5.2 Functional Description</w:t>
            <w:tab/>
          </w:r>
          <w:hyperlink w:anchor="__RefHeading___Toc29322_3320553937">
            <w:r>
              <w:rPr>
                <w:rStyle w:val="IndexLink"/>
              </w:rPr>
              <w:t>37</w:t>
            </w:r>
          </w:hyperlink>
        </w:p>
        <w:p>
          <w:pPr>
            <w:pStyle w:val="Contents1"/>
            <w:tabs>
              <w:tab w:val="clear" w:pos="9639"/>
              <w:tab w:val="right" w:pos="9640" w:leader="dot"/>
            </w:tabs>
            <w:bidi w:val="0"/>
            <w:jc w:val="start"/>
            <w:rPr/>
          </w:pPr>
          <w:r>
            <w:rPr/>
            <w:t>B.7 Solution 7 – BIH/NAT64</w:t>
            <w:tab/>
          </w:r>
          <w:hyperlink w:anchor="__RefHeading___Toc292055393">
            <w:r>
              <w:rPr>
                <w:rStyle w:val="IndexLink"/>
              </w:rPr>
              <w:t>38</w:t>
            </w:r>
          </w:hyperlink>
        </w:p>
        <w:p>
          <w:pPr>
            <w:pStyle w:val="Contents2"/>
            <w:tabs>
              <w:tab w:val="clear" w:pos="9639"/>
              <w:tab w:val="right" w:pos="9640" w:leader="dot"/>
            </w:tabs>
            <w:bidi w:val="0"/>
            <w:jc w:val="start"/>
            <w:rPr/>
          </w:pPr>
          <w:r>
            <w:rPr/>
            <w:t>B.7.1 Overview</w:t>
            <w:tab/>
          </w:r>
          <w:hyperlink w:anchor="__RefHeading___Toc292055394">
            <w:r>
              <w:rPr>
                <w:rStyle w:val="IndexLink"/>
              </w:rPr>
              <w:t>38</w:t>
            </w:r>
          </w:hyperlink>
        </w:p>
        <w:p>
          <w:pPr>
            <w:pStyle w:val="Contents2"/>
            <w:tabs>
              <w:tab w:val="clear" w:pos="9639"/>
              <w:tab w:val="right" w:pos="9640" w:leader="dot"/>
            </w:tabs>
            <w:bidi w:val="0"/>
            <w:jc w:val="start"/>
            <w:rPr/>
          </w:pPr>
          <w:r>
            <w:rPr/>
            <w:t>B.7.2 Solution Description</w:t>
            <w:tab/>
          </w:r>
          <w:hyperlink w:anchor="__RefHeading___Toc292055395">
            <w:r>
              <w:rPr>
                <w:rStyle w:val="IndexLink"/>
              </w:rPr>
              <w:t>39</w:t>
            </w:r>
          </w:hyperlink>
        </w:p>
        <w:p>
          <w:pPr>
            <w:pStyle w:val="Contents2"/>
            <w:tabs>
              <w:tab w:val="clear" w:pos="9639"/>
              <w:tab w:val="right" w:pos="9640" w:leader="dot"/>
            </w:tabs>
            <w:bidi w:val="0"/>
            <w:jc w:val="start"/>
            <w:rPr/>
          </w:pPr>
          <w:r>
            <w:rPr/>
            <w:t>B.7.3 Service Flow Example</w:t>
            <w:tab/>
          </w:r>
          <w:hyperlink w:anchor="__RefHeading___Toc292055396">
            <w:r>
              <w:rPr>
                <w:rStyle w:val="IndexLink"/>
              </w:rPr>
              <w:t>39</w:t>
            </w:r>
          </w:hyperlink>
        </w:p>
        <w:p>
          <w:pPr>
            <w:pStyle w:val="Contents2"/>
            <w:tabs>
              <w:tab w:val="clear" w:pos="9639"/>
              <w:tab w:val="right" w:pos="9640" w:leader="dot"/>
            </w:tabs>
            <w:bidi w:val="0"/>
            <w:jc w:val="start"/>
            <w:rPr/>
          </w:pPr>
          <w:r>
            <w:rPr/>
            <w:t>B.7.4 Evaluation</w:t>
            <w:tab/>
          </w:r>
          <w:hyperlink w:anchor="__RefHeading___Toc292055397">
            <w:r>
              <w:rPr>
                <w:rStyle w:val="IndexLink"/>
              </w:rPr>
              <w:t>40</w:t>
            </w:r>
          </w:hyperlink>
        </w:p>
        <w:p>
          <w:pPr>
            <w:pStyle w:val="Contents2"/>
            <w:tabs>
              <w:tab w:val="clear" w:pos="9639"/>
              <w:tab w:val="right" w:pos="9640" w:leader="dot"/>
            </w:tabs>
            <w:bidi w:val="0"/>
            <w:jc w:val="start"/>
            <w:rPr/>
          </w:pPr>
          <w:r>
            <w:rPr/>
            <w:t>B.7.5 Applicability</w:t>
            <w:tab/>
          </w:r>
          <w:hyperlink w:anchor="__RefHeading___Toc292055398">
            <w:r>
              <w:rPr>
                <w:rStyle w:val="IndexLink"/>
              </w:rPr>
              <w:t>41</w:t>
            </w:r>
          </w:hyperlink>
        </w:p>
        <w:p>
          <w:pPr>
            <w:pStyle w:val="Contents9"/>
            <w:tabs>
              <w:tab w:val="clear" w:pos="9639"/>
              <w:tab w:val="right" w:pos="9640" w:leader="dot"/>
            </w:tabs>
            <w:bidi w:val="0"/>
            <w:jc w:val="start"/>
            <w:rPr/>
          </w:pPr>
          <w:r>
            <w:rPr/>
            <w:t>Annex C: Building Block: Dual-Stack EPS Bearer Contexts in EPS/GPRS</w:t>
            <w:tab/>
          </w:r>
          <w:hyperlink w:anchor="__RefHeading___Toc292055399">
            <w:r>
              <w:rPr>
                <w:rStyle w:val="IndexLink"/>
              </w:rPr>
              <w:t>41</w:t>
            </w:r>
          </w:hyperlink>
        </w:p>
        <w:p>
          <w:pPr>
            <w:pStyle w:val="Contents1"/>
            <w:tabs>
              <w:tab w:val="clear" w:pos="9639"/>
              <w:tab w:val="right" w:pos="9640" w:leader="dot"/>
            </w:tabs>
            <w:bidi w:val="0"/>
            <w:jc w:val="start"/>
            <w:rPr/>
          </w:pPr>
          <w:r>
            <w:rPr/>
            <w:t>C.1 Description</w:t>
            <w:tab/>
          </w:r>
          <w:hyperlink w:anchor="__RefHeading___Toc292055400">
            <w:r>
              <w:rPr>
                <w:rStyle w:val="IndexLink"/>
              </w:rPr>
              <w:t>41</w:t>
            </w:r>
          </w:hyperlink>
        </w:p>
        <w:p>
          <w:pPr>
            <w:pStyle w:val="Contents1"/>
            <w:tabs>
              <w:tab w:val="clear" w:pos="9639"/>
              <w:tab w:val="right" w:pos="9640" w:leader="dot"/>
            </w:tabs>
            <w:bidi w:val="0"/>
            <w:jc w:val="start"/>
            <w:rPr/>
          </w:pPr>
          <w:r>
            <w:rPr/>
            <w:t>C.2 Functional Description</w:t>
            <w:tab/>
          </w:r>
          <w:hyperlink w:anchor="__RefHeading___Toc292055401">
            <w:r>
              <w:rPr>
                <w:rStyle w:val="IndexLink"/>
              </w:rPr>
              <w:t>41</w:t>
            </w:r>
          </w:hyperlink>
        </w:p>
        <w:p>
          <w:pPr>
            <w:pStyle w:val="Contents1"/>
            <w:tabs>
              <w:tab w:val="clear" w:pos="9639"/>
              <w:tab w:val="right" w:pos="9640" w:leader="dot"/>
            </w:tabs>
            <w:bidi w:val="0"/>
            <w:jc w:val="start"/>
            <w:rPr/>
          </w:pPr>
          <w:r>
            <w:rPr/>
            <w:t>C.3 Information flows</w:t>
            <w:tab/>
          </w:r>
          <w:hyperlink w:anchor="__RefHeading___Toc292055402">
            <w:r>
              <w:rPr>
                <w:rStyle w:val="IndexLink"/>
              </w:rPr>
              <w:t>42</w:t>
            </w:r>
          </w:hyperlink>
        </w:p>
        <w:p>
          <w:pPr>
            <w:pStyle w:val="Contents1"/>
            <w:tabs>
              <w:tab w:val="clear" w:pos="9639"/>
              <w:tab w:val="right" w:pos="9640" w:leader="dot"/>
            </w:tabs>
            <w:bidi w:val="0"/>
            <w:jc w:val="start"/>
            <w:rPr/>
          </w:pPr>
          <w:r>
            <w:rPr/>
            <w:t>C.4 Applicability</w:t>
            <w:tab/>
          </w:r>
          <w:hyperlink w:anchor="__RefHeading___Toc292055403">
            <w:r>
              <w:rPr>
                <w:rStyle w:val="IndexLink"/>
              </w:rPr>
              <w:t>42</w:t>
            </w:r>
          </w:hyperlink>
        </w:p>
        <w:p>
          <w:pPr>
            <w:pStyle w:val="Contents9"/>
            <w:tabs>
              <w:tab w:val="clear" w:pos="9639"/>
              <w:tab w:val="right" w:pos="9640" w:leader="dot"/>
            </w:tabs>
            <w:bidi w:val="0"/>
            <w:jc w:val="start"/>
            <w:rPr/>
          </w:pPr>
          <w:r>
            <w:rPr/>
            <w:t>Annex CD: Change history</w:t>
            <w:tab/>
          </w:r>
          <w:hyperlink w:anchor="__RefHeading___Toc292055404">
            <w:r>
              <w:rPr>
                <w:rStyle w:val="IndexLink"/>
              </w:rPr>
              <w:t>43</w:t>
            </w:r>
          </w:hyperlink>
          <w:r>
            <w:rPr>
              <w:rStyle w:val="IndexLink"/>
            </w:rPr>
            <w:fldChar w:fldCharType="end"/>
          </w:r>
        </w:p>
      </w:sdtContent>
    </w:sdt>
    <w:p>
      <w:pPr>
        <w:pStyle w:val="Contents9"/>
        <w:keepNext w:val="true"/>
        <w:keepLines/>
        <w:widowControl w:val="false"/>
        <w:bidi w:val="0"/>
        <w:spacing w:before="180" w:after="0"/>
        <w:ind w:start="1418" w:end="425" w:hanging="1418"/>
        <w:jc w:val="start"/>
        <w:rPr/>
      </w:pPr>
      <w:r>
        <w:rPr/>
      </w:r>
      <w:r>
        <w:br w:type="page"/>
      </w:r>
    </w:p>
    <w:p>
      <w:pPr>
        <w:pStyle w:val="Heading1"/>
        <w:bidi w:val="0"/>
        <w:ind w:start="1134" w:hanging="1134"/>
        <w:jc w:val="start"/>
        <w:rPr/>
      </w:pPr>
      <w:bookmarkStart w:id="8" w:name="__RefHeading___Toc292055331"/>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w:t>
      </w:r>
      <w:r>
        <w:rPr>
          <w:lang w:val="en-US" w:eastAsia="en-US"/>
        </w:rPr>
        <w:t xml:space="preserve">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9" w:name="__RefHeading___Toc292055332"/>
      <w:bookmarkEnd w:id="9"/>
      <w:r>
        <w:rPr/>
        <w:t>Introduction</w:t>
      </w:r>
    </w:p>
    <w:p>
      <w:pPr>
        <w:pStyle w:val="Normal"/>
        <w:rPr/>
      </w:pPr>
      <w:r>
        <w:rPr>
          <w:lang w:val="en-US" w:eastAsia="en-US"/>
        </w:rPr>
        <w:t xml:space="preserve">With the depletion of IPv4 addresses and the development of data service, </w:t>
      </w:r>
      <w:r>
        <w:rPr>
          <w:lang w:eastAsia="zh-CN"/>
        </w:rPr>
        <w:t>demands for deploying IPv6 are higher than before. This document analyzes different IPv6 migration scenarios and applicable mechanisms as well as identifies impacts on 3GPP network elements.</w:t>
      </w:r>
      <w:r>
        <w:br w:type="page"/>
      </w:r>
    </w:p>
    <w:p>
      <w:pPr>
        <w:pStyle w:val="Heading1"/>
        <w:bidi w:val="0"/>
        <w:ind w:start="1134" w:hanging="1134"/>
        <w:jc w:val="start"/>
        <w:rPr/>
      </w:pPr>
      <w:bookmarkStart w:id="10" w:name="__RefHeading___Toc292055333"/>
      <w:bookmarkEnd w:id="10"/>
      <w:r>
        <w:rPr/>
        <w:t>1</w:t>
        <w:tab/>
        <w:t>Scope</w:t>
      </w:r>
    </w:p>
    <w:p>
      <w:pPr>
        <w:pStyle w:val="Normal"/>
        <w:rPr/>
      </w:pPr>
      <w:r>
        <w:rPr/>
        <w:t xml:space="preserve">The </w:t>
      </w:r>
      <w:r>
        <w:rPr>
          <w:lang w:eastAsia="zh-CN"/>
        </w:rPr>
        <w:t>technical report identifies</w:t>
      </w:r>
      <w:r>
        <w:rPr/>
        <w:t xml:space="preserve"> </w:t>
      </w:r>
      <w:r>
        <w:rPr>
          <w:lang w:eastAsia="zh-CN"/>
        </w:rPr>
        <w:t>various scenarios of</w:t>
      </w:r>
      <w:r>
        <w:rPr/>
        <w:t xml:space="preserve"> transition to IPv6 and co-existence of IPv4 and IPv6</w:t>
      </w:r>
      <w:r>
        <w:rPr>
          <w:lang w:eastAsia="zh-CN"/>
        </w:rPr>
        <w:t xml:space="preserve">, deployment options and </w:t>
      </w:r>
      <w:r>
        <w:rPr/>
        <w:t xml:space="preserve">impacts on 3GPP network elements. </w:t>
      </w:r>
      <w:r>
        <w:rPr>
          <w:lang w:eastAsia="zh-CN"/>
        </w:rPr>
        <w:t>In particular:</w:t>
      </w:r>
    </w:p>
    <w:p>
      <w:pPr>
        <w:pStyle w:val="B1"/>
        <w:rPr>
          <w:lang w:eastAsia="zh-CN"/>
        </w:rPr>
      </w:pPr>
      <w:r>
        <w:rPr>
          <w:lang w:eastAsia="zh-CN"/>
        </w:rPr>
        <w:t>-</w:t>
        <w:tab/>
        <w:t>Identify the transition and co-existence scenarios of interest for operators and the respective assumptions and requirements.</w:t>
      </w:r>
    </w:p>
    <w:p>
      <w:pPr>
        <w:pStyle w:val="B1"/>
        <w:rPr>
          <w:lang w:eastAsia="zh-CN"/>
        </w:rPr>
      </w:pPr>
      <w:r>
        <w:rPr>
          <w:lang w:eastAsia="zh-CN"/>
        </w:rPr>
        <w:t>-</w:t>
        <w:tab/>
        <w:t>Analyze existing IP address allocation mechanism for IPv6 migration if necessary.</w:t>
      </w:r>
    </w:p>
    <w:p>
      <w:pPr>
        <w:pStyle w:val="B1"/>
        <w:rPr>
          <w:lang w:eastAsia="zh-CN"/>
        </w:rPr>
      </w:pPr>
      <w:r>
        <w:rPr>
          <w:lang w:eastAsia="zh-CN"/>
        </w:rPr>
        <w:t>-</w:t>
        <w:tab/>
        <w:t>Investigate IPv6 transition mechanisms for the scenarios identified during the study and investigate their applicability for 3GPP network, and identify the compatibility among applicable transition mechanisms.</w:t>
      </w:r>
    </w:p>
    <w:p>
      <w:pPr>
        <w:pStyle w:val="B1"/>
        <w:rPr>
          <w:lang w:eastAsia="zh-CN"/>
        </w:rPr>
      </w:pPr>
      <w:r>
        <w:rPr>
          <w:lang w:eastAsia="zh-CN"/>
        </w:rPr>
        <w:t>-</w:t>
        <w:tab/>
        <w:t>Identify any impact on 3GPP network elements.</w:t>
      </w:r>
    </w:p>
    <w:p>
      <w:pPr>
        <w:pStyle w:val="B1"/>
        <w:rPr>
          <w:lang w:eastAsia="zh-CN"/>
        </w:rPr>
      </w:pPr>
      <w:r>
        <w:rPr>
          <w:lang w:eastAsia="zh-CN"/>
        </w:rPr>
        <w:t>-</w:t>
        <w:tab/>
        <w:t>Provide recommendations on IPv6 transition and co-existence of IPv4 and IPv6 and identify if any normative work is needed.</w:t>
      </w:r>
    </w:p>
    <w:p>
      <w:pPr>
        <w:pStyle w:val="Heading1"/>
        <w:bidi w:val="0"/>
        <w:ind w:start="1134" w:hanging="1134"/>
        <w:jc w:val="start"/>
        <w:rPr/>
      </w:pPr>
      <w:bookmarkStart w:id="11" w:name="__RefHeading___Toc29205533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 xml:space="preserve">3GPP TR 21.905: </w:t>
      </w:r>
      <w:r>
        <w:rPr>
          <w:rFonts w:cs="Arial" w:ascii="Arial" w:hAnsi="Arial"/>
          <w:sz w:val="16"/>
          <w:szCs w:val="16"/>
        </w:rPr>
        <w:t>"</w:t>
      </w:r>
      <w:r>
        <w:rPr/>
        <w:t>Vocabulary for 3GPP Specifications</w:t>
      </w:r>
      <w:r>
        <w:rPr>
          <w:rFonts w:cs="Arial" w:ascii="Arial" w:hAnsi="Arial"/>
          <w:sz w:val="16"/>
          <w:szCs w:val="16"/>
        </w:rPr>
        <w:t>"</w:t>
      </w:r>
      <w:r>
        <w:rPr/>
        <w:t>.</w:t>
      </w:r>
    </w:p>
    <w:p>
      <w:pPr>
        <w:pStyle w:val="EX"/>
        <w:rPr>
          <w:lang w:eastAsia="zh-CN"/>
        </w:rPr>
      </w:pPr>
      <w:r>
        <w:rPr>
          <w:lang w:eastAsia="zh-CN"/>
        </w:rPr>
        <w:t>[2]</w:t>
        <w:tab/>
        <w:t>http://tools.ietf.org/html/draft-ietf-softwire-dual-stack-lite-01</w:t>
      </w:r>
    </w:p>
    <w:p>
      <w:pPr>
        <w:pStyle w:val="EX"/>
        <w:rPr/>
      </w:pPr>
      <w:r>
        <w:rPr/>
        <w:t>[</w:t>
      </w:r>
      <w:r>
        <w:rPr/>
        <w:t>3</w:t>
      </w:r>
      <w:r>
        <w:rPr/>
        <w:t>]</w:t>
      </w:r>
      <w:r>
        <w:rPr>
          <w:i/>
          <w:lang w:eastAsia="zh-CN"/>
        </w:rPr>
        <w:tab/>
        <w:t>http://tools.ietf.org/html/draft-ymbk-aplusp-04</w:t>
      </w:r>
    </w:p>
    <w:p>
      <w:pPr>
        <w:pStyle w:val="EX"/>
        <w:rPr/>
      </w:pPr>
      <w:r>
        <w:rPr/>
        <w:t>[</w:t>
      </w:r>
      <w:r>
        <w:rPr/>
        <w:t>4</w:t>
      </w:r>
      <w:r>
        <w:rPr/>
        <w:t>]</w:t>
      </w:r>
      <w:r>
        <w:rPr>
          <w:i/>
          <w:lang w:eastAsia="zh-CN"/>
        </w:rPr>
        <w:tab/>
        <w:t>http://tools.ietf.org/html/draft-boucadair-port-range-02</w:t>
      </w:r>
    </w:p>
    <w:p>
      <w:pPr>
        <w:pStyle w:val="EX"/>
        <w:rPr/>
      </w:pPr>
      <w:r>
        <w:rPr/>
        <w:t>[</w:t>
      </w:r>
      <w:r>
        <w:rPr/>
        <w:t>5</w:t>
      </w:r>
      <w:r>
        <w:rPr/>
        <w:t>]</w:t>
      </w:r>
      <w:r>
        <w:rPr>
          <w:i/>
          <w:lang w:eastAsia="zh-CN"/>
        </w:rPr>
        <w:tab/>
        <w:t>http://tools.ietf.org/html/draft-bajko-pripaddrassign-01</w:t>
      </w:r>
    </w:p>
    <w:p>
      <w:pPr>
        <w:pStyle w:val="EX"/>
        <w:rPr>
          <w:lang w:eastAsia="zh-CN"/>
        </w:rPr>
      </w:pPr>
      <w:r>
        <w:rPr>
          <w:lang w:eastAsia="zh-CN"/>
        </w:rPr>
        <w:t>[6]</w:t>
        <w:tab/>
        <w:tab/>
        <w:t>http://tools.ietf.org/html/draft-ietf-behave-v6v4-framework-00</w:t>
      </w:r>
    </w:p>
    <w:p>
      <w:pPr>
        <w:pStyle w:val="EX"/>
        <w:rPr>
          <w:i/>
          <w:i/>
          <w:lang w:eastAsia="zh-CN"/>
        </w:rPr>
      </w:pPr>
      <w:r>
        <w:rPr/>
        <w:t>[</w:t>
      </w:r>
      <w:r>
        <w:rPr/>
        <w:t>7</w:t>
      </w:r>
      <w:r>
        <w:rPr/>
        <w:t>]</w:t>
      </w:r>
      <w:r>
        <w:rPr>
          <w:i/>
          <w:lang w:eastAsia="zh-CN"/>
        </w:rPr>
        <w:tab/>
        <w:t>http://www.ietf.org/id/draft-ietf-behave-v4v6-bih-00.txt</w:t>
      </w:r>
    </w:p>
    <w:p>
      <w:pPr>
        <w:pStyle w:val="EX"/>
        <w:rPr>
          <w:lang w:eastAsia="zh-CN"/>
        </w:rPr>
      </w:pPr>
      <w:r>
        <w:rPr>
          <w:lang w:eastAsia="zh-CN"/>
        </w:rPr>
        <w:t>[8]</w:t>
        <w:tab/>
      </w:r>
      <w:r>
        <w:rPr>
          <w:i/>
          <w:lang w:eastAsia="zh-CN"/>
        </w:rPr>
        <w:t>http://tools.ietf.org/html/draft-ietf-behave-v6v4-xlate-00</w:t>
      </w:r>
    </w:p>
    <w:p>
      <w:pPr>
        <w:pStyle w:val="EX"/>
        <w:rPr>
          <w:lang w:eastAsia="zh-CN"/>
        </w:rPr>
      </w:pPr>
      <w:r>
        <w:rPr>
          <w:lang w:eastAsia="zh-CN"/>
        </w:rPr>
        <w:t>[9]</w:t>
        <w:tab/>
        <w:t>3GPP TS 23.401: "General Packet Radio Service (GPRS) enhancements for Evolved Universal Terrestrial Radio Access Network (E-UTRAN) access".</w:t>
      </w:r>
    </w:p>
    <w:p>
      <w:pPr>
        <w:pStyle w:val="EX"/>
        <w:rPr>
          <w:lang w:eastAsia="zh-CN"/>
        </w:rPr>
      </w:pPr>
      <w:r>
        <w:rPr>
          <w:lang w:eastAsia="zh-CN"/>
        </w:rPr>
        <w:t>[10]</w:t>
        <w:tab/>
        <w:t>3GPP TS 23.402: "Architecture enhancements for non-3GPP accesses".</w:t>
      </w:r>
    </w:p>
    <w:p>
      <w:pPr>
        <w:pStyle w:val="EX"/>
        <w:rPr>
          <w:lang w:eastAsia="zh-CN"/>
        </w:rPr>
      </w:pPr>
      <w:r>
        <w:rPr>
          <w:lang w:eastAsia="zh-CN"/>
        </w:rPr>
        <w:t>[11]</w:t>
        <w:tab/>
        <w:t>3GPP TS 23.060: "General Packet Radio Service (GPRS) Service description; Stage 2".</w:t>
      </w:r>
    </w:p>
    <w:p>
      <w:pPr>
        <w:pStyle w:val="EX"/>
        <w:rPr/>
      </w:pPr>
      <w:r>
        <w:rPr>
          <w:lang w:eastAsia="zh-CN"/>
        </w:rPr>
        <w:t>[12]</w:t>
        <w:tab/>
        <w:t xml:space="preserve">Durand, A., </w:t>
      </w:r>
      <w:r>
        <w:rPr>
          <w:lang w:val="en-US" w:eastAsia="en-US"/>
        </w:rPr>
        <w:t>Droms, R., Haberman, B., Woodyatt</w:t>
      </w:r>
      <w:r>
        <w:rPr>
          <w:lang w:eastAsia="zh-CN"/>
        </w:rPr>
        <w:t xml:space="preserve">, J., Lee, Y., and R. Bush, "Dual-stack </w:t>
      </w:r>
      <w:r>
        <w:rPr>
          <w:lang w:val="en-US" w:eastAsia="en-US"/>
        </w:rPr>
        <w:t>Lite</w:t>
      </w:r>
      <w:r>
        <w:rPr>
          <w:lang w:eastAsia="zh-CN"/>
        </w:rPr>
        <w:t xml:space="preserve"> broadband deployments post IPv4 exhaustion", IETF draft, </w:t>
      </w:r>
      <w:ins w:id="32" w:author="S2-111966" w:date="2011-05-01T23:02:00Z">
        <w:r>
          <w:rPr>
            <w:lang w:eastAsia="zh-CN"/>
          </w:rPr>
          <w:t>draft-ietf-softwire-dual-stack-lite-07</w:t>
        </w:r>
      </w:ins>
      <w:del w:id="33" w:author="S2-111966" w:date="2011-05-01T23:02:00Z">
        <w:r>
          <w:rPr>
            <w:lang w:eastAsia="zh-CN"/>
          </w:rPr>
          <w:delText>draft-ietf-softwire-dual-stack-lite-02</w:delText>
        </w:r>
      </w:del>
      <w:r>
        <w:rPr>
          <w:lang w:eastAsia="zh-CN"/>
        </w:rPr>
        <w:t xml:space="preserve"> (work in progress)</w:t>
      </w:r>
      <w:del w:id="34" w:author="S2-111966" w:date="2011-05-01T23:02:00Z">
        <w:r>
          <w:rPr>
            <w:lang w:eastAsia="zh-CN"/>
          </w:rPr>
          <w:delText>, October 2009</w:delText>
        </w:r>
      </w:del>
      <w:r>
        <w:rPr>
          <w:lang w:eastAsia="zh-CN"/>
        </w:rPr>
        <w:t>.</w:t>
      </w:r>
    </w:p>
    <w:p>
      <w:pPr>
        <w:pStyle w:val="EX"/>
        <w:rPr>
          <w:lang w:eastAsia="zh-CN"/>
        </w:rPr>
      </w:pPr>
      <w:r>
        <w:rPr>
          <w:lang w:val="de-DE"/>
        </w:rPr>
        <w:t>[</w:t>
      </w:r>
      <w:r>
        <w:rPr>
          <w:lang w:val="de-DE"/>
        </w:rPr>
        <w:t>13</w:t>
      </w:r>
      <w:r>
        <w:rPr>
          <w:lang w:val="de-DE"/>
        </w:rPr>
        <w:t>]</w:t>
        <w:tab/>
      </w:r>
      <w:r>
        <w:rPr>
          <w:lang w:val="de-DE" w:eastAsia="en-US"/>
        </w:rPr>
        <w:t>Brockners, F., Gundavelli, S.,</w:t>
      </w:r>
      <w:r>
        <w:rPr>
          <w:lang w:val="de-DE" w:eastAsia="en-US"/>
        </w:rPr>
        <w:t xml:space="preserve"> </w:t>
      </w:r>
      <w:r>
        <w:rPr>
          <w:lang w:val="de-DE" w:eastAsia="en-US"/>
        </w:rPr>
        <w:t xml:space="preserve">Speicher, S., Ward, D.  </w:t>
      </w:r>
      <w:r>
        <w:rPr/>
        <w:t xml:space="preserve">"Gateway Initiated Dual-Stack </w:t>
      </w:r>
      <w:r>
        <w:rPr>
          <w:lang w:val="en-US" w:eastAsia="en-US"/>
        </w:rPr>
        <w:t>Lite</w:t>
      </w:r>
      <w:r>
        <w:rPr/>
        <w:t xml:space="preserve"> Deployment", </w:t>
      </w:r>
      <w:ins w:id="35" w:author="S2-111966" w:date="2011-05-01T23:08:00Z">
        <w:r>
          <w:rPr/>
          <w:t>draft-ietf-softwire-gateway-init-ds-lite-03</w:t>
        </w:r>
      </w:ins>
      <w:del w:id="36" w:author="S2-111966" w:date="2011-05-01T23:08:00Z">
        <w:r>
          <w:rPr/>
          <w:delText>IETF draft, draft-ietf-softwire-gateway-init-ds-lite-00</w:delText>
        </w:r>
      </w:del>
      <w:r>
        <w:rPr/>
        <w:t xml:space="preserve"> (work in progress)</w:t>
      </w:r>
      <w:del w:id="37" w:author="S2-111966" w:date="2011-05-01T23:09:00Z">
        <w:r>
          <w:rPr/>
          <w:delText>,</w:delText>
        </w:r>
      </w:del>
      <w:del w:id="38" w:author="S2-111966" w:date="2011-05-01T23:08:00Z">
        <w:r>
          <w:rPr/>
          <w:delText xml:space="preserve"> May 2010</w:delText>
        </w:r>
      </w:del>
      <w:r>
        <w:rPr/>
        <w:t>.</w:t>
      </w:r>
    </w:p>
    <w:p>
      <w:pPr>
        <w:pStyle w:val="EX"/>
        <w:rPr>
          <w:lang w:eastAsia="zh-CN"/>
        </w:rPr>
      </w:pPr>
      <w:r>
        <w:rPr>
          <w:lang w:eastAsia="zh-CN"/>
        </w:rPr>
        <w:t>[14]</w:t>
        <w:tab/>
        <w:t>3GPP TR 23.981 "Interworking aspects and migration scenarios for IPv4 based IMS implementations".</w:t>
      </w:r>
    </w:p>
    <w:p>
      <w:pPr>
        <w:pStyle w:val="EX"/>
        <w:rPr/>
      </w:pPr>
      <w:r>
        <w:rPr/>
        <w:t>[</w:t>
      </w:r>
      <w:r>
        <w:rPr/>
        <w:t>15</w:t>
      </w:r>
      <w:r>
        <w:rPr/>
        <w:t>]</w:t>
      </w:r>
      <w:r>
        <w:rPr>
          <w:i/>
          <w:lang w:eastAsia="zh-CN"/>
        </w:rPr>
        <w:tab/>
        <w:t>http://www.ietf.org/internet-drafts/draft-huang-behave-rfc2767bis-00.txt</w:t>
      </w:r>
    </w:p>
    <w:p>
      <w:pPr>
        <w:pStyle w:val="EX"/>
        <w:rPr/>
      </w:pPr>
      <w:r>
        <w:rPr/>
        <w:t>[</w:t>
      </w:r>
      <w:r>
        <w:rPr/>
        <w:t>16</w:t>
      </w:r>
      <w:r>
        <w:rPr/>
        <w:t>]</w:t>
      </w:r>
      <w:r>
        <w:rPr>
          <w:i/>
          <w:lang w:eastAsia="zh-CN"/>
        </w:rPr>
        <w:tab/>
        <w:t>http://www.ietf.org/internet-drafts/draft-huang-behave-rfc3338bis-00.txt</w:t>
      </w:r>
    </w:p>
    <w:p>
      <w:pPr>
        <w:pStyle w:val="EX"/>
        <w:rPr/>
      </w:pPr>
      <w:r>
        <w:rPr/>
        <w:t>[</w:t>
      </w:r>
      <w:r>
        <w:rPr/>
        <w:t>17</w:t>
      </w:r>
      <w:r>
        <w:rPr/>
        <w:t>]</w:t>
      </w:r>
      <w:r>
        <w:rPr>
          <w:i/>
          <w:lang w:eastAsia="zh-CN"/>
        </w:rPr>
        <w:tab/>
        <w:t xml:space="preserve"> IETF Internet-Draft, draft-ietf-behave-v6v4-xlate-stateful-</w:t>
      </w:r>
      <w:r>
        <w:rPr>
          <w:i/>
          <w:lang w:eastAsia="zh-CN"/>
        </w:rPr>
        <w:t>12</w:t>
      </w:r>
      <w:r>
        <w:rPr>
          <w:i/>
          <w:lang w:eastAsia="zh-CN"/>
        </w:rPr>
        <w:t xml:space="preserve">: " NAT64: Network Address and Protocol Translation from IPv6 Clients to IPv4 Servers" work in progress. </w:t>
      </w:r>
    </w:p>
    <w:p>
      <w:pPr>
        <w:pStyle w:val="EX"/>
        <w:rPr>
          <w:i/>
          <w:i/>
          <w:lang w:eastAsia="zh-CN"/>
        </w:rPr>
      </w:pPr>
      <w:r>
        <w:rPr/>
        <w:t>[</w:t>
      </w:r>
      <w:r>
        <w:rPr/>
        <w:t>18</w:t>
      </w:r>
      <w:r>
        <w:rPr/>
        <w:t>]</w:t>
      </w:r>
      <w:r>
        <w:rPr>
          <w:i/>
          <w:lang w:eastAsia="zh-CN"/>
        </w:rPr>
        <w:tab/>
        <w:t xml:space="preserve"> IETF Internet-Draft, </w:t>
      </w:r>
      <w:hyperlink r:id="rId7">
        <w:r>
          <w:rPr>
            <w:rStyle w:val="InternetLink"/>
            <w:i/>
            <w:lang w:eastAsia="zh-CN"/>
          </w:rPr>
          <w:t>draft-ietf-behave-dns64-05</w:t>
        </w:r>
      </w:hyperlink>
      <w:r>
        <w:rPr>
          <w:i/>
          <w:lang w:eastAsia="zh-CN"/>
        </w:rPr>
        <w:t>: "DNS64: DNS extensions for Network Address Translation from IPv6 Clients to IPv4 Servers "work in progress.</w:t>
      </w:r>
    </w:p>
    <w:p>
      <w:pPr>
        <w:pStyle w:val="EX"/>
        <w:rPr>
          <w:lang w:eastAsia="zh-CN"/>
          <w:ins w:id="41" w:author="S2-111966" w:date="2011-05-01T23:01:00Z"/>
        </w:rPr>
      </w:pPr>
      <w:r>
        <w:rPr/>
        <w:t>[</w:t>
      </w:r>
      <w:r>
        <w:rPr>
          <w:lang w:eastAsia="zh-CN"/>
        </w:rPr>
        <w:t>19</w:t>
      </w:r>
      <w:r>
        <w:rPr/>
        <w:t>]</w:t>
      </w:r>
      <w:r>
        <w:rPr>
          <w:lang w:eastAsia="zh-CN"/>
        </w:rPr>
        <w:tab/>
      </w:r>
      <w:r>
        <w:rPr>
          <w:i/>
          <w:lang w:eastAsia="zh-CN"/>
        </w:rPr>
        <w:t xml:space="preserve"> IETF Internet-Draft, </w:t>
      </w:r>
      <w:ins w:id="39" w:author="S2-111966" w:date="2011-05-01T23:01:00Z">
        <w:r>
          <w:rPr>
            <w:i/>
          </w:rPr>
          <w:t>draft-arkko-dual-stack-extra-lite-05</w:t>
        </w:r>
      </w:ins>
      <w:del w:id="40" w:author="S2-111966" w:date="2011-05-01T23:01:00Z">
        <w:r>
          <w:rPr>
            <w:i/>
          </w:rPr>
          <w:delText>draft-arkko-dual-stack-extra-lite-00</w:delText>
        </w:r>
      </w:del>
      <w:r>
        <w:rPr>
          <w:i/>
          <w:lang w:eastAsia="zh-CN"/>
        </w:rPr>
        <w:t>: "Scalable Operations of Address Translators with Per-Interface Bindings", work in progress.</w:t>
      </w:r>
    </w:p>
    <w:p>
      <w:pPr>
        <w:pStyle w:val="Normal"/>
        <w:keepLines/>
        <w:ind w:start="1702" w:hanging="1418"/>
        <w:rPr/>
      </w:pPr>
      <w:ins w:id="42" w:author="S2-111966" w:date="2011-05-01T23:01:00Z">
        <w:r>
          <w:rPr/>
          <w:t>[20]</w:t>
          <w:tab/>
          <w:t>IETF RFC 4364: "BGP/MPLS IP Virtual Private Networks (VPNs)".</w:t>
        </w:r>
      </w:ins>
    </w:p>
    <w:p>
      <w:pPr>
        <w:pStyle w:val="Normal"/>
        <w:keepLines/>
        <w:ind w:start="1702" w:hanging="1418"/>
        <w:rPr>
          <w:i/>
          <w:i/>
          <w:lang w:eastAsia="zh-CN"/>
          <w:ins w:id="45" w:author="S2-111576" w:date="2011-05-01T22:53:00Z"/>
        </w:rPr>
      </w:pPr>
      <w:ins w:id="44" w:author="S2-111966" w:date="2011-05-01T23:01:00Z">
        <w:r>
          <w:rPr/>
          <w:t>[21]</w:t>
          <w:tab/>
          <w:t>3GPP TS 23.203: “Policy and charging control architecture”.</w:t>
        </w:r>
      </w:ins>
    </w:p>
    <w:p>
      <w:pPr>
        <w:pStyle w:val="EX"/>
        <w:rPr/>
      </w:pPr>
      <w:ins w:id="46" w:author="S2-111576" w:date="2011-05-01T22:53:00Z">
        <w:r>
          <w:rPr>
            <w:i/>
            <w:iCs/>
            <w:lang w:eastAsia="zh-CN"/>
          </w:rPr>
          <w:t>[</w:t>
        </w:r>
      </w:ins>
      <w:ins w:id="47" w:author="S2-111576" w:date="2011-05-01T22:53:00Z">
        <w:r>
          <w:rPr>
            <w:i/>
            <w:iCs/>
            <w:lang w:eastAsia="zh-CN"/>
          </w:rPr>
          <w:t>2</w:t>
        </w:r>
      </w:ins>
      <w:ins w:id="48" w:author="S2-111576" w:date="2011-05-01T22:59:00Z">
        <w:r>
          <w:rPr>
            <w:i/>
            <w:iCs/>
            <w:lang w:eastAsia="zh-CN"/>
          </w:rPr>
          <w:t>2</w:t>
        </w:r>
      </w:ins>
      <w:ins w:id="49" w:author="S2-111576" w:date="2011-05-01T22:53:00Z">
        <w:r>
          <w:rPr>
            <w:i/>
            <w:iCs/>
            <w:lang w:eastAsia="zh-CN"/>
          </w:rPr>
          <w:t>]</w:t>
          <w:tab/>
          <w:t>IETF Internet-Draft,</w:t>
        </w:r>
      </w:ins>
      <w:ins w:id="50" w:author="S2-111576" w:date="2011-05-01T22:53:00Z">
        <w:r>
          <w:rPr>
            <w:i/>
            <w:iCs/>
          </w:rPr>
          <w:t xml:space="preserve"> </w:t>
        </w:r>
      </w:ins>
      <w:ins w:id="51" w:author="S2-111576" w:date="2011-05-01T22:53:00Z">
        <w:r>
          <w:rPr>
            <w:i/>
            <w:iCs/>
            <w:lang w:eastAsia="zh-CN"/>
          </w:rPr>
          <w:t>draft-boucadair-behave-ipv6-portrange: "Flexible IPv6 Migration Scenarios in the Context of IPv4 Address Shortage" work in progress.</w:t>
        </w:r>
      </w:ins>
    </w:p>
    <w:p>
      <w:pPr>
        <w:pStyle w:val="EX"/>
        <w:rPr/>
      </w:pPr>
      <w:ins w:id="53" w:author="S2-111576" w:date="2011-05-01T22:53:00Z">
        <w:r>
          <w:rPr>
            <w:i/>
            <w:iCs/>
            <w:lang w:eastAsia="zh-CN"/>
          </w:rPr>
          <w:t>[</w:t>
        </w:r>
      </w:ins>
      <w:ins w:id="54" w:author="S2-111576" w:date="2011-05-01T22:53:00Z">
        <w:r>
          <w:rPr>
            <w:i/>
            <w:iCs/>
            <w:lang w:eastAsia="zh-CN"/>
          </w:rPr>
          <w:t>2</w:t>
        </w:r>
      </w:ins>
      <w:ins w:id="55" w:author="S2-111576" w:date="2011-05-01T22:59:00Z">
        <w:r>
          <w:rPr>
            <w:i/>
            <w:iCs/>
            <w:lang w:eastAsia="zh-CN"/>
          </w:rPr>
          <w:t>3</w:t>
        </w:r>
      </w:ins>
      <w:ins w:id="56" w:author="S2-111576" w:date="2011-05-01T22:53:00Z">
        <w:r>
          <w:rPr>
            <w:i/>
            <w:iCs/>
            <w:lang w:eastAsia="zh-CN"/>
          </w:rPr>
          <w:t>]</w:t>
          <w:tab/>
          <w:t>IETF Internet-Draft,</w:t>
        </w:r>
      </w:ins>
      <w:ins w:id="57" w:author="S2-111576" w:date="2011-05-01T22:53:00Z">
        <w:r>
          <w:rPr>
            <w:i/>
            <w:iCs/>
          </w:rPr>
          <w:t xml:space="preserve"> </w:t>
        </w:r>
      </w:ins>
      <w:ins w:id="58" w:author="S2-111576" w:date="2011-05-01T22:53:00Z">
        <w:r>
          <w:rPr>
            <w:i/>
            <w:iCs/>
            <w:lang w:eastAsia="zh-CN"/>
          </w:rPr>
          <w:t>draft-boucadair-behave-bittorrent-portrange-02: "Behaviour of BitTorrent service in an IP Shared Address Environment" work in progress.</w:t>
        </w:r>
      </w:ins>
    </w:p>
    <w:p>
      <w:pPr>
        <w:pStyle w:val="EX"/>
        <w:rPr/>
      </w:pPr>
      <w:ins w:id="60" w:author="S2-111576" w:date="2011-05-01T22:53:00Z">
        <w:r>
          <w:rPr>
            <w:iCs/>
            <w:lang w:eastAsia="zh-CN"/>
          </w:rPr>
          <w:t>[</w:t>
        </w:r>
      </w:ins>
      <w:ins w:id="61" w:author="S2-111576" w:date="2011-05-01T22:54:00Z">
        <w:r>
          <w:rPr>
            <w:iCs/>
            <w:lang w:eastAsia="zh-CN"/>
          </w:rPr>
          <w:t>2</w:t>
        </w:r>
      </w:ins>
      <w:ins w:id="62" w:author="S2-111576" w:date="2011-05-01T22:59:00Z">
        <w:r>
          <w:rPr>
            <w:iCs/>
            <w:lang w:eastAsia="zh-CN"/>
          </w:rPr>
          <w:t>4</w:t>
        </w:r>
      </w:ins>
      <w:ins w:id="63" w:author="S2-111576" w:date="2011-05-01T22:53:00Z">
        <w:r>
          <w:rPr>
            <w:iCs/>
            <w:lang w:eastAsia="zh-CN"/>
          </w:rPr>
          <w:t>]</w:t>
          <w:tab/>
          <w:t>Haverinen, H., Siren, J., and P. Eronen, “Energy Consumption of Always-On Applications in WCDMA Networks”, VTC’07-Spring, Dublin Ireland, 20-25 April 2007.</w:t>
        </w:r>
      </w:ins>
    </w:p>
    <w:p>
      <w:pPr>
        <w:pStyle w:val="EX"/>
        <w:rPr>
          <w:i/>
          <w:i/>
          <w:iCs/>
          <w:lang w:eastAsia="zh-CN"/>
          <w:del w:id="66" w:author="S2-111576" w:date="2011-05-01T22:53:00Z"/>
        </w:rPr>
      </w:pPr>
      <w:del w:id="65" w:author="S2-111576" w:date="2011-05-01T22:53:00Z">
        <w:r>
          <w:rPr>
            <w:i/>
            <w:iCs/>
            <w:lang w:eastAsia="zh-CN"/>
          </w:rPr>
        </w:r>
      </w:del>
    </w:p>
    <w:p>
      <w:pPr>
        <w:pStyle w:val="EX"/>
        <w:rPr/>
      </w:pPr>
      <w:r>
        <w:rPr>
          <w:lang w:eastAsia="zh-CN"/>
        </w:rPr>
        <w:t>NOTE:</w:t>
        <w:tab/>
        <w:t xml:space="preserve">The </w:t>
      </w:r>
      <w:r>
        <w:rPr>
          <w:i/>
          <w:lang w:eastAsia="zh-CN"/>
        </w:rPr>
        <w:t>Italicised</w:t>
      </w:r>
      <w:r>
        <w:rPr>
          <w:lang w:eastAsia="zh-CN"/>
        </w:rPr>
        <w:t xml:space="preserve"> references are individual IETF drafts which have not yet been endorsed by IETF working groups.</w:t>
      </w:r>
    </w:p>
    <w:p>
      <w:pPr>
        <w:pStyle w:val="Heading1"/>
        <w:bidi w:val="0"/>
        <w:ind w:start="1134" w:hanging="1134"/>
        <w:jc w:val="start"/>
        <w:rPr/>
      </w:pPr>
      <w:bookmarkStart w:id="12" w:name="__RefHeading___Toc292055335"/>
      <w:bookmarkEnd w:id="12"/>
      <w:r>
        <w:rPr/>
        <w:t>3</w:t>
        <w:tab/>
        <w:t>Definitions, symbols and abbreviations</w:t>
      </w:r>
    </w:p>
    <w:p>
      <w:pPr>
        <w:pStyle w:val="Heading2"/>
        <w:bidi w:val="0"/>
        <w:jc w:val="start"/>
        <w:rPr/>
      </w:pPr>
      <w:bookmarkStart w:id="13" w:name="__RefHeading___Toc292055336"/>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ind w:start="0" w:hanging="0"/>
        <w:rPr>
          <w:lang w:eastAsia="zh-CN"/>
          <w:ins w:id="67" w:author="S2-111966" w:date="2011-05-01T23:09:00Z"/>
        </w:rPr>
      </w:pPr>
      <w:r>
        <w:rPr>
          <w:b/>
        </w:rPr>
        <w:t>NAT</w:t>
      </w:r>
      <w:r>
        <w:rPr/>
        <w:t>: A function which provides NAT44, NAPT44, NAT64, NAPT64 or combinations of these.</w:t>
      </w:r>
    </w:p>
    <w:p>
      <w:pPr>
        <w:pStyle w:val="Normal"/>
        <w:rPr/>
      </w:pPr>
      <w:ins w:id="68" w:author="S2-111966" w:date="2011-05-01T23:09:00Z">
        <w:r>
          <w:rPr>
            <w:b/>
          </w:rPr>
          <w:t>Attachment circuit</w:t>
        </w:r>
      </w:ins>
      <w:ins w:id="69" w:author="S2-111966" w:date="2011-05-01T23:09:00Z">
        <w:r>
          <w:rPr/>
          <w:t xml:space="preserve">: as used by [20], term to refer generally to means of attaching to a router, such as: PPP connections, ATM Virtual Circuits (VCs), Frame Relay VCs, ethernet interfaces, Virtual Local Area Networks (VLANs) on ethernet interfaces, GRE tunnels, Layer 2 Tunneling Protocol (L2TP) tunnels, IPsec tunnels, etc. An attachment circuit identifies uniquely the MPLS VPN used by all traffic using that circuit. </w:t>
        </w:r>
      </w:ins>
    </w:p>
    <w:p>
      <w:pPr>
        <w:pStyle w:val="Normal"/>
        <w:rPr/>
      </w:pPr>
      <w:ins w:id="71" w:author="S2-111966" w:date="2011-05-01T23:09:00Z">
        <w:r>
          <w:rPr>
            <w:b/>
          </w:rPr>
          <w:t>CE</w:t>
        </w:r>
      </w:ins>
      <w:ins w:id="72" w:author="S2-111966" w:date="2011-05-01T23:09:00Z">
        <w:r>
          <w:rPr/>
          <w:t>: as used by [20], stands for Customer Edge router or Customer Edge device. It represents an IP device using a BGP/MPLS IP Virtual Private Networks (VPN) to communicate with other CE devices using the same VPN, without the need to be routing peers of each other and without visibility of MPLS or the MPLS backbone providing connectivity between CEs in different sites. CEs are connected to PEs using attachment circuits. If CEs use dynamic routing protocols (CE routers) to route traffic in the VPN, then they are routing peers of the directly attached PEs.</w:t>
        </w:r>
      </w:ins>
    </w:p>
    <w:p>
      <w:pPr>
        <w:pStyle w:val="Normal"/>
        <w:rPr>
          <w:lang w:eastAsia="zh-CN"/>
        </w:rPr>
      </w:pPr>
      <w:ins w:id="74" w:author="S2-111966" w:date="2011-05-01T23:09:00Z">
        <w:r>
          <w:rPr>
            <w:b/>
          </w:rPr>
          <w:t>PE</w:t>
        </w:r>
      </w:ins>
      <w:ins w:id="75" w:author="S2-111966" w:date="2011-05-01T23:09:00Z">
        <w:r>
          <w:rPr/>
          <w:t>: as used by [20], stands for Provider Edge router. PEs use MPLS to tunnel traffic among each other enabling IP traffic between the CEs attached to them.</w:t>
        </w:r>
      </w:ins>
    </w:p>
    <w:p>
      <w:pPr>
        <w:pStyle w:val="Heading2"/>
        <w:bidi w:val="0"/>
        <w:jc w:val="start"/>
        <w:rPr/>
      </w:pPr>
      <w:bookmarkStart w:id="14" w:name="__RefHeading___Toc292055337"/>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NAPT44</w:t>
        <w:tab/>
        <w:t>Network Address and Port Translation IPv4 to IPv4</w:t>
      </w:r>
    </w:p>
    <w:p>
      <w:pPr>
        <w:pStyle w:val="EW"/>
        <w:rPr/>
      </w:pPr>
      <w:r>
        <w:rPr/>
        <w:t>NAT44</w:t>
        <w:tab/>
        <w:t>Network Address Translation IPv4 to IPv4</w:t>
      </w:r>
    </w:p>
    <w:p>
      <w:pPr>
        <w:pStyle w:val="EW"/>
        <w:rPr/>
      </w:pPr>
      <w:r>
        <w:rPr/>
        <w:t>NAPT64</w:t>
        <w:tab/>
        <w:t>Network Address and Port Translation IPv6 to IPv4</w:t>
      </w:r>
    </w:p>
    <w:p>
      <w:pPr>
        <w:pStyle w:val="EW"/>
        <w:rPr/>
      </w:pPr>
      <w:r>
        <w:rPr/>
        <w:t>NAT64</w:t>
        <w:tab/>
        <w:t>Network Address Translation IPv6 to IPv4</w:t>
      </w:r>
    </w:p>
    <w:p>
      <w:pPr>
        <w:pStyle w:val="EW"/>
        <w:rPr/>
      </w:pPr>
      <w:ins w:id="76" w:author="S2-111966" w:date="2011-05-01T23:10:00Z">
        <w:r>
          <w:rPr/>
          <w:t>PCC</w:t>
          <w:tab/>
          <w:t>Policy and Charging Control</w:t>
        </w:r>
      </w:ins>
    </w:p>
    <w:p>
      <w:pPr>
        <w:pStyle w:val="Heading1"/>
        <w:bidi w:val="0"/>
        <w:ind w:start="1134" w:hanging="1134"/>
        <w:jc w:val="start"/>
        <w:rPr/>
      </w:pPr>
      <w:bookmarkStart w:id="15" w:name="__RefHeading___Toc292055338"/>
      <w:bookmarkEnd w:id="15"/>
      <w:r>
        <w:rPr>
          <w:lang w:eastAsia="zh-CN"/>
        </w:rPr>
        <w:t>4</w:t>
      </w:r>
      <w:r>
        <w:rPr/>
        <w:tab/>
        <w:t xml:space="preserve">Baseline </w:t>
      </w:r>
      <w:r>
        <w:rPr>
          <w:lang w:eastAsia="zh-CN"/>
        </w:rPr>
        <w:t xml:space="preserve">Architecture for IPv4 and IPv6 </w:t>
      </w:r>
      <w:r>
        <w:rPr/>
        <w:t>Co-existence</w:t>
      </w:r>
    </w:p>
    <w:p>
      <w:pPr>
        <w:pStyle w:val="Normal"/>
        <w:rPr/>
      </w:pPr>
      <w:r>
        <w:rPr/>
        <w:t>This clause describes how dual-stack connectivity has been specified for the EPS and GPRS networks.</w:t>
      </w:r>
    </w:p>
    <w:p>
      <w:pPr>
        <w:pStyle w:val="Normal"/>
        <w:rPr/>
      </w:pPr>
      <w:r>
        <w:rPr/>
        <w:t>The Release 8 3GPP EPS architecture supports and optimises the co-existence of IPv4 and IPv6 with dual-stack operation. Dual-stack operation means that native IPv4 and native IPv6 packets are transported in parallel by tunnelling them from the UE to the PDN GW within a single EPS bearer/PDP context. This dual-stack EPS bearer/PDP context is associated with both an IPv4 address and an IPv6 prefix.</w:t>
      </w:r>
    </w:p>
    <w:p>
      <w:pPr>
        <w:pStyle w:val="Normal"/>
        <w:rPr/>
      </w:pPr>
      <w:r>
        <w:rPr/>
        <w:t>In comparison, dual stack connectivity to a given PDN in the pre-Release 9 GPRS network (with</w:t>
      </w:r>
      <w:r>
        <w:rPr>
          <w:lang w:val="en-US" w:eastAsia="en-US"/>
        </w:rPr>
        <w:t xml:space="preserve"> Gn/Gp</w:t>
      </w:r>
      <w:r>
        <w:rPr/>
        <w:t xml:space="preserve"> SGSN and/or GGSN elements) requires the activation of two parallel PDP contexts, one for IPv4 traffic and one for IPv6 traffic. It should be noted that these parallel PDP contexts enable the same dual-stack connectivity for an application as the dual-stack EPS Bearers/PDP Contexts in the Release 8 EPS.</w:t>
      </w:r>
    </w:p>
    <w:p>
      <w:pPr>
        <w:pStyle w:val="TH"/>
        <w:rPr/>
      </w:pPr>
      <w:bookmarkStart w:id="16" w:name="_1330460796"/>
      <w:bookmarkStart w:id="17" w:name="_1322654105"/>
      <w:bookmarkStart w:id="18" w:name="_1322649776"/>
      <w:bookmarkStart w:id="19" w:name="_1322290016"/>
      <w:bookmarkStart w:id="20" w:name="_1322252691"/>
      <w:bookmarkStart w:id="21" w:name="_1322252325"/>
      <w:bookmarkStart w:id="22" w:name="_1322250925"/>
      <w:bookmarkStart w:id="23" w:name="_1274251218"/>
      <w:bookmarkStart w:id="24" w:name="_1274250813"/>
      <w:bookmarkEnd w:id="16"/>
      <w:bookmarkEnd w:id="17"/>
      <w:bookmarkEnd w:id="18"/>
      <w:bookmarkEnd w:id="19"/>
      <w:bookmarkEnd w:id="20"/>
      <w:bookmarkEnd w:id="21"/>
      <w:bookmarkEnd w:id="22"/>
      <w:bookmarkEnd w:id="23"/>
      <w:bookmarkEnd w:id="24"/>
      <w:r>
        <w:rPr/>
        <w:object w:dxaOrig="9210" w:dyaOrig="3105">
          <v:shape id="ole_rId8" style="width:460.5pt;height:155.25pt" o:ole="">
            <v:imagedata r:id="rId9" o:title=""/>
          </v:shape>
          <o:OLEObject Type="Embed" ProgID="" ShapeID="ole_rId8" DrawAspect="Content" ObjectID="_1522508314" r:id="rId8"/>
        </w:object>
      </w:r>
    </w:p>
    <w:p>
      <w:pPr>
        <w:pStyle w:val="Normal"/>
        <w:jc w:val="center"/>
        <w:rPr>
          <w:rFonts w:ascii="Arial" w:hAnsi="Arial" w:cs="Arial"/>
          <w:b/>
          <w:b/>
        </w:rPr>
      </w:pPr>
      <w:r>
        <w:rPr>
          <w:rFonts w:cs="Arial" w:ascii="Arial" w:hAnsi="Arial"/>
          <w:b/>
        </w:rPr>
        <w:t>Figure 4.1: EPS Non-roaming architecture for 3GPP accesses in Release 8</w:t>
      </w:r>
    </w:p>
    <w:p>
      <w:pPr>
        <w:pStyle w:val="Normal"/>
        <w:rPr/>
      </w:pPr>
      <w:r>
        <w:rPr/>
        <w:t>Figure 4.1 depicts the Release 8 3GPP reference architecture for EPS according to [9]. Upon request from the UE, the MME and S4-SGSN can activate a dual-stack EPS bearer/PDP context, which is identified in signalling by the PDN/PDP type 'v4v6'. A dual-stack EPS bearer tunnels IPv4 and IPv6 traffic in parallel from the UE to PDN GW.</w:t>
      </w:r>
    </w:p>
    <w:p>
      <w:pPr>
        <w:pStyle w:val="Normal"/>
        <w:rPr/>
      </w:pPr>
      <w:r>
        <w:rPr/>
        <w:t>In order to support dual-stack connectivity where possible, it has been specified in the Release 8 EPS specifications [</w:t>
      </w:r>
      <w:r>
        <w:rPr>
          <w:lang w:eastAsia="zh-CN"/>
        </w:rPr>
        <w:t>9</w:t>
      </w:r>
      <w:r>
        <w:rPr/>
        <w:t>], [</w:t>
      </w:r>
      <w:r>
        <w:rPr>
          <w:lang w:eastAsia="zh-CN"/>
        </w:rPr>
        <w:t>11</w:t>
      </w:r>
      <w:r>
        <w:rPr/>
        <w:t>], that if a Release 8 UE/MS supports both IPv4 and IPv6, the UE/MS shall always start off by requesting for a dual-stack (PDN/PDP type v4v6) bearer. It is also assumed that the UE/MS has no knowledge of the IPv4 and/or IPv6 capabilities of a given PDN. Neither does the UE/MS have any awareness of whether dual-stack bearers/ contexts are supported by the network to which it is attaching.</w:t>
      </w:r>
    </w:p>
    <w:p>
      <w:pPr>
        <w:pStyle w:val="Normal"/>
        <w:rPr/>
      </w:pPr>
      <w:r>
        <w:rPr/>
        <w:t xml:space="preserve">In Release 8, the EPS control plane elements (MME, S4-SGSN) and user plane elements (SGW, PGW) are all able to identify and handle requests to activate a dual-stack bearer/ context, and to enforce the type of bearers/ contexts that are allocated to the UE/MS.  The network may downgrade the request for the PDN/PDP type v4v6 if a given PDN supports/allows only one of the address types (i.e. IPv4 or IPv6) as configured in the HSS. This limitation may stem from an operator policy. Another reason for downgrading may be that there are </w:t>
      </w:r>
      <w:r>
        <w:rPr>
          <w:lang w:val="en-US" w:eastAsia="en-US"/>
        </w:rPr>
        <w:t>Gn/Gp SGSNs</w:t>
      </w:r>
      <w:r>
        <w:rPr/>
        <w:t xml:space="preserve"> in the operator's network that have not been upgraded to support the PDP type 'v4v6'. The outcome of a PDN/PDP Type request  depends on HSS provided  subscription data, PGW configuration and home (and possibly visited) network core configuration. Any of these factors may downgrade the request to a single address type.</w:t>
      </w:r>
    </w:p>
    <w:p>
      <w:pPr>
        <w:pStyle w:val="Normal"/>
        <w:rPr>
          <w:lang w:eastAsia="zh-CN"/>
        </w:rPr>
      </w:pPr>
      <w:r>
        <w:rPr/>
        <w:t xml:space="preserve">The EPS interworking architecture for </w:t>
      </w:r>
      <w:r>
        <w:rPr>
          <w:lang w:val="en-US" w:eastAsia="en-US"/>
        </w:rPr>
        <w:t>Gn/Gp SGSNs</w:t>
      </w:r>
      <w:r>
        <w:rPr/>
        <w:t xml:space="preserve"> is shown in Figure 4.2.</w:t>
      </w:r>
    </w:p>
    <w:p>
      <w:pPr>
        <w:pStyle w:val="TH"/>
        <w:rPr/>
      </w:pPr>
      <w:bookmarkStart w:id="25" w:name="_1330460797"/>
      <w:bookmarkStart w:id="26" w:name="_1322653016"/>
      <w:bookmarkStart w:id="27" w:name="_1322651622"/>
      <w:bookmarkStart w:id="28" w:name="_1322290477"/>
      <w:bookmarkStart w:id="29" w:name="_1322255549"/>
      <w:bookmarkStart w:id="30" w:name="_1322253619"/>
      <w:bookmarkStart w:id="31" w:name="_1322052751"/>
      <w:bookmarkStart w:id="32" w:name="_1322052746"/>
      <w:bookmarkStart w:id="33" w:name="_1322052564"/>
      <w:bookmarkStart w:id="34" w:name="_1273491077"/>
      <w:bookmarkEnd w:id="25"/>
      <w:bookmarkEnd w:id="26"/>
      <w:bookmarkEnd w:id="27"/>
      <w:bookmarkEnd w:id="28"/>
      <w:bookmarkEnd w:id="29"/>
      <w:bookmarkEnd w:id="30"/>
      <w:bookmarkEnd w:id="31"/>
      <w:bookmarkEnd w:id="32"/>
      <w:bookmarkEnd w:id="33"/>
      <w:bookmarkEnd w:id="34"/>
      <w:r>
        <w:rPr/>
        <w:object w:dxaOrig="9015" w:dyaOrig="3165">
          <v:shape id="ole_rId10" style="width:450.75pt;height:158.25pt" o:ole="">
            <v:imagedata r:id="rId11" o:title=""/>
          </v:shape>
          <o:OLEObject Type="Embed" ProgID="" ShapeID="ole_rId10" DrawAspect="Content" ObjectID="_938442757" r:id="rId10"/>
        </w:object>
      </w:r>
    </w:p>
    <w:p>
      <w:pPr>
        <w:pStyle w:val="Normal"/>
        <w:jc w:val="center"/>
        <w:rPr>
          <w:rFonts w:ascii="Arial" w:hAnsi="Arial" w:cs="Arial"/>
          <w:b/>
          <w:b/>
        </w:rPr>
      </w:pPr>
      <w:r>
        <w:rPr>
          <w:rFonts w:cs="Arial" w:ascii="Arial" w:hAnsi="Arial"/>
          <w:b/>
        </w:rPr>
        <w:t>Figure 4.2: EPS Non-roaming Architecture for interoperation with Gn/Gp SGSNs in Rel</w:t>
        <w:noBreakHyphen/>
        <w:t>8</w:t>
      </w:r>
    </w:p>
    <w:p>
      <w:pPr>
        <w:pStyle w:val="Normal"/>
        <w:rPr/>
      </w:pPr>
      <w:r>
        <w:rPr/>
        <w:t xml:space="preserve">Dual stack PDP context support for the GPRS core network (GGSN, </w:t>
      </w:r>
      <w:r>
        <w:rPr>
          <w:lang w:val="en-US" w:eastAsia="en-US"/>
        </w:rPr>
        <w:t>Gn/Gp</w:t>
      </w:r>
      <w:r>
        <w:rPr/>
        <w:t xml:space="preserve"> SGSN) is specified in Release 9.  To use this functionality a MS need to support Release 8 or higher (same as S4-SGSN access in EPS) in order to successfully request a PDP type 'v4v6' connection in UTRAN/GERAN. A pre-Release 9 </w:t>
      </w:r>
      <w:r>
        <w:rPr>
          <w:lang w:val="en-US" w:eastAsia="en-US"/>
        </w:rPr>
        <w:t>Gn/Gp</w:t>
      </w:r>
      <w:r>
        <w:rPr/>
        <w:t xml:space="preserve"> SGSN handles PDP type 'v4v6' as an 'unknown' PDP type, meaning that it handles a request for the PDP type 'v4v6' as if it were a request for the PDP type 'v4'.</w:t>
      </w:r>
    </w:p>
    <w:p>
      <w:pPr>
        <w:pStyle w:val="NO"/>
        <w:rPr/>
      </w:pPr>
      <w:r>
        <w:rPr/>
        <w:t>NOTE 1:</w:t>
        <w:tab/>
        <w:t>The 3GPP specification TS 24.008 is not entirely unambiguous on the treatment of unknown PDP types. Even if the information element coding for "PDP type" specifies that a request for an "unknown PDP type" shall be treated as if it were a request for PDP type v4, the error signalling elsewhere in the specification include the possibility to signal an error code "unknown PDP address or PDP type".</w:t>
      </w:r>
    </w:p>
    <w:p>
      <w:pPr>
        <w:pStyle w:val="Normal"/>
        <w:rPr/>
      </w:pPr>
      <w:r>
        <w:rPr/>
        <w:t xml:space="preserve">In order to support inter-RAT mobility to/from a pre-Release 9 </w:t>
      </w:r>
      <w:r>
        <w:rPr>
          <w:lang w:val="en-US" w:eastAsia="en-US"/>
        </w:rPr>
        <w:t xml:space="preserve">Gn/Gp </w:t>
      </w:r>
      <w:r>
        <w:rPr/>
        <w:t>SGSN, parallel v4 and v6 bearers/PDP contexts to a given PDN must to be used instead of dual-stack contexts.</w:t>
      </w:r>
    </w:p>
    <w:p>
      <w:pPr>
        <w:pStyle w:val="Normal"/>
        <w:spacing w:before="120" w:after="180"/>
        <w:rPr/>
      </w:pPr>
      <w:r>
        <w:rPr/>
        <w:t>The request to activate two parallel single stack bearers/PDP contexts is always initiated by the UE/MS. If the Release 8 network assigns a single-stack bearer to the UE/MS in response to a request for a dual-stack bearer, the network also signals to the UE/MS an indication on whether parallel single stack bearers are allowed to the same PDN or not. If the UE/MS fails to activate a dual-stack bearer/context, and it receives a single-stack IPv4 or IPv6 bearer/context, it shall attempt to activate a parallel single-stack bearer/context for the other IP address type to the same PDN, unless the UE has received an explicit indication from the network that parallel single stack bearers/contexts are not allowed.</w:t>
      </w:r>
    </w:p>
    <w:p>
      <w:pPr>
        <w:pStyle w:val="Normal"/>
        <w:spacing w:before="120" w:after="180"/>
        <w:rPr/>
      </w:pPr>
      <w:r>
        <w:rPr/>
        <w:t>In GPRS core networks, dual-stack connectivity is also possible with a pre-Release 9 GGSN and SGSN. These network elements do not support dual-stack PDP contexts, but dual-stack usage may be possible by activating a parallel IPv4 PDP context and IPv6 PDP context to the same PDN. In order to establish dual-stack connectivity in this case, a dual-stack UE shall attempt to open parallel single-stack v4/v6 PDP contexts to the same PDN even without receiving an explicit indication on support for parallel single stack bearers to the same PDN.</w:t>
      </w:r>
    </w:p>
    <w:p>
      <w:pPr>
        <w:pStyle w:val="Normal"/>
        <w:rPr>
          <w:lang w:eastAsia="zh-CN"/>
        </w:rPr>
      </w:pPr>
      <w:r>
        <w:rPr/>
        <w:t xml:space="preserve">For end-hosts, the activation and mobility of dual-stack bearers/ contexts is simpler in comparison to handling of parallel IPv4 and IPv6 bearers/contexts. The usage of dual stack bearers/ contexts also simplifies the handling of parallel IPv4 and IPv6 traffic within the network after early EPS deployment phase when </w:t>
      </w:r>
      <w:r>
        <w:rPr>
          <w:lang w:val="en-US" w:eastAsia="en-US"/>
        </w:rPr>
        <w:t>SGSNs</w:t>
      </w:r>
      <w:r>
        <w:rPr/>
        <w:t xml:space="preserve"> are upgraded to support the PDP type 'v4v6'.</w:t>
      </w:r>
    </w:p>
    <w:p>
      <w:pPr>
        <w:pStyle w:val="Normal"/>
        <w:rPr>
          <w:lang w:eastAsia="zh-CN"/>
        </w:rPr>
      </w:pPr>
      <w:r>
        <w:rPr/>
        <w:t>TR 23.981 [</w:t>
      </w:r>
      <w:r>
        <w:rPr>
          <w:lang w:eastAsia="zh-CN"/>
        </w:rPr>
        <w:t>14</w:t>
      </w:r>
      <w:r>
        <w:rPr/>
        <w:t xml:space="preserve">] describes a scenario where old </w:t>
      </w:r>
      <w:r>
        <w:rPr>
          <w:lang w:val="en-US" w:eastAsia="en-US"/>
        </w:rPr>
        <w:t>SGSNs</w:t>
      </w:r>
      <w:r>
        <w:rPr/>
        <w:t xml:space="preserve"> do not support PDP type IPv6. Considering the fact that PDP type IPv6 has been specified since R'97 and </w:t>
      </w:r>
      <w:r>
        <w:rPr>
          <w:lang w:val="en-US" w:eastAsia="en-US"/>
        </w:rPr>
        <w:t>SGSNs</w:t>
      </w:r>
      <w:r>
        <w:rPr/>
        <w:t xml:space="preserve"> shipped during the last couple of years have support for PDP type IPv6, the assumption is that all </w:t>
      </w:r>
      <w:r>
        <w:rPr>
          <w:lang w:val="en-US" w:eastAsia="en-US"/>
        </w:rPr>
        <w:t>SGSNs</w:t>
      </w:r>
      <w:r>
        <w:rPr/>
        <w:t xml:space="preserve"> support PDP type IPv6.</w:t>
      </w:r>
    </w:p>
    <w:p>
      <w:pPr>
        <w:pStyle w:val="Heading1"/>
        <w:bidi w:val="0"/>
        <w:ind w:start="1134" w:hanging="1134"/>
        <w:jc w:val="start"/>
        <w:rPr/>
      </w:pPr>
      <w:bookmarkStart w:id="35" w:name="__RefHeading___Toc292055339"/>
      <w:bookmarkEnd w:id="35"/>
      <w:r>
        <w:rPr/>
        <w:t>5</w:t>
        <w:tab/>
        <w:t>IPv6 migration scenarios</w:t>
      </w:r>
    </w:p>
    <w:p>
      <w:pPr>
        <w:pStyle w:val="Heading2"/>
        <w:bidi w:val="0"/>
        <w:jc w:val="start"/>
        <w:rPr/>
      </w:pPr>
      <w:bookmarkStart w:id="36" w:name="__RefHeading___Toc292055340"/>
      <w:bookmarkEnd w:id="36"/>
      <w:r>
        <w:rPr/>
        <w:t>5.</w:t>
      </w:r>
      <w:r>
        <w:rPr>
          <w:lang w:eastAsia="zh-CN"/>
        </w:rPr>
        <w:t>1</w:t>
      </w:r>
      <w:r>
        <w:rPr/>
        <w:tab/>
      </w:r>
      <w:r>
        <w:rPr>
          <w:lang w:eastAsia="zh-CN"/>
        </w:rPr>
        <w:t>Scenario 1: Dual-stack connectivity with Limited Public IPv4 Address Pools</w:t>
      </w:r>
    </w:p>
    <w:p>
      <w:pPr>
        <w:pStyle w:val="Normal"/>
        <w:rPr/>
      </w:pPr>
      <w:r>
        <w:rPr/>
        <w:t>In this IPv6 transition scenario, the operator runs the user plane in dual stack mode, i.e., the UEs are assigned both an IPv6 prefix and an IPv4 address in order to allow UEs to utilise both IPv4 and IPv6 capable applications. This scenario relies on the availability of dual-stack UEs, which are able to support parallel IPv4 and IPv6 connectivity to a single PDN. It is further assumed that the proportion of IPv6 capable applications will start to increase as soon as UEs and networks starts to become dual-stack capable. As popular services start to support IPv6, a part of IPv4 traffic will gradually be offloaded into the IPv6 domain. Services that are operator owned and deployed (for example LTE voice and other IMS based services) could be IPv6 enabled (in addition to IPv4) and hence accessible by the dual-stack capable UEs.</w:t>
      </w:r>
    </w:p>
    <w:p>
      <w:pPr>
        <w:pStyle w:val="Normal"/>
        <w:rPr/>
      </w:pPr>
      <w:r>
        <w:rPr/>
        <w:t>During transition phase, the depletion of public IPv4 addresses may become an issue in some operators' networks. The lack of public IPv4 address availability in the near future will inhibit the growth of data services and mobile broadband networks. The shortage of public addresses will be aggravated by always-on packet data connectivity, which is expected to prevail in newer network deployments.</w:t>
      </w:r>
    </w:p>
    <w:p>
      <w:pPr>
        <w:pStyle w:val="Normal"/>
        <w:rPr/>
      </w:pPr>
      <w:r>
        <w:rPr/>
        <w:t>To alleviate the shortage of public IPv4 addresses, the usage of private IPv4 addresses can be considered (e.g. the RFC 1918 addresses). The utilisation of private IPv4 addresses should not require new procedures to be specified for the UE in order to ensure maximum applicability in a network with an early dual-stack UE population.</w:t>
      </w:r>
    </w:p>
    <w:p>
      <w:pPr>
        <w:pStyle w:val="Heading2"/>
        <w:bidi w:val="0"/>
        <w:jc w:val="start"/>
        <w:rPr>
          <w:rFonts w:cs="Arial"/>
        </w:rPr>
      </w:pPr>
      <w:bookmarkStart w:id="37" w:name="__RefHeading___Toc292055341"/>
      <w:bookmarkEnd w:id="37"/>
      <w:r>
        <w:rPr/>
        <w:t>5.</w:t>
      </w:r>
      <w:r>
        <w:rPr>
          <w:lang w:eastAsia="zh-CN"/>
        </w:rPr>
        <w:t>2</w:t>
      </w:r>
      <w:r>
        <w:rPr/>
        <w:tab/>
      </w:r>
      <w:r>
        <w:rPr>
          <w:lang w:eastAsia="zh-CN"/>
        </w:rPr>
        <w:t>Scenario 2: Dual Stack connectivity with Limited Private IPv4 Address Pools</w:t>
      </w:r>
    </w:p>
    <w:p>
      <w:pPr>
        <w:pStyle w:val="Normal"/>
        <w:rPr/>
      </w:pPr>
      <w:r>
        <w:rPr/>
        <w:t>This migration scenario is based on the Dual stack model: The operator assigns both an IPv6 prefix and an IPv4 address to UEs in order to ensure that both IPv4 and IPv6 capable applications can be utilised.</w:t>
      </w:r>
    </w:p>
    <w:p>
      <w:pPr>
        <w:pStyle w:val="Normal"/>
        <w:rPr/>
      </w:pPr>
      <w:r>
        <w:rPr/>
        <w:t xml:space="preserve">The IPv4 addresses assigned to UEs are taken from one of the private address ranges as specified in RFC 1918. To enable global connectivity, network address translation (NAT) is performed on the </w:t>
      </w:r>
      <w:r>
        <w:rPr>
          <w:lang w:val="en-US" w:eastAsia="en-US"/>
        </w:rPr>
        <w:t>(S)Gi</w:t>
      </w:r>
      <w:r>
        <w:rPr/>
        <w:t xml:space="preserve"> interface for IPv4 packets originated from or destined to the UEs.</w:t>
      </w:r>
    </w:p>
    <w:p>
      <w:pPr>
        <w:pStyle w:val="NO"/>
        <w:rPr/>
      </w:pPr>
      <w:r>
        <w:rPr/>
        <w:t>NOTE:</w:t>
        <w:tab/>
        <w:t>Depletion of public IPv4 addresses while transitioning to IPv6 might be one reason for operators to assign private as opposed to public IPv4 addresses to UEs.</w:t>
      </w:r>
    </w:p>
    <w:p>
      <w:pPr>
        <w:pStyle w:val="Normal"/>
        <w:rPr/>
      </w:pPr>
      <w:r>
        <w:rPr/>
        <w:t>The challenge of this scenario lies in the limited number of private IP addresses. In case more than 16 million UEs are active (i.e. have an active PDP context/EPS bearer) in the same network at the same time, the network will run out of private IPv4 addresses. In order to avoid this, the operator may have to consider assigning the same IPv4 address to multiple UEs. Nevertheless, the operator expects that legacy IPv4 applications continue to work in this situation.</w:t>
      </w:r>
    </w:p>
    <w:p>
      <w:pPr>
        <w:pStyle w:val="Normal"/>
        <w:rPr/>
      </w:pPr>
      <w:r>
        <w:rPr/>
        <w:t xml:space="preserve">When defining solutions for this scenario, it additionally needs to be taken into account that in existing deployments some operators currently use the private IPv4 address assigned to a given UE to identify the respective customer (note that for this reason private IPv4 addresses are currently unique within these networks). Therefore, a solution for this scenario needs to ensure that IPv4 flows on the </w:t>
      </w:r>
      <w:r>
        <w:rPr>
          <w:lang w:val="en-US" w:eastAsia="en-US"/>
        </w:rPr>
        <w:t>Gi</w:t>
      </w:r>
      <w:r>
        <w:rPr/>
        <w:t xml:space="preserve"> interface can be uniquely traced back to a given UE/customer.</w:t>
      </w:r>
    </w:p>
    <w:p>
      <w:pPr>
        <w:pStyle w:val="Heading2"/>
        <w:bidi w:val="0"/>
        <w:jc w:val="start"/>
        <w:rPr>
          <w:lang w:eastAsia="zh-CN"/>
        </w:rPr>
      </w:pPr>
      <w:bookmarkStart w:id="38" w:name="__RefHeading___Toc292055342"/>
      <w:bookmarkEnd w:id="38"/>
      <w:r>
        <w:rPr>
          <w:lang w:eastAsia="zh-CN"/>
        </w:rPr>
        <w:t>5.3</w:t>
        <w:tab/>
        <w:t>Scenario 3: UEs with IPv6-only connection and applications using IPv6</w:t>
      </w:r>
    </w:p>
    <w:p>
      <w:pPr>
        <w:pStyle w:val="Normal"/>
        <w:rPr>
          <w:lang w:eastAsia="zh-CN"/>
        </w:rPr>
      </w:pPr>
      <w:r>
        <w:rPr>
          <w:lang w:eastAsia="zh-CN"/>
        </w:rPr>
        <w:t>The operator decides to only assign IPv6 prefixes to the UEs due to e.g. shortage of IPv4 addresses or to address use cases, in which it appears beneficial - from an operational perspective - to only assign IPv6 addresses (e.g. m2m scenarios). UEs with IPv6-only connectivity running applications using IPv6 should however still be able to access both IPv4- or IPv6-enabled services.</w:t>
      </w:r>
    </w:p>
    <w:p>
      <w:pPr>
        <w:pStyle w:val="Normal"/>
        <w:rPr>
          <w:lang w:eastAsia="zh-CN"/>
        </w:rPr>
      </w:pPr>
      <w:r>
        <w:rPr>
          <w:lang w:eastAsia="zh-CN"/>
        </w:rPr>
        <w:t>Based on this scenario description, two use cases need to be considered:</w:t>
      </w:r>
    </w:p>
    <w:p>
      <w:pPr>
        <w:pStyle w:val="B1"/>
        <w:rPr>
          <w:lang w:eastAsia="zh-CN"/>
        </w:rPr>
      </w:pPr>
      <w:r>
        <w:rPr>
          <w:lang w:eastAsia="zh-CN"/>
        </w:rPr>
        <w:t>1)</w:t>
        <w:tab/>
        <w:t>The UE, configured only with an IPv6 prefix, has to be able to access IPv4 services.</w:t>
      </w:r>
    </w:p>
    <w:p>
      <w:pPr>
        <w:pStyle w:val="B1"/>
        <w:rPr>
          <w:lang w:eastAsia="zh-CN"/>
        </w:rPr>
      </w:pPr>
      <w:r>
        <w:rPr>
          <w:lang w:eastAsia="zh-CN"/>
        </w:rPr>
        <w:t>2)</w:t>
        <w:tab/>
        <w:t>The UE, configured only with an IPv6 prefix, has to be able to access IPv6 services.</w:t>
      </w:r>
    </w:p>
    <w:p>
      <w:pPr>
        <w:pStyle w:val="Heading2"/>
        <w:bidi w:val="0"/>
        <w:jc w:val="start"/>
        <w:rPr>
          <w:lang w:eastAsia="zh-CN"/>
        </w:rPr>
      </w:pPr>
      <w:bookmarkStart w:id="39" w:name="__RefHeading___Toc292055343"/>
      <w:bookmarkEnd w:id="39"/>
      <w:r>
        <w:rPr>
          <w:lang w:eastAsia="zh-CN"/>
        </w:rPr>
        <w:t>5.4</w:t>
        <w:tab/>
        <w:t>Scenario 4: IPv4 applications running on a Dual-stack host with an assigned IPv6 prefix and a shared IPv4 address and having to access IPv4 services</w:t>
      </w:r>
    </w:p>
    <w:p>
      <w:pPr>
        <w:pStyle w:val="Normal"/>
        <w:rPr>
          <w:lang w:eastAsia="zh-CN"/>
        </w:rPr>
      </w:pPr>
      <w:r>
        <w:rPr/>
        <w:t xml:space="preserve">In this scenario an IPv4 application running on a dual-stack UE requires to access IPv4 services without the operator having to allocate a unique non-shared (private or public) IPv4 address to the UE. The dual-stack UE running these applications </w:t>
      </w:r>
      <w:r>
        <w:rPr>
          <w:rStyle w:val="Emphasis"/>
          <w:i w:val="false"/>
        </w:rPr>
        <w:t>uses</w:t>
      </w:r>
      <w:r>
        <w:rPr/>
        <w:t xml:space="preserve"> an IPv4 address that is shared amongst many other UEs</w:t>
      </w:r>
      <w:r>
        <w:rPr>
          <w:lang w:eastAsia="zh-CN"/>
        </w:rPr>
        <w:t>,</w:t>
      </w:r>
      <w:r>
        <w:rPr/>
        <w:t xml:space="preserve"> and </w:t>
      </w:r>
      <w:r>
        <w:rPr>
          <w:rStyle w:val="Emphasis"/>
          <w:i w:val="false"/>
        </w:rPr>
        <w:t>uses</w:t>
      </w:r>
      <w:r>
        <w:rPr/>
        <w:t xml:space="preserve"> an IPv6 prefix.</w:t>
      </w:r>
    </w:p>
    <w:p>
      <w:pPr>
        <w:pStyle w:val="Heading1"/>
        <w:bidi w:val="0"/>
        <w:ind w:start="1134" w:hanging="1134"/>
        <w:jc w:val="start"/>
        <w:rPr/>
      </w:pPr>
      <w:bookmarkStart w:id="40" w:name="__RefHeading___Toc292055344"/>
      <w:bookmarkEnd w:id="40"/>
      <w:r>
        <w:rPr>
          <w:lang w:eastAsia="zh-CN"/>
        </w:rPr>
        <w:t>6</w:t>
      </w:r>
      <w:r>
        <w:rPr/>
        <w:tab/>
      </w:r>
      <w:r>
        <w:rPr>
          <w:lang w:eastAsia="zh-CN"/>
        </w:rPr>
        <w:t>High level requirements</w:t>
      </w:r>
    </w:p>
    <w:p>
      <w:pPr>
        <w:pStyle w:val="Normal"/>
        <w:rPr/>
      </w:pPr>
      <w:r>
        <w:rPr>
          <w:lang w:eastAsia="zh-CN"/>
        </w:rPr>
        <w:t xml:space="preserve">The high-level requirements are to cover all the scenarios described in clause 5 in roaming and non-roaming cases. </w:t>
      </w:r>
      <w:r>
        <w:rPr/>
        <w:t>The IPv6 migration architecture should take into consideration any possible impacts to the policy architecture</w:t>
      </w:r>
      <w:r>
        <w:rPr>
          <w:lang w:eastAsia="zh-CN"/>
        </w:rPr>
        <w:t>.</w:t>
      </w:r>
    </w:p>
    <w:p>
      <w:pPr>
        <w:pStyle w:val="Heading1"/>
        <w:bidi w:val="0"/>
        <w:ind w:start="1134" w:hanging="1134"/>
        <w:jc w:val="start"/>
        <w:rPr/>
      </w:pPr>
      <w:bookmarkStart w:id="41" w:name="__RefHeading___Toc292055345"/>
      <w:bookmarkEnd w:id="41"/>
      <w:r>
        <w:rPr>
          <w:lang w:eastAsia="zh-CN"/>
        </w:rPr>
        <w:t>7</w:t>
      </w:r>
      <w:r>
        <w:rPr/>
        <w:tab/>
      </w:r>
      <w:r>
        <w:rPr>
          <w:lang w:eastAsia="zh-CN"/>
        </w:rPr>
        <w:t>Solutions and functional flows description</w:t>
      </w:r>
    </w:p>
    <w:p>
      <w:pPr>
        <w:pStyle w:val="Heading2"/>
        <w:bidi w:val="0"/>
        <w:jc w:val="start"/>
        <w:rPr/>
      </w:pPr>
      <w:bookmarkStart w:id="42" w:name="__RefHeading___Toc292055346"/>
      <w:bookmarkEnd w:id="42"/>
      <w:r>
        <w:rPr>
          <w:lang w:eastAsia="zh-CN"/>
        </w:rPr>
        <w:t>7.</w:t>
      </w:r>
      <w:r>
        <w:rPr>
          <w:lang w:eastAsia="zh-CN"/>
        </w:rPr>
        <w:t>1</w:t>
      </w:r>
      <w:r>
        <w:rPr>
          <w:lang w:eastAsia="zh-CN"/>
        </w:rPr>
        <w:tab/>
        <w:t xml:space="preserve">Solution </w:t>
      </w:r>
      <w:r>
        <w:rPr>
          <w:lang w:eastAsia="zh-CN"/>
        </w:rPr>
        <w:t>1</w:t>
      </w:r>
      <w:r>
        <w:rPr>
          <w:lang w:eastAsia="zh-CN"/>
        </w:rPr>
        <w:t xml:space="preserve"> – Dual-stack deployment combined with NAPT44</w:t>
      </w:r>
    </w:p>
    <w:p>
      <w:pPr>
        <w:pStyle w:val="Heading3"/>
        <w:bidi w:val="0"/>
        <w:jc w:val="start"/>
        <w:rPr/>
      </w:pPr>
      <w:bookmarkStart w:id="43" w:name="__RefHeading___Toc292055347"/>
      <w:bookmarkEnd w:id="43"/>
      <w:r>
        <w:rPr>
          <w:lang w:eastAsia="zh-CN"/>
        </w:rPr>
        <w:t>7.</w:t>
      </w:r>
      <w:r>
        <w:rPr>
          <w:lang w:eastAsia="zh-CN"/>
        </w:rPr>
        <w:t>1</w:t>
      </w:r>
      <w:r>
        <w:rPr>
          <w:lang w:eastAsia="zh-CN"/>
        </w:rPr>
        <w:t>.1</w:t>
        <w:tab/>
        <w:t>Overview</w:t>
      </w:r>
    </w:p>
    <w:p>
      <w:pPr>
        <w:pStyle w:val="Normal"/>
        <w:overflowPunct w:val="false"/>
        <w:autoSpaceDE w:val="false"/>
        <w:textAlignment w:val="baseline"/>
        <w:rPr>
          <w:color w:val="000000"/>
          <w:lang w:eastAsia="ja-JP"/>
        </w:rPr>
      </w:pPr>
      <w:r>
        <w:rPr>
          <w:color w:val="000000"/>
          <w:lang w:eastAsia="ja-JP"/>
        </w:rPr>
        <w:t>Enabling MS/UE dual stack communication and moving traffic from IPv4 to IPv6 can achieve a significant reduction of the number of dedicated public IPv4 addresses assigned to a NAPT44. Public IPv4 are assigned to the NAPT44 for the purpose of sharing this resource among several users at a specific ratio determined by the number of ports dynamically available to a single user as calculated by the operator. Real port usage is determined by the user applications and their need for connections which could range from one to several thousands per user. Offloading these IPv4 resources by moving the traffic to IPv6 will end up freeing a significant amount of public IPv4 addresses that can be used elsewhere in the operator network.</w:t>
      </w:r>
    </w:p>
    <w:p>
      <w:pPr>
        <w:pStyle w:val="Normal"/>
        <w:overflowPunct w:val="false"/>
        <w:autoSpaceDE w:val="false"/>
        <w:textAlignment w:val="baseline"/>
        <w:rPr>
          <w:color w:val="000000"/>
          <w:lang w:val="en-US" w:eastAsia="ja-JP"/>
        </w:rPr>
      </w:pPr>
      <w:r>
        <w:rPr>
          <w:color w:val="000000"/>
          <w:lang w:val="en-US" w:eastAsia="ja-JP"/>
        </w:rPr>
        <w:t>The use of traditional NAT has a size limitation due to the maximum 16 million available RFC1918 private IPv4 addresses. The description below depicts possible solutions to how the operational impact of this limitation can be overcome.</w:t>
      </w:r>
    </w:p>
    <w:p>
      <w:pPr>
        <w:pStyle w:val="Heading3"/>
        <w:bidi w:val="0"/>
        <w:jc w:val="start"/>
        <w:rPr/>
      </w:pPr>
      <w:bookmarkStart w:id="44" w:name="__RefHeading___Toc292055348"/>
      <w:bookmarkEnd w:id="44"/>
      <w:r>
        <w:rPr>
          <w:lang w:eastAsia="zh-CN"/>
        </w:rPr>
        <w:t>7.</w:t>
      </w:r>
      <w:r>
        <w:rPr>
          <w:lang w:eastAsia="zh-CN"/>
        </w:rPr>
        <w:t>1</w:t>
      </w:r>
      <w:r>
        <w:rPr>
          <w:lang w:eastAsia="zh-CN"/>
        </w:rPr>
        <w:t>.2</w:t>
        <w:tab/>
        <w:t>Description</w:t>
      </w:r>
    </w:p>
    <w:p>
      <w:pPr>
        <w:pStyle w:val="Normal"/>
        <w:keepNext w:val="true"/>
        <w:keepLines/>
        <w:numPr>
          <w:ilvl w:val="0"/>
          <w:numId w:val="0"/>
        </w:numPr>
        <w:overflowPunct w:val="false"/>
        <w:autoSpaceDE w:val="false"/>
        <w:spacing w:before="120" w:after="180"/>
        <w:ind w:start="1418" w:hanging="1418"/>
        <w:textAlignment w:val="baseline"/>
        <w:outlineLvl w:val="0"/>
        <w:rPr/>
      </w:pPr>
      <w:bookmarkStart w:id="45" w:name="__RefHeading___Toc29284_3320553937"/>
      <w:bookmarkEnd w:id="45"/>
      <w:r>
        <w:rPr>
          <w:rFonts w:cs="Arial" w:ascii="Arial" w:hAnsi="Arial"/>
          <w:sz w:val="24"/>
          <w:lang w:eastAsia="ja-JP"/>
        </w:rPr>
        <w:t>7.</w:t>
      </w:r>
      <w:r>
        <w:rPr>
          <w:rFonts w:cs="Arial" w:ascii="Arial" w:hAnsi="Arial"/>
          <w:sz w:val="24"/>
          <w:lang w:eastAsia="zh-CN"/>
        </w:rPr>
        <w:t>1</w:t>
      </w:r>
      <w:r>
        <w:rPr>
          <w:rFonts w:cs="Arial" w:ascii="Arial" w:hAnsi="Arial"/>
          <w:sz w:val="24"/>
          <w:lang w:eastAsia="ja-JP"/>
        </w:rPr>
        <w:t xml:space="preserve">.2.1 </w:t>
        <w:tab/>
        <w:t>Dual-stack deployment</w:t>
      </w:r>
    </w:p>
    <w:p>
      <w:pPr>
        <w:pStyle w:val="Normal"/>
        <w:overflowPunct w:val="false"/>
        <w:autoSpaceDE w:val="false"/>
        <w:textAlignment w:val="baseline"/>
        <w:rPr/>
      </w:pPr>
      <w:r>
        <w:rPr>
          <w:color w:val="000000"/>
          <w:lang w:eastAsia="ja-JP"/>
        </w:rPr>
        <w:t xml:space="preserve">MS/UE attaches to network APN(s) using applicable procedures described in TS 23.401 [9], TS 23.402 [10] and TS 23.060 [11] in order to get  dual stack connectivity to Internet (IPv4 and IPv6). The operator assigns private IPv4 addresses to the UEs and uses NAPT44 to provide access to the Internet. The operator may multiplex multiple UEs onto a single public IPv4 address using traditional </w:t>
      </w:r>
      <w:r>
        <w:rPr>
          <w:color w:val="000000"/>
          <w:lang w:val="en-US" w:eastAsia="en-US"/>
        </w:rPr>
        <w:t>NAPTs</w:t>
      </w:r>
      <w:r>
        <w:rPr>
          <w:color w:val="000000"/>
          <w:lang w:eastAsia="ja-JP"/>
        </w:rPr>
        <w:t>. The operator assigns IPv6 prefixes to the UEs allowing native IPv6 access to the Internet.</w:t>
      </w:r>
    </w:p>
    <w:p>
      <w:pPr>
        <w:pStyle w:val="Normal"/>
        <w:overflowPunct w:val="false"/>
        <w:autoSpaceDE w:val="false"/>
        <w:textAlignment w:val="baseline"/>
        <w:rPr>
          <w:color w:val="000000"/>
          <w:lang w:eastAsia="ja-JP"/>
        </w:rPr>
      </w:pPr>
      <w:r>
        <w:rPr>
          <w:color w:val="000000"/>
          <w:lang w:eastAsia="ja-JP"/>
        </w:rPr>
        <w:t>The MS/UE will now use IPv6 to communicate with dual stack reachable services/peers and thus offloading the NAPT44 assigned public IP address/ports resources that would have been made available for the UE if it not had been able to use IPv6. When communicating with Services/peers only served by IPv4, the UE/MS will use NAPT44 resources to enable communication. During the co-existence phase of the IPv6 migration, more IPv4 traffic will be offloaded from the NAPT44 as more and more services/peers become dual stack reachable or complete the transition and become IPv6 only reachable.</w:t>
      </w:r>
    </w:p>
    <w:p>
      <w:pPr>
        <w:pStyle w:val="Normal"/>
        <w:keepNext w:val="true"/>
        <w:keepLines/>
        <w:numPr>
          <w:ilvl w:val="0"/>
          <w:numId w:val="0"/>
        </w:numPr>
        <w:overflowPunct w:val="false"/>
        <w:autoSpaceDE w:val="false"/>
        <w:spacing w:before="120" w:after="180"/>
        <w:ind w:start="1418" w:hanging="1418"/>
        <w:textAlignment w:val="baseline"/>
        <w:outlineLvl w:val="0"/>
        <w:rPr/>
      </w:pPr>
      <w:bookmarkStart w:id="46" w:name="__RefHeading___Toc29286_3320553937"/>
      <w:bookmarkEnd w:id="46"/>
      <w:r>
        <w:rPr>
          <w:rFonts w:cs="Arial" w:ascii="Arial" w:hAnsi="Arial"/>
          <w:sz w:val="24"/>
          <w:lang w:eastAsia="ja-JP"/>
        </w:rPr>
        <w:t>7.</w:t>
      </w:r>
      <w:r>
        <w:rPr>
          <w:rFonts w:cs="Arial" w:ascii="Arial" w:hAnsi="Arial"/>
          <w:sz w:val="24"/>
          <w:lang w:eastAsia="zh-CN"/>
        </w:rPr>
        <w:t>1</w:t>
      </w:r>
      <w:r>
        <w:rPr>
          <w:rFonts w:cs="Arial" w:ascii="Arial" w:hAnsi="Arial"/>
          <w:sz w:val="24"/>
          <w:lang w:eastAsia="ja-JP"/>
        </w:rPr>
        <w:t xml:space="preserve">.2.2 </w:t>
        <w:tab/>
        <w:t>NAPT44 deployment options</w:t>
      </w:r>
    </w:p>
    <w:p>
      <w:pPr>
        <w:pStyle w:val="Normal"/>
        <w:keepNext w:val="true"/>
        <w:keepLines/>
        <w:numPr>
          <w:ilvl w:val="0"/>
          <w:numId w:val="0"/>
        </w:numPr>
        <w:overflowPunct w:val="false"/>
        <w:autoSpaceDE w:val="false"/>
        <w:spacing w:before="120" w:after="180"/>
        <w:ind w:start="1701" w:hanging="1701"/>
        <w:textAlignment w:val="baseline"/>
        <w:outlineLvl w:val="0"/>
        <w:rPr/>
      </w:pPr>
      <w:bookmarkStart w:id="47" w:name="__RefHeading___Toc29288_3320553937"/>
      <w:bookmarkEnd w:id="47"/>
      <w:r>
        <w:rPr>
          <w:rFonts w:cs="Arial" w:ascii="Arial" w:hAnsi="Arial"/>
          <w:sz w:val="22"/>
          <w:lang w:eastAsia="ja-JP"/>
        </w:rPr>
        <w:t>7.</w:t>
      </w:r>
      <w:r>
        <w:rPr>
          <w:rFonts w:cs="Arial" w:ascii="Arial" w:hAnsi="Arial"/>
          <w:sz w:val="22"/>
          <w:lang w:eastAsia="zh-CN"/>
        </w:rPr>
        <w:t>1</w:t>
      </w:r>
      <w:r>
        <w:rPr>
          <w:rFonts w:cs="Arial" w:ascii="Arial" w:hAnsi="Arial"/>
          <w:sz w:val="22"/>
          <w:lang w:eastAsia="ja-JP"/>
        </w:rPr>
        <w:t xml:space="preserve">.2.2.1 </w:t>
        <w:tab/>
        <w:t>Basic deployments</w:t>
      </w:r>
    </w:p>
    <w:p>
      <w:pPr>
        <w:pStyle w:val="Normal"/>
        <w:overflowPunct w:val="false"/>
        <w:autoSpaceDE w:val="false"/>
        <w:textAlignment w:val="baseline"/>
        <w:rPr/>
      </w:pPr>
      <w:r>
        <w:rPr>
          <w:color w:val="000000"/>
          <w:lang w:val="en-US" w:eastAsia="ja-JP"/>
        </w:rPr>
        <w:t xml:space="preserve">Typically, a single physical PDN-GW can serve an order of few million UEs in maximum. As the amount of traffic per user increases it is not expected that there will be a major increase in this number. Therefore, we can expect a single PGW can hardly ever reach the point where a PDN-GW would need to hand out more than 16 million RFC 1918 addresses. It looks evident for time being that a single or even a small cluster of PGWs implementing collocated NAPT44 functions should not run out of RFC 1918 addresses for one APN. Figure </w:t>
      </w:r>
      <w:r>
        <w:rPr>
          <w:color w:val="000000"/>
          <w:lang w:eastAsia="ja-JP"/>
        </w:rPr>
        <w:t>7.</w:t>
      </w:r>
      <w:r>
        <w:rPr>
          <w:color w:val="000000"/>
          <w:lang w:eastAsia="zh-CN"/>
        </w:rPr>
        <w:t>1</w:t>
      </w:r>
      <w:r>
        <w:rPr>
          <w:color w:val="000000"/>
          <w:lang w:eastAsia="ja-JP"/>
        </w:rPr>
        <w:t>.1</w:t>
      </w:r>
      <w:r>
        <w:rPr>
          <w:color w:val="000000"/>
          <w:lang w:val="en-US" w:eastAsia="ja-JP"/>
        </w:rPr>
        <w:t xml:space="preserve"> illustrates a deployment discussed here.</w:t>
      </w:r>
    </w:p>
    <w:p>
      <w:pPr>
        <w:pStyle w:val="Normal"/>
        <w:overflowPunct w:val="false"/>
        <w:autoSpaceDE w:val="false"/>
        <w:jc w:val="center"/>
        <w:textAlignment w:val="baseline"/>
        <w:rPr>
          <w:color w:val="000000"/>
          <w:lang w:val="en-US" w:eastAsia="ja-JP"/>
        </w:rPr>
      </w:pPr>
      <w:bookmarkStart w:id="48" w:name="_1348660903"/>
      <w:bookmarkStart w:id="49" w:name="_1348586337"/>
      <w:bookmarkStart w:id="50" w:name="_1348584374"/>
      <w:bookmarkEnd w:id="48"/>
      <w:bookmarkEnd w:id="49"/>
      <w:bookmarkEnd w:id="50"/>
      <w:r>
        <w:rPr>
          <w:color w:val="000000"/>
          <w:lang w:val="en-US" w:eastAsia="ja-JP"/>
        </w:rPr>
        <w:drawing>
          <wp:inline distT="0" distB="0" distL="0" distR="0">
            <wp:extent cx="3695065" cy="85026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2"/>
                    <a:srcRect l="-8" t="-10" r="31510" b="78721"/>
                    <a:stretch>
                      <a:fillRect/>
                    </a:stretch>
                  </pic:blipFill>
                  <pic:spPr bwMode="auto">
                    <a:xfrm>
                      <a:off x="0" y="0"/>
                      <a:ext cx="3695065" cy="850265"/>
                    </a:xfrm>
                    <a:prstGeom prst="rect">
                      <a:avLst/>
                    </a:prstGeom>
                  </pic:spPr>
                </pic:pic>
              </a:graphicData>
            </a:graphic>
          </wp:inline>
        </w:drawing>
      </w:r>
    </w:p>
    <w:p>
      <w:pPr>
        <w:pStyle w:val="Normal"/>
        <w:keepNext w:val="true"/>
        <w:overflowPunct w:val="false"/>
        <w:autoSpaceDE w:val="false"/>
        <w:jc w:val="center"/>
        <w:textAlignment w:val="baseline"/>
        <w:rPr>
          <w:color w:val="000000"/>
          <w:lang w:val="en-US" w:eastAsia="ja-JP"/>
        </w:rPr>
      </w:pPr>
      <w:r>
        <w:rPr>
          <w:color w:val="000000"/>
          <w:lang w:val="en-US" w:eastAsia="ja-JP"/>
        </w:rPr>
      </w:r>
    </w:p>
    <w:p>
      <w:pPr>
        <w:pStyle w:val="Normal"/>
        <w:jc w:val="center"/>
        <w:rPr/>
      </w:pPr>
      <w:r>
        <w:rPr>
          <w:rFonts w:cs="Arial" w:ascii="Arial" w:hAnsi="Arial"/>
          <w:b/>
        </w:rPr>
        <w:t>Figure 7.</w:t>
      </w:r>
      <w:r>
        <w:rPr>
          <w:rFonts w:cs="Arial" w:ascii="Arial" w:hAnsi="Arial"/>
          <w:b/>
        </w:rPr>
        <w:t>1</w:t>
      </w:r>
      <w:r>
        <w:rPr>
          <w:rFonts w:cs="Arial" w:ascii="Arial" w:hAnsi="Arial"/>
          <w:b/>
        </w:rPr>
        <w:t>.1: NAPT44 collocated in a PDN-GW for each APN</w:t>
      </w:r>
    </w:p>
    <w:p>
      <w:pPr>
        <w:pStyle w:val="Normal"/>
        <w:overflowPunct w:val="false"/>
        <w:autoSpaceDE w:val="false"/>
        <w:textAlignment w:val="baseline"/>
        <w:rPr/>
      </w:pPr>
      <w:r>
        <w:rPr>
          <w:color w:val="000000"/>
          <w:lang w:val="en-US" w:eastAsia="ja-JP"/>
        </w:rPr>
        <w:t>In a case multiple PDN-GWs serve a single RFC 1918 addressed PDN identified by a single APN, the RFC 1918 address space must be partitioned so that overlapping does not happen between PDN-GWs serving the PDN. This is a pure address management issue and illustrated in Figure 7.</w:t>
      </w:r>
      <w:r>
        <w:rPr>
          <w:color w:val="000000"/>
          <w:lang w:val="en-US" w:eastAsia="zh-CN"/>
        </w:rPr>
        <w:t>1</w:t>
      </w:r>
      <w:r>
        <w:rPr>
          <w:color w:val="000000"/>
          <w:lang w:val="en-US" w:eastAsia="ja-JP"/>
        </w:rPr>
        <w:t>.2.</w:t>
      </w:r>
    </w:p>
    <w:p>
      <w:pPr>
        <w:pStyle w:val="Normal"/>
        <w:overflowPunct w:val="false"/>
        <w:autoSpaceDE w:val="false"/>
        <w:jc w:val="center"/>
        <w:textAlignment w:val="baseline"/>
        <w:rPr>
          <w:color w:val="000000"/>
          <w:lang w:val="en-US" w:eastAsia="ja-JP"/>
        </w:rPr>
      </w:pPr>
      <w:bookmarkStart w:id="51" w:name="_1348660926"/>
      <w:bookmarkStart w:id="52" w:name="_1348586322"/>
      <w:bookmarkEnd w:id="51"/>
      <w:bookmarkEnd w:id="52"/>
      <w:r>
        <w:rPr>
          <w:color w:val="000000"/>
          <w:lang w:val="en-US" w:eastAsia="ja-JP"/>
        </w:rPr>
        <w:drawing>
          <wp:inline distT="0" distB="0" distL="0" distR="0">
            <wp:extent cx="4361815" cy="144018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13"/>
                    <a:srcRect l="-8" t="-10" r="15739" b="62965"/>
                    <a:stretch>
                      <a:fillRect/>
                    </a:stretch>
                  </pic:blipFill>
                  <pic:spPr bwMode="auto">
                    <a:xfrm>
                      <a:off x="0" y="0"/>
                      <a:ext cx="4361815" cy="1440180"/>
                    </a:xfrm>
                    <a:prstGeom prst="rect">
                      <a:avLst/>
                    </a:prstGeom>
                  </pic:spPr>
                </pic:pic>
              </a:graphicData>
            </a:graphic>
          </wp:inline>
        </w:drawing>
      </w:r>
    </w:p>
    <w:p>
      <w:pPr>
        <w:pStyle w:val="Normal"/>
        <w:keepLines/>
        <w:overflowPunct w:val="false"/>
        <w:autoSpaceDE w:val="false"/>
        <w:spacing w:before="0" w:after="240"/>
        <w:jc w:val="center"/>
        <w:textAlignment w:val="baseline"/>
        <w:rPr>
          <w:rFonts w:ascii="Arial" w:hAnsi="Arial" w:cs="Arial"/>
          <w:b/>
          <w:b/>
          <w:color w:val="000000"/>
          <w:lang w:eastAsia="zh-CN"/>
        </w:rPr>
      </w:pPr>
      <w:r>
        <w:rPr>
          <w:rFonts w:cs="Arial" w:ascii="Arial" w:hAnsi="Arial"/>
          <w:b/>
          <w:color w:val="000000"/>
          <w:lang w:eastAsia="ja-JP"/>
        </w:rPr>
        <w:t>Figure 7.</w:t>
      </w:r>
      <w:r>
        <w:rPr>
          <w:rFonts w:cs="Arial" w:ascii="Arial" w:hAnsi="Arial"/>
          <w:b/>
          <w:color w:val="000000"/>
          <w:lang w:eastAsia="zh-CN"/>
        </w:rPr>
        <w:t>1</w:t>
      </w:r>
      <w:r>
        <w:rPr>
          <w:rFonts w:cs="Arial" w:ascii="Arial" w:hAnsi="Arial"/>
          <w:b/>
          <w:color w:val="000000"/>
          <w:lang w:eastAsia="ja-JP"/>
        </w:rPr>
        <w:t>.2: Private RFC 1918 addressed PDN with multiple PDN-GWs and non-overlapping address spaces</w:t>
      </w:r>
    </w:p>
    <w:p>
      <w:pPr>
        <w:pStyle w:val="Normal"/>
        <w:keepNext w:val="true"/>
        <w:keepLines/>
        <w:numPr>
          <w:ilvl w:val="0"/>
          <w:numId w:val="0"/>
        </w:numPr>
        <w:overflowPunct w:val="false"/>
        <w:autoSpaceDE w:val="false"/>
        <w:spacing w:before="120" w:after="180"/>
        <w:ind w:start="1701" w:hanging="1701"/>
        <w:textAlignment w:val="baseline"/>
        <w:outlineLvl w:val="0"/>
        <w:rPr/>
      </w:pPr>
      <w:bookmarkStart w:id="53" w:name="__RefHeading___Toc29290_3320553937"/>
      <w:bookmarkEnd w:id="53"/>
      <w:r>
        <w:rPr>
          <w:rFonts w:cs="Arial" w:ascii="Arial" w:hAnsi="Arial"/>
          <w:sz w:val="22"/>
          <w:lang w:eastAsia="ja-JP"/>
        </w:rPr>
        <w:t>7.</w:t>
      </w:r>
      <w:r>
        <w:rPr>
          <w:rFonts w:cs="Arial" w:ascii="Arial" w:hAnsi="Arial"/>
          <w:sz w:val="22"/>
          <w:lang w:eastAsia="zh-CN"/>
        </w:rPr>
        <w:t>1</w:t>
      </w:r>
      <w:r>
        <w:rPr>
          <w:rFonts w:cs="Arial" w:ascii="Arial" w:hAnsi="Arial"/>
          <w:sz w:val="22"/>
          <w:lang w:eastAsia="ja-JP"/>
        </w:rPr>
        <w:t xml:space="preserve">.2.2.2 </w:t>
        <w:tab/>
      </w:r>
      <w:r>
        <w:rPr>
          <w:rFonts w:cs="Arial" w:ascii="Arial" w:hAnsi="Arial"/>
          <w:sz w:val="22"/>
          <w:lang w:val="en-US" w:eastAsia="ja-JP"/>
        </w:rPr>
        <w:t>Deployments with overlapping RFC 1918 address spaces</w:t>
      </w:r>
    </w:p>
    <w:p>
      <w:pPr>
        <w:pStyle w:val="Normal"/>
        <w:overflowPunct w:val="false"/>
        <w:autoSpaceDE w:val="false"/>
        <w:textAlignment w:val="baseline"/>
        <w:rPr/>
      </w:pPr>
      <w:r>
        <w:rPr>
          <w:color w:val="000000"/>
          <w:lang w:val="en-US" w:eastAsia="ja-JP"/>
        </w:rPr>
        <w:t>However, it is also possible that multiple PDN-GWs serving the same APN would go beyond 16 million RFC 1918 addresses. In this situation the</w:t>
      </w:r>
      <w:r>
        <w:rPr>
          <w:lang w:val="en-US" w:eastAsia="ja-JP"/>
        </w:rPr>
        <w:t xml:space="preserve"> APN</w:t>
      </w:r>
      <w:r>
        <w:rPr>
          <w:color w:val="000000"/>
          <w:lang w:val="en-US" w:eastAsia="ja-JP"/>
        </w:rPr>
        <w:t xml:space="preserve"> has to be partitioned into independent PDNs with overlapping RFC 1918 address spaces. This is a pure network deployment issue. In this deployment model the NAPT44 functionality can be located either in a PDN-GW or at the edge of the RFC 1918 addressed PDN and the public Internet. The model where NAPT44 functionality is collocated in a PDN-GW is illustrated in Figure 7.</w:t>
      </w:r>
      <w:r>
        <w:rPr>
          <w:color w:val="000000"/>
          <w:lang w:val="en-US" w:eastAsia="zh-CN"/>
        </w:rPr>
        <w:t>1</w:t>
      </w:r>
      <w:r>
        <w:rPr>
          <w:color w:val="000000"/>
          <w:lang w:val="en-US" w:eastAsia="ja-JP"/>
        </w:rPr>
        <w:t xml:space="preserve">.3. </w:t>
      </w:r>
    </w:p>
    <w:p>
      <w:pPr>
        <w:pStyle w:val="Normal"/>
        <w:overflowPunct w:val="false"/>
        <w:autoSpaceDE w:val="false"/>
        <w:jc w:val="center"/>
        <w:textAlignment w:val="baseline"/>
        <w:rPr>
          <w:color w:val="000000"/>
          <w:lang w:val="en-US" w:eastAsia="ja-JP"/>
        </w:rPr>
      </w:pPr>
      <w:bookmarkStart w:id="54" w:name="_1348661160"/>
      <w:bookmarkStart w:id="55" w:name="_1348584601"/>
      <w:bookmarkEnd w:id="54"/>
      <w:bookmarkEnd w:id="55"/>
      <w:r>
        <w:rPr>
          <w:color w:val="000000"/>
          <w:lang w:val="en-US" w:eastAsia="ja-JP"/>
        </w:rPr>
        <w:drawing>
          <wp:inline distT="0" distB="0" distL="0" distR="0">
            <wp:extent cx="3548380" cy="163576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14"/>
                    <a:srcRect l="-8" t="-10" r="31510" b="57726"/>
                    <a:stretch>
                      <a:fillRect/>
                    </a:stretch>
                  </pic:blipFill>
                  <pic:spPr bwMode="auto">
                    <a:xfrm>
                      <a:off x="0" y="0"/>
                      <a:ext cx="3548380" cy="1635760"/>
                    </a:xfrm>
                    <a:prstGeom prst="rect">
                      <a:avLst/>
                    </a:prstGeom>
                  </pic:spPr>
                </pic:pic>
              </a:graphicData>
            </a:graphic>
          </wp:inline>
        </w:drawing>
      </w:r>
    </w:p>
    <w:p>
      <w:pPr>
        <w:pStyle w:val="Normal"/>
        <w:keepLines/>
        <w:overflowPunct w:val="false"/>
        <w:autoSpaceDE w:val="false"/>
        <w:spacing w:before="0" w:after="240"/>
        <w:jc w:val="center"/>
        <w:textAlignment w:val="baseline"/>
        <w:rPr>
          <w:rFonts w:ascii="Arial" w:hAnsi="Arial" w:cs="Arial"/>
          <w:b/>
          <w:b/>
          <w:color w:val="000000"/>
          <w:lang w:eastAsia="zh-CN"/>
        </w:rPr>
      </w:pPr>
      <w:r>
        <w:rPr>
          <w:rFonts w:cs="Arial" w:ascii="Arial" w:hAnsi="Arial"/>
          <w:b/>
          <w:color w:val="000000"/>
          <w:lang w:eastAsia="ja-JP"/>
        </w:rPr>
        <w:t>Figure 7.</w:t>
      </w:r>
      <w:r>
        <w:rPr>
          <w:rFonts w:cs="Arial" w:ascii="Arial" w:hAnsi="Arial"/>
          <w:b/>
          <w:color w:val="000000"/>
          <w:lang w:eastAsia="zh-CN"/>
        </w:rPr>
        <w:t>1</w:t>
      </w:r>
      <w:r>
        <w:rPr>
          <w:rFonts w:cs="Arial" w:ascii="Arial" w:hAnsi="Arial"/>
          <w:b/>
          <w:color w:val="000000"/>
          <w:lang w:eastAsia="ja-JP"/>
        </w:rPr>
        <w:t>.3: Overlapping RFC 1918 address spaces for the same APN and NAPT44 collocated with a PDN-GW</w:t>
      </w:r>
    </w:p>
    <w:p>
      <w:pPr>
        <w:pStyle w:val="Normal"/>
        <w:overflowPunct w:val="false"/>
        <w:autoSpaceDE w:val="false"/>
        <w:textAlignment w:val="baseline"/>
        <w:rPr>
          <w:color w:val="000000"/>
          <w:lang w:val="en-US" w:eastAsia="ja-JP"/>
        </w:rPr>
      </w:pPr>
      <w:r>
        <w:rPr>
          <w:color w:val="000000"/>
          <w:lang w:val="en-US" w:eastAsia="ja-JP"/>
        </w:rPr>
        <w:t>The deployment model where the APN has been partitioned multiple independent PDNs is illustrated in Figure 4. Here the NAPT44 functionality is distributed between each independent &amp; private RFC 1918 PDN and the public Internet.</w:t>
      </w:r>
    </w:p>
    <w:p>
      <w:pPr>
        <w:pStyle w:val="Normal"/>
        <w:jc w:val="center"/>
        <w:rPr>
          <w:rFonts w:ascii="Arial" w:hAnsi="Arial" w:cs="Arial"/>
          <w:b/>
          <w:b/>
          <w:color w:val="000000"/>
          <w:lang w:val="en-US" w:eastAsia="ja-JP"/>
        </w:rPr>
      </w:pPr>
      <w:bookmarkStart w:id="56" w:name="_1348661237"/>
      <w:bookmarkStart w:id="57" w:name="_1348584835"/>
      <w:bookmarkStart w:id="58" w:name="_1348584824"/>
      <w:bookmarkEnd w:id="56"/>
      <w:bookmarkEnd w:id="57"/>
      <w:bookmarkEnd w:id="58"/>
      <w:r>
        <w:rPr>
          <w:color w:val="000000"/>
          <w:lang w:val="en-US" w:eastAsia="ja-JP"/>
        </w:rPr>
        <w:drawing>
          <wp:inline distT="0" distB="0" distL="0" distR="0">
            <wp:extent cx="4567555" cy="193738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5"/>
                    <a:srcRect l="-8" t="-10" r="15739" b="52467"/>
                    <a:stretch>
                      <a:fillRect/>
                    </a:stretch>
                  </pic:blipFill>
                  <pic:spPr bwMode="auto">
                    <a:xfrm>
                      <a:off x="0" y="0"/>
                      <a:ext cx="4567555" cy="1937385"/>
                    </a:xfrm>
                    <a:prstGeom prst="rect">
                      <a:avLst/>
                    </a:prstGeom>
                  </pic:spPr>
                </pic:pic>
              </a:graphicData>
            </a:graphic>
          </wp:inline>
        </w:drawing>
      </w:r>
    </w:p>
    <w:p>
      <w:pPr>
        <w:pStyle w:val="Normal"/>
        <w:jc w:val="center"/>
        <w:rPr/>
      </w:pPr>
      <w:r>
        <w:rPr>
          <w:rFonts w:cs="Arial" w:ascii="Arial" w:hAnsi="Arial"/>
          <w:b/>
        </w:rPr>
        <w:t>Figure 7.</w:t>
      </w:r>
      <w:r>
        <w:rPr>
          <w:rFonts w:cs="Arial" w:ascii="Arial" w:hAnsi="Arial"/>
          <w:b/>
        </w:rPr>
        <w:t>1</w:t>
      </w:r>
      <w:r>
        <w:rPr>
          <w:rFonts w:cs="Arial" w:ascii="Arial" w:hAnsi="Arial"/>
          <w:b/>
        </w:rPr>
        <w:t>.4: Overlapping RFC 1918 address spaces for the same APN and distributed NAPT44</w:t>
      </w:r>
    </w:p>
    <w:p>
      <w:pPr>
        <w:pStyle w:val="Normal"/>
        <w:keepNext w:val="true"/>
        <w:keepLines/>
        <w:numPr>
          <w:ilvl w:val="0"/>
          <w:numId w:val="0"/>
        </w:numPr>
        <w:overflowPunct w:val="false"/>
        <w:autoSpaceDE w:val="false"/>
        <w:spacing w:before="120" w:after="180"/>
        <w:ind w:start="1701" w:hanging="1701"/>
        <w:textAlignment w:val="baseline"/>
        <w:outlineLvl w:val="4"/>
        <w:rPr/>
      </w:pPr>
      <w:bookmarkStart w:id="59" w:name="__RefHeading___Toc29292_3320553937"/>
      <w:bookmarkEnd w:id="59"/>
      <w:r>
        <w:rPr>
          <w:rFonts w:cs="Arial" w:ascii="Arial" w:hAnsi="Arial"/>
          <w:sz w:val="22"/>
          <w:lang w:eastAsia="ja-JP"/>
        </w:rPr>
        <w:t>7.</w:t>
      </w:r>
      <w:r>
        <w:rPr>
          <w:rFonts w:cs="Arial" w:ascii="Arial" w:hAnsi="Arial"/>
          <w:sz w:val="22"/>
          <w:lang w:eastAsia="zh-CN"/>
        </w:rPr>
        <w:t>1</w:t>
      </w:r>
      <w:r>
        <w:rPr>
          <w:rFonts w:cs="Arial" w:ascii="Arial" w:hAnsi="Arial"/>
          <w:sz w:val="22"/>
          <w:lang w:eastAsia="ja-JP"/>
        </w:rPr>
        <w:t>.2.2.</w:t>
      </w:r>
      <w:r>
        <w:rPr>
          <w:rFonts w:cs="Arial" w:ascii="Arial" w:hAnsi="Arial"/>
          <w:sz w:val="22"/>
          <w:lang w:eastAsia="zh-CN"/>
        </w:rPr>
        <w:t>3</w:t>
      </w:r>
      <w:r>
        <w:rPr>
          <w:rFonts w:cs="Arial" w:ascii="Arial" w:hAnsi="Arial"/>
          <w:sz w:val="22"/>
          <w:lang w:eastAsia="ja-JP"/>
        </w:rPr>
        <w:t xml:space="preserve"> </w:t>
        <w:tab/>
      </w:r>
      <w:r>
        <w:rPr>
          <w:rFonts w:cs="Arial" w:ascii="Arial" w:hAnsi="Arial"/>
          <w:sz w:val="22"/>
          <w:lang w:val="en-US" w:eastAsia="ja-JP"/>
        </w:rPr>
        <w:t>Identity considerations when using overlapping RFC 1918 address spaces</w:t>
      </w:r>
    </w:p>
    <w:p>
      <w:pPr>
        <w:pStyle w:val="Normal"/>
        <w:overflowPunct w:val="false"/>
        <w:autoSpaceDE w:val="false"/>
        <w:textAlignment w:val="baseline"/>
        <w:rPr/>
      </w:pPr>
      <w:r>
        <w:rPr>
          <w:color w:val="000000"/>
          <w:lang w:val="en-US" w:eastAsia="ja-JP"/>
        </w:rPr>
        <w:t>If a PLMN needs to provide more than 16 million RFC 1918 addresses to its own subscribers, and wants to correlate a private RFC 1918 address to a specific UE, then additional functionality would be needed. This deployment model is actually the same what was already illustrated in Figure 7.</w:t>
      </w:r>
      <w:r>
        <w:rPr>
          <w:color w:val="000000"/>
          <w:lang w:val="en-US" w:eastAsia="zh-CN"/>
        </w:rPr>
        <w:t>1</w:t>
      </w:r>
      <w:r>
        <w:rPr>
          <w:color w:val="000000"/>
          <w:lang w:val="en-US" w:eastAsia="ja-JP"/>
        </w:rPr>
        <w:t>.3 and 7.</w:t>
      </w:r>
      <w:r>
        <w:rPr>
          <w:color w:val="000000"/>
          <w:lang w:val="en-US" w:eastAsia="zh-CN"/>
        </w:rPr>
        <w:t>1</w:t>
      </w:r>
      <w:r>
        <w:rPr>
          <w:color w:val="000000"/>
          <w:lang w:val="en-US" w:eastAsia="ja-JP"/>
        </w:rPr>
        <w:t xml:space="preserve">.4. If the service infrastructure needs to distinguish between subscribers with overlapping RFC1918 addresses but still only compare IP addresses, then the comparison has to include additional information or be context aware of the source of the used RFC1918 pool. </w:t>
      </w:r>
    </w:p>
    <w:p>
      <w:pPr>
        <w:pStyle w:val="Normal"/>
        <w:overflowPunct w:val="false"/>
        <w:autoSpaceDE w:val="false"/>
        <w:textAlignment w:val="baseline"/>
        <w:rPr>
          <w:color w:val="000000"/>
          <w:lang w:val="en-US" w:eastAsia="ja-JP"/>
        </w:rPr>
      </w:pPr>
      <w:r>
        <w:rPr>
          <w:color w:val="000000"/>
          <w:lang w:val="en-US" w:eastAsia="ja-JP"/>
        </w:rPr>
        <w:t>For example, beyond knowledge of the NAT binding state to derive the private IPv4 address, the comparison could also take the public IP address of the GGSN/PGW into account where the NAPT44 takes place. If there need to be traffic inspecting devices within each PDN of Figure 4 with overlapping RFC1918 addresses then the IP address of the traffic inspecting device could be used to identify the PDN where the RFC1918 pool belongs to.</w:t>
      </w:r>
    </w:p>
    <w:p>
      <w:pPr>
        <w:pStyle w:val="Normal"/>
        <w:overflowPunct w:val="false"/>
        <w:autoSpaceDE w:val="false"/>
        <w:textAlignment w:val="baseline"/>
        <w:rPr>
          <w:color w:val="000000"/>
          <w:lang w:val="en-US" w:eastAsia="zh-CN"/>
        </w:rPr>
      </w:pPr>
      <w:r>
        <w:rPr>
          <w:color w:val="000000"/>
          <w:lang w:val="en-US" w:eastAsia="zh-CN"/>
        </w:rPr>
        <w:t>Other solutions are also possible. If needed, a unique identity may be tied to the user packets on the outer/external/public address side of the NAT. This can be arranged, as an example, by using packet encapsulation where a unique identifier is included either in the packet encapsulation information or in the source address of the encapsulating packet.</w:t>
      </w:r>
    </w:p>
    <w:p>
      <w:pPr>
        <w:pStyle w:val="Heading3"/>
        <w:bidi w:val="0"/>
        <w:jc w:val="start"/>
        <w:rPr/>
      </w:pPr>
      <w:bookmarkStart w:id="60" w:name="__RefHeading___Toc292055349"/>
      <w:bookmarkEnd w:id="60"/>
      <w:r>
        <w:rPr>
          <w:lang w:eastAsia="zh-CN"/>
        </w:rPr>
        <w:t>7.</w:t>
      </w:r>
      <w:r>
        <w:rPr>
          <w:lang w:eastAsia="zh-CN"/>
        </w:rPr>
        <w:t>1</w:t>
      </w:r>
      <w:r>
        <w:rPr>
          <w:lang w:eastAsia="zh-CN"/>
        </w:rPr>
        <w:t>.3</w:t>
        <w:tab/>
        <w:t>Functional Description</w:t>
      </w:r>
    </w:p>
    <w:p>
      <w:pPr>
        <w:pStyle w:val="Normal"/>
        <w:overflowPunct w:val="false"/>
        <w:autoSpaceDE w:val="false"/>
        <w:textAlignment w:val="baseline"/>
        <w:rPr>
          <w:color w:val="000000"/>
          <w:lang w:eastAsia="ja-JP"/>
        </w:rPr>
      </w:pPr>
      <w:r>
        <w:rPr>
          <w:color w:val="000000"/>
          <w:lang w:eastAsia="ja-JP"/>
        </w:rPr>
        <w:t>The MS/UE need to obtain dual stack connectivity in order to be able to reach both IPv4 and IPv6 services/peers. This can be arranged either by using a dual stack connection by requesting a connection of  PDP Type IPv4v6 or PDN Type IPv4v6 depending on radio access technology and MS/UE capability. If these dual stack are not possible to obtain it is also possible to request two separate connections, one PDP context/PDN connection Type IPv4 and one PDP context/PDN connection Type IPv6 in parallel to the same dual-stack APN. The preferred way would be to use only one connection for both IP versions but the two connection approach could be used due when ether MS/UE or core does not allow for a single dual stack PDP context connection to be established.</w:t>
      </w:r>
    </w:p>
    <w:p>
      <w:pPr>
        <w:pStyle w:val="Normal"/>
        <w:overflowPunct w:val="false"/>
        <w:autoSpaceDE w:val="false"/>
        <w:textAlignment w:val="baseline"/>
        <w:rPr>
          <w:color w:val="000000"/>
          <w:lang w:eastAsia="ja-JP"/>
        </w:rPr>
      </w:pPr>
      <w:r>
        <w:rPr>
          <w:color w:val="000000"/>
          <w:lang w:eastAsia="ja-JP"/>
        </w:rPr>
        <w:t>The following table lists the basic requirements for this scenario in an IP version co-existence phase referencing the user plane capabilities only.</w:t>
      </w:r>
    </w:p>
    <w:p>
      <w:pPr>
        <w:pStyle w:val="Normal"/>
        <w:jc w:val="center"/>
        <w:rPr/>
      </w:pPr>
      <w:r>
        <w:rPr>
          <w:rFonts w:cs="Arial" w:ascii="Arial" w:hAnsi="Arial"/>
          <w:b/>
        </w:rPr>
        <w:t>Table 7.</w:t>
      </w:r>
      <w:r>
        <w:rPr>
          <w:rFonts w:cs="Arial" w:ascii="Arial" w:hAnsi="Arial"/>
          <w:b/>
        </w:rPr>
        <w:t>1</w:t>
      </w:r>
      <w:r>
        <w:rPr/>
        <w:t>.1: IPv4 offload requirements</w:t>
      </w:r>
    </w:p>
    <w:tbl>
      <w:tblPr>
        <w:tblW w:w="9756" w:type="dxa"/>
        <w:jc w:val="start"/>
        <w:tblInd w:w="108" w:type="dxa"/>
        <w:tblCellMar>
          <w:top w:w="0" w:type="dxa"/>
          <w:start w:w="108" w:type="dxa"/>
          <w:bottom w:w="0" w:type="dxa"/>
          <w:end w:w="108" w:type="dxa"/>
        </w:tblCellMar>
      </w:tblPr>
      <w:tblGrid>
        <w:gridCol w:w="2835"/>
        <w:gridCol w:w="3428"/>
        <w:gridCol w:w="3493"/>
      </w:tblGrid>
      <w:tr>
        <w:trPr>
          <w:trHeight w:val="267" w:hRule="atLeast"/>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color w:val="000000"/>
                <w:sz w:val="18"/>
                <w:lang w:eastAsia="ja-JP"/>
              </w:rPr>
            </w:pPr>
            <w:r>
              <w:rPr>
                <w:rFonts w:cs="Arial" w:ascii="Arial" w:hAnsi="Arial"/>
                <w:b/>
                <w:color w:val="000000"/>
                <w:sz w:val="18"/>
                <w:lang w:eastAsia="ja-JP"/>
              </w:rPr>
              <w:t>Basic Components Name</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jc w:val="center"/>
              <w:textAlignment w:val="baseline"/>
              <w:rPr/>
            </w:pPr>
            <w:r>
              <w:rPr>
                <w:rFonts w:cs="Arial" w:ascii="Arial" w:hAnsi="Arial"/>
                <w:b/>
                <w:color w:val="000000"/>
                <w:sz w:val="18"/>
                <w:lang w:eastAsia="ja-JP"/>
              </w:rPr>
              <w:t>State</w:t>
            </w:r>
            <w:r>
              <w:rPr>
                <w:rFonts w:cs="Arial" w:ascii="Arial" w:hAnsi="Arial"/>
                <w:b/>
                <w:color w:val="000000"/>
                <w:sz w:val="18"/>
                <w:lang w:eastAsia="zh-CN"/>
              </w:rPr>
              <w:t>s</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color w:val="000000"/>
                <w:sz w:val="18"/>
                <w:lang w:eastAsia="ja-JP"/>
              </w:rPr>
            </w:pPr>
            <w:r>
              <w:rPr>
                <w:rFonts w:cs="Arial" w:ascii="Arial" w:hAnsi="Arial"/>
                <w:b/>
                <w:color w:val="000000"/>
                <w:sz w:val="18"/>
                <w:lang w:eastAsia="ja-JP"/>
              </w:rPr>
              <w:t>PDP/PDN Types</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erminal IP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 xml:space="preserve">Dual stack (IPv6 preferred over IPv4 if both can be used for a remote endpoint) </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 xml:space="preserve">IPv4v6, IPv4 and IPv6 </w:t>
              <w:br/>
              <w:t>(NOTE 1)</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ype of application program</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zh-CN"/>
              </w:rPr>
              <w:t>Dual stack capable</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not applicable</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T</w:t>
            </w:r>
            <w:r>
              <w:rPr>
                <w:rFonts w:cs="Arial" w:ascii="Arial" w:hAnsi="Arial"/>
                <w:color w:val="000000"/>
                <w:sz w:val="18"/>
                <w:lang w:eastAsia="ja-JP"/>
              </w:rPr>
              <w:t>ype of assigned IP address,</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IPv4 and IPv6</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not applicable</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Subscriber</w:t>
            </w:r>
            <w:r>
              <w:rPr>
                <w:rFonts w:cs="Arial" w:ascii="Arial" w:hAnsi="Arial"/>
                <w:color w:val="000000"/>
                <w:sz w:val="18"/>
                <w:lang w:eastAsia="ja-JP"/>
              </w:rPr>
              <w:t xml:space="preserve"> IP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Dual stack APN in subscriber data</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IPv4v6, IPv4 and IPv6</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N</w:t>
            </w:r>
            <w:r>
              <w:rPr>
                <w:rFonts w:cs="Arial" w:ascii="Arial" w:hAnsi="Arial"/>
                <w:color w:val="000000"/>
                <w:sz w:val="18"/>
                <w:lang w:eastAsia="ja-JP"/>
              </w:rPr>
              <w:t>etwork IP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zh-CN"/>
              </w:rPr>
            </w:pPr>
            <w:r>
              <w:rPr>
                <w:rFonts w:cs="Arial" w:ascii="Arial" w:hAnsi="Arial"/>
                <w:color w:val="000000"/>
                <w:sz w:val="18"/>
                <w:lang w:eastAsia="ja-JP"/>
              </w:rPr>
              <w:t>Dual stack network</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IPv4v6,  IPv4 and IPv6</w:t>
              <w:br/>
              <w:t>(NOTE 2)</w:t>
            </w:r>
          </w:p>
        </w:tc>
      </w:tr>
      <w:tr>
        <w:trPr/>
        <w:tc>
          <w:tcPr>
            <w:tcW w:w="2835"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kern w:val="2"/>
                <w:sz w:val="18"/>
                <w:lang w:eastAsia="zh-CN"/>
              </w:rPr>
            </w:pPr>
            <w:r>
              <w:rPr>
                <w:rFonts w:cs="Arial" w:ascii="Arial" w:hAnsi="Arial"/>
                <w:color w:val="000000"/>
                <w:sz w:val="18"/>
                <w:lang w:eastAsia="zh-CN"/>
              </w:rPr>
              <w:t>S</w:t>
            </w:r>
            <w:r>
              <w:rPr>
                <w:rFonts w:cs="Arial" w:ascii="Arial" w:hAnsi="Arial"/>
                <w:color w:val="000000"/>
                <w:sz w:val="18"/>
                <w:lang w:eastAsia="ja-JP"/>
              </w:rPr>
              <w:t>ervice/peer capability</w:t>
            </w:r>
          </w:p>
        </w:tc>
        <w:tc>
          <w:tcPr>
            <w:tcW w:w="3428" w:type="dxa"/>
            <w:tcBorders>
              <w:top w:val="single" w:sz="4" w:space="0" w:color="000000"/>
              <w:start w:val="single" w:sz="4" w:space="0" w:color="000000"/>
              <w:bottom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Dual stack (NOTE 3)</w:t>
            </w:r>
          </w:p>
        </w:tc>
        <w:tc>
          <w:tcPr>
            <w:tcW w:w="3493" w:type="dxa"/>
            <w:tcBorders>
              <w:top w:val="single" w:sz="4" w:space="0" w:color="000000"/>
              <w:start w:val="single" w:sz="4" w:space="0" w:color="000000"/>
              <w:bottom w:val="single" w:sz="4" w:space="0" w:color="000000"/>
              <w:end w:val="single" w:sz="4" w:space="0" w:color="000000"/>
            </w:tcBorders>
          </w:tcPr>
          <w:p>
            <w:pPr>
              <w:pStyle w:val="Normal"/>
              <w:keepNext w:val="true"/>
              <w:keepLines/>
              <w:overflowPunct w:val="false"/>
              <w:autoSpaceDE w:val="false"/>
              <w:spacing w:before="0" w:after="0"/>
              <w:textAlignment w:val="baseline"/>
              <w:rPr>
                <w:rFonts w:ascii="Arial" w:hAnsi="Arial" w:cs="Arial"/>
                <w:color w:val="000000"/>
                <w:sz w:val="18"/>
                <w:lang w:eastAsia="ja-JP"/>
              </w:rPr>
            </w:pPr>
            <w:r>
              <w:rPr>
                <w:rFonts w:cs="Arial" w:ascii="Arial" w:hAnsi="Arial"/>
                <w:color w:val="000000"/>
                <w:sz w:val="18"/>
                <w:lang w:eastAsia="ja-JP"/>
              </w:rPr>
              <w:t>not applicable</w:t>
            </w:r>
          </w:p>
        </w:tc>
      </w:tr>
    </w:tbl>
    <w:p>
      <w:pPr>
        <w:pStyle w:val="Normal"/>
        <w:overflowPunct w:val="false"/>
        <w:autoSpaceDE w:val="false"/>
        <w:spacing w:before="0" w:after="0"/>
        <w:textAlignment w:val="baseline"/>
        <w:rPr>
          <w:rFonts w:eastAsia="Times New Roman"/>
          <w:color w:val="000000"/>
          <w:lang w:eastAsia="ja-JP"/>
        </w:rPr>
      </w:pPr>
      <w:r>
        <w:rPr>
          <w:rFonts w:eastAsia="Times New Roman"/>
          <w:color w:val="000000"/>
          <w:lang w:eastAsia="ja-JP"/>
        </w:rPr>
      </w:r>
    </w:p>
    <w:p>
      <w:pPr>
        <w:pStyle w:val="Normal"/>
        <w:overflowPunct w:val="false"/>
        <w:autoSpaceDE w:val="false"/>
        <w:textAlignment w:val="baseline"/>
        <w:rPr>
          <w:color w:val="000000"/>
          <w:lang w:eastAsia="ja-JP"/>
        </w:rPr>
      </w:pPr>
      <w:r>
        <w:rPr>
          <w:color w:val="000000"/>
          <w:lang w:eastAsia="ja-JP"/>
        </w:rPr>
        <w:t>The GGSN/PDN GW IPv4 Internet connectivity is provided over a NAPT44 solution either co-located with the GGSN/PDN GW or elsewhere placed in the operator network.</w:t>
      </w:r>
    </w:p>
    <w:p>
      <w:pPr>
        <w:pStyle w:val="Normal"/>
        <w:keepLines/>
        <w:overflowPunct w:val="false"/>
        <w:autoSpaceDE w:val="false"/>
        <w:ind w:start="1135" w:hanging="851"/>
        <w:textAlignment w:val="baseline"/>
        <w:rPr>
          <w:rFonts w:eastAsia="Times New Roman"/>
          <w:color w:val="000000"/>
          <w:lang w:eastAsia="ja-JP"/>
        </w:rPr>
      </w:pPr>
      <w:r>
        <w:rPr>
          <w:rFonts w:eastAsia="Times New Roman"/>
          <w:color w:val="000000"/>
          <w:lang w:eastAsia="ja-JP"/>
        </w:rPr>
        <w:t>NOTE 1:</w:t>
        <w:tab/>
        <w:t>To be able to use PDP/PDN Type IPv4v6 the MS/UE need to be Release 8 or later</w:t>
      </w:r>
    </w:p>
    <w:p>
      <w:pPr>
        <w:pStyle w:val="Normal"/>
        <w:keepLines/>
        <w:overflowPunct w:val="false"/>
        <w:autoSpaceDE w:val="false"/>
        <w:ind w:start="1135" w:hanging="851"/>
        <w:textAlignment w:val="baseline"/>
        <w:rPr/>
      </w:pPr>
      <w:r>
        <w:rPr>
          <w:rFonts w:eastAsia="Times New Roman"/>
          <w:color w:val="000000"/>
          <w:lang w:eastAsia="ja-JP"/>
        </w:rPr>
        <w:t>NOTE 2:</w:t>
        <w:tab/>
        <w:t xml:space="preserve">To be able to serve PDP/PDN Type IPv4v6 the core nodes need to be Release 8 or later except for SGSN/GGSN using </w:t>
      </w:r>
      <w:r>
        <w:rPr>
          <w:rFonts w:eastAsia="Times New Roman"/>
          <w:color w:val="000000"/>
          <w:lang w:val="en-US" w:eastAsia="en-US"/>
        </w:rPr>
        <w:t xml:space="preserve">Gn/Gp </w:t>
      </w:r>
      <w:r>
        <w:rPr>
          <w:rFonts w:eastAsia="Times New Roman"/>
          <w:color w:val="000000"/>
          <w:lang w:eastAsia="ja-JP"/>
        </w:rPr>
        <w:t>need to be Release 9</w:t>
      </w:r>
    </w:p>
    <w:p>
      <w:pPr>
        <w:pStyle w:val="Normal"/>
        <w:keepLines/>
        <w:overflowPunct w:val="false"/>
        <w:autoSpaceDE w:val="false"/>
        <w:ind w:start="1135" w:hanging="851"/>
        <w:textAlignment w:val="baseline"/>
        <w:rPr>
          <w:rFonts w:eastAsia="Times New Roman"/>
          <w:color w:val="000000"/>
          <w:lang w:eastAsia="ja-JP"/>
        </w:rPr>
      </w:pPr>
      <w:r>
        <w:rPr>
          <w:rFonts w:eastAsia="Times New Roman"/>
          <w:color w:val="000000"/>
          <w:lang w:eastAsia="ja-JP"/>
        </w:rPr>
        <w:t>NOTE 3:</w:t>
        <w:tab/>
        <w:t>If DNS is to be used to resolve the service/peer FQDN into an IP address the node DNS information need to contain both A and AAAA record entries for the service/peer.</w:t>
      </w:r>
    </w:p>
    <w:p>
      <w:pPr>
        <w:pStyle w:val="Heading3"/>
        <w:bidi w:val="0"/>
        <w:jc w:val="start"/>
        <w:rPr>
          <w:rFonts w:ascii="Times New Roman" w:hAnsi="Times New Roman" w:cs="Times New Roman"/>
          <w:color w:val="000000"/>
          <w:sz w:val="20"/>
          <w:lang w:eastAsia="zh-CN"/>
        </w:rPr>
      </w:pPr>
      <w:bookmarkStart w:id="61" w:name="__RefHeading___Toc292055350"/>
      <w:bookmarkEnd w:id="61"/>
      <w:r>
        <w:rPr>
          <w:lang w:eastAsia="zh-CN"/>
        </w:rPr>
        <w:t>7.</w:t>
      </w:r>
      <w:r>
        <w:rPr>
          <w:lang w:eastAsia="zh-CN"/>
        </w:rPr>
        <w:t>1</w:t>
      </w:r>
      <w:r>
        <w:rPr>
          <w:lang w:eastAsia="zh-CN"/>
        </w:rPr>
        <w:t>.4</w:t>
        <w:tab/>
        <w:t>Information flows</w:t>
      </w:r>
    </w:p>
    <w:p>
      <w:pPr>
        <w:pStyle w:val="Normal"/>
        <w:overflowPunct w:val="false"/>
        <w:autoSpaceDE w:val="false"/>
        <w:textAlignment w:val="baseline"/>
        <w:rPr>
          <w:color w:val="000000"/>
          <w:lang w:eastAsia="zh-CN"/>
        </w:rPr>
      </w:pPr>
      <w:r>
        <w:rPr>
          <w:color w:val="000000"/>
          <w:lang w:eastAsia="zh-CN"/>
        </w:rPr>
        <w:t xml:space="preserve">See TS 23.060 [11], TS 23.401 [9] and TS 23.402 [10] for the appropriate information flow details. </w:t>
      </w:r>
    </w:p>
    <w:p>
      <w:pPr>
        <w:pStyle w:val="Heading3"/>
        <w:bidi w:val="0"/>
        <w:jc w:val="start"/>
        <w:rPr/>
      </w:pPr>
      <w:bookmarkStart w:id="62" w:name="__RefHeading___Toc292055351"/>
      <w:bookmarkEnd w:id="62"/>
      <w:r>
        <w:rPr>
          <w:lang w:eastAsia="zh-CN"/>
        </w:rPr>
        <w:t>7.</w:t>
      </w:r>
      <w:r>
        <w:rPr>
          <w:lang w:eastAsia="zh-CN"/>
        </w:rPr>
        <w:t>1</w:t>
      </w:r>
      <w:r>
        <w:rPr>
          <w:lang w:eastAsia="zh-CN"/>
        </w:rPr>
        <w:t>.5</w:t>
        <w:tab/>
        <w:t>Evaluation</w:t>
      </w:r>
    </w:p>
    <w:p>
      <w:pPr>
        <w:pStyle w:val="Normal"/>
        <w:overflowPunct w:val="false"/>
        <w:autoSpaceDE w:val="false"/>
        <w:textAlignment w:val="baseline"/>
        <w:rPr/>
      </w:pPr>
      <w:r>
        <w:rPr>
          <w:color w:val="000000"/>
          <w:lang w:eastAsia="zh-CN"/>
        </w:rPr>
        <w:t xml:space="preserve">The solution assumes that Internet content/services start becoming dual-stack capable and thus available via IPv6. </w:t>
      </w:r>
      <w:r>
        <w:rPr>
          <w:color w:val="000000"/>
          <w:lang w:val="en-US" w:eastAsia="ja-JP"/>
        </w:rPr>
        <w:t xml:space="preserve">The presented NAPT44 based solution and few other considerations are sufficient to support the migration period, more specifically to address the problems of limited private IPv4 address space. </w:t>
      </w:r>
      <w:r>
        <w:rPr>
          <w:color w:val="000000"/>
          <w:lang w:eastAsia="zh-CN"/>
        </w:rPr>
        <w:t xml:space="preserve">The 3GPP community should consider influencing major Internet content/service providers to make their services available via IPv6 in a user friendly manner. Offloading some traffic to IPv6 reduces the amount of active connections required in the NAPT44. This reduces the scalability issues with NAT and the number of public IPv4 addresses/ports needed to serve the UEs. </w:t>
      </w:r>
    </w:p>
    <w:p>
      <w:pPr>
        <w:pStyle w:val="Normal"/>
        <w:rPr>
          <w:b/>
          <w:b/>
          <w:lang w:eastAsia="ja-JP"/>
        </w:rPr>
      </w:pPr>
      <w:r>
        <w:rPr>
          <w:b/>
          <w:lang w:eastAsia="ja-JP"/>
        </w:rPr>
        <w:t>Known issues of the solution:</w:t>
      </w:r>
    </w:p>
    <w:p>
      <w:pPr>
        <w:pStyle w:val="Normal"/>
        <w:numPr>
          <w:ilvl w:val="0"/>
          <w:numId w:val="5"/>
        </w:numPr>
        <w:overflowPunct w:val="false"/>
        <w:autoSpaceDE w:val="false"/>
        <w:textAlignment w:val="baseline"/>
        <w:rPr/>
      </w:pPr>
      <w:r>
        <w:rPr>
          <w:color w:val="000000"/>
          <w:lang w:eastAsia="ja-JP"/>
        </w:rPr>
        <w:t>The session binding between private and public IPv4 address/port is not known to the PCC architecture. Therefore, depending on deployment and if the application is NAT aware and has access to the binding (as e.g. in the case of IMS), there may or may not be issues with applying PCC to the session.</w:t>
      </w:r>
      <w:r>
        <w:rPr>
          <w:color w:val="000000"/>
          <w:lang w:eastAsia="zh-CN"/>
        </w:rPr>
        <w:t xml:space="preserve"> </w:t>
      </w:r>
    </w:p>
    <w:p>
      <w:pPr>
        <w:pStyle w:val="Normal"/>
        <w:numPr>
          <w:ilvl w:val="0"/>
          <w:numId w:val="5"/>
        </w:numPr>
        <w:overflowPunct w:val="false"/>
        <w:autoSpaceDE w:val="false"/>
        <w:textAlignment w:val="baseline"/>
        <w:rPr>
          <w:color w:val="000000"/>
          <w:lang w:eastAsia="zh-CN"/>
        </w:rPr>
      </w:pPr>
      <w:r>
        <w:rPr>
          <w:color w:val="000000"/>
          <w:lang w:eastAsia="zh-CN"/>
        </w:rPr>
        <w:t>General NAT concerns, not specific to 3GPP networks, apply. For example, applications that embed IP addresses in the payload and are not NAT aware require additional functionality to work across NATs.</w:t>
      </w:r>
    </w:p>
    <w:p>
      <w:pPr>
        <w:pStyle w:val="Normal"/>
        <w:rPr>
          <w:b/>
          <w:b/>
          <w:lang w:val="en-US" w:eastAsia="ja-JP"/>
        </w:rPr>
      </w:pPr>
      <w:r>
        <w:rPr>
          <w:b/>
          <w:lang w:val="en-US" w:eastAsia="ja-JP"/>
        </w:rPr>
        <w:t>Known benefits of the solution</w:t>
      </w:r>
    </w:p>
    <w:p>
      <w:pPr>
        <w:pStyle w:val="Normal"/>
        <w:numPr>
          <w:ilvl w:val="0"/>
          <w:numId w:val="5"/>
        </w:numPr>
        <w:overflowPunct w:val="false"/>
        <w:autoSpaceDE w:val="false"/>
        <w:textAlignment w:val="baseline"/>
        <w:rPr>
          <w:color w:val="000000"/>
          <w:lang w:val="en-US" w:eastAsia="ja-JP"/>
        </w:rPr>
      </w:pPr>
      <w:r>
        <w:rPr>
          <w:color w:val="000000"/>
          <w:lang w:val="en-US" w:eastAsia="ja-JP"/>
        </w:rPr>
        <w:t xml:space="preserve">This solution requires no changes to UEs, it can be used with legacy dual-stack UEs. </w:t>
      </w:r>
    </w:p>
    <w:p>
      <w:pPr>
        <w:pStyle w:val="Normal"/>
        <w:numPr>
          <w:ilvl w:val="0"/>
          <w:numId w:val="5"/>
        </w:numPr>
        <w:overflowPunct w:val="false"/>
        <w:autoSpaceDE w:val="false"/>
        <w:textAlignment w:val="baseline"/>
        <w:rPr>
          <w:color w:val="000000"/>
          <w:lang w:val="en-US" w:eastAsia="ja-JP"/>
        </w:rPr>
      </w:pPr>
      <w:r>
        <w:rPr>
          <w:color w:val="000000"/>
          <w:lang w:val="en-US" w:eastAsia="ja-JP"/>
        </w:rPr>
        <w:t xml:space="preserve">This solution has no impact to the 3GPP network architecture, no new interface or network element is needed. It can be deployed without any additional normative specification within 3GPP. The limitations described under “known issues” above apply. </w:t>
      </w:r>
    </w:p>
    <w:p>
      <w:pPr>
        <w:pStyle w:val="Normal"/>
        <w:numPr>
          <w:ilvl w:val="0"/>
          <w:numId w:val="5"/>
        </w:numPr>
        <w:overflowPunct w:val="false"/>
        <w:autoSpaceDE w:val="false"/>
        <w:textAlignment w:val="baseline"/>
        <w:rPr>
          <w:color w:val="000000"/>
          <w:lang w:eastAsia="ja-JP"/>
        </w:rPr>
      </w:pPr>
      <w:r>
        <w:rPr>
          <w:color w:val="000000"/>
          <w:lang w:eastAsia="ja-JP"/>
        </w:rPr>
        <w:t>This solution does not introduce any additional tunnelling overhead on any interfaces.</w:t>
      </w:r>
    </w:p>
    <w:p>
      <w:pPr>
        <w:pStyle w:val="Normal"/>
        <w:numPr>
          <w:ilvl w:val="0"/>
          <w:numId w:val="5"/>
        </w:numPr>
        <w:overflowPunct w:val="false"/>
        <w:autoSpaceDE w:val="false"/>
        <w:textAlignment w:val="baseline"/>
        <w:rPr>
          <w:color w:val="000000"/>
          <w:lang w:val="en-US" w:eastAsia="ja-JP"/>
        </w:rPr>
      </w:pPr>
      <w:r>
        <w:rPr>
          <w:color w:val="000000"/>
          <w:lang w:val="en-US" w:eastAsia="ja-JP"/>
        </w:rPr>
        <w:t>This solution with the appropriate deployment supports UEs with overlapping address space, thus there is no limitation of the number of subscribers.</w:t>
      </w:r>
    </w:p>
    <w:p>
      <w:pPr>
        <w:pStyle w:val="Normal"/>
        <w:numPr>
          <w:ilvl w:val="0"/>
          <w:numId w:val="5"/>
        </w:numPr>
        <w:overflowPunct w:val="false"/>
        <w:autoSpaceDE w:val="false"/>
        <w:textAlignment w:val="baseline"/>
        <w:rPr/>
      </w:pPr>
      <w:r>
        <w:rPr>
          <w:color w:val="000000"/>
          <w:lang w:eastAsia="ja-JP"/>
        </w:rPr>
        <w:t xml:space="preserve">Support for UEs with public, private, and overlapping private IPv4 addresses. If so desired, all the </w:t>
      </w:r>
      <w:r>
        <w:rPr>
          <w:color w:val="000000"/>
          <w:lang w:val="en-US" w:eastAsia="en-US"/>
        </w:rPr>
        <w:t>UE's</w:t>
      </w:r>
      <w:r>
        <w:rPr>
          <w:color w:val="000000"/>
          <w:lang w:eastAsia="ja-JP"/>
        </w:rPr>
        <w:t xml:space="preserve"> in the mobility domain can be assigned the same IPv4 private address.</w:t>
      </w:r>
    </w:p>
    <w:p>
      <w:pPr>
        <w:pStyle w:val="Normal"/>
        <w:numPr>
          <w:ilvl w:val="0"/>
          <w:numId w:val="5"/>
        </w:numPr>
        <w:overflowPunct w:val="false"/>
        <w:autoSpaceDE w:val="false"/>
        <w:textAlignment w:val="baseline"/>
        <w:rPr>
          <w:color w:val="000000"/>
          <w:lang w:eastAsia="ja-JP"/>
        </w:rPr>
      </w:pPr>
      <w:r>
        <w:rPr>
          <w:color w:val="000000"/>
          <w:lang w:eastAsia="ja-JP"/>
        </w:rPr>
        <w:t>No changes to the IPv4 / IPv6 address-assignment procedures required.</w:t>
      </w:r>
    </w:p>
    <w:p>
      <w:pPr>
        <w:pStyle w:val="Normal"/>
        <w:numPr>
          <w:ilvl w:val="0"/>
          <w:numId w:val="5"/>
        </w:numPr>
        <w:overflowPunct w:val="false"/>
        <w:autoSpaceDE w:val="false"/>
        <w:textAlignment w:val="baseline"/>
        <w:rPr>
          <w:color w:val="000000"/>
          <w:lang w:eastAsia="ja-JP"/>
        </w:rPr>
      </w:pPr>
      <w:r>
        <w:rPr>
          <w:color w:val="000000"/>
          <w:lang w:eastAsia="ja-JP"/>
        </w:rPr>
        <w:t>No bearing on the type of transport network: Transport network can be IPv4 or IPv6.</w:t>
      </w:r>
    </w:p>
    <w:p>
      <w:pPr>
        <w:pStyle w:val="Normal"/>
        <w:numPr>
          <w:ilvl w:val="0"/>
          <w:numId w:val="5"/>
        </w:numPr>
        <w:overflowPunct w:val="false"/>
        <w:autoSpaceDE w:val="false"/>
        <w:textAlignment w:val="baseline"/>
        <w:rPr>
          <w:color w:val="000000"/>
          <w:lang w:eastAsia="ja-JP"/>
        </w:rPr>
      </w:pPr>
      <w:r>
        <w:rPr>
          <w:color w:val="000000"/>
          <w:lang w:eastAsia="ja-JP"/>
        </w:rPr>
        <w:t>NAPT44 can be either co-located or separate from GGSN/PDN-GW.</w:t>
      </w:r>
    </w:p>
    <w:p>
      <w:pPr>
        <w:pStyle w:val="Normal"/>
        <w:numPr>
          <w:ilvl w:val="0"/>
          <w:numId w:val="2"/>
        </w:numPr>
        <w:overflowPunct w:val="false"/>
        <w:autoSpaceDE w:val="false"/>
        <w:textAlignment w:val="baseline"/>
        <w:rPr>
          <w:color w:val="000000"/>
          <w:lang w:eastAsia="ja-JP"/>
        </w:rPr>
      </w:pPr>
      <w:r>
        <w:rPr>
          <w:color w:val="000000"/>
          <w:lang w:eastAsia="ja-JP"/>
        </w:rPr>
        <w:t>Solution to the public IPv4 address exhaustion problem through the use of NAPT44.</w:t>
      </w:r>
    </w:p>
    <w:p>
      <w:pPr>
        <w:pStyle w:val="Normal"/>
        <w:numPr>
          <w:ilvl w:val="0"/>
          <w:numId w:val="2"/>
        </w:numPr>
        <w:overflowPunct w:val="false"/>
        <w:autoSpaceDE w:val="false"/>
        <w:textAlignment w:val="baseline"/>
        <w:rPr>
          <w:color w:val="000000"/>
          <w:lang w:eastAsia="ja-JP"/>
        </w:rPr>
      </w:pPr>
      <w:r>
        <w:rPr>
          <w:color w:val="000000"/>
          <w:lang w:eastAsia="ja-JP"/>
        </w:rPr>
        <w:t>Solution to the private IPv4 address exhaustion problem through the use of overlapping private IPv4 addresses.</w:t>
      </w:r>
    </w:p>
    <w:p>
      <w:pPr>
        <w:pStyle w:val="Normal"/>
        <w:numPr>
          <w:ilvl w:val="0"/>
          <w:numId w:val="2"/>
        </w:numPr>
        <w:overflowPunct w:val="false"/>
        <w:autoSpaceDE w:val="false"/>
        <w:textAlignment w:val="baseline"/>
        <w:rPr/>
      </w:pPr>
      <w:r>
        <w:rPr>
          <w:color w:val="000000"/>
          <w:lang w:eastAsia="ja-JP"/>
        </w:rPr>
        <w:t xml:space="preserve">This solution does not have any impact on the </w:t>
      </w:r>
      <w:r>
        <w:rPr>
          <w:color w:val="000000"/>
          <w:lang w:val="en-US" w:eastAsia="en-US"/>
        </w:rPr>
        <w:t>UE's</w:t>
      </w:r>
      <w:r>
        <w:rPr>
          <w:color w:val="000000"/>
          <w:lang w:eastAsia="ja-JP"/>
        </w:rPr>
        <w:t xml:space="preserve"> roaming support.</w:t>
      </w:r>
    </w:p>
    <w:p>
      <w:pPr>
        <w:pStyle w:val="Normal"/>
        <w:numPr>
          <w:ilvl w:val="0"/>
          <w:numId w:val="2"/>
        </w:numPr>
        <w:overflowPunct w:val="false"/>
        <w:autoSpaceDE w:val="false"/>
        <w:textAlignment w:val="baseline"/>
        <w:rPr>
          <w:color w:val="000000"/>
          <w:lang w:eastAsia="ja-JP"/>
        </w:rPr>
      </w:pPr>
      <w:r>
        <w:rPr>
          <w:color w:val="000000"/>
          <w:lang w:eastAsia="ja-JP"/>
        </w:rPr>
        <w:t xml:space="preserve">No impact on QoS/bearer procedures between UE and PDN GW/SGW/GGSN. </w:t>
      </w:r>
    </w:p>
    <w:p>
      <w:pPr>
        <w:pStyle w:val="Heading3"/>
        <w:bidi w:val="0"/>
        <w:jc w:val="start"/>
        <w:rPr/>
      </w:pPr>
      <w:bookmarkStart w:id="63" w:name="__RefHeading___Toc292055352"/>
      <w:bookmarkEnd w:id="63"/>
      <w:r>
        <w:rPr>
          <w:lang w:eastAsia="zh-CN"/>
        </w:rPr>
        <w:t>7.</w:t>
      </w:r>
      <w:r>
        <w:rPr>
          <w:lang w:eastAsia="zh-CN"/>
        </w:rPr>
        <w:t>1</w:t>
      </w:r>
      <w:r>
        <w:rPr>
          <w:lang w:eastAsia="zh-CN"/>
        </w:rPr>
        <w:t>.6</w:t>
        <w:tab/>
        <w:t>Applicability</w:t>
      </w:r>
    </w:p>
    <w:p>
      <w:pPr>
        <w:pStyle w:val="Normal"/>
        <w:rPr/>
      </w:pPr>
      <w:r>
        <w:rPr/>
        <w:t>This solution applies to scenario 1.</w:t>
      </w:r>
    </w:p>
    <w:p>
      <w:pPr>
        <w:pStyle w:val="Normal"/>
        <w:rPr/>
      </w:pPr>
      <w:r>
        <w:rPr/>
        <w:t xml:space="preserve">This approach also suggests solutions to address scenario 2.  </w:t>
      </w:r>
    </w:p>
    <w:p>
      <w:pPr>
        <w:pStyle w:val="Normal"/>
        <w:overflowPunct w:val="false"/>
        <w:autoSpaceDE w:val="false"/>
        <w:textAlignment w:val="baseline"/>
        <w:rPr>
          <w:color w:val="000000"/>
          <w:lang w:eastAsia="zh-CN"/>
        </w:rPr>
      </w:pPr>
      <w:r>
        <w:rPr>
          <w:color w:val="000000"/>
          <w:lang w:eastAsia="zh-CN"/>
        </w:rPr>
        <w:t>Given the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2"/>
        <w:bidi w:val="0"/>
        <w:jc w:val="start"/>
        <w:rPr/>
      </w:pPr>
      <w:bookmarkStart w:id="64" w:name="__RefHeading___Toc292055353"/>
      <w:bookmarkEnd w:id="64"/>
      <w:r>
        <w:rPr>
          <w:lang w:eastAsia="zh-CN"/>
        </w:rPr>
        <w:t>7.</w:t>
      </w:r>
      <w:r>
        <w:rPr>
          <w:lang w:eastAsia="zh-CN"/>
        </w:rPr>
        <w:t>2</w:t>
      </w:r>
      <w:r>
        <w:rPr>
          <w:lang w:eastAsia="zh-CN"/>
        </w:rPr>
        <w:tab/>
        <w:t>Transition Solution:</w:t>
      </w:r>
      <w:r>
        <w:rPr>
          <w:lang w:eastAsia="zh-CN"/>
        </w:rPr>
        <w:t xml:space="preserve"> </w:t>
      </w:r>
      <w:r>
        <w:rPr>
          <w:lang w:eastAsia="zh-CN"/>
        </w:rPr>
        <w:t>Gateway-Initiated Dual-Stack Lite</w:t>
      </w:r>
    </w:p>
    <w:p>
      <w:pPr>
        <w:pStyle w:val="Heading3"/>
        <w:bidi w:val="0"/>
        <w:jc w:val="start"/>
        <w:rPr/>
      </w:pPr>
      <w:bookmarkStart w:id="65" w:name="__RefHeading___Toc292055354"/>
      <w:bookmarkEnd w:id="65"/>
      <w:r>
        <w:rPr>
          <w:lang w:eastAsia="zh-CN"/>
        </w:rPr>
        <w:t>7</w:t>
      </w:r>
      <w:r>
        <w:rPr/>
        <w:t>.</w:t>
      </w:r>
      <w:r>
        <w:rPr>
          <w:lang w:eastAsia="zh-CN"/>
        </w:rPr>
        <w:t>2</w:t>
      </w:r>
      <w:r>
        <w:rPr/>
        <w:t>.1</w:t>
      </w:r>
      <w:r>
        <w:rPr>
          <w:lang w:eastAsia="zh-CN"/>
        </w:rPr>
        <w:tab/>
        <w:t>GI-DS-lite Overview</w:t>
      </w:r>
    </w:p>
    <w:p>
      <w:pPr>
        <w:pStyle w:val="Normal"/>
        <w:rPr/>
      </w:pPr>
      <w:r>
        <w:rPr/>
        <w:t xml:space="preserve">Gateway-Initiated Dual-Stack </w:t>
      </w:r>
      <w:r>
        <w:rPr>
          <w:lang w:val="en-US" w:eastAsia="en-US"/>
        </w:rPr>
        <w:t>Lite</w:t>
      </w:r>
      <w:r>
        <w:rPr/>
        <w:t> [13] (GI-DS-lite) is a modified approach of the</w:t>
      </w:r>
      <w:r>
        <w:rPr>
          <w:lang w:val="en-US" w:eastAsia="en-US"/>
        </w:rPr>
        <w:t xml:space="preserve"> DS-Lite</w:t>
      </w:r>
      <w:r>
        <w:rPr/>
        <w:t xml:space="preserve"> concept. The GI-DS-lite concept applies to EPC as well as GPRS. For reasons of simplicity, this clause uses EPC nomenclature. GPRS applies in a similar way.</w:t>
      </w:r>
    </w:p>
    <w:p>
      <w:pPr>
        <w:pStyle w:val="Normal"/>
        <w:rPr/>
      </w:pPr>
      <w:r>
        <w:rPr>
          <w:lang w:val="en-US" w:eastAsia="en-US"/>
        </w:rPr>
        <w:t>GI-DS-Lite</w:t>
      </w:r>
      <w:r>
        <w:rPr/>
        <w:t xml:space="preserve"> builds on top of the current dual-stack deployment model of the 3GPP architecture which supports dual-stack UEs and uses tunnelling technology between the Serving Gateway and the PDN Gateway, over GTP or PMIPv6 based S5/S8 interfaces, and between the UE and the PDN Gateway over the S2c interface. </w:t>
      </w:r>
      <w:r>
        <w:rPr>
          <w:lang w:val="en-US" w:eastAsia="en-US"/>
        </w:rPr>
        <w:t xml:space="preserve">GI-DS-Lite </w:t>
      </w:r>
      <w:r>
        <w:rPr/>
        <w:t xml:space="preserve">lifts some of the restrictions of the </w:t>
      </w:r>
      <w:r>
        <w:rPr>
          <w:lang w:val="en-US" w:eastAsia="en-US"/>
        </w:rPr>
        <w:t xml:space="preserve">DS-lite </w:t>
      </w:r>
      <w:r>
        <w:rPr/>
        <w:t>solution:</w:t>
      </w:r>
    </w:p>
    <w:p>
      <w:pPr>
        <w:pStyle w:val="Normal"/>
        <w:ind w:start="568" w:hanging="284"/>
        <w:rPr/>
      </w:pPr>
      <w:r>
        <w:rPr/>
        <w:t>-</w:t>
        <w:tab/>
        <w:t>Carrier Grade NAPT (CGN) does not need to be co-resident with PDN-Gateway.</w:t>
      </w:r>
    </w:p>
    <w:p>
      <w:pPr>
        <w:pStyle w:val="Normal"/>
        <w:ind w:start="568" w:hanging="284"/>
        <w:rPr/>
      </w:pPr>
      <w:r>
        <w:rPr/>
        <w:t>-</w:t>
        <w:tab/>
        <w:t xml:space="preserve">No added overhead for IPv4 user plane traffic transport on the </w:t>
      </w:r>
      <w:r>
        <w:rPr>
          <w:lang w:val="en-US" w:eastAsia="en-US"/>
        </w:rPr>
        <w:t>airlink</w:t>
      </w:r>
      <w:r>
        <w:rPr/>
        <w:t>.</w:t>
      </w:r>
    </w:p>
    <w:p>
      <w:pPr>
        <w:pStyle w:val="Normal"/>
        <w:ind w:start="568" w:hanging="284"/>
        <w:rPr/>
      </w:pPr>
      <w:r>
        <w:rPr/>
        <w:t>-</w:t>
        <w:tab/>
        <w:t>Support of IPv4 and IPv6 transport networks.</w:t>
      </w:r>
    </w:p>
    <w:p>
      <w:pPr>
        <w:pStyle w:val="Normal"/>
        <w:ind w:start="568" w:hanging="284"/>
        <w:rPr/>
      </w:pPr>
      <w:r>
        <w:rPr/>
        <w:t>-</w:t>
        <w:tab/>
        <w:t>Support for deployments with public, private, and overlapping IPv4 addresses on the UEs.</w:t>
      </w:r>
    </w:p>
    <w:p>
      <w:pPr>
        <w:pStyle w:val="Normal"/>
        <w:ind w:start="568" w:hanging="284"/>
        <w:rPr/>
      </w:pPr>
      <w:r>
        <w:rPr/>
        <w:t>-</w:t>
        <w:tab/>
        <w:t>No UE changes mandated for any of the deployment scenarios.</w:t>
      </w:r>
    </w:p>
    <w:p>
      <w:pPr>
        <w:pStyle w:val="Normal"/>
        <w:rPr/>
      </w:pPr>
      <w:r>
        <w:rPr/>
        <w:t xml:space="preserve">With </w:t>
      </w:r>
      <w:r>
        <w:rPr>
          <w:lang w:val="en-US" w:eastAsia="en-US"/>
        </w:rPr>
        <w:t>GI-DS-Lite,</w:t>
      </w:r>
      <w:r>
        <w:rPr/>
        <w:t xml:space="preserve"> UE and access architecture remain unchanged. PDN Gateway and CGN are connected through a “</w:t>
      </w:r>
      <w:r>
        <w:rPr>
          <w:lang w:val="en-US" w:eastAsia="en-US"/>
        </w:rPr>
        <w:t>softwire</w:t>
      </w:r>
      <w:del w:id="77" w:author="PCR_email_discussion" w:date="2011-04-06T08:54:00Z">
        <w:r>
          <w:rPr/>
          <w:delText xml:space="preserve"> tunnel</w:delText>
        </w:r>
      </w:del>
      <w:r>
        <w:rPr/>
        <w:t>”</w:t>
      </w:r>
      <w:ins w:id="78" w:author="PCR_email_discussion" w:date="2011-04-06T08:55:00Z">
        <w:r>
          <w:rPr/>
          <w:t xml:space="preserve"> identified by a Softwire ID (SWID)</w:t>
        </w:r>
      </w:ins>
      <w:del w:id="79" w:author="Unknown" w:date="0-00-00T00:00:00Z">
        <w:r>
          <w:rPr/>
          <w:delText>“”</w:delText>
        </w:r>
      </w:del>
      <w:r>
        <w:rPr/>
        <w:t xml:space="preserve">. </w:t>
      </w:r>
      <w:ins w:id="80" w:author="Frank Brockners 2, Cisco" w:date="2011-04-07T12:35:00Z">
        <w:r>
          <w:rPr/>
          <w:t xml:space="preserve">The SWID does not need to be globally unique, i.e. different SWIDs could be used to identify a softwire at the different ends of a tunnel. </w:t>
        </w:r>
      </w:ins>
      <w:r>
        <w:rPr/>
        <w:t xml:space="preserve">A Context-Identifier (CID) is used to multiplex flows associated with the UE onto the softwire tunnel. Local policies at the PDN Gateway determine which part of the traffic received from an UE is </w:t>
      </w:r>
      <w:del w:id="81" w:author="Unknown" w:date="0-00-00T00:00:00Z">
        <w:r>
          <w:rPr/>
          <w:fldChar w:fldCharType="begin"/>
        </w:r>
        <w:r>
          <w:rPr/>
          <w:delInstrText> PAGE \* ARABIC </w:delInstrText>
        </w:r>
        <w:r>
          <w:rPr/>
          <w:fldChar w:fldCharType="separate"/>
        </w:r>
        <w:r>
          <w:rPr/>
          <w:delText>16</w:delText>
        </w:r>
        <w:r>
          <w:rPr/>
          <w:fldChar w:fldCharType="end"/>
        </w:r>
      </w:del>
      <w:del w:id="82" w:author="Unknown" w:date="0-00-00T00:00:00Z">
        <w:r>
          <w:rPr/>
          <w:delText>tunnelling</w:delText>
        </w:r>
      </w:del>
      <w:ins w:id="83" w:author="Paco Cortes" w:date="2011-01-26T15:20:00Z">
        <w:r>
          <w:rPr/>
          <w:t>sent via a softwire</w:t>
        </w:r>
      </w:ins>
      <w:r>
        <w:rPr/>
        <w:t xml:space="preserve"> to the CGN. The combination of CID and </w:t>
      </w:r>
      <w:del w:id="84" w:author="PCR_email_discussion" w:date="2011-04-06T08:55:00Z">
        <w:r>
          <w:rPr/>
          <w:delText>softwire</w:delText>
        </w:r>
      </w:del>
      <w:ins w:id="85" w:author="PCR_email_discussion" w:date="2011-04-06T08:55:00Z">
        <w:r>
          <w:rPr/>
          <w:t>SWID</w:t>
        </w:r>
      </w:ins>
      <w:r>
        <w:rPr/>
        <w:t xml:space="preserve"> </w:t>
      </w:r>
      <w:del w:id="86" w:author="Unknown" w:date="0-00-00T00:00:00Z">
        <w:r>
          <w:rPr/>
          <w:delText xml:space="preserve">tunnel </w:delText>
        </w:r>
      </w:del>
      <w:r>
        <w:rPr/>
        <w:t xml:space="preserve">serves as common context between PDN Gateway and CGN to identify flows associated with an UE.  The CID is </w:t>
      </w:r>
      <w:ins w:id="87" w:author="PCR_email_discussion" w:date="2011-04-06T09:01:00Z">
        <w:r>
          <w:rPr/>
          <w:t xml:space="preserve">typically </w:t>
        </w:r>
      </w:ins>
      <w:r>
        <w:rPr/>
        <w:t xml:space="preserve">a 32-bit wide identifier </w:t>
      </w:r>
      <w:del w:id="88" w:author="Unknown" w:date="0-00-00T00:00:00Z">
        <w:r>
          <w:rPr/>
          <w:delText xml:space="preserve">and is </w:delText>
        </w:r>
      </w:del>
      <w:r>
        <w:rPr/>
        <w:t xml:space="preserve">assigned by the gateway.  It is </w:t>
      </w:r>
      <w:del w:id="89" w:author="Unknown" w:date="0-00-00T00:00:00Z">
        <w:r>
          <w:rPr/>
          <w:delText>“”</w:delText>
        </w:r>
      </w:del>
      <w:r>
        <w:rPr/>
        <w:t xml:space="preserve"> retrieved either from a local or remote (e.g. AAA) repository. The CID ensures a unique identification (potentially along with other traffic identifiers such as e.g. interface, VLAN, port, etc.) of traffic flows at the Gateway and CGN.  The embodiment of the CID and </w:t>
      </w:r>
      <w:del w:id="90" w:author="Unknown" w:date="0-00-00T00:00:00Z">
        <w:r>
          <w:rPr/>
          <w:delText>tunnel identifier</w:delText>
        </w:r>
      </w:del>
      <w:ins w:id="91" w:author="PCR_email_discussion" w:date="2011-04-06T09:03:00Z">
        <w:r>
          <w:rPr/>
          <w:t>SWID</w:t>
        </w:r>
      </w:ins>
      <w:r>
        <w:rPr/>
        <w:t xml:space="preserve"> depends on the </w:t>
      </w:r>
      <w:del w:id="92" w:author="Unknown" w:date="0-00-00T00:00:00Z">
        <w:r>
          <w:rPr/>
          <w:delText>tunnel mode</w:delText>
        </w:r>
      </w:del>
      <w:ins w:id="93" w:author="Paco Cortes" w:date="2011-01-26T15:22:00Z">
        <w:r>
          <w:rPr/>
          <w:t>technology</w:t>
        </w:r>
      </w:ins>
      <w:r>
        <w:rPr/>
        <w:t xml:space="preserve"> used and the type of the network connecting PDN Gateway and CGN.  </w:t>
      </w:r>
    </w:p>
    <w:p>
      <w:pPr>
        <w:pStyle w:val="Normal"/>
        <w:rPr/>
      </w:pPr>
      <w:r>
        <w:rPr/>
        <w:t xml:space="preserve">If, for example GRE [RFC2784] with “GRE Key and Sequence Number Extensions” [RFC2890] is used as </w:t>
      </w:r>
      <w:del w:id="95" w:author="Unknown" w:date="0-00-00T00:00:00Z">
        <w:r>
          <w:rPr/>
          <w:fldChar w:fldCharType="begin"/>
        </w:r>
        <w:r>
          <w:rPr/>
          <w:delInstrText> PAGE \* ARABIC </w:delInstrText>
        </w:r>
        <w:r>
          <w:rPr/>
          <w:fldChar w:fldCharType="separate"/>
        </w:r>
        <w:r>
          <w:rPr/>
          <w:delText>16</w:delText>
        </w:r>
        <w:r>
          <w:rPr/>
          <w:fldChar w:fldCharType="end"/>
        </w:r>
      </w:del>
      <w:del w:id="96" w:author="Unknown" w:date="0-00-00T00:00:00Z">
        <w:r>
          <w:rPr/>
          <w:delText>tunnelling</w:delText>
        </w:r>
      </w:del>
      <w:ins w:id="97" w:author="Paco Cortes" w:date="2011-01-26T15:22:00Z">
        <w:r>
          <w:rPr/>
          <w:t>softwire</w:t>
        </w:r>
      </w:ins>
      <w:r>
        <w:rPr/>
        <w:t xml:space="preserve"> technology, the network connecting PDN Gateway and CGN could be either IPv4-only, IPv6-only, or a dual-stack IP network.  The GRE-key field represents the CID. </w:t>
      </w:r>
    </w:p>
    <w:p>
      <w:pPr>
        <w:pStyle w:val="Normal"/>
        <w:rPr/>
      </w:pPr>
      <w:r>
        <w:rPr/>
        <w:t>In case of MPLS VPN</w:t>
      </w:r>
      <w:ins w:id="99" w:author="Paco Cortes" w:date="2011-01-26T17:17:00Z">
        <w:r>
          <w:rPr/>
          <w:t xml:space="preserve"> [20]</w:t>
        </w:r>
      </w:ins>
      <w:r>
        <w:rPr/>
        <w:t xml:space="preserve"> used between PDN Gateway and CGN, the </w:t>
      </w:r>
      <w:del w:id="100" w:author="Unknown" w:date="0-00-00T00:00:00Z">
        <w:r>
          <w:rPr/>
          <w:delText xml:space="preserve">tunnel </w:delText>
        </w:r>
      </w:del>
      <w:ins w:id="101" w:author="Paco Cortes" w:date="2011-01-26T15:23:00Z">
        <w:r>
          <w:rPr/>
          <w:t xml:space="preserve">softwire </w:t>
        </w:r>
      </w:ins>
      <w:r>
        <w:rPr/>
        <w:t xml:space="preserve">identification is supplied by the VPN identifier of the MPLS VPN, whereas the IPv4 address serves as CID. </w:t>
      </w:r>
      <w:ins w:id="102" w:author="CE_vs_PE" w:date="2011-04-07T09:25:00Z">
        <w:r>
          <w:rPr/>
          <w:t xml:space="preserve">Depending on if the PDN Gateway and CGN are connected as CEs or PEs, the VPN identifier </w:t>
        </w:r>
      </w:ins>
      <w:ins w:id="103" w:author="Frank Brockners 2, Cisco" w:date="2011-04-07T12:30:00Z">
        <w:r>
          <w:rPr/>
          <w:t>could e.g.</w:t>
        </w:r>
      </w:ins>
      <w:ins w:id="104" w:author="CE_vs_PE" w:date="2011-04-07T09:25:00Z">
        <w:r>
          <w:rPr/>
          <w:t xml:space="preserve"> be an attachment circuit identifier (e.g.. </w:t>
        </w:r>
      </w:ins>
      <w:ins w:id="105" w:author="CE_vs_PE" w:date="2011-04-07T09:26:00Z">
        <w:r>
          <w:rPr/>
          <w:t>a VLAN tag)</w:t>
        </w:r>
      </w:ins>
      <w:ins w:id="106" w:author="Frank Brockners 2, Cisco" w:date="2011-04-07T12:32:00Z">
        <w:r>
          <w:rPr/>
          <w:t xml:space="preserve">, </w:t>
        </w:r>
      </w:ins>
      <w:del w:id="107" w:author="Frank Brockners 2, Cisco" w:date="2011-04-07T12:32:00Z">
        <w:r>
          <w:rPr/>
          <w:delText xml:space="preserve"> or </w:delText>
        </w:r>
      </w:del>
      <w:ins w:id="108" w:author="Frank Brockners 2, Cisco" w:date="2011-04-07T12:31:00Z">
        <w:r>
          <w:rPr/>
          <w:t xml:space="preserve">a representation of </w:t>
        </w:r>
      </w:ins>
      <w:ins w:id="109" w:author="CE_vs_PE" w:date="2011-04-07T09:29:00Z">
        <w:r>
          <w:rPr/>
          <w:t>the</w:t>
        </w:r>
      </w:ins>
      <w:ins w:id="110" w:author="CE_vs_PE" w:date="2011-04-07T09:26:00Z">
        <w:r>
          <w:rPr/>
          <w:t xml:space="preserve"> </w:t>
        </w:r>
      </w:ins>
      <w:ins w:id="111" w:author="CE_vs_PE" w:date="2011-04-07T09:30:00Z">
        <w:r>
          <w:rPr/>
          <w:t xml:space="preserve">VPN route </w:t>
        </w:r>
      </w:ins>
      <w:ins w:id="112" w:author="CE_vs_PE" w:date="2011-04-07T09:26:00Z">
        <w:r>
          <w:rPr/>
          <w:t>labels</w:t>
        </w:r>
      </w:ins>
      <w:ins w:id="113" w:author="CE_vs_PE" w:date="2011-04-07T09:31:00Z">
        <w:r>
          <w:rPr/>
          <w:t xml:space="preserve"> pointing to routes within the VPN</w:t>
        </w:r>
      </w:ins>
      <w:ins w:id="114" w:author="Frank Brockners 2, Cisco" w:date="2011-04-07T12:32:00Z">
        <w:r>
          <w:rPr/>
          <w:t>, the VPN route distingisher etc</w:t>
        </w:r>
      </w:ins>
      <w:ins w:id="115" w:author="CE_vs_PE" w:date="2011-04-07T09:26:00Z">
        <w:r>
          <w:rPr/>
          <w:t xml:space="preserve">. </w:t>
        </w:r>
      </w:ins>
      <w:r>
        <w:rPr/>
        <w:t xml:space="preserve">The </w:t>
      </w:r>
      <w:ins w:id="116" w:author="Frank Brockners 2, Cisco" w:date="2011-04-07T12:33:00Z">
        <w:r>
          <w:rPr/>
          <w:t xml:space="preserve">combination of </w:t>
        </w:r>
      </w:ins>
      <w:r>
        <w:rPr/>
        <w:t>CID</w:t>
      </w:r>
      <w:ins w:id="117" w:author="Frank Brockners 2, Cisco" w:date="2011-04-07T12:33:00Z">
        <w:r>
          <w:rPr/>
          <w:t xml:space="preserve"> and SWID</w:t>
        </w:r>
      </w:ins>
      <w:r>
        <w:rPr/>
        <w:t xml:space="preserve"> ensures a unique identification (potentially along with other traffic identifiers such as e.g. interface, VLAN, port, etc.) for traffic flows at the CGN, which should be associated with a single NAT-binding. Deployment dependent, the CID can also be used as an identifier for traffic flows or Ues in backend systems: Deployments which use non-overlapping private IPv4 addresses for the UE could e.g. choose to map private IPv4 addresses 1:1 to the CID.</w:t>
      </w:r>
    </w:p>
    <w:p>
      <w:pPr>
        <w:pStyle w:val="Normal"/>
        <w:rPr/>
      </w:pPr>
      <w:r>
        <w:rPr/>
        <w:t xml:space="preserve">In a </w:t>
      </w:r>
      <w:r>
        <w:rPr>
          <w:lang w:val="en-US" w:eastAsia="en-US"/>
        </w:rPr>
        <w:t xml:space="preserve">GI-DS-Lite </w:t>
      </w:r>
      <w:r>
        <w:rPr/>
        <w:t>deployment, the CGN combines</w:t>
      </w:r>
      <w:r>
        <w:rPr>
          <w:lang w:val="en-US" w:eastAsia="en-US"/>
        </w:rPr>
        <w:t xml:space="preserve"> DS-Lite</w:t>
      </w:r>
      <w:r>
        <w:rPr/>
        <w:t xml:space="preserve"> </w:t>
      </w:r>
      <w:del w:id="118" w:author="Unknown" w:date="0-00-00T00:00:00Z">
        <w:r>
          <w:rPr/>
          <w:delText xml:space="preserve">tunnel </w:delText>
        </w:r>
      </w:del>
      <w:ins w:id="119" w:author="Paco Cortes" w:date="2011-01-26T16:25:00Z">
        <w:r>
          <w:rPr/>
          <w:t xml:space="preserve">softwire </w:t>
        </w:r>
      </w:ins>
      <w:r>
        <w:rPr/>
        <w:t>termination and NAT44. The outer/external IPv4 address of a NAT-binding at the CGN is either assigned autonomously by the CGN from a local address pool, configured on a per-binding basis (either by a remote control entity through a NAT control protocol or through manual configuration), or derived from the CID (e.g. the 32-bit CID could be mapped 1:1 to an external IPv4-address). The choice of the appropriate translation scheme for a traffic flow can take parameters such as destination IP-address, incoming interface, etc. into account. The IP-address of the CGN, which, depending on the transport network between the PDN Gateway and the CGN, will either be an IPv6 or an IPv4 address, is configured on the gateway. A variety of methods, such as out-of-band mechanisms, or manual configuration apply.</w:t>
      </w:r>
    </w:p>
    <w:p>
      <w:pPr>
        <w:pStyle w:val="Normal"/>
        <w:keepNext w:val="true"/>
        <w:keepLines/>
        <w:spacing w:before="60" w:after="180"/>
        <w:jc w:val="center"/>
        <w:rPr>
          <w:rFonts w:ascii="Arial" w:hAnsi="Arial" w:cs="Arial"/>
          <w:b/>
          <w:b/>
        </w:rPr>
      </w:pPr>
      <w:ins w:id="120" w:author="Paco Cortes" w:date="2011-01-26T16:16:00Z">
        <w:r>
          <w:rPr>
            <w:rFonts w:cs="Arial" w:ascii="Arial" w:hAnsi="Arial"/>
            <w:b/>
            <w:lang w:val="en-US" w:eastAsia="en-US"/>
          </w:rPr>
          <mc:AlternateContent>
            <mc:Choice Requires="wpg">
              <w:drawing>
                <wp:inline distT="0" distB="0" distL="0" distR="0">
                  <wp:extent cx="6115685" cy="1818005"/>
                  <wp:effectExtent l="0" t="0" r="0" b="0"/>
                  <wp:docPr id="16" name=""/>
                  <a:graphic xmlns:a="http://schemas.openxmlformats.org/drawingml/2006/main">
                    <a:graphicData uri="http://schemas.microsoft.com/office/word/2010/wordprocessingGroup">
                      <wpg:wgp>
                        <wpg:cNvGrpSpPr/>
                        <wpg:grpSpPr>
                          <a:xfrm>
                            <a:off x="0" y="0"/>
                            <a:ext cx="6114960" cy="1817280"/>
                          </a:xfrm>
                        </wpg:grpSpPr>
                        <wps:wsp>
                          <wps:cNvSpPr/>
                          <wps:nvSpPr>
                            <wps:cNvPr id="0" name="Rectangle 1"/>
                            <wps:cNvSpPr/>
                          </wps:nvSpPr>
                          <wps:spPr>
                            <a:xfrm>
                              <a:off x="0" y="0"/>
                              <a:ext cx="6114960" cy="1817280"/>
                            </a:xfrm>
                            <a:prstGeom prst="rect">
                              <a:avLst/>
                            </a:prstGeom>
                            <a:noFill/>
                            <a:ln>
                              <a:noFill/>
                            </a:ln>
                          </wps:spPr>
                          <wps:bodyPr/>
                        </wps:wsp>
                        <wps:wsp>
                          <wps:cNvSpPr/>
                          <wps:spPr>
                            <a:xfrm>
                              <a:off x="4320" y="26100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419040"/>
                              <a:ext cx="2520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SGW</w:t>
                                </w:r>
                              </w:p>
                            </w:txbxContent>
                          </wps:txbx>
                          <wps:bodyPr wrap="square" lIns="0" rIns="0" tIns="0" bIns="0">
                            <a:spAutoFit/>
                          </wps:bodyPr>
                        </wps:wsp>
                        <wps:wsp>
                          <wps:cNvSpPr/>
                          <wps:spPr>
                            <a:xfrm>
                              <a:off x="4320" y="92448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1082520"/>
                              <a:ext cx="20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wps:txbx>
                          <wps:bodyPr wrap="square" lIns="0" rIns="0" tIns="0" bIns="0">
                            <a:spAutoFit/>
                          </wps:bodyPr>
                        </wps:wsp>
                        <wps:wsp>
                          <wps:cNvSpPr/>
                          <wps:spPr>
                            <a:xfrm>
                              <a:off x="106488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239480" y="1393200"/>
                              <a:ext cx="114840" cy="260280"/>
                            </a:xfrm>
                            <a:prstGeom prst="rect">
                              <a:avLst/>
                            </a:prstGeom>
                            <a:noFill/>
                            <a:ln>
                              <a:noFill/>
                            </a:ln>
                          </wps:spPr>
                          <wps:bodyPr/>
                        </wps:wsp>
                        <wps:wsp>
                          <wps:cNvSpPr/>
                          <wps:spPr>
                            <a:xfrm>
                              <a:off x="292104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3088080" y="1393200"/>
                              <a:ext cx="2595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wps:txbx>
                          <wps:bodyPr wrap="square" lIns="0" rIns="0" tIns="0" bIns="0">
                            <a:spAutoFit/>
                          </wps:bodyPr>
                        </wps:wsp>
                        <wps:wsp>
                          <wps:cNvSpPr/>
                          <wps:spPr>
                            <a:xfrm>
                              <a:off x="497592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5159520" y="1393200"/>
                              <a:ext cx="23004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wps:txbx>
                          <wps:bodyPr wrap="square" lIns="0" rIns="0" tIns="0" bIns="0">
                            <a:spAutoFit/>
                          </wps:bodyPr>
                        </wps:wsp>
                        <wps:wsp>
                          <wps:cNvSpPr/>
                          <wps:spPr>
                            <a:xfrm>
                              <a:off x="1665720" y="630720"/>
                              <a:ext cx="1259280" cy="522000"/>
                            </a:xfrm>
                            <a:prstGeom prst="rect">
                              <a:avLst/>
                            </a:prstGeom>
                            <a:solidFill>
                              <a:srgbClr val="d9d9d9"/>
                            </a:solidFill>
                            <a:ln>
                              <a:noFill/>
                            </a:ln>
                          </wps:spPr>
                          <wps:style>
                            <a:lnRef idx="0"/>
                            <a:fillRef idx="0"/>
                            <a:effectRef idx="0"/>
                            <a:fontRef idx="minor"/>
                          </wps:style>
                          <wps:bodyPr/>
                        </wps:wsp>
                        <wps:wsp>
                          <wps:cNvSpPr/>
                          <wps:spPr>
                            <a:xfrm>
                              <a:off x="1661040" y="626040"/>
                              <a:ext cx="1267920" cy="531000"/>
                            </a:xfrm>
                            <a:custGeom>
                              <a:avLst/>
                              <a:gdLst/>
                              <a:ahLst/>
                              <a:rect l="l" t="t" r="r" b="b"/>
                              <a:pathLst>
                                <a:path w="2448" h="1024">
                                  <a:moveTo>
                                    <a:pt x="0" y="8"/>
                                  </a:moveTo>
                                  <a:cubicBezTo>
                                    <a:pt x="0" y="4"/>
                                    <a:pt x="4" y="0"/>
                                    <a:pt x="8" y="0"/>
                                  </a:cubicBezTo>
                                  <a:lnTo>
                                    <a:pt x="2440" y="0"/>
                                  </a:lnTo>
                                  <a:cubicBezTo>
                                    <a:pt x="2445" y="0"/>
                                    <a:pt x="2448" y="4"/>
                                    <a:pt x="2448" y="8"/>
                                  </a:cubicBezTo>
                                  <a:lnTo>
                                    <a:pt x="2448" y="1016"/>
                                  </a:lnTo>
                                  <a:cubicBezTo>
                                    <a:pt x="2448" y="1021"/>
                                    <a:pt x="2445" y="1024"/>
                                    <a:pt x="2440" y="1024"/>
                                  </a:cubicBezTo>
                                  <a:lnTo>
                                    <a:pt x="8" y="1024"/>
                                  </a:lnTo>
                                  <a:cubicBezTo>
                                    <a:pt x="4" y="1024"/>
                                    <a:pt x="0" y="1021"/>
                                    <a:pt x="0" y="1016"/>
                                  </a:cubicBezTo>
                                  <a:lnTo>
                                    <a:pt x="0" y="8"/>
                                  </a:lnTo>
                                  <a:close/>
                                  <a:moveTo>
                                    <a:pt x="16" y="1016"/>
                                  </a:moveTo>
                                  <a:lnTo>
                                    <a:pt x="8" y="1008"/>
                                  </a:lnTo>
                                  <a:lnTo>
                                    <a:pt x="2440" y="1008"/>
                                  </a:lnTo>
                                  <a:lnTo>
                                    <a:pt x="2432" y="1016"/>
                                  </a:lnTo>
                                  <a:lnTo>
                                    <a:pt x="2432" y="8"/>
                                  </a:lnTo>
                                  <a:lnTo>
                                    <a:pt x="2440" y="16"/>
                                  </a:lnTo>
                                  <a:lnTo>
                                    <a:pt x="8" y="16"/>
                                  </a:lnTo>
                                  <a:lnTo>
                                    <a:pt x="16" y="8"/>
                                  </a:lnTo>
                                  <a:lnTo>
                                    <a:pt x="16" y="1016"/>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630720"/>
                              <a:ext cx="1458000" cy="522000"/>
                            </a:xfrm>
                            <a:prstGeom prst="rect">
                              <a:avLst/>
                            </a:prstGeom>
                            <a:solidFill>
                              <a:srgbClr val="d9d9d9"/>
                            </a:solidFill>
                            <a:ln>
                              <a:noFill/>
                            </a:ln>
                          </wps:spPr>
                          <wps:style>
                            <a:lnRef idx="0"/>
                            <a:fillRef idx="0"/>
                            <a:effectRef idx="0"/>
                            <a:fontRef idx="minor"/>
                          </wps:style>
                          <wps:bodyPr/>
                        </wps:wsp>
                        <wps:wsp>
                          <wps:cNvSpPr/>
                          <wps:spPr>
                            <a:xfrm>
                              <a:off x="3517200" y="626040"/>
                              <a:ext cx="1467000" cy="531000"/>
                            </a:xfrm>
                            <a:custGeom>
                              <a:avLst/>
                              <a:gdLst/>
                              <a:ahLst/>
                              <a:rect l="l" t="t" r="r" b="b"/>
                              <a:pathLst>
                                <a:path w="2832" h="1024">
                                  <a:moveTo>
                                    <a:pt x="0" y="8"/>
                                  </a:moveTo>
                                  <a:cubicBezTo>
                                    <a:pt x="0" y="4"/>
                                    <a:pt x="4" y="0"/>
                                    <a:pt x="8" y="0"/>
                                  </a:cubicBezTo>
                                  <a:lnTo>
                                    <a:pt x="2824" y="0"/>
                                  </a:lnTo>
                                  <a:cubicBezTo>
                                    <a:pt x="2829" y="0"/>
                                    <a:pt x="2832" y="4"/>
                                    <a:pt x="2832" y="8"/>
                                  </a:cubicBezTo>
                                  <a:lnTo>
                                    <a:pt x="2832" y="1016"/>
                                  </a:lnTo>
                                  <a:cubicBezTo>
                                    <a:pt x="2832" y="1021"/>
                                    <a:pt x="2829" y="1024"/>
                                    <a:pt x="2824" y="1024"/>
                                  </a:cubicBezTo>
                                  <a:lnTo>
                                    <a:pt x="8" y="1024"/>
                                  </a:lnTo>
                                  <a:cubicBezTo>
                                    <a:pt x="4" y="1024"/>
                                    <a:pt x="0" y="1021"/>
                                    <a:pt x="0" y="1016"/>
                                  </a:cubicBezTo>
                                  <a:lnTo>
                                    <a:pt x="0" y="8"/>
                                  </a:lnTo>
                                  <a:close/>
                                  <a:moveTo>
                                    <a:pt x="16" y="1016"/>
                                  </a:moveTo>
                                  <a:lnTo>
                                    <a:pt x="8" y="1008"/>
                                  </a:lnTo>
                                  <a:lnTo>
                                    <a:pt x="2824" y="1008"/>
                                  </a:lnTo>
                                  <a:lnTo>
                                    <a:pt x="2816" y="1016"/>
                                  </a:lnTo>
                                  <a:lnTo>
                                    <a:pt x="2816" y="8"/>
                                  </a:lnTo>
                                  <a:lnTo>
                                    <a:pt x="2824" y="16"/>
                                  </a:lnTo>
                                  <a:lnTo>
                                    <a:pt x="8" y="16"/>
                                  </a:lnTo>
                                  <a:lnTo>
                                    <a:pt x="16" y="8"/>
                                  </a:lnTo>
                                  <a:lnTo>
                                    <a:pt x="16" y="1016"/>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398160"/>
                              <a:ext cx="463680" cy="198720"/>
                            </a:xfrm>
                            <a:prstGeom prst="rect">
                              <a:avLst/>
                            </a:prstGeom>
                            <a:solidFill>
                              <a:srgbClr val="d9d9d9"/>
                            </a:solidFill>
                            <a:ln>
                              <a:noFill/>
                            </a:ln>
                          </wps:spPr>
                          <wps:style>
                            <a:lnRef idx="0"/>
                            <a:fillRef idx="0"/>
                            <a:effectRef idx="0"/>
                            <a:fontRef idx="minor"/>
                          </wps:style>
                          <wps:bodyPr/>
                        </wps:wsp>
                        <wps:wsp>
                          <wps:cNvSpPr/>
                          <wps:spPr>
                            <a:xfrm>
                              <a:off x="600840" y="393840"/>
                              <a:ext cx="472320" cy="207720"/>
                            </a:xfrm>
                            <a:custGeom>
                              <a:avLst/>
                              <a:gdLst/>
                              <a:ahLst/>
                              <a:rect l="l" t="t" r="r" b="b"/>
                              <a:pathLst>
                                <a:path w="912" h="400">
                                  <a:moveTo>
                                    <a:pt x="0" y="8"/>
                                  </a:moveTo>
                                  <a:cubicBezTo>
                                    <a:pt x="0" y="4"/>
                                    <a:pt x="4" y="0"/>
                                    <a:pt x="8" y="0"/>
                                  </a:cubicBezTo>
                                  <a:lnTo>
                                    <a:pt x="904" y="0"/>
                                  </a:lnTo>
                                  <a:cubicBezTo>
                                    <a:pt x="909" y="0"/>
                                    <a:pt x="912" y="4"/>
                                    <a:pt x="912" y="8"/>
                                  </a:cubicBezTo>
                                  <a:lnTo>
                                    <a:pt x="912" y="392"/>
                                  </a:lnTo>
                                  <a:cubicBezTo>
                                    <a:pt x="912" y="397"/>
                                    <a:pt x="909" y="400"/>
                                    <a:pt x="904" y="400"/>
                                  </a:cubicBezTo>
                                  <a:lnTo>
                                    <a:pt x="8" y="400"/>
                                  </a:lnTo>
                                  <a:cubicBezTo>
                                    <a:pt x="4" y="400"/>
                                    <a:pt x="0" y="397"/>
                                    <a:pt x="0" y="392"/>
                                  </a:cubicBezTo>
                                  <a:lnTo>
                                    <a:pt x="0" y="8"/>
                                  </a:lnTo>
                                  <a:close/>
                                  <a:moveTo>
                                    <a:pt x="16" y="392"/>
                                  </a:moveTo>
                                  <a:lnTo>
                                    <a:pt x="8" y="384"/>
                                  </a:lnTo>
                                  <a:lnTo>
                                    <a:pt x="904" y="384"/>
                                  </a:lnTo>
                                  <a:lnTo>
                                    <a:pt x="896" y="392"/>
                                  </a:lnTo>
                                  <a:lnTo>
                                    <a:pt x="896" y="8"/>
                                  </a:lnTo>
                                  <a:lnTo>
                                    <a:pt x="904" y="16"/>
                                  </a:lnTo>
                                  <a:lnTo>
                                    <a:pt x="8" y="16"/>
                                  </a:lnTo>
                                  <a:lnTo>
                                    <a:pt x="16" y="8"/>
                                  </a:lnTo>
                                  <a:lnTo>
                                    <a:pt x="16" y="392"/>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061640"/>
                              <a:ext cx="463680" cy="198720"/>
                            </a:xfrm>
                            <a:prstGeom prst="rect">
                              <a:avLst/>
                            </a:prstGeom>
                            <a:solidFill>
                              <a:srgbClr val="d9d9d9"/>
                            </a:solidFill>
                            <a:ln>
                              <a:noFill/>
                            </a:ln>
                          </wps:spPr>
                          <wps:style>
                            <a:lnRef idx="0"/>
                            <a:fillRef idx="0"/>
                            <a:effectRef idx="0"/>
                            <a:fontRef idx="minor"/>
                          </wps:style>
                          <wps:bodyPr/>
                        </wps:wsp>
                        <wps:wsp>
                          <wps:cNvSpPr/>
                          <wps:spPr>
                            <a:xfrm>
                              <a:off x="600840" y="1057320"/>
                              <a:ext cx="472320" cy="207720"/>
                            </a:xfrm>
                            <a:custGeom>
                              <a:avLst/>
                              <a:gdLst/>
                              <a:ahLst/>
                              <a:rect l="l" t="t" r="r" b="b"/>
                              <a:pathLst>
                                <a:path w="912" h="400">
                                  <a:moveTo>
                                    <a:pt x="0" y="8"/>
                                  </a:moveTo>
                                  <a:cubicBezTo>
                                    <a:pt x="0" y="4"/>
                                    <a:pt x="4" y="0"/>
                                    <a:pt x="8" y="0"/>
                                  </a:cubicBezTo>
                                  <a:lnTo>
                                    <a:pt x="904" y="0"/>
                                  </a:lnTo>
                                  <a:cubicBezTo>
                                    <a:pt x="909" y="0"/>
                                    <a:pt x="912" y="4"/>
                                    <a:pt x="912" y="8"/>
                                  </a:cubicBezTo>
                                  <a:lnTo>
                                    <a:pt x="912" y="392"/>
                                  </a:lnTo>
                                  <a:cubicBezTo>
                                    <a:pt x="912" y="397"/>
                                    <a:pt x="909" y="400"/>
                                    <a:pt x="904" y="400"/>
                                  </a:cubicBezTo>
                                  <a:lnTo>
                                    <a:pt x="8" y="400"/>
                                  </a:lnTo>
                                  <a:cubicBezTo>
                                    <a:pt x="4" y="400"/>
                                    <a:pt x="0" y="397"/>
                                    <a:pt x="0" y="392"/>
                                  </a:cubicBezTo>
                                  <a:lnTo>
                                    <a:pt x="0" y="8"/>
                                  </a:lnTo>
                                  <a:close/>
                                  <a:moveTo>
                                    <a:pt x="16" y="392"/>
                                  </a:moveTo>
                                  <a:lnTo>
                                    <a:pt x="8" y="384"/>
                                  </a:lnTo>
                                  <a:lnTo>
                                    <a:pt x="904" y="384"/>
                                  </a:lnTo>
                                  <a:lnTo>
                                    <a:pt x="896" y="392"/>
                                  </a:lnTo>
                                  <a:lnTo>
                                    <a:pt x="896" y="8"/>
                                  </a:lnTo>
                                  <a:lnTo>
                                    <a:pt x="904" y="16"/>
                                  </a:lnTo>
                                  <a:lnTo>
                                    <a:pt x="8" y="16"/>
                                  </a:lnTo>
                                  <a:lnTo>
                                    <a:pt x="16" y="8"/>
                                  </a:lnTo>
                                  <a:lnTo>
                                    <a:pt x="16" y="3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760400" y="457200"/>
                              <a:ext cx="9399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Mobility Tunnel(s)</w:t>
                                </w:r>
                              </w:p>
                            </w:txbxContent>
                          </wps:txbx>
                          <wps:bodyPr wrap="square" lIns="0" rIns="0" tIns="0" bIns="0">
                            <a:spAutoFit/>
                          </wps:bodyPr>
                        </wps:wsp>
                        <wps:wsp>
                          <wps:cNvSpPr/>
                          <wps:spPr>
                            <a:xfrm>
                              <a:off x="605160" y="493560"/>
                              <a:ext cx="729000" cy="8280"/>
                            </a:xfrm>
                            <a:custGeom>
                              <a:avLst/>
                              <a:gdLst/>
                              <a:ahLst/>
                              <a:rect l="l" t="t" r="r" b="b"/>
                              <a:pathLst>
                                <a:path w="1148"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2" y="0"/>
                                  </a:moveTo>
                                  <a:lnTo>
                                    <a:pt x="875" y="0"/>
                                  </a:lnTo>
                                  <a:lnTo>
                                    <a:pt x="875" y="13"/>
                                  </a:lnTo>
                                  <a:lnTo>
                                    <a:pt x="822" y="13"/>
                                  </a:lnTo>
                                  <a:lnTo>
                                    <a:pt x="822"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48" y="0"/>
                                  </a:lnTo>
                                  <a:lnTo>
                                    <a:pt x="1148" y="13"/>
                                  </a:lnTo>
                                  <a:lnTo>
                                    <a:pt x="1097" y="13"/>
                                  </a:lnTo>
                                  <a:lnTo>
                                    <a:pt x="1097"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332360" y="494640"/>
                              <a:ext cx="348120" cy="249480"/>
                            </a:xfrm>
                            <a:custGeom>
                              <a:avLst/>
                              <a:gdLst/>
                              <a:ahLst/>
                              <a:rect l="l" t="t" r="r" b="b"/>
                              <a:pathLst>
                                <a:path w="548" h="393">
                                  <a:moveTo>
                                    <a:pt x="7" y="0"/>
                                  </a:moveTo>
                                  <a:lnTo>
                                    <a:pt x="49" y="30"/>
                                  </a:lnTo>
                                  <a:lnTo>
                                    <a:pt x="42" y="40"/>
                                  </a:lnTo>
                                  <a:lnTo>
                                    <a:pt x="0" y="10"/>
                                  </a:lnTo>
                                  <a:lnTo>
                                    <a:pt x="7" y="0"/>
                                  </a:lnTo>
                                  <a:close/>
                                  <a:moveTo>
                                    <a:pt x="82" y="53"/>
                                  </a:moveTo>
                                  <a:lnTo>
                                    <a:pt x="124" y="83"/>
                                  </a:lnTo>
                                  <a:lnTo>
                                    <a:pt x="117" y="94"/>
                                  </a:lnTo>
                                  <a:lnTo>
                                    <a:pt x="74" y="63"/>
                                  </a:lnTo>
                                  <a:lnTo>
                                    <a:pt x="82" y="53"/>
                                  </a:lnTo>
                                  <a:close/>
                                  <a:moveTo>
                                    <a:pt x="156" y="105"/>
                                  </a:moveTo>
                                  <a:lnTo>
                                    <a:pt x="199" y="135"/>
                                  </a:lnTo>
                                  <a:lnTo>
                                    <a:pt x="191" y="146"/>
                                  </a:lnTo>
                                  <a:lnTo>
                                    <a:pt x="149" y="116"/>
                                  </a:lnTo>
                                  <a:lnTo>
                                    <a:pt x="156" y="105"/>
                                  </a:lnTo>
                                  <a:close/>
                                  <a:moveTo>
                                    <a:pt x="231" y="158"/>
                                  </a:moveTo>
                                  <a:lnTo>
                                    <a:pt x="274" y="188"/>
                                  </a:lnTo>
                                  <a:lnTo>
                                    <a:pt x="266" y="199"/>
                                  </a:lnTo>
                                  <a:lnTo>
                                    <a:pt x="223" y="169"/>
                                  </a:lnTo>
                                  <a:lnTo>
                                    <a:pt x="231" y="158"/>
                                  </a:lnTo>
                                  <a:close/>
                                  <a:moveTo>
                                    <a:pt x="305" y="211"/>
                                  </a:moveTo>
                                  <a:lnTo>
                                    <a:pt x="349" y="241"/>
                                  </a:lnTo>
                                  <a:lnTo>
                                    <a:pt x="340" y="252"/>
                                  </a:lnTo>
                                  <a:lnTo>
                                    <a:pt x="298" y="222"/>
                                  </a:lnTo>
                                  <a:lnTo>
                                    <a:pt x="305" y="211"/>
                                  </a:lnTo>
                                  <a:close/>
                                  <a:moveTo>
                                    <a:pt x="380" y="264"/>
                                  </a:moveTo>
                                  <a:lnTo>
                                    <a:pt x="423" y="294"/>
                                  </a:lnTo>
                                  <a:lnTo>
                                    <a:pt x="416" y="305"/>
                                  </a:lnTo>
                                  <a:lnTo>
                                    <a:pt x="372" y="275"/>
                                  </a:lnTo>
                                  <a:lnTo>
                                    <a:pt x="380" y="264"/>
                                  </a:lnTo>
                                  <a:close/>
                                  <a:moveTo>
                                    <a:pt x="455" y="316"/>
                                  </a:moveTo>
                                  <a:lnTo>
                                    <a:pt x="498" y="347"/>
                                  </a:lnTo>
                                  <a:lnTo>
                                    <a:pt x="490" y="357"/>
                                  </a:lnTo>
                                  <a:lnTo>
                                    <a:pt x="447" y="327"/>
                                  </a:lnTo>
                                  <a:lnTo>
                                    <a:pt x="455" y="316"/>
                                  </a:lnTo>
                                  <a:close/>
                                  <a:moveTo>
                                    <a:pt x="530" y="369"/>
                                  </a:moveTo>
                                  <a:lnTo>
                                    <a:pt x="548" y="382"/>
                                  </a:lnTo>
                                  <a:lnTo>
                                    <a:pt x="540" y="393"/>
                                  </a:lnTo>
                                  <a:lnTo>
                                    <a:pt x="522" y="380"/>
                                  </a:lnTo>
                                  <a:lnTo>
                                    <a:pt x="530" y="369"/>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665720" y="742320"/>
                              <a:ext cx="1252800" cy="9360"/>
                            </a:xfrm>
                            <a:custGeom>
                              <a:avLst/>
                              <a:gdLst/>
                              <a:ahLst/>
                              <a:rect l="l" t="t" r="r" b="b"/>
                              <a:pathLst>
                                <a:path w="1973" h="15">
                                  <a:moveTo>
                                    <a:pt x="0" y="2"/>
                                  </a:moveTo>
                                  <a:lnTo>
                                    <a:pt x="53" y="2"/>
                                  </a:lnTo>
                                  <a:lnTo>
                                    <a:pt x="53" y="15"/>
                                  </a:lnTo>
                                  <a:lnTo>
                                    <a:pt x="0" y="15"/>
                                  </a:lnTo>
                                  <a:lnTo>
                                    <a:pt x="0" y="2"/>
                                  </a:lnTo>
                                  <a:close/>
                                  <a:moveTo>
                                    <a:pt x="92" y="2"/>
                                  </a:moveTo>
                                  <a:lnTo>
                                    <a:pt x="144" y="2"/>
                                  </a:lnTo>
                                  <a:lnTo>
                                    <a:pt x="144" y="15"/>
                                  </a:lnTo>
                                  <a:lnTo>
                                    <a:pt x="92" y="15"/>
                                  </a:lnTo>
                                  <a:lnTo>
                                    <a:pt x="92" y="2"/>
                                  </a:lnTo>
                                  <a:close/>
                                  <a:moveTo>
                                    <a:pt x="183" y="2"/>
                                  </a:moveTo>
                                  <a:lnTo>
                                    <a:pt x="235" y="2"/>
                                  </a:lnTo>
                                  <a:lnTo>
                                    <a:pt x="235" y="15"/>
                                  </a:lnTo>
                                  <a:lnTo>
                                    <a:pt x="183" y="15"/>
                                  </a:lnTo>
                                  <a:lnTo>
                                    <a:pt x="183" y="2"/>
                                  </a:lnTo>
                                  <a:close/>
                                  <a:moveTo>
                                    <a:pt x="275" y="2"/>
                                  </a:moveTo>
                                  <a:lnTo>
                                    <a:pt x="327" y="2"/>
                                  </a:lnTo>
                                  <a:lnTo>
                                    <a:pt x="327" y="15"/>
                                  </a:lnTo>
                                  <a:lnTo>
                                    <a:pt x="275" y="15"/>
                                  </a:lnTo>
                                  <a:lnTo>
                                    <a:pt x="275" y="2"/>
                                  </a:lnTo>
                                  <a:close/>
                                  <a:moveTo>
                                    <a:pt x="366" y="2"/>
                                  </a:moveTo>
                                  <a:lnTo>
                                    <a:pt x="418" y="2"/>
                                  </a:lnTo>
                                  <a:lnTo>
                                    <a:pt x="418" y="15"/>
                                  </a:lnTo>
                                  <a:lnTo>
                                    <a:pt x="366" y="15"/>
                                  </a:lnTo>
                                  <a:lnTo>
                                    <a:pt x="366" y="2"/>
                                  </a:lnTo>
                                  <a:close/>
                                  <a:moveTo>
                                    <a:pt x="457" y="2"/>
                                  </a:moveTo>
                                  <a:lnTo>
                                    <a:pt x="510" y="1"/>
                                  </a:lnTo>
                                  <a:lnTo>
                                    <a:pt x="510" y="15"/>
                                  </a:lnTo>
                                  <a:lnTo>
                                    <a:pt x="457" y="15"/>
                                  </a:lnTo>
                                  <a:lnTo>
                                    <a:pt x="457" y="2"/>
                                  </a:lnTo>
                                  <a:close/>
                                  <a:moveTo>
                                    <a:pt x="549" y="1"/>
                                  </a:moveTo>
                                  <a:lnTo>
                                    <a:pt x="601" y="1"/>
                                  </a:lnTo>
                                  <a:lnTo>
                                    <a:pt x="601" y="15"/>
                                  </a:lnTo>
                                  <a:lnTo>
                                    <a:pt x="549" y="15"/>
                                  </a:lnTo>
                                  <a:lnTo>
                                    <a:pt x="549" y="1"/>
                                  </a:lnTo>
                                  <a:close/>
                                  <a:moveTo>
                                    <a:pt x="640" y="1"/>
                                  </a:moveTo>
                                  <a:lnTo>
                                    <a:pt x="692" y="1"/>
                                  </a:lnTo>
                                  <a:lnTo>
                                    <a:pt x="692" y="15"/>
                                  </a:lnTo>
                                  <a:lnTo>
                                    <a:pt x="640" y="15"/>
                                  </a:lnTo>
                                  <a:lnTo>
                                    <a:pt x="640" y="1"/>
                                  </a:lnTo>
                                  <a:close/>
                                  <a:moveTo>
                                    <a:pt x="731" y="1"/>
                                  </a:moveTo>
                                  <a:lnTo>
                                    <a:pt x="784" y="1"/>
                                  </a:lnTo>
                                  <a:lnTo>
                                    <a:pt x="784" y="15"/>
                                  </a:lnTo>
                                  <a:lnTo>
                                    <a:pt x="731" y="15"/>
                                  </a:lnTo>
                                  <a:lnTo>
                                    <a:pt x="731" y="1"/>
                                  </a:lnTo>
                                  <a:close/>
                                  <a:moveTo>
                                    <a:pt x="823" y="1"/>
                                  </a:moveTo>
                                  <a:lnTo>
                                    <a:pt x="876" y="1"/>
                                  </a:lnTo>
                                  <a:lnTo>
                                    <a:pt x="876" y="15"/>
                                  </a:lnTo>
                                  <a:lnTo>
                                    <a:pt x="823" y="15"/>
                                  </a:lnTo>
                                  <a:lnTo>
                                    <a:pt x="823" y="1"/>
                                  </a:lnTo>
                                  <a:close/>
                                  <a:moveTo>
                                    <a:pt x="915" y="1"/>
                                  </a:moveTo>
                                  <a:lnTo>
                                    <a:pt x="967" y="1"/>
                                  </a:lnTo>
                                  <a:lnTo>
                                    <a:pt x="967" y="15"/>
                                  </a:lnTo>
                                  <a:lnTo>
                                    <a:pt x="915" y="15"/>
                                  </a:lnTo>
                                  <a:lnTo>
                                    <a:pt x="915" y="1"/>
                                  </a:lnTo>
                                  <a:close/>
                                  <a:moveTo>
                                    <a:pt x="1006" y="1"/>
                                  </a:moveTo>
                                  <a:lnTo>
                                    <a:pt x="1058" y="1"/>
                                  </a:lnTo>
                                  <a:lnTo>
                                    <a:pt x="1058" y="15"/>
                                  </a:lnTo>
                                  <a:lnTo>
                                    <a:pt x="1006" y="15"/>
                                  </a:lnTo>
                                  <a:lnTo>
                                    <a:pt x="1006" y="1"/>
                                  </a:lnTo>
                                  <a:close/>
                                  <a:moveTo>
                                    <a:pt x="1098" y="1"/>
                                  </a:moveTo>
                                  <a:lnTo>
                                    <a:pt x="1150" y="1"/>
                                  </a:lnTo>
                                  <a:lnTo>
                                    <a:pt x="1150" y="15"/>
                                  </a:lnTo>
                                  <a:lnTo>
                                    <a:pt x="1098" y="15"/>
                                  </a:lnTo>
                                  <a:lnTo>
                                    <a:pt x="1098" y="1"/>
                                  </a:lnTo>
                                  <a:close/>
                                  <a:moveTo>
                                    <a:pt x="1189" y="1"/>
                                  </a:moveTo>
                                  <a:lnTo>
                                    <a:pt x="1241" y="1"/>
                                  </a:lnTo>
                                  <a:lnTo>
                                    <a:pt x="1241" y="14"/>
                                  </a:lnTo>
                                  <a:lnTo>
                                    <a:pt x="1189" y="15"/>
                                  </a:lnTo>
                                  <a:lnTo>
                                    <a:pt x="1189" y="1"/>
                                  </a:lnTo>
                                  <a:close/>
                                  <a:moveTo>
                                    <a:pt x="1280" y="1"/>
                                  </a:moveTo>
                                  <a:lnTo>
                                    <a:pt x="1332" y="1"/>
                                  </a:lnTo>
                                  <a:lnTo>
                                    <a:pt x="1332" y="14"/>
                                  </a:lnTo>
                                  <a:lnTo>
                                    <a:pt x="1280" y="14"/>
                                  </a:lnTo>
                                  <a:lnTo>
                                    <a:pt x="1280" y="1"/>
                                  </a:lnTo>
                                  <a:close/>
                                  <a:moveTo>
                                    <a:pt x="1372" y="1"/>
                                  </a:moveTo>
                                  <a:lnTo>
                                    <a:pt x="1424" y="1"/>
                                  </a:lnTo>
                                  <a:lnTo>
                                    <a:pt x="1424" y="14"/>
                                  </a:lnTo>
                                  <a:lnTo>
                                    <a:pt x="1372" y="14"/>
                                  </a:lnTo>
                                  <a:lnTo>
                                    <a:pt x="1372" y="1"/>
                                  </a:lnTo>
                                  <a:close/>
                                  <a:moveTo>
                                    <a:pt x="1463" y="1"/>
                                  </a:moveTo>
                                  <a:lnTo>
                                    <a:pt x="1515" y="1"/>
                                  </a:lnTo>
                                  <a:lnTo>
                                    <a:pt x="1515" y="14"/>
                                  </a:lnTo>
                                  <a:lnTo>
                                    <a:pt x="1463" y="14"/>
                                  </a:lnTo>
                                  <a:lnTo>
                                    <a:pt x="1463" y="1"/>
                                  </a:lnTo>
                                  <a:close/>
                                  <a:moveTo>
                                    <a:pt x="1554" y="1"/>
                                  </a:moveTo>
                                  <a:lnTo>
                                    <a:pt x="1606" y="1"/>
                                  </a:lnTo>
                                  <a:lnTo>
                                    <a:pt x="1606" y="14"/>
                                  </a:lnTo>
                                  <a:lnTo>
                                    <a:pt x="1554" y="14"/>
                                  </a:lnTo>
                                  <a:lnTo>
                                    <a:pt x="1554" y="1"/>
                                  </a:lnTo>
                                  <a:close/>
                                  <a:moveTo>
                                    <a:pt x="1646" y="1"/>
                                  </a:moveTo>
                                  <a:lnTo>
                                    <a:pt x="1699" y="1"/>
                                  </a:lnTo>
                                  <a:lnTo>
                                    <a:pt x="1699" y="14"/>
                                  </a:lnTo>
                                  <a:lnTo>
                                    <a:pt x="1646" y="14"/>
                                  </a:lnTo>
                                  <a:lnTo>
                                    <a:pt x="1646" y="1"/>
                                  </a:lnTo>
                                  <a:close/>
                                  <a:moveTo>
                                    <a:pt x="1738" y="1"/>
                                  </a:moveTo>
                                  <a:lnTo>
                                    <a:pt x="1790" y="1"/>
                                  </a:lnTo>
                                  <a:lnTo>
                                    <a:pt x="1790" y="14"/>
                                  </a:lnTo>
                                  <a:lnTo>
                                    <a:pt x="1738" y="14"/>
                                  </a:lnTo>
                                  <a:lnTo>
                                    <a:pt x="1738" y="1"/>
                                  </a:lnTo>
                                  <a:close/>
                                  <a:moveTo>
                                    <a:pt x="1829" y="1"/>
                                  </a:moveTo>
                                  <a:lnTo>
                                    <a:pt x="1881" y="1"/>
                                  </a:lnTo>
                                  <a:lnTo>
                                    <a:pt x="1881" y="14"/>
                                  </a:lnTo>
                                  <a:lnTo>
                                    <a:pt x="1829" y="14"/>
                                  </a:lnTo>
                                  <a:lnTo>
                                    <a:pt x="1829" y="1"/>
                                  </a:lnTo>
                                  <a:close/>
                                  <a:moveTo>
                                    <a:pt x="1920" y="1"/>
                                  </a:moveTo>
                                  <a:lnTo>
                                    <a:pt x="1973" y="0"/>
                                  </a:lnTo>
                                  <a:lnTo>
                                    <a:pt x="1973" y="13"/>
                                  </a:lnTo>
                                  <a:lnTo>
                                    <a:pt x="1920" y="14"/>
                                  </a:lnTo>
                                  <a:lnTo>
                                    <a:pt x="1920" y="1"/>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47232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46044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7131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700920"/>
                              <a:ext cx="8388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7131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700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713160"/>
                              <a:ext cx="49680" cy="58320"/>
                            </a:xfrm>
                            <a:custGeom>
                              <a:avLst/>
                              <a:gdLst/>
                              <a:ahLst/>
                              <a:rect l="l" t="t" r="r" b="b"/>
                              <a:pathLst>
                                <a:path w="96" h="112">
                                  <a:moveTo>
                                    <a:pt x="0" y="56"/>
                                  </a:moveTo>
                                  <a:cubicBezTo>
                                    <a:pt x="0" y="26"/>
                                    <a:pt x="22" y="0"/>
                                    <a:pt x="48" y="0"/>
                                  </a:cubicBezTo>
                                  <a:cubicBezTo>
                                    <a:pt x="48" y="0"/>
                                    <a:pt x="48" y="0"/>
                                    <a:pt x="48" y="0"/>
                                  </a:cubicBezTo>
                                  <a:lnTo>
                                    <a:pt x="48" y="0"/>
                                  </a:lnTo>
                                  <a:cubicBezTo>
                                    <a:pt x="75" y="0"/>
                                    <a:pt x="96" y="26"/>
                                    <a:pt x="96" y="56"/>
                                  </a:cubicBezTo>
                                  <a:lnTo>
                                    <a:pt x="96" y="56"/>
                                  </a:lnTo>
                                  <a:cubicBezTo>
                                    <a:pt x="96" y="87"/>
                                    <a:pt x="75" y="112"/>
                                    <a:pt x="48" y="112"/>
                                  </a:cubicBezTo>
                                  <a:cubicBezTo>
                                    <a:pt x="48" y="112"/>
                                    <a:pt x="48" y="112"/>
                                    <a:pt x="48" y="112"/>
                                  </a:cubicBezTo>
                                  <a:lnTo>
                                    <a:pt x="48" y="112"/>
                                  </a:lnTo>
                                  <a:cubicBezTo>
                                    <a:pt x="22"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700920"/>
                              <a:ext cx="75600" cy="83160"/>
                            </a:xfrm>
                            <a:custGeom>
                              <a:avLst/>
                              <a:gdLst/>
                              <a:ahLst/>
                              <a:rect l="l" t="t" r="r" b="b"/>
                              <a:pathLst>
                                <a:path w="145" h="161">
                                  <a:moveTo>
                                    <a:pt x="1" y="85"/>
                                  </a:moveTo>
                                  <a:cubicBezTo>
                                    <a:pt x="0" y="82"/>
                                    <a:pt x="0" y="79"/>
                                    <a:pt x="1" y="76"/>
                                  </a:cubicBezTo>
                                  <a:lnTo>
                                    <a:pt x="5" y="55"/>
                                  </a:lnTo>
                                  <a:cubicBezTo>
                                    <a:pt x="5" y="52"/>
                                    <a:pt x="6" y="50"/>
                                    <a:pt x="7" y="48"/>
                                  </a:cubicBezTo>
                                  <a:lnTo>
                                    <a:pt x="17" y="30"/>
                                  </a:lnTo>
                                  <a:cubicBezTo>
                                    <a:pt x="19" y="27"/>
                                    <a:pt x="21" y="24"/>
                                    <a:pt x="24" y="22"/>
                                  </a:cubicBezTo>
                                  <a:lnTo>
                                    <a:pt x="40" y="10"/>
                                  </a:lnTo>
                                  <a:cubicBezTo>
                                    <a:pt x="42" y="8"/>
                                    <a:pt x="45" y="7"/>
                                    <a:pt x="48" y="6"/>
                                  </a:cubicBezTo>
                                  <a:lnTo>
                                    <a:pt x="66" y="1"/>
                                  </a:lnTo>
                                  <a:cubicBezTo>
                                    <a:pt x="70" y="0"/>
                                    <a:pt x="74" y="0"/>
                                    <a:pt x="79" y="1"/>
                                  </a:cubicBezTo>
                                  <a:lnTo>
                                    <a:pt x="98" y="6"/>
                                  </a:lnTo>
                                  <a:cubicBezTo>
                                    <a:pt x="101" y="7"/>
                                    <a:pt x="104" y="9"/>
                                    <a:pt x="106" y="11"/>
                                  </a:cubicBezTo>
                                  <a:lnTo>
                                    <a:pt x="121" y="23"/>
                                  </a:lnTo>
                                  <a:cubicBezTo>
                                    <a:pt x="124" y="25"/>
                                    <a:pt x="126" y="27"/>
                                    <a:pt x="127" y="30"/>
                                  </a:cubicBezTo>
                                  <a:lnTo>
                                    <a:pt x="137" y="48"/>
                                  </a:lnTo>
                                  <a:cubicBezTo>
                                    <a:pt x="139" y="50"/>
                                    <a:pt x="140" y="52"/>
                                    <a:pt x="140" y="55"/>
                                  </a:cubicBezTo>
                                  <a:lnTo>
                                    <a:pt x="144" y="76"/>
                                  </a:lnTo>
                                  <a:cubicBezTo>
                                    <a:pt x="145" y="79"/>
                                    <a:pt x="145" y="82"/>
                                    <a:pt x="144" y="85"/>
                                  </a:cubicBezTo>
                                  <a:lnTo>
                                    <a:pt x="140" y="107"/>
                                  </a:lnTo>
                                  <a:cubicBezTo>
                                    <a:pt x="140" y="109"/>
                                    <a:pt x="139" y="112"/>
                                    <a:pt x="137" y="114"/>
                                  </a:cubicBezTo>
                                  <a:lnTo>
                                    <a:pt x="127" y="132"/>
                                  </a:lnTo>
                                  <a:cubicBezTo>
                                    <a:pt x="126" y="135"/>
                                    <a:pt x="124" y="137"/>
                                    <a:pt x="121" y="139"/>
                                  </a:cubicBezTo>
                                  <a:lnTo>
                                    <a:pt x="106" y="151"/>
                                  </a:lnTo>
                                  <a:cubicBezTo>
                                    <a:pt x="104" y="154"/>
                                    <a:pt x="100" y="155"/>
                                    <a:pt x="96" y="156"/>
                                  </a:cubicBezTo>
                                  <a:lnTo>
                                    <a:pt x="77" y="160"/>
                                  </a:lnTo>
                                  <a:cubicBezTo>
                                    <a:pt x="74" y="161"/>
                                    <a:pt x="71" y="161"/>
                                    <a:pt x="67" y="160"/>
                                  </a:cubicBezTo>
                                  <a:lnTo>
                                    <a:pt x="49" y="156"/>
                                  </a:lnTo>
                                  <a:cubicBezTo>
                                    <a:pt x="46" y="155"/>
                                    <a:pt x="43" y="154"/>
                                    <a:pt x="40" y="152"/>
                                  </a:cubicBezTo>
                                  <a:lnTo>
                                    <a:pt x="24" y="140"/>
                                  </a:lnTo>
                                  <a:cubicBezTo>
                                    <a:pt x="21" y="138"/>
                                    <a:pt x="19" y="135"/>
                                    <a:pt x="17" y="132"/>
                                  </a:cubicBezTo>
                                  <a:lnTo>
                                    <a:pt x="7" y="114"/>
                                  </a:lnTo>
                                  <a:cubicBezTo>
                                    <a:pt x="6" y="112"/>
                                    <a:pt x="5" y="109"/>
                                    <a:pt x="5" y="107"/>
                                  </a:cubicBezTo>
                                  <a:lnTo>
                                    <a:pt x="1" y="85"/>
                                  </a:lnTo>
                                  <a:close/>
                                  <a:moveTo>
                                    <a:pt x="52" y="98"/>
                                  </a:moveTo>
                                  <a:lnTo>
                                    <a:pt x="49" y="91"/>
                                  </a:lnTo>
                                  <a:lnTo>
                                    <a:pt x="59" y="109"/>
                                  </a:lnTo>
                                  <a:lnTo>
                                    <a:pt x="53" y="101"/>
                                  </a:lnTo>
                                  <a:lnTo>
                                    <a:pt x="69" y="113"/>
                                  </a:lnTo>
                                  <a:lnTo>
                                    <a:pt x="60" y="109"/>
                                  </a:lnTo>
                                  <a:lnTo>
                                    <a:pt x="78" y="113"/>
                                  </a:lnTo>
                                  <a:lnTo>
                                    <a:pt x="68" y="113"/>
                                  </a:lnTo>
                                  <a:lnTo>
                                    <a:pt x="87" y="109"/>
                                  </a:lnTo>
                                  <a:lnTo>
                                    <a:pt x="76" y="114"/>
                                  </a:lnTo>
                                  <a:lnTo>
                                    <a:pt x="91" y="102"/>
                                  </a:lnTo>
                                  <a:lnTo>
                                    <a:pt x="85" y="109"/>
                                  </a:lnTo>
                                  <a:lnTo>
                                    <a:pt x="95" y="91"/>
                                  </a:lnTo>
                                  <a:lnTo>
                                    <a:pt x="93" y="98"/>
                                  </a:lnTo>
                                  <a:lnTo>
                                    <a:pt x="97" y="76"/>
                                  </a:lnTo>
                                  <a:lnTo>
                                    <a:pt x="97" y="85"/>
                                  </a:lnTo>
                                  <a:lnTo>
                                    <a:pt x="93" y="64"/>
                                  </a:lnTo>
                                  <a:lnTo>
                                    <a:pt x="95" y="71"/>
                                  </a:lnTo>
                                  <a:lnTo>
                                    <a:pt x="85" y="53"/>
                                  </a:lnTo>
                                  <a:lnTo>
                                    <a:pt x="91" y="60"/>
                                  </a:lnTo>
                                  <a:lnTo>
                                    <a:pt x="76" y="48"/>
                                  </a:lnTo>
                                  <a:lnTo>
                                    <a:pt x="85" y="53"/>
                                  </a:lnTo>
                                  <a:lnTo>
                                    <a:pt x="66" y="48"/>
                                  </a:lnTo>
                                  <a:lnTo>
                                    <a:pt x="79" y="48"/>
                                  </a:lnTo>
                                  <a:lnTo>
                                    <a:pt x="61" y="53"/>
                                  </a:lnTo>
                                  <a:lnTo>
                                    <a:pt x="69" y="49"/>
                                  </a:lnTo>
                                  <a:lnTo>
                                    <a:pt x="53" y="61"/>
                                  </a:lnTo>
                                  <a:lnTo>
                                    <a:pt x="59" y="53"/>
                                  </a:lnTo>
                                  <a:lnTo>
                                    <a:pt x="49" y="71"/>
                                  </a:lnTo>
                                  <a:lnTo>
                                    <a:pt x="52" y="64"/>
                                  </a:lnTo>
                                  <a:lnTo>
                                    <a:pt x="48" y="85"/>
                                  </a:lnTo>
                                  <a:lnTo>
                                    <a:pt x="48" y="76"/>
                                  </a:lnTo>
                                  <a:lnTo>
                                    <a:pt x="52" y="98"/>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7131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700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74232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73404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621720"/>
                              <a:ext cx="364320" cy="174600"/>
                            </a:xfrm>
                            <a:prstGeom prst="rect">
                              <a:avLst/>
                            </a:prstGeom>
                            <a:solidFill>
                              <a:srgbClr val="ffffff"/>
                            </a:solidFill>
                            <a:ln>
                              <a:noFill/>
                            </a:ln>
                          </wps:spPr>
                          <wps:style>
                            <a:lnRef idx="0"/>
                            <a:fillRef idx="0"/>
                            <a:effectRef idx="0"/>
                            <a:fontRef idx="minor"/>
                          </wps:style>
                          <wps:bodyPr/>
                        </wps:wsp>
                        <wps:wsp>
                          <wps:cNvSpPr/>
                          <wps:spPr>
                            <a:xfrm>
                              <a:off x="5091480" y="60948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61200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71136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32640" y="695160"/>
                              <a:ext cx="393840" cy="87480"/>
                            </a:xfrm>
                            <a:custGeom>
                              <a:avLst/>
                              <a:gdLst/>
                              <a:ahLst/>
                              <a:rect l="l" t="t" r="r" b="b"/>
                              <a:pathLst>
                                <a:path w="761" h="170">
                                  <a:moveTo>
                                    <a:pt x="16" y="76"/>
                                  </a:moveTo>
                                  <a:lnTo>
                                    <a:pt x="80" y="76"/>
                                  </a:lnTo>
                                  <a:lnTo>
                                    <a:pt x="80" y="92"/>
                                  </a:lnTo>
                                  <a:lnTo>
                                    <a:pt x="16" y="92"/>
                                  </a:lnTo>
                                  <a:lnTo>
                                    <a:pt x="16" y="76"/>
                                  </a:lnTo>
                                  <a:close/>
                                  <a:moveTo>
                                    <a:pt x="128" y="76"/>
                                  </a:moveTo>
                                  <a:lnTo>
                                    <a:pt x="193" y="76"/>
                                  </a:lnTo>
                                  <a:lnTo>
                                    <a:pt x="192" y="92"/>
                                  </a:lnTo>
                                  <a:lnTo>
                                    <a:pt x="128" y="92"/>
                                  </a:lnTo>
                                  <a:lnTo>
                                    <a:pt x="128" y="76"/>
                                  </a:lnTo>
                                  <a:close/>
                                  <a:moveTo>
                                    <a:pt x="241" y="76"/>
                                  </a:moveTo>
                                  <a:lnTo>
                                    <a:pt x="305" y="77"/>
                                  </a:lnTo>
                                  <a:lnTo>
                                    <a:pt x="305" y="93"/>
                                  </a:lnTo>
                                  <a:lnTo>
                                    <a:pt x="241" y="92"/>
                                  </a:lnTo>
                                  <a:lnTo>
                                    <a:pt x="241" y="76"/>
                                  </a:lnTo>
                                  <a:close/>
                                  <a:moveTo>
                                    <a:pt x="353" y="77"/>
                                  </a:moveTo>
                                  <a:lnTo>
                                    <a:pt x="417" y="77"/>
                                  </a:lnTo>
                                  <a:lnTo>
                                    <a:pt x="417" y="93"/>
                                  </a:lnTo>
                                  <a:lnTo>
                                    <a:pt x="353" y="93"/>
                                  </a:lnTo>
                                  <a:lnTo>
                                    <a:pt x="353" y="77"/>
                                  </a:lnTo>
                                  <a:close/>
                                  <a:moveTo>
                                    <a:pt x="465" y="77"/>
                                  </a:moveTo>
                                  <a:lnTo>
                                    <a:pt x="529" y="77"/>
                                  </a:lnTo>
                                  <a:lnTo>
                                    <a:pt x="529" y="93"/>
                                  </a:lnTo>
                                  <a:lnTo>
                                    <a:pt x="465" y="93"/>
                                  </a:lnTo>
                                  <a:lnTo>
                                    <a:pt x="465" y="77"/>
                                  </a:lnTo>
                                  <a:close/>
                                  <a:moveTo>
                                    <a:pt x="577" y="77"/>
                                  </a:moveTo>
                                  <a:lnTo>
                                    <a:pt x="641" y="78"/>
                                  </a:lnTo>
                                  <a:lnTo>
                                    <a:pt x="641" y="94"/>
                                  </a:lnTo>
                                  <a:lnTo>
                                    <a:pt x="577" y="93"/>
                                  </a:lnTo>
                                  <a:lnTo>
                                    <a:pt x="577" y="77"/>
                                  </a:lnTo>
                                  <a:close/>
                                  <a:moveTo>
                                    <a:pt x="689" y="78"/>
                                  </a:moveTo>
                                  <a:lnTo>
                                    <a:pt x="745" y="78"/>
                                  </a:lnTo>
                                  <a:lnTo>
                                    <a:pt x="745" y="94"/>
                                  </a:lnTo>
                                  <a:lnTo>
                                    <a:pt x="689" y="94"/>
                                  </a:lnTo>
                                  <a:lnTo>
                                    <a:pt x="689" y="78"/>
                                  </a:lnTo>
                                  <a:close/>
                                  <a:moveTo>
                                    <a:pt x="140" y="166"/>
                                  </a:moveTo>
                                  <a:lnTo>
                                    <a:pt x="0" y="83"/>
                                  </a:lnTo>
                                  <a:lnTo>
                                    <a:pt x="141" y="2"/>
                                  </a:lnTo>
                                  <a:cubicBezTo>
                                    <a:pt x="145" y="0"/>
                                    <a:pt x="149" y="1"/>
                                    <a:pt x="152" y="5"/>
                                  </a:cubicBezTo>
                                  <a:cubicBezTo>
                                    <a:pt x="154" y="9"/>
                                    <a:pt x="153" y="14"/>
                                    <a:pt x="149" y="16"/>
                                  </a:cubicBezTo>
                                  <a:lnTo>
                                    <a:pt x="20" y="90"/>
                                  </a:lnTo>
                                  <a:lnTo>
                                    <a:pt x="20" y="77"/>
                                  </a:lnTo>
                                  <a:lnTo>
                                    <a:pt x="148" y="152"/>
                                  </a:lnTo>
                                  <a:cubicBezTo>
                                    <a:pt x="152" y="154"/>
                                    <a:pt x="153" y="159"/>
                                    <a:pt x="151" y="163"/>
                                  </a:cubicBezTo>
                                  <a:cubicBezTo>
                                    <a:pt x="149" y="167"/>
                                    <a:pt x="144" y="168"/>
                                    <a:pt x="140" y="166"/>
                                  </a:cubicBezTo>
                                  <a:close/>
                                  <a:moveTo>
                                    <a:pt x="621" y="4"/>
                                  </a:moveTo>
                                  <a:lnTo>
                                    <a:pt x="761" y="86"/>
                                  </a:lnTo>
                                  <a:lnTo>
                                    <a:pt x="620" y="167"/>
                                  </a:lnTo>
                                  <a:cubicBezTo>
                                    <a:pt x="617" y="170"/>
                                    <a:pt x="612" y="168"/>
                                    <a:pt x="610" y="164"/>
                                  </a:cubicBezTo>
                                  <a:cubicBezTo>
                                    <a:pt x="607" y="161"/>
                                    <a:pt x="609" y="156"/>
                                    <a:pt x="612" y="153"/>
                                  </a:cubicBezTo>
                                  <a:lnTo>
                                    <a:pt x="741" y="79"/>
                                  </a:lnTo>
                                  <a:lnTo>
                                    <a:pt x="741" y="93"/>
                                  </a:lnTo>
                                  <a:lnTo>
                                    <a:pt x="613" y="18"/>
                                  </a:lnTo>
                                  <a:cubicBezTo>
                                    <a:pt x="609" y="16"/>
                                    <a:pt x="608" y="11"/>
                                    <a:pt x="610" y="7"/>
                                  </a:cubicBezTo>
                                  <a:cubicBezTo>
                                    <a:pt x="612" y="3"/>
                                    <a:pt x="617" y="2"/>
                                    <a:pt x="621" y="4"/>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74232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113616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1123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165320"/>
                              <a:ext cx="729000" cy="8280"/>
                            </a:xfrm>
                            <a:custGeom>
                              <a:avLst/>
                              <a:gdLst/>
                              <a:ahLst/>
                              <a:rect l="l" t="t" r="r" b="b"/>
                              <a:pathLst>
                                <a:path w="1148"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2" y="0"/>
                                  </a:moveTo>
                                  <a:lnTo>
                                    <a:pt x="875" y="0"/>
                                  </a:lnTo>
                                  <a:lnTo>
                                    <a:pt x="875" y="13"/>
                                  </a:lnTo>
                                  <a:lnTo>
                                    <a:pt x="822" y="13"/>
                                  </a:lnTo>
                                  <a:lnTo>
                                    <a:pt x="822"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48" y="0"/>
                                  </a:lnTo>
                                  <a:lnTo>
                                    <a:pt x="1148" y="13"/>
                                  </a:lnTo>
                                  <a:lnTo>
                                    <a:pt x="1097" y="13"/>
                                  </a:lnTo>
                                  <a:lnTo>
                                    <a:pt x="1097"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665720" y="999360"/>
                              <a:ext cx="1252800" cy="9360"/>
                            </a:xfrm>
                            <a:custGeom>
                              <a:avLst/>
                              <a:gdLst/>
                              <a:ahLst/>
                              <a:rect l="l" t="t" r="r" b="b"/>
                              <a:pathLst>
                                <a:path w="1973" h="15">
                                  <a:moveTo>
                                    <a:pt x="0" y="2"/>
                                  </a:moveTo>
                                  <a:lnTo>
                                    <a:pt x="53" y="2"/>
                                  </a:lnTo>
                                  <a:lnTo>
                                    <a:pt x="53" y="15"/>
                                  </a:lnTo>
                                  <a:lnTo>
                                    <a:pt x="0" y="15"/>
                                  </a:lnTo>
                                  <a:lnTo>
                                    <a:pt x="0" y="2"/>
                                  </a:lnTo>
                                  <a:close/>
                                  <a:moveTo>
                                    <a:pt x="92" y="2"/>
                                  </a:moveTo>
                                  <a:lnTo>
                                    <a:pt x="144" y="2"/>
                                  </a:lnTo>
                                  <a:lnTo>
                                    <a:pt x="144" y="15"/>
                                  </a:lnTo>
                                  <a:lnTo>
                                    <a:pt x="92" y="15"/>
                                  </a:lnTo>
                                  <a:lnTo>
                                    <a:pt x="92" y="2"/>
                                  </a:lnTo>
                                  <a:close/>
                                  <a:moveTo>
                                    <a:pt x="183" y="2"/>
                                  </a:moveTo>
                                  <a:lnTo>
                                    <a:pt x="235" y="2"/>
                                  </a:lnTo>
                                  <a:lnTo>
                                    <a:pt x="235" y="15"/>
                                  </a:lnTo>
                                  <a:lnTo>
                                    <a:pt x="183" y="15"/>
                                  </a:lnTo>
                                  <a:lnTo>
                                    <a:pt x="183" y="2"/>
                                  </a:lnTo>
                                  <a:close/>
                                  <a:moveTo>
                                    <a:pt x="275" y="2"/>
                                  </a:moveTo>
                                  <a:lnTo>
                                    <a:pt x="327" y="2"/>
                                  </a:lnTo>
                                  <a:lnTo>
                                    <a:pt x="327" y="15"/>
                                  </a:lnTo>
                                  <a:lnTo>
                                    <a:pt x="275" y="15"/>
                                  </a:lnTo>
                                  <a:lnTo>
                                    <a:pt x="275" y="2"/>
                                  </a:lnTo>
                                  <a:close/>
                                  <a:moveTo>
                                    <a:pt x="366" y="2"/>
                                  </a:moveTo>
                                  <a:lnTo>
                                    <a:pt x="418" y="2"/>
                                  </a:lnTo>
                                  <a:lnTo>
                                    <a:pt x="418" y="15"/>
                                  </a:lnTo>
                                  <a:lnTo>
                                    <a:pt x="366" y="15"/>
                                  </a:lnTo>
                                  <a:lnTo>
                                    <a:pt x="366" y="2"/>
                                  </a:lnTo>
                                  <a:close/>
                                  <a:moveTo>
                                    <a:pt x="457" y="2"/>
                                  </a:moveTo>
                                  <a:lnTo>
                                    <a:pt x="510" y="1"/>
                                  </a:lnTo>
                                  <a:lnTo>
                                    <a:pt x="510" y="14"/>
                                  </a:lnTo>
                                  <a:lnTo>
                                    <a:pt x="457" y="15"/>
                                  </a:lnTo>
                                  <a:lnTo>
                                    <a:pt x="457" y="2"/>
                                  </a:lnTo>
                                  <a:close/>
                                  <a:moveTo>
                                    <a:pt x="549" y="1"/>
                                  </a:moveTo>
                                  <a:lnTo>
                                    <a:pt x="601" y="1"/>
                                  </a:lnTo>
                                  <a:lnTo>
                                    <a:pt x="601" y="14"/>
                                  </a:lnTo>
                                  <a:lnTo>
                                    <a:pt x="549" y="14"/>
                                  </a:lnTo>
                                  <a:lnTo>
                                    <a:pt x="549" y="1"/>
                                  </a:lnTo>
                                  <a:close/>
                                  <a:moveTo>
                                    <a:pt x="640" y="1"/>
                                  </a:moveTo>
                                  <a:lnTo>
                                    <a:pt x="692" y="1"/>
                                  </a:lnTo>
                                  <a:lnTo>
                                    <a:pt x="692" y="14"/>
                                  </a:lnTo>
                                  <a:lnTo>
                                    <a:pt x="640" y="14"/>
                                  </a:lnTo>
                                  <a:lnTo>
                                    <a:pt x="640" y="1"/>
                                  </a:lnTo>
                                  <a:close/>
                                  <a:moveTo>
                                    <a:pt x="731" y="1"/>
                                  </a:moveTo>
                                  <a:lnTo>
                                    <a:pt x="784" y="1"/>
                                  </a:lnTo>
                                  <a:lnTo>
                                    <a:pt x="784" y="14"/>
                                  </a:lnTo>
                                  <a:lnTo>
                                    <a:pt x="731" y="14"/>
                                  </a:lnTo>
                                  <a:lnTo>
                                    <a:pt x="731" y="1"/>
                                  </a:lnTo>
                                  <a:close/>
                                  <a:moveTo>
                                    <a:pt x="823" y="1"/>
                                  </a:moveTo>
                                  <a:lnTo>
                                    <a:pt x="876" y="1"/>
                                  </a:lnTo>
                                  <a:lnTo>
                                    <a:pt x="876" y="14"/>
                                  </a:lnTo>
                                  <a:lnTo>
                                    <a:pt x="823" y="14"/>
                                  </a:lnTo>
                                  <a:lnTo>
                                    <a:pt x="823" y="1"/>
                                  </a:lnTo>
                                  <a:close/>
                                  <a:moveTo>
                                    <a:pt x="915" y="1"/>
                                  </a:moveTo>
                                  <a:lnTo>
                                    <a:pt x="967" y="1"/>
                                  </a:lnTo>
                                  <a:lnTo>
                                    <a:pt x="967" y="14"/>
                                  </a:lnTo>
                                  <a:lnTo>
                                    <a:pt x="915" y="14"/>
                                  </a:lnTo>
                                  <a:lnTo>
                                    <a:pt x="915" y="1"/>
                                  </a:lnTo>
                                  <a:close/>
                                  <a:moveTo>
                                    <a:pt x="1006" y="1"/>
                                  </a:moveTo>
                                  <a:lnTo>
                                    <a:pt x="1058" y="1"/>
                                  </a:lnTo>
                                  <a:lnTo>
                                    <a:pt x="1058" y="14"/>
                                  </a:lnTo>
                                  <a:lnTo>
                                    <a:pt x="1006" y="14"/>
                                  </a:lnTo>
                                  <a:lnTo>
                                    <a:pt x="1006" y="1"/>
                                  </a:lnTo>
                                  <a:close/>
                                  <a:moveTo>
                                    <a:pt x="1098" y="1"/>
                                  </a:moveTo>
                                  <a:lnTo>
                                    <a:pt x="1150" y="1"/>
                                  </a:lnTo>
                                  <a:lnTo>
                                    <a:pt x="1150" y="14"/>
                                  </a:lnTo>
                                  <a:lnTo>
                                    <a:pt x="1098" y="14"/>
                                  </a:lnTo>
                                  <a:lnTo>
                                    <a:pt x="1098" y="1"/>
                                  </a:lnTo>
                                  <a:close/>
                                  <a:moveTo>
                                    <a:pt x="1189" y="1"/>
                                  </a:moveTo>
                                  <a:lnTo>
                                    <a:pt x="1241" y="1"/>
                                  </a:lnTo>
                                  <a:lnTo>
                                    <a:pt x="1241" y="14"/>
                                  </a:lnTo>
                                  <a:lnTo>
                                    <a:pt x="1189" y="14"/>
                                  </a:lnTo>
                                  <a:lnTo>
                                    <a:pt x="1189" y="1"/>
                                  </a:lnTo>
                                  <a:close/>
                                  <a:moveTo>
                                    <a:pt x="1280" y="1"/>
                                  </a:moveTo>
                                  <a:lnTo>
                                    <a:pt x="1332" y="1"/>
                                  </a:lnTo>
                                  <a:lnTo>
                                    <a:pt x="1332" y="14"/>
                                  </a:lnTo>
                                  <a:lnTo>
                                    <a:pt x="1280" y="14"/>
                                  </a:lnTo>
                                  <a:lnTo>
                                    <a:pt x="1280" y="1"/>
                                  </a:lnTo>
                                  <a:close/>
                                  <a:moveTo>
                                    <a:pt x="1372" y="1"/>
                                  </a:moveTo>
                                  <a:lnTo>
                                    <a:pt x="1424" y="1"/>
                                  </a:lnTo>
                                  <a:lnTo>
                                    <a:pt x="1424" y="14"/>
                                  </a:lnTo>
                                  <a:lnTo>
                                    <a:pt x="1372" y="14"/>
                                  </a:lnTo>
                                  <a:lnTo>
                                    <a:pt x="1372" y="1"/>
                                  </a:lnTo>
                                  <a:close/>
                                  <a:moveTo>
                                    <a:pt x="1463" y="1"/>
                                  </a:moveTo>
                                  <a:lnTo>
                                    <a:pt x="1515" y="1"/>
                                  </a:lnTo>
                                  <a:lnTo>
                                    <a:pt x="1515" y="14"/>
                                  </a:lnTo>
                                  <a:lnTo>
                                    <a:pt x="1463" y="14"/>
                                  </a:lnTo>
                                  <a:lnTo>
                                    <a:pt x="1463" y="1"/>
                                  </a:lnTo>
                                  <a:close/>
                                  <a:moveTo>
                                    <a:pt x="1554" y="1"/>
                                  </a:moveTo>
                                  <a:lnTo>
                                    <a:pt x="1606" y="1"/>
                                  </a:lnTo>
                                  <a:lnTo>
                                    <a:pt x="1606" y="14"/>
                                  </a:lnTo>
                                  <a:lnTo>
                                    <a:pt x="1554" y="14"/>
                                  </a:lnTo>
                                  <a:lnTo>
                                    <a:pt x="1554" y="1"/>
                                  </a:lnTo>
                                  <a:close/>
                                  <a:moveTo>
                                    <a:pt x="1646" y="1"/>
                                  </a:moveTo>
                                  <a:lnTo>
                                    <a:pt x="1699" y="1"/>
                                  </a:lnTo>
                                  <a:lnTo>
                                    <a:pt x="1699" y="14"/>
                                  </a:lnTo>
                                  <a:lnTo>
                                    <a:pt x="1646" y="14"/>
                                  </a:lnTo>
                                  <a:lnTo>
                                    <a:pt x="1646" y="1"/>
                                  </a:lnTo>
                                  <a:close/>
                                  <a:moveTo>
                                    <a:pt x="1738" y="1"/>
                                  </a:moveTo>
                                  <a:lnTo>
                                    <a:pt x="1790" y="1"/>
                                  </a:lnTo>
                                  <a:lnTo>
                                    <a:pt x="1790" y="14"/>
                                  </a:lnTo>
                                  <a:lnTo>
                                    <a:pt x="1738" y="14"/>
                                  </a:lnTo>
                                  <a:lnTo>
                                    <a:pt x="1738" y="1"/>
                                  </a:lnTo>
                                  <a:close/>
                                  <a:moveTo>
                                    <a:pt x="1829" y="1"/>
                                  </a:moveTo>
                                  <a:lnTo>
                                    <a:pt x="1881" y="1"/>
                                  </a:lnTo>
                                  <a:lnTo>
                                    <a:pt x="1881" y="14"/>
                                  </a:lnTo>
                                  <a:lnTo>
                                    <a:pt x="1829" y="14"/>
                                  </a:lnTo>
                                  <a:lnTo>
                                    <a:pt x="1829" y="1"/>
                                  </a:lnTo>
                                  <a:close/>
                                  <a:moveTo>
                                    <a:pt x="1920" y="1"/>
                                  </a:moveTo>
                                  <a:lnTo>
                                    <a:pt x="1973" y="0"/>
                                  </a:lnTo>
                                  <a:lnTo>
                                    <a:pt x="1973" y="13"/>
                                  </a:lnTo>
                                  <a:lnTo>
                                    <a:pt x="1920" y="14"/>
                                  </a:lnTo>
                                  <a:lnTo>
                                    <a:pt x="1920" y="1"/>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978480"/>
                              <a:ext cx="57960" cy="4968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965880"/>
                              <a:ext cx="83880" cy="7560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978480"/>
                              <a:ext cx="57960" cy="4968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965880"/>
                              <a:ext cx="83160" cy="7560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978480"/>
                              <a:ext cx="49680" cy="49680"/>
                            </a:xfrm>
                            <a:custGeom>
                              <a:avLst/>
                              <a:gdLst/>
                              <a:ahLst/>
                              <a:rect l="l" t="t" r="r" b="b"/>
                              <a:pathLst>
                                <a:path w="96" h="96">
                                  <a:moveTo>
                                    <a:pt x="0" y="48"/>
                                  </a:moveTo>
                                  <a:cubicBezTo>
                                    <a:pt x="0" y="22"/>
                                    <a:pt x="22" y="0"/>
                                    <a:pt x="48" y="0"/>
                                  </a:cubicBezTo>
                                  <a:cubicBezTo>
                                    <a:pt x="48" y="0"/>
                                    <a:pt x="48" y="0"/>
                                    <a:pt x="48" y="0"/>
                                  </a:cubicBezTo>
                                  <a:lnTo>
                                    <a:pt x="48" y="0"/>
                                  </a:lnTo>
                                  <a:cubicBezTo>
                                    <a:pt x="75" y="0"/>
                                    <a:pt x="96" y="22"/>
                                    <a:pt x="96" y="48"/>
                                  </a:cubicBezTo>
                                  <a:cubicBezTo>
                                    <a:pt x="96" y="48"/>
                                    <a:pt x="96" y="48"/>
                                    <a:pt x="96" y="48"/>
                                  </a:cubicBezTo>
                                  <a:lnTo>
                                    <a:pt x="96" y="48"/>
                                  </a:lnTo>
                                  <a:cubicBezTo>
                                    <a:pt x="96" y="75"/>
                                    <a:pt x="75" y="96"/>
                                    <a:pt x="48" y="96"/>
                                  </a:cubicBezTo>
                                  <a:cubicBezTo>
                                    <a:pt x="48" y="96"/>
                                    <a:pt x="48" y="96"/>
                                    <a:pt x="48" y="96"/>
                                  </a:cubicBezTo>
                                  <a:lnTo>
                                    <a:pt x="48" y="96"/>
                                  </a:lnTo>
                                  <a:cubicBezTo>
                                    <a:pt x="22"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965880"/>
                              <a:ext cx="75600" cy="75600"/>
                            </a:xfrm>
                            <a:custGeom>
                              <a:avLst/>
                              <a:gdLst/>
                              <a:ahLst/>
                              <a:rect l="l" t="t" r="r" b="b"/>
                              <a:pathLst>
                                <a:path w="145" h="145">
                                  <a:moveTo>
                                    <a:pt x="1" y="77"/>
                                  </a:moveTo>
                                  <a:cubicBezTo>
                                    <a:pt x="0" y="74"/>
                                    <a:pt x="0" y="71"/>
                                    <a:pt x="1" y="67"/>
                                  </a:cubicBezTo>
                                  <a:lnTo>
                                    <a:pt x="5" y="49"/>
                                  </a:lnTo>
                                  <a:cubicBezTo>
                                    <a:pt x="6" y="47"/>
                                    <a:pt x="7" y="44"/>
                                    <a:pt x="8" y="42"/>
                                  </a:cubicBezTo>
                                  <a:lnTo>
                                    <a:pt x="18" y="26"/>
                                  </a:lnTo>
                                  <a:cubicBezTo>
                                    <a:pt x="20" y="23"/>
                                    <a:pt x="23" y="20"/>
                                    <a:pt x="26" y="18"/>
                                  </a:cubicBezTo>
                                  <a:lnTo>
                                    <a:pt x="42" y="8"/>
                                  </a:lnTo>
                                  <a:cubicBezTo>
                                    <a:pt x="44" y="7"/>
                                    <a:pt x="47" y="6"/>
                                    <a:pt x="49" y="5"/>
                                  </a:cubicBezTo>
                                  <a:lnTo>
                                    <a:pt x="67" y="1"/>
                                  </a:lnTo>
                                  <a:cubicBezTo>
                                    <a:pt x="71" y="0"/>
                                    <a:pt x="74" y="0"/>
                                    <a:pt x="77" y="1"/>
                                  </a:cubicBezTo>
                                  <a:lnTo>
                                    <a:pt x="96" y="5"/>
                                  </a:lnTo>
                                  <a:cubicBezTo>
                                    <a:pt x="99" y="6"/>
                                    <a:pt x="102" y="7"/>
                                    <a:pt x="105" y="8"/>
                                  </a:cubicBezTo>
                                  <a:lnTo>
                                    <a:pt x="120" y="18"/>
                                  </a:lnTo>
                                  <a:cubicBezTo>
                                    <a:pt x="123" y="20"/>
                                    <a:pt x="125" y="23"/>
                                    <a:pt x="127" y="26"/>
                                  </a:cubicBezTo>
                                  <a:lnTo>
                                    <a:pt x="137" y="42"/>
                                  </a:lnTo>
                                  <a:cubicBezTo>
                                    <a:pt x="138" y="44"/>
                                    <a:pt x="139" y="47"/>
                                    <a:pt x="140" y="49"/>
                                  </a:cubicBezTo>
                                  <a:lnTo>
                                    <a:pt x="144" y="67"/>
                                  </a:lnTo>
                                  <a:cubicBezTo>
                                    <a:pt x="145" y="71"/>
                                    <a:pt x="145" y="74"/>
                                    <a:pt x="144" y="77"/>
                                  </a:cubicBezTo>
                                  <a:lnTo>
                                    <a:pt x="140" y="96"/>
                                  </a:lnTo>
                                  <a:cubicBezTo>
                                    <a:pt x="139" y="99"/>
                                    <a:pt x="138" y="102"/>
                                    <a:pt x="136" y="105"/>
                                  </a:cubicBezTo>
                                  <a:lnTo>
                                    <a:pt x="126" y="120"/>
                                  </a:lnTo>
                                  <a:cubicBezTo>
                                    <a:pt x="125" y="122"/>
                                    <a:pt x="122" y="125"/>
                                    <a:pt x="120" y="126"/>
                                  </a:cubicBezTo>
                                  <a:lnTo>
                                    <a:pt x="105" y="136"/>
                                  </a:lnTo>
                                  <a:cubicBezTo>
                                    <a:pt x="102" y="138"/>
                                    <a:pt x="99" y="139"/>
                                    <a:pt x="96" y="140"/>
                                  </a:cubicBezTo>
                                  <a:lnTo>
                                    <a:pt x="77" y="144"/>
                                  </a:lnTo>
                                  <a:cubicBezTo>
                                    <a:pt x="74" y="145"/>
                                    <a:pt x="71" y="145"/>
                                    <a:pt x="67" y="144"/>
                                  </a:cubicBezTo>
                                  <a:lnTo>
                                    <a:pt x="49" y="140"/>
                                  </a:lnTo>
                                  <a:cubicBezTo>
                                    <a:pt x="47" y="139"/>
                                    <a:pt x="44" y="138"/>
                                    <a:pt x="42" y="137"/>
                                  </a:cubicBezTo>
                                  <a:lnTo>
                                    <a:pt x="26" y="127"/>
                                  </a:lnTo>
                                  <a:cubicBezTo>
                                    <a:pt x="23" y="125"/>
                                    <a:pt x="20" y="123"/>
                                    <a:pt x="18" y="120"/>
                                  </a:cubicBezTo>
                                  <a:lnTo>
                                    <a:pt x="8" y="105"/>
                                  </a:lnTo>
                                  <a:cubicBezTo>
                                    <a:pt x="7" y="102"/>
                                    <a:pt x="6" y="99"/>
                                    <a:pt x="5" y="96"/>
                                  </a:cubicBezTo>
                                  <a:lnTo>
                                    <a:pt x="1" y="77"/>
                                  </a:lnTo>
                                  <a:close/>
                                  <a:moveTo>
                                    <a:pt x="52" y="87"/>
                                  </a:moveTo>
                                  <a:lnTo>
                                    <a:pt x="48" y="78"/>
                                  </a:lnTo>
                                  <a:lnTo>
                                    <a:pt x="58" y="93"/>
                                  </a:lnTo>
                                  <a:lnTo>
                                    <a:pt x="51" y="86"/>
                                  </a:lnTo>
                                  <a:lnTo>
                                    <a:pt x="67" y="96"/>
                                  </a:lnTo>
                                  <a:lnTo>
                                    <a:pt x="60" y="93"/>
                                  </a:lnTo>
                                  <a:lnTo>
                                    <a:pt x="78" y="97"/>
                                  </a:lnTo>
                                  <a:lnTo>
                                    <a:pt x="68" y="97"/>
                                  </a:lnTo>
                                  <a:lnTo>
                                    <a:pt x="87" y="93"/>
                                  </a:lnTo>
                                  <a:lnTo>
                                    <a:pt x="78" y="96"/>
                                  </a:lnTo>
                                  <a:lnTo>
                                    <a:pt x="93" y="86"/>
                                  </a:lnTo>
                                  <a:lnTo>
                                    <a:pt x="86" y="93"/>
                                  </a:lnTo>
                                  <a:lnTo>
                                    <a:pt x="96" y="78"/>
                                  </a:lnTo>
                                  <a:lnTo>
                                    <a:pt x="93" y="87"/>
                                  </a:lnTo>
                                  <a:lnTo>
                                    <a:pt x="97" y="68"/>
                                  </a:lnTo>
                                  <a:lnTo>
                                    <a:pt x="97" y="78"/>
                                  </a:lnTo>
                                  <a:lnTo>
                                    <a:pt x="93" y="60"/>
                                  </a:lnTo>
                                  <a:lnTo>
                                    <a:pt x="96" y="67"/>
                                  </a:lnTo>
                                  <a:lnTo>
                                    <a:pt x="86" y="51"/>
                                  </a:lnTo>
                                  <a:lnTo>
                                    <a:pt x="93" y="58"/>
                                  </a:lnTo>
                                  <a:lnTo>
                                    <a:pt x="78" y="48"/>
                                  </a:lnTo>
                                  <a:lnTo>
                                    <a:pt x="87" y="52"/>
                                  </a:lnTo>
                                  <a:lnTo>
                                    <a:pt x="68" y="48"/>
                                  </a:lnTo>
                                  <a:lnTo>
                                    <a:pt x="78" y="48"/>
                                  </a:lnTo>
                                  <a:lnTo>
                                    <a:pt x="60" y="52"/>
                                  </a:lnTo>
                                  <a:lnTo>
                                    <a:pt x="67" y="49"/>
                                  </a:lnTo>
                                  <a:lnTo>
                                    <a:pt x="51" y="59"/>
                                  </a:lnTo>
                                  <a:lnTo>
                                    <a:pt x="59" y="51"/>
                                  </a:lnTo>
                                  <a:lnTo>
                                    <a:pt x="49" y="67"/>
                                  </a:lnTo>
                                  <a:lnTo>
                                    <a:pt x="52" y="60"/>
                                  </a:lnTo>
                                  <a:lnTo>
                                    <a:pt x="48" y="78"/>
                                  </a:lnTo>
                                  <a:lnTo>
                                    <a:pt x="48" y="68"/>
                                  </a:lnTo>
                                  <a:lnTo>
                                    <a:pt x="52" y="8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978480"/>
                              <a:ext cx="57960" cy="4968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965880"/>
                              <a:ext cx="83160" cy="7560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100764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99936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920880"/>
                              <a:ext cx="364320" cy="173880"/>
                            </a:xfrm>
                            <a:prstGeom prst="rect">
                              <a:avLst/>
                            </a:prstGeom>
                            <a:solidFill>
                              <a:srgbClr val="ffffff"/>
                            </a:solidFill>
                            <a:ln>
                              <a:noFill/>
                            </a:ln>
                          </wps:spPr>
                          <wps:style>
                            <a:lnRef idx="0"/>
                            <a:fillRef idx="0"/>
                            <a:effectRef idx="0"/>
                            <a:fontRef idx="minor"/>
                          </wps:style>
                          <wps:bodyPr/>
                        </wps:wsp>
                        <wps:wsp>
                          <wps:cNvSpPr/>
                          <wps:spPr>
                            <a:xfrm>
                              <a:off x="5091480" y="90792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88848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98748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32640" y="960120"/>
                              <a:ext cx="393840" cy="88200"/>
                            </a:xfrm>
                            <a:custGeom>
                              <a:avLst/>
                              <a:gdLst/>
                              <a:ahLst/>
                              <a:rect l="l" t="t" r="r" b="b"/>
                              <a:pathLst>
                                <a:path w="761" h="170">
                                  <a:moveTo>
                                    <a:pt x="16" y="76"/>
                                  </a:moveTo>
                                  <a:lnTo>
                                    <a:pt x="80" y="76"/>
                                  </a:lnTo>
                                  <a:lnTo>
                                    <a:pt x="80" y="92"/>
                                  </a:lnTo>
                                  <a:lnTo>
                                    <a:pt x="16" y="92"/>
                                  </a:lnTo>
                                  <a:lnTo>
                                    <a:pt x="16" y="76"/>
                                  </a:lnTo>
                                  <a:close/>
                                  <a:moveTo>
                                    <a:pt x="128" y="76"/>
                                  </a:moveTo>
                                  <a:lnTo>
                                    <a:pt x="193" y="76"/>
                                  </a:lnTo>
                                  <a:lnTo>
                                    <a:pt x="192" y="92"/>
                                  </a:lnTo>
                                  <a:lnTo>
                                    <a:pt x="128" y="92"/>
                                  </a:lnTo>
                                  <a:lnTo>
                                    <a:pt x="128" y="76"/>
                                  </a:lnTo>
                                  <a:close/>
                                  <a:moveTo>
                                    <a:pt x="241" y="76"/>
                                  </a:moveTo>
                                  <a:lnTo>
                                    <a:pt x="305" y="77"/>
                                  </a:lnTo>
                                  <a:lnTo>
                                    <a:pt x="305" y="93"/>
                                  </a:lnTo>
                                  <a:lnTo>
                                    <a:pt x="241" y="92"/>
                                  </a:lnTo>
                                  <a:lnTo>
                                    <a:pt x="241" y="76"/>
                                  </a:lnTo>
                                  <a:close/>
                                  <a:moveTo>
                                    <a:pt x="353" y="77"/>
                                  </a:moveTo>
                                  <a:lnTo>
                                    <a:pt x="417" y="77"/>
                                  </a:lnTo>
                                  <a:lnTo>
                                    <a:pt x="417" y="93"/>
                                  </a:lnTo>
                                  <a:lnTo>
                                    <a:pt x="353" y="93"/>
                                  </a:lnTo>
                                  <a:lnTo>
                                    <a:pt x="353" y="77"/>
                                  </a:lnTo>
                                  <a:close/>
                                  <a:moveTo>
                                    <a:pt x="465" y="77"/>
                                  </a:moveTo>
                                  <a:lnTo>
                                    <a:pt x="529" y="77"/>
                                  </a:lnTo>
                                  <a:lnTo>
                                    <a:pt x="529" y="93"/>
                                  </a:lnTo>
                                  <a:lnTo>
                                    <a:pt x="465" y="93"/>
                                  </a:lnTo>
                                  <a:lnTo>
                                    <a:pt x="465" y="77"/>
                                  </a:lnTo>
                                  <a:close/>
                                  <a:moveTo>
                                    <a:pt x="577" y="77"/>
                                  </a:moveTo>
                                  <a:lnTo>
                                    <a:pt x="641" y="78"/>
                                  </a:lnTo>
                                  <a:lnTo>
                                    <a:pt x="641" y="94"/>
                                  </a:lnTo>
                                  <a:lnTo>
                                    <a:pt x="577" y="93"/>
                                  </a:lnTo>
                                  <a:lnTo>
                                    <a:pt x="577" y="77"/>
                                  </a:lnTo>
                                  <a:close/>
                                  <a:moveTo>
                                    <a:pt x="689" y="78"/>
                                  </a:moveTo>
                                  <a:lnTo>
                                    <a:pt x="745" y="78"/>
                                  </a:lnTo>
                                  <a:lnTo>
                                    <a:pt x="745" y="94"/>
                                  </a:lnTo>
                                  <a:lnTo>
                                    <a:pt x="689" y="94"/>
                                  </a:lnTo>
                                  <a:lnTo>
                                    <a:pt x="689" y="78"/>
                                  </a:lnTo>
                                  <a:close/>
                                  <a:moveTo>
                                    <a:pt x="140" y="166"/>
                                  </a:moveTo>
                                  <a:lnTo>
                                    <a:pt x="0" y="83"/>
                                  </a:lnTo>
                                  <a:lnTo>
                                    <a:pt x="141" y="2"/>
                                  </a:lnTo>
                                  <a:cubicBezTo>
                                    <a:pt x="145" y="0"/>
                                    <a:pt x="149" y="1"/>
                                    <a:pt x="152" y="5"/>
                                  </a:cubicBezTo>
                                  <a:cubicBezTo>
                                    <a:pt x="154" y="9"/>
                                    <a:pt x="153" y="14"/>
                                    <a:pt x="149" y="16"/>
                                  </a:cubicBezTo>
                                  <a:lnTo>
                                    <a:pt x="20" y="90"/>
                                  </a:lnTo>
                                  <a:lnTo>
                                    <a:pt x="20" y="77"/>
                                  </a:lnTo>
                                  <a:lnTo>
                                    <a:pt x="148" y="152"/>
                                  </a:lnTo>
                                  <a:cubicBezTo>
                                    <a:pt x="152" y="154"/>
                                    <a:pt x="153" y="159"/>
                                    <a:pt x="151" y="163"/>
                                  </a:cubicBezTo>
                                  <a:cubicBezTo>
                                    <a:pt x="149" y="167"/>
                                    <a:pt x="144" y="168"/>
                                    <a:pt x="140" y="166"/>
                                  </a:cubicBezTo>
                                  <a:close/>
                                  <a:moveTo>
                                    <a:pt x="621" y="4"/>
                                  </a:moveTo>
                                  <a:lnTo>
                                    <a:pt x="761" y="86"/>
                                  </a:lnTo>
                                  <a:lnTo>
                                    <a:pt x="620" y="167"/>
                                  </a:lnTo>
                                  <a:cubicBezTo>
                                    <a:pt x="617" y="170"/>
                                    <a:pt x="612" y="168"/>
                                    <a:pt x="610" y="164"/>
                                  </a:cubicBezTo>
                                  <a:cubicBezTo>
                                    <a:pt x="607" y="161"/>
                                    <a:pt x="609" y="156"/>
                                    <a:pt x="612" y="153"/>
                                  </a:cubicBezTo>
                                  <a:lnTo>
                                    <a:pt x="741" y="79"/>
                                  </a:lnTo>
                                  <a:lnTo>
                                    <a:pt x="741" y="93"/>
                                  </a:lnTo>
                                  <a:lnTo>
                                    <a:pt x="613" y="18"/>
                                  </a:lnTo>
                                  <a:cubicBezTo>
                                    <a:pt x="609" y="16"/>
                                    <a:pt x="608" y="11"/>
                                    <a:pt x="610" y="7"/>
                                  </a:cubicBezTo>
                                  <a:cubicBezTo>
                                    <a:pt x="612" y="3"/>
                                    <a:pt x="617" y="2"/>
                                    <a:pt x="621" y="4"/>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99936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1315800" y="1003320"/>
                              <a:ext cx="348120" cy="171360"/>
                            </a:xfrm>
                            <a:custGeom>
                              <a:avLst/>
                              <a:gdLst/>
                              <a:ahLst/>
                              <a:rect l="l" t="t" r="r" b="b"/>
                              <a:pathLst>
                                <a:path w="548" h="270">
                                  <a:moveTo>
                                    <a:pt x="0" y="259"/>
                                  </a:moveTo>
                                  <a:lnTo>
                                    <a:pt x="48" y="236"/>
                                  </a:lnTo>
                                  <a:lnTo>
                                    <a:pt x="53" y="248"/>
                                  </a:lnTo>
                                  <a:lnTo>
                                    <a:pt x="6" y="270"/>
                                  </a:lnTo>
                                  <a:lnTo>
                                    <a:pt x="0" y="259"/>
                                  </a:lnTo>
                                  <a:close/>
                                  <a:moveTo>
                                    <a:pt x="83" y="219"/>
                                  </a:moveTo>
                                  <a:lnTo>
                                    <a:pt x="130" y="197"/>
                                  </a:lnTo>
                                  <a:lnTo>
                                    <a:pt x="136" y="208"/>
                                  </a:lnTo>
                                  <a:lnTo>
                                    <a:pt x="88" y="231"/>
                                  </a:lnTo>
                                  <a:lnTo>
                                    <a:pt x="83" y="219"/>
                                  </a:lnTo>
                                  <a:close/>
                                  <a:moveTo>
                                    <a:pt x="165" y="180"/>
                                  </a:moveTo>
                                  <a:lnTo>
                                    <a:pt x="212" y="158"/>
                                  </a:lnTo>
                                  <a:lnTo>
                                    <a:pt x="218" y="169"/>
                                  </a:lnTo>
                                  <a:lnTo>
                                    <a:pt x="171" y="192"/>
                                  </a:lnTo>
                                  <a:lnTo>
                                    <a:pt x="165" y="180"/>
                                  </a:lnTo>
                                  <a:close/>
                                  <a:moveTo>
                                    <a:pt x="248" y="141"/>
                                  </a:moveTo>
                                  <a:lnTo>
                                    <a:pt x="296" y="118"/>
                                  </a:lnTo>
                                  <a:lnTo>
                                    <a:pt x="300" y="130"/>
                                  </a:lnTo>
                                  <a:lnTo>
                                    <a:pt x="254" y="152"/>
                                  </a:lnTo>
                                  <a:lnTo>
                                    <a:pt x="248" y="141"/>
                                  </a:lnTo>
                                  <a:close/>
                                  <a:moveTo>
                                    <a:pt x="331" y="101"/>
                                  </a:moveTo>
                                  <a:lnTo>
                                    <a:pt x="378" y="79"/>
                                  </a:lnTo>
                                  <a:lnTo>
                                    <a:pt x="384" y="91"/>
                                  </a:lnTo>
                                  <a:lnTo>
                                    <a:pt x="336" y="113"/>
                                  </a:lnTo>
                                  <a:lnTo>
                                    <a:pt x="331" y="101"/>
                                  </a:lnTo>
                                  <a:close/>
                                  <a:moveTo>
                                    <a:pt x="413" y="62"/>
                                  </a:moveTo>
                                  <a:lnTo>
                                    <a:pt x="460" y="39"/>
                                  </a:lnTo>
                                  <a:lnTo>
                                    <a:pt x="466" y="52"/>
                                  </a:lnTo>
                                  <a:lnTo>
                                    <a:pt x="419" y="74"/>
                                  </a:lnTo>
                                  <a:lnTo>
                                    <a:pt x="413" y="62"/>
                                  </a:lnTo>
                                  <a:close/>
                                  <a:moveTo>
                                    <a:pt x="495" y="22"/>
                                  </a:moveTo>
                                  <a:lnTo>
                                    <a:pt x="543" y="0"/>
                                  </a:lnTo>
                                  <a:lnTo>
                                    <a:pt x="548" y="12"/>
                                  </a:lnTo>
                                  <a:lnTo>
                                    <a:pt x="501" y="35"/>
                                  </a:lnTo>
                                  <a:lnTo>
                                    <a:pt x="495" y="22"/>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898440" y="642600"/>
                              <a:ext cx="464040" cy="216000"/>
                            </a:xfrm>
                            <a:prstGeom prst="rect">
                              <a:avLst/>
                            </a:prstGeom>
                            <a:solidFill>
                              <a:srgbClr val="d9d9d9"/>
                            </a:solidFill>
                            <a:ln>
                              <a:noFill/>
                            </a:ln>
                          </wps:spPr>
                          <wps:style>
                            <a:lnRef idx="0"/>
                            <a:fillRef idx="0"/>
                            <a:effectRef idx="0"/>
                            <a:fontRef idx="minor"/>
                          </wps:style>
                          <wps:bodyPr/>
                        </wps:wsp>
                        <wps:wsp>
                          <wps:cNvSpPr txBox="1"/>
                          <wps:spPr>
                            <a:xfrm>
                              <a:off x="4008240" y="689760"/>
                              <a:ext cx="14364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wps:txbx>
                          <wps:bodyPr wrap="square" lIns="0" rIns="0" tIns="0" bIns="0">
                            <a:spAutoFit/>
                          </wps:bodyPr>
                        </wps:wsp>
                        <wps:wsp>
                          <wps:cNvSpPr txBox="1"/>
                          <wps:spPr>
                            <a:xfrm>
                              <a:off x="4156560" y="689760"/>
                              <a:ext cx="3240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wps:txbx>
                          <wps:bodyPr wrap="square" lIns="0" rIns="0" tIns="0" bIns="0">
                            <a:spAutoFit/>
                          </wps:bodyPr>
                        </wps:wsp>
                        <wps:wsp>
                          <wps:cNvSpPr txBox="1"/>
                          <wps:spPr>
                            <a:xfrm>
                              <a:off x="4191120" y="689760"/>
                              <a:ext cx="5256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wps:txbx>
                          <wps:bodyPr wrap="square" lIns="0" rIns="0" tIns="0" bIns="0">
                            <a:spAutoFit/>
                          </wps:bodyPr>
                        </wps:wsp>
                        <wps:wsp>
                          <wps:cNvSpPr/>
                          <wps:spPr>
                            <a:xfrm>
                              <a:off x="4312800" y="891720"/>
                              <a:ext cx="455760" cy="215280"/>
                            </a:xfrm>
                            <a:prstGeom prst="rect">
                              <a:avLst/>
                            </a:prstGeom>
                            <a:solidFill>
                              <a:srgbClr val="d9d9d9"/>
                            </a:solidFill>
                            <a:ln>
                              <a:noFill/>
                            </a:ln>
                          </wps:spPr>
                          <wps:style>
                            <a:lnRef idx="0"/>
                            <a:fillRef idx="0"/>
                            <a:effectRef idx="0"/>
                            <a:fontRef idx="minor"/>
                          </wps:style>
                          <wps:bodyPr/>
                        </wps:wsp>
                        <wps:wsp>
                          <wps:cNvSpPr txBox="1"/>
                          <wps:spPr>
                            <a:xfrm>
                              <a:off x="4418280" y="932760"/>
                              <a:ext cx="16128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wps:txbx>
                          <wps:bodyPr wrap="square" lIns="0" rIns="0" tIns="0" bIns="0">
                            <a:spAutoFit/>
                          </wps:bodyPr>
                        </wps:wsp>
                        <wps:wsp>
                          <wps:cNvSpPr txBox="1"/>
                          <wps:spPr>
                            <a:xfrm>
                              <a:off x="4568040" y="932760"/>
                              <a:ext cx="3636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wps:txbx>
                          <wps:bodyPr wrap="square" lIns="0" rIns="0" tIns="0" bIns="0">
                            <a:spAutoFit/>
                          </wps:bodyPr>
                        </wps:wsp>
                        <wps:wsp>
                          <wps:cNvSpPr txBox="1"/>
                          <wps:spPr>
                            <a:xfrm>
                              <a:off x="4601160" y="932760"/>
                              <a:ext cx="5904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wps:txbx>
                          <wps:bodyPr wrap="square" lIns="0" rIns="0" tIns="0" bIns="0">
                            <a:spAutoFit/>
                          </wps:bodyPr>
                        </wps:wsp>
                        <wps:wsp>
                          <wps:cNvSpPr txBox="1"/>
                          <wps:spPr>
                            <a:xfrm>
                              <a:off x="3931200" y="457200"/>
                              <a:ext cx="428760" cy="269280"/>
                            </a:xfrm>
                            <a:prstGeom prst="rect">
                              <a:avLst/>
                            </a:prstGeom>
                            <a:noFill/>
                            <a:ln>
                              <a:noFill/>
                            </a:ln>
                          </wps:spPr>
                          <wps:txb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wps:txbx>
                          <wps:bodyPr wrap="square" lIns="0" rIns="0" tIns="0" bIns="0">
                            <a:spAutoFit/>
                          </wps:bodyPr>
                        </wps:wsp>
                      </wpg:wgp>
                    </a:graphicData>
                  </a:graphic>
                </wp:inline>
              </w:drawing>
            </mc:Choice>
            <mc:Fallback>
              <w:pict>
                <v:group id="shape_0" style="position:absolute;margin-left:0pt;margin-top:0pt;width:481.5pt;height:143.1pt" coordorigin="0,0" coordsize="9630,2862">
                  <v:rect id="shape_0" stroked="f" style="position:absolute;left:0;top:0;width:9629;height:2861;mso-position-horizontal-relative:char">
                    <w10:wrap type="none"/>
                    <v:fill o:detectmouseclick="t" on="false"/>
                    <v:stroke color="#3465a4" joinstyle="round" endcap="flat"/>
                  </v:rect>
                  <v:shape id="shape_0" fillcolor="black" stroked="t" style="position:absolute;left:7;top:411;width:951;height:744;mso-position-horizontal-relative:char">
                    <w10:wrap type="none"/>
                    <v:fill o:detectmouseclick="t" type="solid" color2="white"/>
                    <v:stroke color="black" weight="720" joinstyle="round" endcap="flat"/>
                  </v:shape>
                  <v:shapetype id="_x0000_t202" coordsize="21600,21600" o:spt="202" path="m,l,21600l21600,21600l21600,xe">
                    <v:stroke joinstyle="miter"/>
                    <v:path gradientshapeok="t" o:connecttype="rect"/>
                  </v:shapetype>
                  <v:shape id="shape_0" stroked="f" style="position:absolute;left:309;top:660;width:396;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SGW</w:t>
                          </w:r>
                        </w:p>
                      </w:txbxContent>
                    </v:textbox>
                    <w10:wrap type="none"/>
                    <v:fill o:detectmouseclick="t" on="false"/>
                    <v:stroke color="#3465a4" joinstyle="round" endcap="flat"/>
                  </v:shape>
                  <v:shape id="shape_0" fillcolor="black" stroked="t" style="position:absolute;left:7;top:1456;width:951;height:744;mso-position-horizontal-relative:char">
                    <w10:wrap type="none"/>
                    <v:fill o:detectmouseclick="t" type="solid" color2="white"/>
                    <v:stroke color="black" weight="720" joinstyle="round" endcap="flat"/>
                  </v:shape>
                  <v:shape id="shape_0" stroked="f" style="position:absolute;left:309;top:1705;width:32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v:textbox>
                    <w10:wrap type="none"/>
                    <v:fill o:detectmouseclick="t" on="false"/>
                    <v:stroke color="#3465a4" joinstyle="round" endcap="flat"/>
                  </v:shape>
                  <v:shape id="shape_0" fillcolor="black" stroked="t" style="position:absolute;left:1677;top:7;width:951;height:2610;mso-position-horizontal-relative:char">
                    <w10:wrap type="none"/>
                    <v:fill o:detectmouseclick="t" type="solid" color2="white"/>
                    <v:stroke color="black" weight="720" joinstyle="round" endcap="flat"/>
                  </v:shape>
                  <v:shape id="shape_0" stroked="f" style="position:absolute;left:1952;top:2194;width:180;height:409;mso-position-horizontal-relative:char" type="shapetype_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on="false"/>
                    <v:stroke color="#3465a4" joinstyle="round" endcap="flat"/>
                  </v:shape>
                  <v:shape id="shape_0" fillcolor="black" stroked="t" style="position:absolute;left:4600;top:7;width:951;height:2610;mso-position-horizontal-relative:char">
                    <w10:wrap type="none"/>
                    <v:fill o:detectmouseclick="t" type="solid" color2="white"/>
                    <v:stroke color="black" weight="720" joinstyle="round" endcap="flat"/>
                  </v:shape>
                  <v:shape id="shape_0" stroked="f" style="position:absolute;left:4863;top:2194;width:40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v:textbox>
                    <w10:wrap type="none"/>
                    <v:fill o:detectmouseclick="t" on="false"/>
                    <v:stroke color="#3465a4" joinstyle="round" endcap="flat"/>
                  </v:shape>
                  <v:shape id="shape_0" fillcolor="black" stroked="t" style="position:absolute;left:7836;top:7;width:951;height:2610;mso-position-horizontal-relative:char">
                    <w10:wrap type="none"/>
                    <v:fill o:detectmouseclick="t" type="solid" color2="white"/>
                    <v:stroke color="black" weight="720" joinstyle="round" endcap="flat"/>
                  </v:shape>
                  <v:shape id="shape_0" stroked="f" style="position:absolute;left:8125;top:2194;width:36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v:textbox>
                    <w10:wrap type="none"/>
                    <v:fill o:detectmouseclick="t" on="false"/>
                    <v:stroke color="#3465a4" joinstyle="round" endcap="flat"/>
                  </v:shape>
                  <v:rect id="shape_0" fillcolor="#d9d9d9" stroked="f" style="position:absolute;left:2623;top:993;width:1982;height:821;mso-position-horizontal-relative:char">
                    <w10:wrap type="none"/>
                    <v:fill o:detectmouseclick="t" type="solid" color2="#262626"/>
                    <v:stroke color="#3465a4" joinstyle="round" endcap="flat"/>
                  </v:rect>
                  <v:shape id="shape_0" fillcolor="black" stroked="t" style="position:absolute;left:2616;top:986;width:1996;height:835;mso-position-horizontal-relative:char">
                    <w10:wrap type="none"/>
                    <v:fill o:detectmouseclick="t" type="solid" color2="white"/>
                    <v:stroke color="black" weight="720" joinstyle="round" endcap="flat"/>
                  </v:shape>
                  <v:rect id="shape_0" fillcolor="#d9d9d9" stroked="f" style="position:absolute;left:5546;top:993;width:2295;height:821;mso-position-horizontal-relative:char">
                    <w10:wrap type="none"/>
                    <v:fill o:detectmouseclick="t" type="solid" color2="#262626"/>
                    <v:stroke color="#3465a4" joinstyle="round" endcap="flat"/>
                  </v:rect>
                  <v:shape id="shape_0" fillcolor="black" stroked="t" style="position:absolute;left:5539;top:986;width:2309;height:835;mso-position-horizontal-relative:char">
                    <w10:wrap type="none"/>
                    <v:fill o:detectmouseclick="t" type="solid" color2="white"/>
                    <v:stroke color="black" weight="720" joinstyle="round" endcap="flat"/>
                  </v:shape>
                  <v:rect id="shape_0" fillcolor="#d9d9d9" stroked="f" style="position:absolute;left:953;top:627;width:729;height:312;mso-position-horizontal-relative:char">
                    <w10:wrap type="none"/>
                    <v:fill o:detectmouseclick="t" type="solid" color2="#262626"/>
                    <v:stroke color="#3465a4" joinstyle="round" endcap="flat"/>
                  </v:rect>
                  <v:shape id="shape_0" fillcolor="black" stroked="t" style="position:absolute;left:946;top:620;width:743;height:326;mso-position-horizontal-relative:char">
                    <w10:wrap type="none"/>
                    <v:fill o:detectmouseclick="t" type="solid" color2="white"/>
                    <v:stroke color="black" weight="720" joinstyle="round" endcap="flat"/>
                  </v:shape>
                  <v:rect id="shape_0" fillcolor="#d9d9d9" stroked="f" style="position:absolute;left:953;top:1672;width:729;height:312;mso-position-horizontal-relative:char">
                    <w10:wrap type="none"/>
                    <v:fill o:detectmouseclick="t" type="solid" color2="#262626"/>
                    <v:stroke color="#3465a4" joinstyle="round" endcap="flat"/>
                  </v:rect>
                  <v:shape id="shape_0" fillcolor="black" stroked="t" style="position:absolute;left:946;top:1665;width:743;height:326;mso-position-horizontal-relative:char">
                    <w10:wrap type="none"/>
                    <v:fill o:detectmouseclick="t" type="solid" color2="white"/>
                    <v:stroke color="black" weight="720" joinstyle="round" endcap="flat"/>
                  </v:shape>
                  <v:shape id="shape_0" stroked="f" style="position:absolute;left:2772;top:720;width:1479;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Mobility Tunnel(s)</w:t>
                          </w:r>
                        </w:p>
                      </w:txbxContent>
                    </v:textbox>
                    <w10:wrap type="none"/>
                    <v:fill o:detectmouseclick="t" on="false"/>
                    <v:stroke color="#3465a4" joinstyle="round" endcap="flat"/>
                  </v:shape>
                  <v:shape id="shape_0" fillcolor="black" stroked="t" style="position:absolute;left:953;top:777;width:1147;height:12;mso-position-horizontal-relative:char">
                    <w10:wrap type="none"/>
                    <v:fill o:detectmouseclick="t" type="solid" color2="white"/>
                    <v:stroke color="black" weight="720" joinstyle="round" endcap="flat"/>
                  </v:shape>
                  <v:shape id="shape_0" fillcolor="black" stroked="t" style="position:absolute;left:2098;top:779;width:547;height:392;mso-position-horizontal-relative:char">
                    <w10:wrap type="none"/>
                    <v:fill o:detectmouseclick="t" type="solid" color2="white"/>
                    <v:stroke color="black" weight="720" joinstyle="round" endcap="flat"/>
                  </v:shape>
                  <v:shape id="shape_0" fillcolor="black" stroked="t" style="position:absolute;left:2623;top:1169;width:1972;height:14;mso-position-horizontal-relative:char">
                    <w10:wrap type="none"/>
                    <v:fill o:detectmouseclick="t" type="solid" color2="white"/>
                    <v:stroke color="black" weight="720" joinstyle="round" endcap="flat"/>
                  </v:shape>
                  <v:shape id="shape_0" fillcolor="black" stroked="t" style="position:absolute;left:913;top:744;width:91;height:91;mso-position-horizontal-relative:char">
                    <w10:wrap type="none"/>
                    <v:fill o:detectmouseclick="t" type="solid" color2="white"/>
                    <v:stroke color="black" joinstyle="round" endcap="flat"/>
                  </v:shape>
                  <v:shape id="shape_0" fillcolor="black" stroked="t" style="position:absolute;left:894;top:725;width:130;height:130;mso-position-horizontal-relative:char">
                    <w10:wrap type="none"/>
                    <v:fill o:detectmouseclick="t" type="solid" color2="white"/>
                    <v:stroke color="black" weight="720" joinstyle="round" endcap="flat"/>
                  </v:shape>
                  <v:shape id="shape_0" fillcolor="black" stroked="t" style="position:absolute;left:4567;top:1123;width:90;height:91;mso-position-horizontal-relative:char">
                    <w10:wrap type="none"/>
                    <v:fill o:detectmouseclick="t" type="solid" color2="white"/>
                    <v:stroke color="black" joinstyle="round" endcap="flat"/>
                  </v:shape>
                  <v:shape id="shape_0" fillcolor="black" stroked="t" style="position:absolute;left:4547;top:1104;width:131;height:130;mso-position-horizontal-relative:char">
                    <w10:wrap type="none"/>
                    <v:fill o:detectmouseclick="t" type="solid" color2="white"/>
                    <v:stroke color="black" weight="720" joinstyle="round" endcap="flat"/>
                  </v:shape>
                  <v:shape id="shape_0" fillcolor="black" stroked="t" style="position:absolute;left:5507;top:1123;width:90;height:91;mso-position-horizontal-relative:char">
                    <w10:wrap type="none"/>
                    <v:fill o:detectmouseclick="t" type="solid" color2="white"/>
                    <v:stroke color="black" joinstyle="round" endcap="flat"/>
                  </v:shape>
                  <v:shape id="shape_0" fillcolor="black" stroked="t" style="position:absolute;left:5487;top:1104;width:130;height:130;mso-position-horizontal-relative:char">
                    <w10:wrap type="none"/>
                    <v:fill o:detectmouseclick="t" type="solid" color2="white"/>
                    <v:stroke color="black" weight="720" joinstyle="round" endcap="flat"/>
                  </v:shape>
                  <v:shape id="shape_0" fillcolor="black" stroked="t" style="position:absolute;left:7764;top:1123;width:77;height:91;mso-position-horizontal-relative:char">
                    <w10:wrap type="none"/>
                    <v:fill o:detectmouseclick="t" type="solid" color2="white"/>
                    <v:stroke color="black" joinstyle="round" endcap="flat"/>
                  </v:shape>
                  <v:shape id="shape_0" fillcolor="black" stroked="t" style="position:absolute;left:7744;top:1104;width:118;height:130;mso-position-horizontal-relative:char">
                    <w10:wrap type="none"/>
                    <v:fill o:detectmouseclick="t" type="solid" color2="white"/>
                    <v:stroke color="black" weight="720" joinstyle="round" endcap="flat"/>
                  </v:shape>
                  <v:shape id="shape_0" fillcolor="black" stroked="t" style="position:absolute;left:8730;top:1123;width:90;height:91;mso-position-horizontal-relative:char">
                    <w10:wrap type="none"/>
                    <v:fill o:detectmouseclick="t" type="solid" color2="white"/>
                    <v:stroke color="black" joinstyle="round" endcap="flat"/>
                  </v:shape>
                  <v:shape id="shape_0" fillcolor="black" stroked="t" style="position:absolute;left:8710;top:1104;width:130;height:130;mso-position-horizontal-relative:char">
                    <w10:wrap type="none"/>
                    <v:fill o:detectmouseclick="t" type="solid" color2="white"/>
                    <v:stroke color="black" weight="720" joinstyle="round" endcap="flat"/>
                  </v:shape>
                  <v:shape id="shape_0" fillcolor="black" stroked="t" style="position:absolute;left:8808;top:1169;width:783;height:12;mso-position-horizontal-relative:char">
                    <w10:wrap type="none"/>
                    <v:fill o:detectmouseclick="t" type="solid" color2="white"/>
                    <v:stroke color="black" weight="720" joinstyle="round" endcap="flat"/>
                  </v:shape>
                  <v:shape id="shape_0" fillcolor="black" stroked="t" style="position:absolute;left:7895;top:1156;width:782;height:12;mso-position-horizontal-relative:char">
                    <w10:wrap type="none"/>
                    <v:fill o:detectmouseclick="t" type="solid" color2="white"/>
                    <v:stroke color="black" weight="720" joinstyle="round" endcap="flat"/>
                  </v:shape>
                  <v:rect id="shape_0" fillcolor="white" stroked="f" style="position:absolute;left:8038;top:979;width:573;height:274;mso-position-horizontal-relative:char">
                    <w10:wrap type="none"/>
                    <v:fill o:detectmouseclick="t" type="solid" color2="black"/>
                    <v:stroke color="#3465a4" joinstyle="round" endcap="flat"/>
                  </v:rect>
                  <v:shape id="shape_0" fillcolor="white" stroked="t" style="position:absolute;left:8018;top:960;width:613;height:312;mso-position-horizontal-relative:char">
                    <w10:wrap type="none"/>
                    <v:fill o:detectmouseclick="t" type="solid" color2="black"/>
                    <v:stroke color="white" weight="720" joinstyle="round" endcap="flat"/>
                  </v:shape>
                  <v:shape id="shape_0" stroked="f" style="position:absolute;left:8057;top:964;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120;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76;top:1095;width:619;height:137;mso-position-horizontal-relative:char">
                    <w10:wrap type="none"/>
                    <v:fill o:detectmouseclick="t" type="solid" color2="white"/>
                    <v:stroke color="black" weight="720" joinstyle="round" endcap="flat"/>
                  </v:shape>
                  <v:shape id="shape_0" fillcolor="black" stroked="t" style="position:absolute;left:5546;top:1169;width:2298;height:12;mso-position-horizontal-relative:char">
                    <w10:wrap type="none"/>
                    <v:fill o:detectmouseclick="t" type="solid" color2="white"/>
                    <v:stroke color="black" weight="720" joinstyle="round" endcap="flat"/>
                  </v:shape>
                  <v:shape id="shape_0" fillcolor="black" stroked="t" style="position:absolute;left:913;top:1789;width:91;height:91;mso-position-horizontal-relative:char">
                    <w10:wrap type="none"/>
                    <v:fill o:detectmouseclick="t" type="solid" color2="white"/>
                    <v:stroke color="black" joinstyle="round" endcap="flat"/>
                  </v:shape>
                  <v:shape id="shape_0" fillcolor="black" stroked="t" style="position:absolute;left:894;top:1770;width:130;height:130;mso-position-horizontal-relative:char">
                    <w10:wrap type="none"/>
                    <v:fill o:detectmouseclick="t" type="solid" color2="white"/>
                    <v:stroke color="black" weight="720" joinstyle="round" endcap="flat"/>
                  </v:shape>
                  <v:shape id="shape_0" fillcolor="black" stroked="t" style="position:absolute;left:953;top:1835;width:1147;height:12;mso-position-horizontal-relative:char">
                    <w10:wrap type="none"/>
                    <v:fill o:detectmouseclick="t" type="solid" color2="white"/>
                    <v:stroke color="black" weight="720" joinstyle="round" endcap="flat"/>
                  </v:shape>
                  <v:shape id="shape_0" fillcolor="black" stroked="t" style="position:absolute;left:2623;top:1574;width:1972;height:14;mso-position-horizontal-relative:char">
                    <w10:wrap type="none"/>
                    <v:fill o:detectmouseclick="t" type="solid" color2="white"/>
                    <v:stroke color="black" weight="720" joinstyle="round" endcap="flat"/>
                  </v:shape>
                  <v:shape id="shape_0" fillcolor="black" stroked="t" style="position:absolute;left:4567;top:1541;width:90;height:77;mso-position-horizontal-relative:char">
                    <w10:wrap type="none"/>
                    <v:fill o:detectmouseclick="t" type="solid" color2="white"/>
                    <v:stroke color="black" joinstyle="round" endcap="flat"/>
                  </v:shape>
                  <v:shape id="shape_0" fillcolor="black" stroked="t" style="position:absolute;left:4547;top:1521;width:131;height:118;mso-position-horizontal-relative:char">
                    <w10:wrap type="none"/>
                    <v:fill o:detectmouseclick="t" type="solid" color2="white"/>
                    <v:stroke color="black" weight="720" joinstyle="round" endcap="flat"/>
                  </v:shape>
                  <v:shape id="shape_0" fillcolor="black" stroked="t" style="position:absolute;left:5507;top:1541;width:90;height:77;mso-position-horizontal-relative:char">
                    <w10:wrap type="none"/>
                    <v:fill o:detectmouseclick="t" type="solid" color2="white"/>
                    <v:stroke color="black" joinstyle="round" endcap="flat"/>
                  </v:shape>
                  <v:shape id="shape_0" fillcolor="black" stroked="t" style="position:absolute;left:5487;top:1521;width:130;height:118;mso-position-horizontal-relative:char">
                    <w10:wrap type="none"/>
                    <v:fill o:detectmouseclick="t" type="solid" color2="white"/>
                    <v:stroke color="black" weight="720" joinstyle="round" endcap="flat"/>
                  </v:shape>
                  <v:shape id="shape_0" fillcolor="black" stroked="t" style="position:absolute;left:7764;top:1541;width:77;height:77;mso-position-horizontal-relative:char">
                    <w10:wrap type="none"/>
                    <v:fill o:detectmouseclick="t" type="solid" color2="white"/>
                    <v:stroke color="black" joinstyle="round" endcap="flat"/>
                  </v:shape>
                  <v:shape id="shape_0" fillcolor="black" stroked="t" style="position:absolute;left:7744;top:1521;width:118;height:118;mso-position-horizontal-relative:char">
                    <w10:wrap type="none"/>
                    <v:fill o:detectmouseclick="t" type="solid" color2="white"/>
                    <v:stroke color="black" weight="720" joinstyle="round" endcap="flat"/>
                  </v:shape>
                  <v:shape id="shape_0" fillcolor="black" stroked="t" style="position:absolute;left:8730;top:1541;width:90;height:77;mso-position-horizontal-relative:char">
                    <w10:wrap type="none"/>
                    <v:fill o:detectmouseclick="t" type="solid" color2="white"/>
                    <v:stroke color="black" joinstyle="round" endcap="flat"/>
                  </v:shape>
                  <v:shape id="shape_0" fillcolor="black" stroked="t" style="position:absolute;left:8710;top:1521;width:130;height:118;mso-position-horizontal-relative:char">
                    <w10:wrap type="none"/>
                    <v:fill o:detectmouseclick="t" type="solid" color2="white"/>
                    <v:stroke color="black" weight="720" joinstyle="round" endcap="flat"/>
                  </v:shape>
                  <v:shape id="shape_0" fillcolor="black" stroked="t" style="position:absolute;left:8808;top:1587;width:783;height:12;mso-position-horizontal-relative:char">
                    <w10:wrap type="none"/>
                    <v:fill o:detectmouseclick="t" type="solid" color2="white"/>
                    <v:stroke color="black" weight="720" joinstyle="round" endcap="flat"/>
                  </v:shape>
                  <v:shape id="shape_0" fillcolor="black" stroked="t" style="position:absolute;left:7895;top:1574;width:782;height:12;mso-position-horizontal-relative:char">
                    <w10:wrap type="none"/>
                    <v:fill o:detectmouseclick="t" type="solid" color2="white"/>
                    <v:stroke color="black" weight="720" joinstyle="round" endcap="flat"/>
                  </v:shape>
                  <v:rect id="shape_0" fillcolor="white" stroked="f" style="position:absolute;left:8038;top:1450;width:573;height:273;mso-position-horizontal-relative:char">
                    <w10:wrap type="none"/>
                    <v:fill o:detectmouseclick="t" type="solid" color2="black"/>
                    <v:stroke color="#3465a4" joinstyle="round" endcap="flat"/>
                  </v:rect>
                  <v:shape id="shape_0" fillcolor="white" stroked="t" style="position:absolute;left:8018;top:1430;width:613;height:312;mso-position-horizontal-relative:char">
                    <w10:wrap type="none"/>
                    <v:fill o:detectmouseclick="t" type="solid" color2="black"/>
                    <v:stroke color="white" weight="720" joinstyle="round" endcap="flat"/>
                  </v:shape>
                  <v:shape id="shape_0" stroked="f" style="position:absolute;left:8057;top:1399;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555;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76;top:1512;width:619;height:138;mso-position-horizontal-relative:char">
                    <w10:wrap type="none"/>
                    <v:fill o:detectmouseclick="t" type="solid" color2="white"/>
                    <v:stroke color="black" weight="720" joinstyle="round" endcap="flat"/>
                  </v:shape>
                  <v:shape id="shape_0" fillcolor="black" stroked="t" style="position:absolute;left:5546;top:1574;width:2298;height:12;mso-position-horizontal-relative:char">
                    <w10:wrap type="none"/>
                    <v:fill o:detectmouseclick="t" type="solid" color2="white"/>
                    <v:stroke color="black" weight="720" joinstyle="round" endcap="flat"/>
                  </v:shape>
                  <v:shape id="shape_0" fillcolor="black" stroked="t" style="position:absolute;left:2072;top:1580;width:547;height:269;mso-position-horizontal-relative:char">
                    <w10:wrap type="none"/>
                    <v:fill o:detectmouseclick="t" type="solid" color2="white"/>
                    <v:stroke color="black" weight="720" joinstyle="round" endcap="flat"/>
                  </v:shape>
                  <v:rect id="shape_0" fillcolor="#d9d9d9" stroked="f" style="position:absolute;left:6139;top:1012;width:730;height:339;mso-position-horizontal-relative:char">
                    <w10:wrap type="none"/>
                    <v:fill o:detectmouseclick="t" type="solid" color2="#262626"/>
                    <v:stroke color="#3465a4" joinstyle="round" endcap="flat"/>
                  </v:rect>
                  <v:shape id="shape_0" stroked="f" style="position:absolute;left:6312;top:1086;width:225;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6546;top:1086;width:50;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6600;top:1086;width:82;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v:textbox>
                    <w10:wrap type="none"/>
                    <v:fill o:detectmouseclick="t" on="false"/>
                    <v:stroke color="#3465a4" joinstyle="round" endcap="flat"/>
                  </v:shape>
                  <v:rect id="shape_0" fillcolor="#d9d9d9" stroked="f" style="position:absolute;left:6792;top:1404;width:717;height:338;mso-position-horizontal-relative:char">
                    <w10:wrap type="none"/>
                    <v:fill o:detectmouseclick="t" type="solid" color2="#262626"/>
                    <v:stroke color="#3465a4" joinstyle="round" endcap="flat"/>
                  </v:rect>
                  <v:shape id="shape_0" stroked="f" style="position:absolute;left:6958;top:1469;width:253;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7194;top:1469;width:56;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7246;top:1469;width:92;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v:textbox>
                    <w10:wrap type="none"/>
                    <v:fill o:detectmouseclick="t" on="false"/>
                    <v:stroke color="#3465a4" joinstyle="round" endcap="flat"/>
                  </v:shape>
                  <v:shape id="shape_0" stroked="f" style="position:absolute;left:6191;top:720;width:674;height:423;mso-position-horizontal-relative:char" type="shapetype_202">
                    <v:textbo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v:textbox>
                    <w10:wrap type="none"/>
                    <v:fill o:detectmouseclick="t" on="false"/>
                    <v:stroke color="#3465a4" joinstyle="round" endcap="flat"/>
                  </v:shape>
                </v:group>
              </w:pict>
            </mc:Fallback>
          </mc:AlternateContent>
        </w:r>
      </w:ins>
      <w:del w:id="121" w:author="Unknown" w:date="0-00-00T00:00:00Z">
        <w:r>
          <w:rPr>
            <w:rFonts w:cs="Arial" w:ascii="Arial" w:hAnsi="Arial"/>
            <w:b/>
          </w:rPr>
          <w:drawing>
            <wp:inline distT="0" distB="0" distL="0" distR="0">
              <wp:extent cx="6115050" cy="1665605"/>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16"/>
                      <a:srcRect l="-5" t="-19" r="-5" b="-19"/>
                      <a:stretch>
                        <a:fillRect/>
                      </a:stretch>
                    </pic:blipFill>
                    <pic:spPr bwMode="auto">
                      <a:xfrm>
                        <a:off x="0" y="0"/>
                        <a:ext cx="6115050" cy="1665605"/>
                      </a:xfrm>
                      <a:prstGeom prst="rect">
                        <a:avLst/>
                      </a:prstGeom>
                    </pic:spPr>
                  </pic:pic>
                </a:graphicData>
              </a:graphic>
            </wp:inline>
          </w:drawing>
        </w:r>
      </w:del>
    </w:p>
    <w:p>
      <w:pPr>
        <w:pStyle w:val="Normal"/>
        <w:keepLines/>
        <w:numPr>
          <w:ilvl w:val="0"/>
          <w:numId w:val="8"/>
        </w:numPr>
        <w:overflowPunct w:val="false"/>
        <w:autoSpaceDE w:val="false"/>
        <w:spacing w:before="0" w:after="240"/>
        <w:ind w:start="851" w:hanging="284"/>
        <w:jc w:val="center"/>
        <w:textAlignment w:val="baseline"/>
        <w:rPr/>
      </w:pPr>
      <w:r>
        <w:rPr>
          <w:rFonts w:cs="Arial" w:ascii="Arial" w:hAnsi="Arial"/>
          <w:b/>
        </w:rPr>
        <w:t xml:space="preserve">Figure 7.2.2a: Gateway-Initiated </w:t>
      </w:r>
      <w:r>
        <w:rPr>
          <w:rFonts w:cs="Arial" w:ascii="Arial" w:hAnsi="Arial"/>
          <w:b/>
          <w:lang w:val="en-US" w:eastAsia="en-US"/>
        </w:rPr>
        <w:t>Dual-Stack Lite</w:t>
      </w:r>
      <w:r>
        <w:rPr>
          <w:rFonts w:cs="Arial" w:ascii="Arial" w:hAnsi="Arial"/>
          <w:b/>
        </w:rPr>
        <w:t xml:space="preserve"> deployment scenario</w:t>
      </w:r>
    </w:p>
    <w:p>
      <w:pPr>
        <w:pStyle w:val="Normal"/>
        <w:rPr/>
      </w:pPr>
      <w:r>
        <w:rPr/>
        <w:t xml:space="preserve">Figure 7.2.2a shows an example of Gateway-Initiated </w:t>
      </w:r>
      <w:r>
        <w:rPr>
          <w:lang w:val="en-US" w:eastAsia="en-US"/>
        </w:rPr>
        <w:t>DS-Lite</w:t>
      </w:r>
      <w:r>
        <w:rPr/>
        <w:t xml:space="preserve"> applied to the EPC architecture when S5 or S8 interfaces are used. The PDN Gateway associates the mobility tunnels with the </w:t>
      </w:r>
      <w:r>
        <w:rPr>
          <w:lang w:val="en-US" w:eastAsia="en-US"/>
        </w:rPr>
        <w:t>DS-Lite</w:t>
      </w:r>
      <w:r>
        <w:rPr/>
        <w:t xml:space="preserve"> </w:t>
      </w:r>
      <w:del w:id="122" w:author="Unknown" w:date="0-00-00T00:00:00Z">
        <w:r>
          <w:rPr/>
          <w:delText xml:space="preserve">tunnel </w:delText>
        </w:r>
      </w:del>
      <w:ins w:id="123" w:author="Paco Cortes" w:date="2011-01-26T16:26:00Z">
        <w:r>
          <w:rPr/>
          <w:t xml:space="preserve">softwire </w:t>
        </w:r>
      </w:ins>
      <w:r>
        <w:rPr/>
        <w:t>to facilitate traffic forwarding to and from the CGN.</w:t>
      </w:r>
    </w:p>
    <w:p>
      <w:pPr>
        <w:pStyle w:val="Normal"/>
        <w:keepNext w:val="true"/>
        <w:keepLines/>
        <w:spacing w:before="60" w:after="180"/>
        <w:jc w:val="center"/>
        <w:rPr>
          <w:rFonts w:ascii="Arial" w:hAnsi="Arial" w:cs="Arial"/>
          <w:b/>
          <w:b/>
        </w:rPr>
      </w:pPr>
      <w:ins w:id="124" w:author="Paco Cortes" w:date="2011-01-26T16:25:00Z">
        <w:r>
          <w:rPr>
            <w:rFonts w:cs="Arial" w:ascii="Arial" w:hAnsi="Arial"/>
            <w:b/>
            <w:lang w:val="en-US" w:eastAsia="en-US"/>
          </w:rPr>
          <mc:AlternateContent>
            <mc:Choice Requires="wpg">
              <w:drawing>
                <wp:inline distT="0" distB="0" distL="0" distR="0">
                  <wp:extent cx="6115685" cy="1838325"/>
                  <wp:effectExtent l="0" t="0" r="0" b="0"/>
                  <wp:docPr id="18" name=""/>
                  <a:graphic xmlns:a="http://schemas.openxmlformats.org/drawingml/2006/main">
                    <a:graphicData uri="http://schemas.microsoft.com/office/word/2010/wordprocessingGroup">
                      <wpg:wgp>
                        <wpg:cNvGrpSpPr/>
                        <wpg:grpSpPr>
                          <a:xfrm>
                            <a:off x="0" y="0"/>
                            <a:ext cx="6114960" cy="1837800"/>
                          </a:xfrm>
                        </wpg:grpSpPr>
                        <wps:wsp>
                          <wps:cNvSpPr/>
                          <wps:nvSpPr>
                            <wps:cNvPr id="1" name="Rectangle 1"/>
                            <wps:cNvSpPr/>
                          </wps:nvSpPr>
                          <wps:spPr>
                            <a:xfrm>
                              <a:off x="0" y="0"/>
                              <a:ext cx="6114960" cy="1837800"/>
                            </a:xfrm>
                            <a:prstGeom prst="rect">
                              <a:avLst/>
                            </a:prstGeom>
                            <a:noFill/>
                            <a:ln>
                              <a:noFill/>
                            </a:ln>
                          </wps:spPr>
                          <wps:bodyPr/>
                        </wps:wsp>
                        <wps:wsp>
                          <wps:cNvSpPr/>
                          <wps:spPr>
                            <a:xfrm>
                              <a:off x="4320" y="26100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420840"/>
                              <a:ext cx="20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UE1</w:t>
                                </w:r>
                              </w:p>
                            </w:txbxContent>
                          </wps:txbx>
                          <wps:bodyPr wrap="square" lIns="0" rIns="0" tIns="0" bIns="0">
                            <a:spAutoFit/>
                          </wps:bodyPr>
                        </wps:wsp>
                        <wps:wsp>
                          <wps:cNvSpPr/>
                          <wps:spPr>
                            <a:xfrm>
                              <a:off x="4320" y="924480"/>
                              <a:ext cx="604440" cy="473040"/>
                            </a:xfrm>
                            <a:custGeom>
                              <a:avLst/>
                              <a:gdLst/>
                              <a:ahLst/>
                              <a:rect l="l" t="t" r="r" b="b"/>
                              <a:pathLst>
                                <a:path w="1168" h="912">
                                  <a:moveTo>
                                    <a:pt x="0" y="8"/>
                                  </a:moveTo>
                                  <a:cubicBezTo>
                                    <a:pt x="0" y="4"/>
                                    <a:pt x="4" y="0"/>
                                    <a:pt x="8" y="0"/>
                                  </a:cubicBezTo>
                                  <a:lnTo>
                                    <a:pt x="1160" y="0"/>
                                  </a:lnTo>
                                  <a:cubicBezTo>
                                    <a:pt x="1165" y="0"/>
                                    <a:pt x="1168" y="4"/>
                                    <a:pt x="1168" y="8"/>
                                  </a:cubicBezTo>
                                  <a:lnTo>
                                    <a:pt x="1168" y="904"/>
                                  </a:lnTo>
                                  <a:cubicBezTo>
                                    <a:pt x="1168" y="909"/>
                                    <a:pt x="1165" y="912"/>
                                    <a:pt x="1160" y="912"/>
                                  </a:cubicBezTo>
                                  <a:lnTo>
                                    <a:pt x="8" y="912"/>
                                  </a:lnTo>
                                  <a:cubicBezTo>
                                    <a:pt x="4" y="912"/>
                                    <a:pt x="0" y="909"/>
                                    <a:pt x="0" y="904"/>
                                  </a:cubicBezTo>
                                  <a:lnTo>
                                    <a:pt x="0" y="8"/>
                                  </a:lnTo>
                                  <a:close/>
                                  <a:moveTo>
                                    <a:pt x="16" y="904"/>
                                  </a:moveTo>
                                  <a:lnTo>
                                    <a:pt x="8" y="896"/>
                                  </a:lnTo>
                                  <a:lnTo>
                                    <a:pt x="1160" y="896"/>
                                  </a:lnTo>
                                  <a:lnTo>
                                    <a:pt x="1152" y="904"/>
                                  </a:lnTo>
                                  <a:lnTo>
                                    <a:pt x="1152" y="8"/>
                                  </a:lnTo>
                                  <a:lnTo>
                                    <a:pt x="1160" y="16"/>
                                  </a:lnTo>
                                  <a:lnTo>
                                    <a:pt x="8" y="16"/>
                                  </a:lnTo>
                                  <a:lnTo>
                                    <a:pt x="16" y="8"/>
                                  </a:lnTo>
                                  <a:lnTo>
                                    <a:pt x="16" y="904"/>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96200" y="1084680"/>
                              <a:ext cx="20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wps:txbx>
                          <wps:bodyPr wrap="square" lIns="0" rIns="0" tIns="0" bIns="0">
                            <a:spAutoFit/>
                          </wps:bodyPr>
                        </wps:wsp>
                        <wps:wsp>
                          <wps:cNvSpPr/>
                          <wps:spPr>
                            <a:xfrm>
                              <a:off x="1064880" y="833760"/>
                              <a:ext cx="604440" cy="828720"/>
                            </a:xfrm>
                            <a:custGeom>
                              <a:avLst/>
                              <a:gdLst/>
                              <a:ahLst/>
                              <a:rect l="l" t="t" r="r" b="b"/>
                              <a:pathLst>
                                <a:path w="1168" h="1600">
                                  <a:moveTo>
                                    <a:pt x="0" y="8"/>
                                  </a:moveTo>
                                  <a:cubicBezTo>
                                    <a:pt x="0" y="4"/>
                                    <a:pt x="4" y="0"/>
                                    <a:pt x="8" y="0"/>
                                  </a:cubicBezTo>
                                  <a:lnTo>
                                    <a:pt x="1160" y="0"/>
                                  </a:lnTo>
                                  <a:cubicBezTo>
                                    <a:pt x="1165" y="0"/>
                                    <a:pt x="1168" y="4"/>
                                    <a:pt x="1168" y="8"/>
                                  </a:cubicBezTo>
                                  <a:lnTo>
                                    <a:pt x="1168" y="1592"/>
                                  </a:lnTo>
                                  <a:cubicBezTo>
                                    <a:pt x="1168" y="1597"/>
                                    <a:pt x="1165" y="1600"/>
                                    <a:pt x="1160" y="1600"/>
                                  </a:cubicBezTo>
                                  <a:lnTo>
                                    <a:pt x="8" y="1600"/>
                                  </a:lnTo>
                                  <a:cubicBezTo>
                                    <a:pt x="4" y="1600"/>
                                    <a:pt x="0" y="1597"/>
                                    <a:pt x="0" y="1592"/>
                                  </a:cubicBezTo>
                                  <a:lnTo>
                                    <a:pt x="0" y="8"/>
                                  </a:lnTo>
                                  <a:close/>
                                  <a:moveTo>
                                    <a:pt x="16" y="1592"/>
                                  </a:moveTo>
                                  <a:lnTo>
                                    <a:pt x="8" y="1584"/>
                                  </a:lnTo>
                                  <a:lnTo>
                                    <a:pt x="1160" y="1584"/>
                                  </a:lnTo>
                                  <a:lnTo>
                                    <a:pt x="1152" y="1592"/>
                                  </a:lnTo>
                                  <a:lnTo>
                                    <a:pt x="1152" y="8"/>
                                  </a:lnTo>
                                  <a:lnTo>
                                    <a:pt x="1160" y="16"/>
                                  </a:lnTo>
                                  <a:lnTo>
                                    <a:pt x="8" y="16"/>
                                  </a:lnTo>
                                  <a:lnTo>
                                    <a:pt x="16" y="8"/>
                                  </a:lnTo>
                                  <a:lnTo>
                                    <a:pt x="16" y="15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214640" y="1413360"/>
                              <a:ext cx="2883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ePDG</w:t>
                                </w:r>
                              </w:p>
                            </w:txbxContent>
                          </wps:txbx>
                          <wps:bodyPr wrap="square" lIns="0" rIns="0" tIns="0" bIns="0">
                            <a:spAutoFit/>
                          </wps:bodyPr>
                        </wps:wsp>
                        <wps:wsp>
                          <wps:cNvSpPr/>
                          <wps:spPr>
                            <a:xfrm>
                              <a:off x="292104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3088080" y="1395000"/>
                              <a:ext cx="2595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wps:txbx>
                          <wps:bodyPr wrap="square" lIns="0" rIns="0" tIns="0" bIns="0">
                            <a:spAutoFit/>
                          </wps:bodyPr>
                        </wps:wsp>
                        <wps:wsp>
                          <wps:cNvSpPr/>
                          <wps:spPr>
                            <a:xfrm>
                              <a:off x="4975920" y="4320"/>
                              <a:ext cx="604440" cy="1658160"/>
                            </a:xfrm>
                            <a:custGeom>
                              <a:avLst/>
                              <a:gdLst/>
                              <a:ahLst/>
                              <a:rect l="l" t="t" r="r" b="b"/>
                              <a:pathLst>
                                <a:path w="1168" h="3200">
                                  <a:moveTo>
                                    <a:pt x="0" y="8"/>
                                  </a:moveTo>
                                  <a:cubicBezTo>
                                    <a:pt x="0" y="4"/>
                                    <a:pt x="4" y="0"/>
                                    <a:pt x="8" y="0"/>
                                  </a:cubicBezTo>
                                  <a:lnTo>
                                    <a:pt x="1160" y="0"/>
                                  </a:lnTo>
                                  <a:cubicBezTo>
                                    <a:pt x="1165" y="0"/>
                                    <a:pt x="1168" y="4"/>
                                    <a:pt x="1168" y="8"/>
                                  </a:cubicBezTo>
                                  <a:lnTo>
                                    <a:pt x="1168" y="3192"/>
                                  </a:lnTo>
                                  <a:cubicBezTo>
                                    <a:pt x="1168" y="3197"/>
                                    <a:pt x="1165" y="3200"/>
                                    <a:pt x="1160" y="3200"/>
                                  </a:cubicBezTo>
                                  <a:lnTo>
                                    <a:pt x="8" y="3200"/>
                                  </a:lnTo>
                                  <a:cubicBezTo>
                                    <a:pt x="4" y="3200"/>
                                    <a:pt x="0" y="3197"/>
                                    <a:pt x="0" y="3192"/>
                                  </a:cubicBezTo>
                                  <a:lnTo>
                                    <a:pt x="0" y="8"/>
                                  </a:lnTo>
                                  <a:close/>
                                  <a:moveTo>
                                    <a:pt x="16" y="3192"/>
                                  </a:moveTo>
                                  <a:lnTo>
                                    <a:pt x="8" y="3184"/>
                                  </a:lnTo>
                                  <a:lnTo>
                                    <a:pt x="1160" y="3184"/>
                                  </a:lnTo>
                                  <a:lnTo>
                                    <a:pt x="1152" y="3192"/>
                                  </a:lnTo>
                                  <a:lnTo>
                                    <a:pt x="1152" y="8"/>
                                  </a:lnTo>
                                  <a:lnTo>
                                    <a:pt x="1160" y="16"/>
                                  </a:lnTo>
                                  <a:lnTo>
                                    <a:pt x="8" y="16"/>
                                  </a:lnTo>
                                  <a:lnTo>
                                    <a:pt x="16" y="8"/>
                                  </a:lnTo>
                                  <a:lnTo>
                                    <a:pt x="16" y="31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5159520" y="1395000"/>
                              <a:ext cx="23004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wps:txbx>
                          <wps:bodyPr wrap="square" lIns="0" rIns="0" tIns="0" bIns="0">
                            <a:spAutoFit/>
                          </wps:bodyPr>
                        </wps:wsp>
                        <wps:wsp>
                          <wps:cNvSpPr/>
                          <wps:spPr>
                            <a:xfrm>
                              <a:off x="3521880" y="630720"/>
                              <a:ext cx="1458000" cy="522000"/>
                            </a:xfrm>
                            <a:prstGeom prst="rect">
                              <a:avLst/>
                            </a:prstGeom>
                            <a:solidFill>
                              <a:srgbClr val="d9d9d9"/>
                            </a:solidFill>
                            <a:ln>
                              <a:noFill/>
                            </a:ln>
                          </wps:spPr>
                          <wps:style>
                            <a:lnRef idx="0"/>
                            <a:fillRef idx="0"/>
                            <a:effectRef idx="0"/>
                            <a:fontRef idx="minor"/>
                          </wps:style>
                          <wps:bodyPr/>
                        </wps:wsp>
                        <wps:wsp>
                          <wps:cNvSpPr/>
                          <wps:spPr>
                            <a:xfrm>
                              <a:off x="3517200" y="626040"/>
                              <a:ext cx="1467000" cy="531000"/>
                            </a:xfrm>
                            <a:custGeom>
                              <a:avLst/>
                              <a:gdLst/>
                              <a:ahLst/>
                              <a:rect l="l" t="t" r="r" b="b"/>
                              <a:pathLst>
                                <a:path w="2832" h="1024">
                                  <a:moveTo>
                                    <a:pt x="0" y="8"/>
                                  </a:moveTo>
                                  <a:cubicBezTo>
                                    <a:pt x="0" y="4"/>
                                    <a:pt x="4" y="0"/>
                                    <a:pt x="8" y="0"/>
                                  </a:cubicBezTo>
                                  <a:lnTo>
                                    <a:pt x="2824" y="0"/>
                                  </a:lnTo>
                                  <a:cubicBezTo>
                                    <a:pt x="2829" y="0"/>
                                    <a:pt x="2832" y="4"/>
                                    <a:pt x="2832" y="8"/>
                                  </a:cubicBezTo>
                                  <a:lnTo>
                                    <a:pt x="2832" y="1016"/>
                                  </a:lnTo>
                                  <a:cubicBezTo>
                                    <a:pt x="2832" y="1021"/>
                                    <a:pt x="2829" y="1024"/>
                                    <a:pt x="2824" y="1024"/>
                                  </a:cubicBezTo>
                                  <a:lnTo>
                                    <a:pt x="8" y="1024"/>
                                  </a:lnTo>
                                  <a:cubicBezTo>
                                    <a:pt x="4" y="1024"/>
                                    <a:pt x="0" y="1021"/>
                                    <a:pt x="0" y="1016"/>
                                  </a:cubicBezTo>
                                  <a:lnTo>
                                    <a:pt x="0" y="8"/>
                                  </a:lnTo>
                                  <a:close/>
                                  <a:moveTo>
                                    <a:pt x="16" y="1016"/>
                                  </a:moveTo>
                                  <a:lnTo>
                                    <a:pt x="8" y="1008"/>
                                  </a:lnTo>
                                  <a:lnTo>
                                    <a:pt x="2824" y="1008"/>
                                  </a:lnTo>
                                  <a:lnTo>
                                    <a:pt x="2816" y="1016"/>
                                  </a:lnTo>
                                  <a:lnTo>
                                    <a:pt x="2816" y="8"/>
                                  </a:lnTo>
                                  <a:lnTo>
                                    <a:pt x="2824" y="16"/>
                                  </a:lnTo>
                                  <a:lnTo>
                                    <a:pt x="8" y="16"/>
                                  </a:lnTo>
                                  <a:lnTo>
                                    <a:pt x="16" y="8"/>
                                  </a:lnTo>
                                  <a:lnTo>
                                    <a:pt x="16" y="1016"/>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398160"/>
                              <a:ext cx="2327760" cy="207000"/>
                            </a:xfrm>
                            <a:prstGeom prst="rect">
                              <a:avLst/>
                            </a:prstGeom>
                            <a:solidFill>
                              <a:srgbClr val="d9d9d9"/>
                            </a:solidFill>
                            <a:ln>
                              <a:noFill/>
                            </a:ln>
                          </wps:spPr>
                          <wps:style>
                            <a:lnRef idx="0"/>
                            <a:fillRef idx="0"/>
                            <a:effectRef idx="0"/>
                            <a:fontRef idx="minor"/>
                          </wps:style>
                          <wps:bodyPr/>
                        </wps:wsp>
                        <wps:wsp>
                          <wps:cNvSpPr/>
                          <wps:spPr>
                            <a:xfrm>
                              <a:off x="600840" y="393840"/>
                              <a:ext cx="2336760" cy="216000"/>
                            </a:xfrm>
                            <a:custGeom>
                              <a:avLst/>
                              <a:gdLst/>
                              <a:ahLst/>
                              <a:rect l="l" t="t" r="r" b="b"/>
                              <a:pathLst>
                                <a:path w="4512" h="416">
                                  <a:moveTo>
                                    <a:pt x="0" y="8"/>
                                  </a:moveTo>
                                  <a:cubicBezTo>
                                    <a:pt x="0" y="4"/>
                                    <a:pt x="4" y="0"/>
                                    <a:pt x="8" y="0"/>
                                  </a:cubicBezTo>
                                  <a:lnTo>
                                    <a:pt x="4504" y="0"/>
                                  </a:lnTo>
                                  <a:cubicBezTo>
                                    <a:pt x="4509" y="0"/>
                                    <a:pt x="4512" y="4"/>
                                    <a:pt x="4512" y="8"/>
                                  </a:cubicBezTo>
                                  <a:lnTo>
                                    <a:pt x="4512" y="408"/>
                                  </a:lnTo>
                                  <a:cubicBezTo>
                                    <a:pt x="4512" y="413"/>
                                    <a:pt x="4509" y="416"/>
                                    <a:pt x="4504" y="416"/>
                                  </a:cubicBezTo>
                                  <a:lnTo>
                                    <a:pt x="8" y="416"/>
                                  </a:lnTo>
                                  <a:cubicBezTo>
                                    <a:pt x="4" y="416"/>
                                    <a:pt x="0" y="413"/>
                                    <a:pt x="0" y="408"/>
                                  </a:cubicBezTo>
                                  <a:lnTo>
                                    <a:pt x="0" y="8"/>
                                  </a:lnTo>
                                  <a:close/>
                                  <a:moveTo>
                                    <a:pt x="16" y="408"/>
                                  </a:moveTo>
                                  <a:lnTo>
                                    <a:pt x="8" y="400"/>
                                  </a:lnTo>
                                  <a:lnTo>
                                    <a:pt x="4504" y="400"/>
                                  </a:lnTo>
                                  <a:lnTo>
                                    <a:pt x="4496" y="408"/>
                                  </a:lnTo>
                                  <a:lnTo>
                                    <a:pt x="4496" y="8"/>
                                  </a:lnTo>
                                  <a:lnTo>
                                    <a:pt x="4504" y="16"/>
                                  </a:lnTo>
                                  <a:lnTo>
                                    <a:pt x="8" y="16"/>
                                  </a:lnTo>
                                  <a:lnTo>
                                    <a:pt x="16" y="8"/>
                                  </a:lnTo>
                                  <a:lnTo>
                                    <a:pt x="16" y="408"/>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061640"/>
                              <a:ext cx="2327760" cy="198720"/>
                            </a:xfrm>
                            <a:prstGeom prst="rect">
                              <a:avLst/>
                            </a:prstGeom>
                            <a:solidFill>
                              <a:srgbClr val="d9d9d9"/>
                            </a:solidFill>
                            <a:ln>
                              <a:noFill/>
                            </a:ln>
                          </wps:spPr>
                          <wps:style>
                            <a:lnRef idx="0"/>
                            <a:fillRef idx="0"/>
                            <a:effectRef idx="0"/>
                            <a:fontRef idx="minor"/>
                          </wps:style>
                          <wps:bodyPr/>
                        </wps:wsp>
                        <wps:wsp>
                          <wps:cNvSpPr/>
                          <wps:spPr>
                            <a:xfrm>
                              <a:off x="600840" y="1057320"/>
                              <a:ext cx="2336760" cy="207720"/>
                            </a:xfrm>
                            <a:custGeom>
                              <a:avLst/>
                              <a:gdLst/>
                              <a:ahLst/>
                              <a:rect l="l" t="t" r="r" b="b"/>
                              <a:pathLst>
                                <a:path w="4512" h="400">
                                  <a:moveTo>
                                    <a:pt x="0" y="8"/>
                                  </a:moveTo>
                                  <a:cubicBezTo>
                                    <a:pt x="0" y="4"/>
                                    <a:pt x="4" y="0"/>
                                    <a:pt x="8" y="0"/>
                                  </a:cubicBezTo>
                                  <a:lnTo>
                                    <a:pt x="4504" y="0"/>
                                  </a:lnTo>
                                  <a:cubicBezTo>
                                    <a:pt x="4509" y="0"/>
                                    <a:pt x="4512" y="4"/>
                                    <a:pt x="4512" y="8"/>
                                  </a:cubicBezTo>
                                  <a:lnTo>
                                    <a:pt x="4512" y="392"/>
                                  </a:lnTo>
                                  <a:cubicBezTo>
                                    <a:pt x="4512" y="397"/>
                                    <a:pt x="4509" y="400"/>
                                    <a:pt x="4504" y="400"/>
                                  </a:cubicBezTo>
                                  <a:lnTo>
                                    <a:pt x="8" y="400"/>
                                  </a:lnTo>
                                  <a:cubicBezTo>
                                    <a:pt x="4" y="400"/>
                                    <a:pt x="0" y="397"/>
                                    <a:pt x="0" y="392"/>
                                  </a:cubicBezTo>
                                  <a:lnTo>
                                    <a:pt x="0" y="8"/>
                                  </a:lnTo>
                                  <a:close/>
                                  <a:moveTo>
                                    <a:pt x="16" y="392"/>
                                  </a:moveTo>
                                  <a:lnTo>
                                    <a:pt x="8" y="384"/>
                                  </a:lnTo>
                                  <a:lnTo>
                                    <a:pt x="4504" y="384"/>
                                  </a:lnTo>
                                  <a:lnTo>
                                    <a:pt x="4496" y="392"/>
                                  </a:lnTo>
                                  <a:lnTo>
                                    <a:pt x="4496" y="8"/>
                                  </a:lnTo>
                                  <a:lnTo>
                                    <a:pt x="4504" y="16"/>
                                  </a:lnTo>
                                  <a:lnTo>
                                    <a:pt x="8" y="16"/>
                                  </a:lnTo>
                                  <a:lnTo>
                                    <a:pt x="16" y="8"/>
                                  </a:lnTo>
                                  <a:lnTo>
                                    <a:pt x="16" y="392"/>
                                  </a:lnTo>
                                  <a:close/>
                                </a:path>
                              </a:pathLst>
                            </a:custGeom>
                            <a:solidFill>
                              <a:srgbClr val="000000"/>
                            </a:solidFill>
                            <a:ln w="720">
                              <a:solidFill>
                                <a:srgbClr val="000000"/>
                              </a:solidFill>
                              <a:round/>
                            </a:ln>
                          </wps:spPr>
                          <wps:style>
                            <a:lnRef idx="0"/>
                            <a:fillRef idx="0"/>
                            <a:effectRef idx="0"/>
                            <a:fontRef idx="minor"/>
                          </wps:style>
                          <wps:bodyPr/>
                        </wps:wsp>
                        <wps:wsp>
                          <wps:cNvSpPr txBox="1"/>
                          <wps:spPr>
                            <a:xfrm>
                              <a:off x="1032480" y="172800"/>
                              <a:ext cx="143316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DSMIPv6 Mobility Tunnel(s)</w:t>
                                </w:r>
                              </w:p>
                            </w:txbxContent>
                          </wps:txbx>
                          <wps:bodyPr wrap="square" lIns="0" rIns="0" tIns="0" bIns="0">
                            <a:spAutoFit/>
                          </wps:bodyPr>
                        </wps:wsp>
                        <wps:wsp>
                          <wps:cNvSpPr/>
                          <wps:spPr>
                            <a:xfrm>
                              <a:off x="638280" y="501480"/>
                              <a:ext cx="2266920" cy="8280"/>
                            </a:xfrm>
                            <a:custGeom>
                              <a:avLst/>
                              <a:gdLst/>
                              <a:ahLst/>
                              <a:rect l="l" t="t" r="r" b="b"/>
                              <a:pathLst>
                                <a:path w="3570"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2" y="0"/>
                                  </a:moveTo>
                                  <a:lnTo>
                                    <a:pt x="1424" y="0"/>
                                  </a:lnTo>
                                  <a:lnTo>
                                    <a:pt x="1424" y="13"/>
                                  </a:lnTo>
                                  <a:lnTo>
                                    <a:pt x="1372" y="13"/>
                                  </a:lnTo>
                                  <a:lnTo>
                                    <a:pt x="1372"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338" y="0"/>
                                  </a:lnTo>
                                  <a:lnTo>
                                    <a:pt x="2338" y="13"/>
                                  </a:lnTo>
                                  <a:lnTo>
                                    <a:pt x="2286" y="13"/>
                                  </a:lnTo>
                                  <a:lnTo>
                                    <a:pt x="2286" y="0"/>
                                  </a:lnTo>
                                  <a:close/>
                                  <a:moveTo>
                                    <a:pt x="2377" y="0"/>
                                  </a:moveTo>
                                  <a:lnTo>
                                    <a:pt x="2429" y="0"/>
                                  </a:lnTo>
                                  <a:lnTo>
                                    <a:pt x="2429" y="13"/>
                                  </a:lnTo>
                                  <a:lnTo>
                                    <a:pt x="2377" y="13"/>
                                  </a:lnTo>
                                  <a:lnTo>
                                    <a:pt x="2377" y="0"/>
                                  </a:lnTo>
                                  <a:close/>
                                  <a:moveTo>
                                    <a:pt x="2468" y="0"/>
                                  </a:moveTo>
                                  <a:lnTo>
                                    <a:pt x="2521" y="0"/>
                                  </a:lnTo>
                                  <a:lnTo>
                                    <a:pt x="2521" y="13"/>
                                  </a:lnTo>
                                  <a:lnTo>
                                    <a:pt x="2468" y="13"/>
                                  </a:lnTo>
                                  <a:lnTo>
                                    <a:pt x="2468" y="0"/>
                                  </a:lnTo>
                                  <a:close/>
                                  <a:moveTo>
                                    <a:pt x="2561" y="0"/>
                                  </a:moveTo>
                                  <a:lnTo>
                                    <a:pt x="2613" y="0"/>
                                  </a:lnTo>
                                  <a:lnTo>
                                    <a:pt x="2613" y="13"/>
                                  </a:lnTo>
                                  <a:lnTo>
                                    <a:pt x="2561" y="13"/>
                                  </a:lnTo>
                                  <a:lnTo>
                                    <a:pt x="2561" y="0"/>
                                  </a:lnTo>
                                  <a:close/>
                                  <a:moveTo>
                                    <a:pt x="2652" y="0"/>
                                  </a:moveTo>
                                  <a:lnTo>
                                    <a:pt x="2704" y="0"/>
                                  </a:lnTo>
                                  <a:lnTo>
                                    <a:pt x="2704" y="13"/>
                                  </a:lnTo>
                                  <a:lnTo>
                                    <a:pt x="2652" y="13"/>
                                  </a:lnTo>
                                  <a:lnTo>
                                    <a:pt x="2652" y="0"/>
                                  </a:lnTo>
                                  <a:close/>
                                  <a:moveTo>
                                    <a:pt x="2743" y="0"/>
                                  </a:moveTo>
                                  <a:lnTo>
                                    <a:pt x="2795" y="0"/>
                                  </a:lnTo>
                                  <a:lnTo>
                                    <a:pt x="2795" y="13"/>
                                  </a:lnTo>
                                  <a:lnTo>
                                    <a:pt x="2743" y="13"/>
                                  </a:lnTo>
                                  <a:lnTo>
                                    <a:pt x="2743" y="0"/>
                                  </a:lnTo>
                                  <a:close/>
                                  <a:moveTo>
                                    <a:pt x="2835" y="0"/>
                                  </a:moveTo>
                                  <a:lnTo>
                                    <a:pt x="2887" y="0"/>
                                  </a:lnTo>
                                  <a:lnTo>
                                    <a:pt x="2887" y="13"/>
                                  </a:lnTo>
                                  <a:lnTo>
                                    <a:pt x="2835" y="13"/>
                                  </a:lnTo>
                                  <a:lnTo>
                                    <a:pt x="2835" y="0"/>
                                  </a:lnTo>
                                  <a:close/>
                                  <a:moveTo>
                                    <a:pt x="2926" y="0"/>
                                  </a:moveTo>
                                  <a:lnTo>
                                    <a:pt x="2978" y="0"/>
                                  </a:lnTo>
                                  <a:lnTo>
                                    <a:pt x="2978" y="13"/>
                                  </a:lnTo>
                                  <a:lnTo>
                                    <a:pt x="2926" y="13"/>
                                  </a:lnTo>
                                  <a:lnTo>
                                    <a:pt x="2926" y="0"/>
                                  </a:lnTo>
                                  <a:close/>
                                  <a:moveTo>
                                    <a:pt x="3017" y="0"/>
                                  </a:moveTo>
                                  <a:lnTo>
                                    <a:pt x="3069" y="0"/>
                                  </a:lnTo>
                                  <a:lnTo>
                                    <a:pt x="3069" y="13"/>
                                  </a:lnTo>
                                  <a:lnTo>
                                    <a:pt x="3017" y="13"/>
                                  </a:lnTo>
                                  <a:lnTo>
                                    <a:pt x="3017" y="0"/>
                                  </a:lnTo>
                                  <a:close/>
                                  <a:moveTo>
                                    <a:pt x="3109" y="0"/>
                                  </a:moveTo>
                                  <a:lnTo>
                                    <a:pt x="3161" y="0"/>
                                  </a:lnTo>
                                  <a:lnTo>
                                    <a:pt x="3161" y="13"/>
                                  </a:lnTo>
                                  <a:lnTo>
                                    <a:pt x="3109" y="13"/>
                                  </a:lnTo>
                                  <a:lnTo>
                                    <a:pt x="3109" y="0"/>
                                  </a:lnTo>
                                  <a:close/>
                                  <a:moveTo>
                                    <a:pt x="3200" y="0"/>
                                  </a:moveTo>
                                  <a:lnTo>
                                    <a:pt x="3252" y="0"/>
                                  </a:lnTo>
                                  <a:lnTo>
                                    <a:pt x="3252" y="13"/>
                                  </a:lnTo>
                                  <a:lnTo>
                                    <a:pt x="3200" y="13"/>
                                  </a:lnTo>
                                  <a:lnTo>
                                    <a:pt x="3200" y="0"/>
                                  </a:lnTo>
                                  <a:close/>
                                  <a:moveTo>
                                    <a:pt x="3292" y="0"/>
                                  </a:moveTo>
                                  <a:lnTo>
                                    <a:pt x="3344" y="0"/>
                                  </a:lnTo>
                                  <a:lnTo>
                                    <a:pt x="3344" y="13"/>
                                  </a:lnTo>
                                  <a:lnTo>
                                    <a:pt x="3292" y="13"/>
                                  </a:lnTo>
                                  <a:lnTo>
                                    <a:pt x="3292" y="0"/>
                                  </a:lnTo>
                                  <a:close/>
                                  <a:moveTo>
                                    <a:pt x="3383" y="0"/>
                                  </a:moveTo>
                                  <a:lnTo>
                                    <a:pt x="3436" y="0"/>
                                  </a:lnTo>
                                  <a:lnTo>
                                    <a:pt x="3436" y="13"/>
                                  </a:lnTo>
                                  <a:lnTo>
                                    <a:pt x="3383" y="13"/>
                                  </a:lnTo>
                                  <a:lnTo>
                                    <a:pt x="3383" y="0"/>
                                  </a:lnTo>
                                  <a:close/>
                                  <a:moveTo>
                                    <a:pt x="3475" y="0"/>
                                  </a:moveTo>
                                  <a:lnTo>
                                    <a:pt x="3527" y="0"/>
                                  </a:lnTo>
                                  <a:lnTo>
                                    <a:pt x="3527" y="13"/>
                                  </a:lnTo>
                                  <a:lnTo>
                                    <a:pt x="3475" y="13"/>
                                  </a:lnTo>
                                  <a:lnTo>
                                    <a:pt x="3475" y="0"/>
                                  </a:lnTo>
                                  <a:close/>
                                  <a:moveTo>
                                    <a:pt x="3566" y="0"/>
                                  </a:moveTo>
                                  <a:lnTo>
                                    <a:pt x="3570" y="0"/>
                                  </a:lnTo>
                                  <a:lnTo>
                                    <a:pt x="3570" y="13"/>
                                  </a:lnTo>
                                  <a:lnTo>
                                    <a:pt x="3566" y="13"/>
                                  </a:lnTo>
                                  <a:lnTo>
                                    <a:pt x="356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47232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46044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48060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468720"/>
                              <a:ext cx="8388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721440"/>
                              <a:ext cx="57960" cy="5004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709200"/>
                              <a:ext cx="83160" cy="7488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721440"/>
                              <a:ext cx="49680" cy="50040"/>
                            </a:xfrm>
                            <a:custGeom>
                              <a:avLst/>
                              <a:gdLst/>
                              <a:ahLst/>
                              <a:rect l="l" t="t" r="r" b="b"/>
                              <a:pathLst>
                                <a:path w="96" h="96">
                                  <a:moveTo>
                                    <a:pt x="0" y="48"/>
                                  </a:moveTo>
                                  <a:cubicBezTo>
                                    <a:pt x="0" y="22"/>
                                    <a:pt x="22" y="0"/>
                                    <a:pt x="48" y="0"/>
                                  </a:cubicBezTo>
                                  <a:cubicBezTo>
                                    <a:pt x="48" y="0"/>
                                    <a:pt x="48" y="0"/>
                                    <a:pt x="48" y="0"/>
                                  </a:cubicBezTo>
                                  <a:lnTo>
                                    <a:pt x="48" y="0"/>
                                  </a:lnTo>
                                  <a:cubicBezTo>
                                    <a:pt x="75" y="0"/>
                                    <a:pt x="96" y="22"/>
                                    <a:pt x="96" y="48"/>
                                  </a:cubicBezTo>
                                  <a:cubicBezTo>
                                    <a:pt x="96" y="48"/>
                                    <a:pt x="96" y="48"/>
                                    <a:pt x="96" y="48"/>
                                  </a:cubicBezTo>
                                  <a:lnTo>
                                    <a:pt x="96" y="48"/>
                                  </a:lnTo>
                                  <a:cubicBezTo>
                                    <a:pt x="96" y="75"/>
                                    <a:pt x="75" y="96"/>
                                    <a:pt x="48" y="96"/>
                                  </a:cubicBezTo>
                                  <a:cubicBezTo>
                                    <a:pt x="48" y="96"/>
                                    <a:pt x="48" y="96"/>
                                    <a:pt x="48" y="96"/>
                                  </a:cubicBezTo>
                                  <a:lnTo>
                                    <a:pt x="48" y="96"/>
                                  </a:lnTo>
                                  <a:cubicBezTo>
                                    <a:pt x="22"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709200"/>
                              <a:ext cx="75600" cy="74880"/>
                            </a:xfrm>
                            <a:custGeom>
                              <a:avLst/>
                              <a:gdLst/>
                              <a:ahLst/>
                              <a:rect l="l" t="t" r="r" b="b"/>
                              <a:pathLst>
                                <a:path w="145" h="145">
                                  <a:moveTo>
                                    <a:pt x="1" y="77"/>
                                  </a:moveTo>
                                  <a:cubicBezTo>
                                    <a:pt x="0" y="74"/>
                                    <a:pt x="0" y="71"/>
                                    <a:pt x="1" y="67"/>
                                  </a:cubicBezTo>
                                  <a:lnTo>
                                    <a:pt x="5" y="49"/>
                                  </a:lnTo>
                                  <a:cubicBezTo>
                                    <a:pt x="6" y="47"/>
                                    <a:pt x="7" y="44"/>
                                    <a:pt x="8" y="42"/>
                                  </a:cubicBezTo>
                                  <a:lnTo>
                                    <a:pt x="18" y="26"/>
                                  </a:lnTo>
                                  <a:cubicBezTo>
                                    <a:pt x="20" y="23"/>
                                    <a:pt x="23" y="20"/>
                                    <a:pt x="26" y="18"/>
                                  </a:cubicBezTo>
                                  <a:lnTo>
                                    <a:pt x="42" y="8"/>
                                  </a:lnTo>
                                  <a:cubicBezTo>
                                    <a:pt x="44" y="7"/>
                                    <a:pt x="47" y="6"/>
                                    <a:pt x="49" y="5"/>
                                  </a:cubicBezTo>
                                  <a:lnTo>
                                    <a:pt x="67" y="1"/>
                                  </a:lnTo>
                                  <a:cubicBezTo>
                                    <a:pt x="71" y="0"/>
                                    <a:pt x="74" y="0"/>
                                    <a:pt x="77" y="1"/>
                                  </a:cubicBezTo>
                                  <a:lnTo>
                                    <a:pt x="96" y="5"/>
                                  </a:lnTo>
                                  <a:cubicBezTo>
                                    <a:pt x="99" y="6"/>
                                    <a:pt x="102" y="7"/>
                                    <a:pt x="105" y="8"/>
                                  </a:cubicBezTo>
                                  <a:lnTo>
                                    <a:pt x="120" y="18"/>
                                  </a:lnTo>
                                  <a:cubicBezTo>
                                    <a:pt x="123" y="20"/>
                                    <a:pt x="125" y="23"/>
                                    <a:pt x="127" y="26"/>
                                  </a:cubicBezTo>
                                  <a:lnTo>
                                    <a:pt x="137" y="42"/>
                                  </a:lnTo>
                                  <a:cubicBezTo>
                                    <a:pt x="138" y="44"/>
                                    <a:pt x="139" y="47"/>
                                    <a:pt x="140" y="49"/>
                                  </a:cubicBezTo>
                                  <a:lnTo>
                                    <a:pt x="144" y="67"/>
                                  </a:lnTo>
                                  <a:cubicBezTo>
                                    <a:pt x="145" y="71"/>
                                    <a:pt x="145" y="74"/>
                                    <a:pt x="144" y="77"/>
                                  </a:cubicBezTo>
                                  <a:lnTo>
                                    <a:pt x="140" y="96"/>
                                  </a:lnTo>
                                  <a:cubicBezTo>
                                    <a:pt x="139" y="99"/>
                                    <a:pt x="138" y="102"/>
                                    <a:pt x="136" y="105"/>
                                  </a:cubicBezTo>
                                  <a:lnTo>
                                    <a:pt x="126" y="120"/>
                                  </a:lnTo>
                                  <a:cubicBezTo>
                                    <a:pt x="125" y="122"/>
                                    <a:pt x="122" y="125"/>
                                    <a:pt x="120" y="126"/>
                                  </a:cubicBezTo>
                                  <a:lnTo>
                                    <a:pt x="105" y="136"/>
                                  </a:lnTo>
                                  <a:cubicBezTo>
                                    <a:pt x="102" y="138"/>
                                    <a:pt x="99" y="139"/>
                                    <a:pt x="96" y="140"/>
                                  </a:cubicBezTo>
                                  <a:lnTo>
                                    <a:pt x="77" y="144"/>
                                  </a:lnTo>
                                  <a:cubicBezTo>
                                    <a:pt x="74" y="145"/>
                                    <a:pt x="71" y="145"/>
                                    <a:pt x="67" y="144"/>
                                  </a:cubicBezTo>
                                  <a:lnTo>
                                    <a:pt x="49" y="140"/>
                                  </a:lnTo>
                                  <a:cubicBezTo>
                                    <a:pt x="47" y="139"/>
                                    <a:pt x="44" y="138"/>
                                    <a:pt x="42" y="137"/>
                                  </a:cubicBezTo>
                                  <a:lnTo>
                                    <a:pt x="26" y="127"/>
                                  </a:lnTo>
                                  <a:cubicBezTo>
                                    <a:pt x="23" y="125"/>
                                    <a:pt x="20" y="123"/>
                                    <a:pt x="18" y="120"/>
                                  </a:cubicBezTo>
                                  <a:lnTo>
                                    <a:pt x="8" y="105"/>
                                  </a:lnTo>
                                  <a:cubicBezTo>
                                    <a:pt x="7" y="102"/>
                                    <a:pt x="6" y="99"/>
                                    <a:pt x="5" y="96"/>
                                  </a:cubicBezTo>
                                  <a:lnTo>
                                    <a:pt x="1" y="77"/>
                                  </a:lnTo>
                                  <a:close/>
                                  <a:moveTo>
                                    <a:pt x="52" y="87"/>
                                  </a:moveTo>
                                  <a:lnTo>
                                    <a:pt x="48" y="78"/>
                                  </a:lnTo>
                                  <a:lnTo>
                                    <a:pt x="58" y="93"/>
                                  </a:lnTo>
                                  <a:lnTo>
                                    <a:pt x="51" y="86"/>
                                  </a:lnTo>
                                  <a:lnTo>
                                    <a:pt x="67" y="96"/>
                                  </a:lnTo>
                                  <a:lnTo>
                                    <a:pt x="60" y="93"/>
                                  </a:lnTo>
                                  <a:lnTo>
                                    <a:pt x="78" y="97"/>
                                  </a:lnTo>
                                  <a:lnTo>
                                    <a:pt x="68" y="97"/>
                                  </a:lnTo>
                                  <a:lnTo>
                                    <a:pt x="87" y="93"/>
                                  </a:lnTo>
                                  <a:lnTo>
                                    <a:pt x="78" y="96"/>
                                  </a:lnTo>
                                  <a:lnTo>
                                    <a:pt x="93" y="86"/>
                                  </a:lnTo>
                                  <a:lnTo>
                                    <a:pt x="86" y="93"/>
                                  </a:lnTo>
                                  <a:lnTo>
                                    <a:pt x="96" y="78"/>
                                  </a:lnTo>
                                  <a:lnTo>
                                    <a:pt x="93" y="87"/>
                                  </a:lnTo>
                                  <a:lnTo>
                                    <a:pt x="97" y="68"/>
                                  </a:lnTo>
                                  <a:lnTo>
                                    <a:pt x="97" y="78"/>
                                  </a:lnTo>
                                  <a:lnTo>
                                    <a:pt x="93" y="60"/>
                                  </a:lnTo>
                                  <a:lnTo>
                                    <a:pt x="96" y="67"/>
                                  </a:lnTo>
                                  <a:lnTo>
                                    <a:pt x="86" y="51"/>
                                  </a:lnTo>
                                  <a:lnTo>
                                    <a:pt x="93" y="58"/>
                                  </a:lnTo>
                                  <a:lnTo>
                                    <a:pt x="78" y="48"/>
                                  </a:lnTo>
                                  <a:lnTo>
                                    <a:pt x="87" y="52"/>
                                  </a:lnTo>
                                  <a:lnTo>
                                    <a:pt x="68" y="48"/>
                                  </a:lnTo>
                                  <a:lnTo>
                                    <a:pt x="78" y="48"/>
                                  </a:lnTo>
                                  <a:lnTo>
                                    <a:pt x="60" y="52"/>
                                  </a:lnTo>
                                  <a:lnTo>
                                    <a:pt x="67" y="49"/>
                                  </a:lnTo>
                                  <a:lnTo>
                                    <a:pt x="51" y="59"/>
                                  </a:lnTo>
                                  <a:lnTo>
                                    <a:pt x="59" y="51"/>
                                  </a:lnTo>
                                  <a:lnTo>
                                    <a:pt x="49" y="67"/>
                                  </a:lnTo>
                                  <a:lnTo>
                                    <a:pt x="52" y="60"/>
                                  </a:lnTo>
                                  <a:lnTo>
                                    <a:pt x="48" y="78"/>
                                  </a:lnTo>
                                  <a:lnTo>
                                    <a:pt x="48" y="68"/>
                                  </a:lnTo>
                                  <a:lnTo>
                                    <a:pt x="52" y="8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721440"/>
                              <a:ext cx="57960" cy="50040"/>
                            </a:xfrm>
                            <a:custGeom>
                              <a:avLst/>
                              <a:gdLst/>
                              <a:ahLst/>
                              <a:rect l="l" t="t" r="r" b="b"/>
                              <a:pathLst>
                                <a:path w="112" h="96">
                                  <a:moveTo>
                                    <a:pt x="0" y="48"/>
                                  </a:moveTo>
                                  <a:cubicBezTo>
                                    <a:pt x="0" y="22"/>
                                    <a:pt x="26" y="0"/>
                                    <a:pt x="56" y="0"/>
                                  </a:cubicBezTo>
                                  <a:cubicBezTo>
                                    <a:pt x="56" y="0"/>
                                    <a:pt x="56" y="0"/>
                                    <a:pt x="56" y="0"/>
                                  </a:cubicBezTo>
                                  <a:lnTo>
                                    <a:pt x="56" y="0"/>
                                  </a:lnTo>
                                  <a:cubicBezTo>
                                    <a:pt x="87" y="0"/>
                                    <a:pt x="112" y="22"/>
                                    <a:pt x="112" y="48"/>
                                  </a:cubicBezTo>
                                  <a:cubicBezTo>
                                    <a:pt x="112" y="48"/>
                                    <a:pt x="112" y="48"/>
                                    <a:pt x="112" y="48"/>
                                  </a:cubicBezTo>
                                  <a:lnTo>
                                    <a:pt x="112" y="48"/>
                                  </a:lnTo>
                                  <a:cubicBezTo>
                                    <a:pt x="112" y="75"/>
                                    <a:pt x="87" y="96"/>
                                    <a:pt x="56" y="96"/>
                                  </a:cubicBezTo>
                                  <a:cubicBezTo>
                                    <a:pt x="56" y="96"/>
                                    <a:pt x="56" y="96"/>
                                    <a:pt x="56" y="96"/>
                                  </a:cubicBezTo>
                                  <a:lnTo>
                                    <a:pt x="56" y="96"/>
                                  </a:lnTo>
                                  <a:cubicBezTo>
                                    <a:pt x="26" y="96"/>
                                    <a:pt x="0" y="75"/>
                                    <a:pt x="0" y="48"/>
                                  </a:cubicBezTo>
                                  <a:cubicBezTo>
                                    <a:pt x="0" y="48"/>
                                    <a:pt x="0" y="48"/>
                                    <a:pt x="0" y="48"/>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709200"/>
                              <a:ext cx="83160" cy="74880"/>
                            </a:xfrm>
                            <a:custGeom>
                              <a:avLst/>
                              <a:gdLst/>
                              <a:ahLst/>
                              <a:rect l="l" t="t" r="r" b="b"/>
                              <a:pathLst>
                                <a:path w="161" h="145">
                                  <a:moveTo>
                                    <a:pt x="1" y="79"/>
                                  </a:moveTo>
                                  <a:cubicBezTo>
                                    <a:pt x="0" y="74"/>
                                    <a:pt x="0" y="70"/>
                                    <a:pt x="1" y="66"/>
                                  </a:cubicBezTo>
                                  <a:lnTo>
                                    <a:pt x="6" y="48"/>
                                  </a:lnTo>
                                  <a:cubicBezTo>
                                    <a:pt x="7" y="45"/>
                                    <a:pt x="8" y="42"/>
                                    <a:pt x="10" y="40"/>
                                  </a:cubicBezTo>
                                  <a:lnTo>
                                    <a:pt x="22" y="24"/>
                                  </a:lnTo>
                                  <a:cubicBezTo>
                                    <a:pt x="24" y="21"/>
                                    <a:pt x="27" y="19"/>
                                    <a:pt x="30" y="17"/>
                                  </a:cubicBezTo>
                                  <a:lnTo>
                                    <a:pt x="48" y="7"/>
                                  </a:lnTo>
                                  <a:cubicBezTo>
                                    <a:pt x="50" y="6"/>
                                    <a:pt x="52" y="5"/>
                                    <a:pt x="55" y="5"/>
                                  </a:cubicBezTo>
                                  <a:lnTo>
                                    <a:pt x="76" y="1"/>
                                  </a:lnTo>
                                  <a:cubicBezTo>
                                    <a:pt x="79" y="0"/>
                                    <a:pt x="82" y="0"/>
                                    <a:pt x="85" y="1"/>
                                  </a:cubicBezTo>
                                  <a:lnTo>
                                    <a:pt x="107" y="5"/>
                                  </a:lnTo>
                                  <a:cubicBezTo>
                                    <a:pt x="109" y="5"/>
                                    <a:pt x="112" y="6"/>
                                    <a:pt x="114" y="7"/>
                                  </a:cubicBezTo>
                                  <a:lnTo>
                                    <a:pt x="132" y="17"/>
                                  </a:lnTo>
                                  <a:cubicBezTo>
                                    <a:pt x="135" y="19"/>
                                    <a:pt x="138" y="21"/>
                                    <a:pt x="140" y="24"/>
                                  </a:cubicBezTo>
                                  <a:lnTo>
                                    <a:pt x="152" y="40"/>
                                  </a:lnTo>
                                  <a:cubicBezTo>
                                    <a:pt x="154" y="43"/>
                                    <a:pt x="155" y="46"/>
                                    <a:pt x="156" y="49"/>
                                  </a:cubicBezTo>
                                  <a:lnTo>
                                    <a:pt x="160" y="67"/>
                                  </a:lnTo>
                                  <a:cubicBezTo>
                                    <a:pt x="161" y="71"/>
                                    <a:pt x="161" y="74"/>
                                    <a:pt x="160" y="77"/>
                                  </a:cubicBezTo>
                                  <a:lnTo>
                                    <a:pt x="156" y="96"/>
                                  </a:lnTo>
                                  <a:cubicBezTo>
                                    <a:pt x="155" y="100"/>
                                    <a:pt x="154" y="104"/>
                                    <a:pt x="151" y="106"/>
                                  </a:cubicBezTo>
                                  <a:lnTo>
                                    <a:pt x="139" y="121"/>
                                  </a:lnTo>
                                  <a:cubicBezTo>
                                    <a:pt x="137" y="124"/>
                                    <a:pt x="135" y="126"/>
                                    <a:pt x="132" y="127"/>
                                  </a:cubicBezTo>
                                  <a:lnTo>
                                    <a:pt x="114" y="137"/>
                                  </a:lnTo>
                                  <a:cubicBezTo>
                                    <a:pt x="112" y="139"/>
                                    <a:pt x="109" y="140"/>
                                    <a:pt x="107" y="140"/>
                                  </a:cubicBezTo>
                                  <a:lnTo>
                                    <a:pt x="85" y="144"/>
                                  </a:lnTo>
                                  <a:cubicBezTo>
                                    <a:pt x="82" y="145"/>
                                    <a:pt x="79" y="145"/>
                                    <a:pt x="76" y="144"/>
                                  </a:cubicBezTo>
                                  <a:lnTo>
                                    <a:pt x="55" y="140"/>
                                  </a:lnTo>
                                  <a:cubicBezTo>
                                    <a:pt x="52" y="140"/>
                                    <a:pt x="50" y="139"/>
                                    <a:pt x="48" y="137"/>
                                  </a:cubicBezTo>
                                  <a:lnTo>
                                    <a:pt x="30" y="127"/>
                                  </a:lnTo>
                                  <a:cubicBezTo>
                                    <a:pt x="27" y="126"/>
                                    <a:pt x="25" y="124"/>
                                    <a:pt x="23" y="121"/>
                                  </a:cubicBezTo>
                                  <a:lnTo>
                                    <a:pt x="11" y="106"/>
                                  </a:lnTo>
                                  <a:cubicBezTo>
                                    <a:pt x="9" y="104"/>
                                    <a:pt x="7" y="101"/>
                                    <a:pt x="6" y="98"/>
                                  </a:cubicBezTo>
                                  <a:lnTo>
                                    <a:pt x="1" y="79"/>
                                  </a:lnTo>
                                  <a:close/>
                                  <a:moveTo>
                                    <a:pt x="53" y="85"/>
                                  </a:moveTo>
                                  <a:lnTo>
                                    <a:pt x="48" y="76"/>
                                  </a:lnTo>
                                  <a:lnTo>
                                    <a:pt x="60" y="91"/>
                                  </a:lnTo>
                                  <a:lnTo>
                                    <a:pt x="53" y="85"/>
                                  </a:lnTo>
                                  <a:lnTo>
                                    <a:pt x="71" y="95"/>
                                  </a:lnTo>
                                  <a:lnTo>
                                    <a:pt x="64" y="93"/>
                                  </a:lnTo>
                                  <a:lnTo>
                                    <a:pt x="85" y="97"/>
                                  </a:lnTo>
                                  <a:lnTo>
                                    <a:pt x="76" y="97"/>
                                  </a:lnTo>
                                  <a:lnTo>
                                    <a:pt x="98" y="93"/>
                                  </a:lnTo>
                                  <a:lnTo>
                                    <a:pt x="91" y="95"/>
                                  </a:lnTo>
                                  <a:lnTo>
                                    <a:pt x="109" y="85"/>
                                  </a:lnTo>
                                  <a:lnTo>
                                    <a:pt x="102" y="91"/>
                                  </a:lnTo>
                                  <a:lnTo>
                                    <a:pt x="114" y="76"/>
                                  </a:lnTo>
                                  <a:lnTo>
                                    <a:pt x="109" y="87"/>
                                  </a:lnTo>
                                  <a:lnTo>
                                    <a:pt x="113" y="68"/>
                                  </a:lnTo>
                                  <a:lnTo>
                                    <a:pt x="113" y="78"/>
                                  </a:lnTo>
                                  <a:lnTo>
                                    <a:pt x="109" y="60"/>
                                  </a:lnTo>
                                  <a:lnTo>
                                    <a:pt x="113" y="69"/>
                                  </a:lnTo>
                                  <a:lnTo>
                                    <a:pt x="101" y="53"/>
                                  </a:lnTo>
                                  <a:lnTo>
                                    <a:pt x="109" y="59"/>
                                  </a:lnTo>
                                  <a:lnTo>
                                    <a:pt x="91" y="49"/>
                                  </a:lnTo>
                                  <a:lnTo>
                                    <a:pt x="98" y="52"/>
                                  </a:lnTo>
                                  <a:lnTo>
                                    <a:pt x="76" y="48"/>
                                  </a:lnTo>
                                  <a:lnTo>
                                    <a:pt x="85" y="48"/>
                                  </a:lnTo>
                                  <a:lnTo>
                                    <a:pt x="64" y="52"/>
                                  </a:lnTo>
                                  <a:lnTo>
                                    <a:pt x="71" y="49"/>
                                  </a:lnTo>
                                  <a:lnTo>
                                    <a:pt x="53" y="59"/>
                                  </a:lnTo>
                                  <a:lnTo>
                                    <a:pt x="61" y="53"/>
                                  </a:lnTo>
                                  <a:lnTo>
                                    <a:pt x="49" y="69"/>
                                  </a:lnTo>
                                  <a:lnTo>
                                    <a:pt x="53" y="61"/>
                                  </a:lnTo>
                                  <a:lnTo>
                                    <a:pt x="48" y="79"/>
                                  </a:lnTo>
                                  <a:lnTo>
                                    <a:pt x="48" y="66"/>
                                  </a:lnTo>
                                  <a:lnTo>
                                    <a:pt x="53" y="85"/>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75060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74232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621720"/>
                              <a:ext cx="364320" cy="174600"/>
                            </a:xfrm>
                            <a:prstGeom prst="rect">
                              <a:avLst/>
                            </a:prstGeom>
                            <a:solidFill>
                              <a:srgbClr val="ffffff"/>
                            </a:solidFill>
                            <a:ln>
                              <a:noFill/>
                            </a:ln>
                          </wps:spPr>
                          <wps:style>
                            <a:lnRef idx="0"/>
                            <a:fillRef idx="0"/>
                            <a:effectRef idx="0"/>
                            <a:fontRef idx="minor"/>
                          </wps:style>
                          <wps:bodyPr/>
                        </wps:wsp>
                        <wps:wsp>
                          <wps:cNvSpPr/>
                          <wps:spPr>
                            <a:xfrm>
                              <a:off x="5091480" y="60948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61344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71316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24360" y="555120"/>
                              <a:ext cx="402480" cy="201240"/>
                            </a:xfrm>
                            <a:custGeom>
                              <a:avLst/>
                              <a:gdLst/>
                              <a:ahLst/>
                              <a:rect l="l" t="t" r="r" b="b"/>
                              <a:pathLst>
                                <a:path w="778" h="388">
                                  <a:moveTo>
                                    <a:pt x="18" y="17"/>
                                  </a:moveTo>
                                  <a:lnTo>
                                    <a:pt x="77" y="43"/>
                                  </a:lnTo>
                                  <a:lnTo>
                                    <a:pt x="70" y="58"/>
                                  </a:lnTo>
                                  <a:lnTo>
                                    <a:pt x="12" y="31"/>
                                  </a:lnTo>
                                  <a:lnTo>
                                    <a:pt x="18" y="17"/>
                                  </a:lnTo>
                                  <a:close/>
                                  <a:moveTo>
                                    <a:pt x="120" y="63"/>
                                  </a:moveTo>
                                  <a:lnTo>
                                    <a:pt x="179" y="90"/>
                                  </a:lnTo>
                                  <a:lnTo>
                                    <a:pt x="172" y="104"/>
                                  </a:lnTo>
                                  <a:lnTo>
                                    <a:pt x="114" y="78"/>
                                  </a:lnTo>
                                  <a:lnTo>
                                    <a:pt x="120" y="63"/>
                                  </a:lnTo>
                                  <a:close/>
                                  <a:moveTo>
                                    <a:pt x="222" y="109"/>
                                  </a:moveTo>
                                  <a:lnTo>
                                    <a:pt x="281" y="136"/>
                                  </a:lnTo>
                                  <a:lnTo>
                                    <a:pt x="274" y="150"/>
                                  </a:lnTo>
                                  <a:lnTo>
                                    <a:pt x="216" y="124"/>
                                  </a:lnTo>
                                  <a:lnTo>
                                    <a:pt x="222" y="109"/>
                                  </a:lnTo>
                                  <a:close/>
                                  <a:moveTo>
                                    <a:pt x="324" y="156"/>
                                  </a:moveTo>
                                  <a:lnTo>
                                    <a:pt x="383" y="182"/>
                                  </a:lnTo>
                                  <a:lnTo>
                                    <a:pt x="376" y="197"/>
                                  </a:lnTo>
                                  <a:lnTo>
                                    <a:pt x="318" y="170"/>
                                  </a:lnTo>
                                  <a:lnTo>
                                    <a:pt x="324" y="156"/>
                                  </a:lnTo>
                                  <a:close/>
                                  <a:moveTo>
                                    <a:pt x="427" y="202"/>
                                  </a:moveTo>
                                  <a:lnTo>
                                    <a:pt x="485" y="229"/>
                                  </a:lnTo>
                                  <a:lnTo>
                                    <a:pt x="478" y="243"/>
                                  </a:lnTo>
                                  <a:lnTo>
                                    <a:pt x="420" y="217"/>
                                  </a:lnTo>
                                  <a:lnTo>
                                    <a:pt x="427" y="202"/>
                                  </a:lnTo>
                                  <a:close/>
                                  <a:moveTo>
                                    <a:pt x="529" y="248"/>
                                  </a:moveTo>
                                  <a:lnTo>
                                    <a:pt x="587" y="275"/>
                                  </a:lnTo>
                                  <a:lnTo>
                                    <a:pt x="580" y="289"/>
                                  </a:lnTo>
                                  <a:lnTo>
                                    <a:pt x="522" y="263"/>
                                  </a:lnTo>
                                  <a:lnTo>
                                    <a:pt x="529" y="248"/>
                                  </a:lnTo>
                                  <a:close/>
                                  <a:moveTo>
                                    <a:pt x="631" y="295"/>
                                  </a:moveTo>
                                  <a:lnTo>
                                    <a:pt x="689" y="321"/>
                                  </a:lnTo>
                                  <a:lnTo>
                                    <a:pt x="682" y="336"/>
                                  </a:lnTo>
                                  <a:lnTo>
                                    <a:pt x="624" y="309"/>
                                  </a:lnTo>
                                  <a:lnTo>
                                    <a:pt x="631" y="295"/>
                                  </a:lnTo>
                                  <a:close/>
                                  <a:moveTo>
                                    <a:pt x="733" y="341"/>
                                  </a:moveTo>
                                  <a:lnTo>
                                    <a:pt x="767" y="357"/>
                                  </a:lnTo>
                                  <a:lnTo>
                                    <a:pt x="761" y="371"/>
                                  </a:lnTo>
                                  <a:lnTo>
                                    <a:pt x="726" y="356"/>
                                  </a:lnTo>
                                  <a:lnTo>
                                    <a:pt x="733" y="341"/>
                                  </a:lnTo>
                                  <a:close/>
                                  <a:moveTo>
                                    <a:pt x="94" y="150"/>
                                  </a:moveTo>
                                  <a:lnTo>
                                    <a:pt x="0" y="17"/>
                                  </a:lnTo>
                                  <a:lnTo>
                                    <a:pt x="162" y="1"/>
                                  </a:lnTo>
                                  <a:cubicBezTo>
                                    <a:pt x="166" y="0"/>
                                    <a:pt x="170" y="4"/>
                                    <a:pt x="170" y="8"/>
                                  </a:cubicBezTo>
                                  <a:cubicBezTo>
                                    <a:pt x="171" y="12"/>
                                    <a:pt x="168" y="16"/>
                                    <a:pt x="163" y="17"/>
                                  </a:cubicBezTo>
                                  <a:lnTo>
                                    <a:pt x="16" y="32"/>
                                  </a:lnTo>
                                  <a:lnTo>
                                    <a:pt x="21" y="19"/>
                                  </a:lnTo>
                                  <a:lnTo>
                                    <a:pt x="107" y="140"/>
                                  </a:lnTo>
                                  <a:cubicBezTo>
                                    <a:pt x="110" y="144"/>
                                    <a:pt x="109" y="149"/>
                                    <a:pt x="105" y="152"/>
                                  </a:cubicBezTo>
                                  <a:cubicBezTo>
                                    <a:pt x="102" y="154"/>
                                    <a:pt x="97" y="153"/>
                                    <a:pt x="94" y="150"/>
                                  </a:cubicBezTo>
                                  <a:close/>
                                  <a:moveTo>
                                    <a:pt x="685" y="238"/>
                                  </a:moveTo>
                                  <a:lnTo>
                                    <a:pt x="778" y="371"/>
                                  </a:lnTo>
                                  <a:lnTo>
                                    <a:pt x="617" y="387"/>
                                  </a:lnTo>
                                  <a:cubicBezTo>
                                    <a:pt x="613" y="388"/>
                                    <a:pt x="609" y="384"/>
                                    <a:pt x="608" y="380"/>
                                  </a:cubicBezTo>
                                  <a:cubicBezTo>
                                    <a:pt x="608" y="376"/>
                                    <a:pt x="611" y="372"/>
                                    <a:pt x="616" y="371"/>
                                  </a:cubicBezTo>
                                  <a:lnTo>
                                    <a:pt x="763" y="356"/>
                                  </a:lnTo>
                                  <a:lnTo>
                                    <a:pt x="757" y="369"/>
                                  </a:lnTo>
                                  <a:lnTo>
                                    <a:pt x="672" y="248"/>
                                  </a:lnTo>
                                  <a:cubicBezTo>
                                    <a:pt x="669" y="244"/>
                                    <a:pt x="670" y="239"/>
                                    <a:pt x="674" y="236"/>
                                  </a:cubicBezTo>
                                  <a:cubicBezTo>
                                    <a:pt x="677" y="234"/>
                                    <a:pt x="682" y="235"/>
                                    <a:pt x="685" y="238"/>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74232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79600" y="1136160"/>
                              <a:ext cx="5832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67720" y="1123920"/>
                              <a:ext cx="8316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605160" y="1165320"/>
                              <a:ext cx="2297520" cy="8280"/>
                            </a:xfrm>
                            <a:custGeom>
                              <a:avLst/>
                              <a:gdLst/>
                              <a:ahLst/>
                              <a:rect l="l" t="t" r="r" b="b"/>
                              <a:pathLst>
                                <a:path w="3618"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2" y="0"/>
                                  </a:moveTo>
                                  <a:lnTo>
                                    <a:pt x="875" y="0"/>
                                  </a:lnTo>
                                  <a:lnTo>
                                    <a:pt x="875" y="13"/>
                                  </a:lnTo>
                                  <a:lnTo>
                                    <a:pt x="822" y="13"/>
                                  </a:lnTo>
                                  <a:lnTo>
                                    <a:pt x="822"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49" y="0"/>
                                  </a:lnTo>
                                  <a:lnTo>
                                    <a:pt x="1149"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5" y="0"/>
                                  </a:moveTo>
                                  <a:lnTo>
                                    <a:pt x="1698" y="0"/>
                                  </a:lnTo>
                                  <a:lnTo>
                                    <a:pt x="1698" y="13"/>
                                  </a:lnTo>
                                  <a:lnTo>
                                    <a:pt x="1645" y="13"/>
                                  </a:lnTo>
                                  <a:lnTo>
                                    <a:pt x="1645" y="0"/>
                                  </a:lnTo>
                                  <a:close/>
                                  <a:moveTo>
                                    <a:pt x="1737" y="0"/>
                                  </a:moveTo>
                                  <a:lnTo>
                                    <a:pt x="1790" y="0"/>
                                  </a:lnTo>
                                  <a:lnTo>
                                    <a:pt x="1790" y="13"/>
                                  </a:lnTo>
                                  <a:lnTo>
                                    <a:pt x="1737" y="13"/>
                                  </a:lnTo>
                                  <a:lnTo>
                                    <a:pt x="1737" y="0"/>
                                  </a:lnTo>
                                  <a:close/>
                                  <a:moveTo>
                                    <a:pt x="1829" y="0"/>
                                  </a:moveTo>
                                  <a:lnTo>
                                    <a:pt x="1881" y="0"/>
                                  </a:lnTo>
                                  <a:lnTo>
                                    <a:pt x="1881" y="13"/>
                                  </a:lnTo>
                                  <a:lnTo>
                                    <a:pt x="1829" y="13"/>
                                  </a:lnTo>
                                  <a:lnTo>
                                    <a:pt x="1829" y="0"/>
                                  </a:lnTo>
                                  <a:close/>
                                  <a:moveTo>
                                    <a:pt x="1920" y="0"/>
                                  </a:moveTo>
                                  <a:lnTo>
                                    <a:pt x="1972" y="0"/>
                                  </a:lnTo>
                                  <a:lnTo>
                                    <a:pt x="1972"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6" y="0"/>
                                  </a:lnTo>
                                  <a:lnTo>
                                    <a:pt x="2246" y="13"/>
                                  </a:lnTo>
                                  <a:lnTo>
                                    <a:pt x="2194" y="13"/>
                                  </a:lnTo>
                                  <a:lnTo>
                                    <a:pt x="2194" y="0"/>
                                  </a:lnTo>
                                  <a:close/>
                                  <a:moveTo>
                                    <a:pt x="2286" y="0"/>
                                  </a:moveTo>
                                  <a:lnTo>
                                    <a:pt x="2338" y="0"/>
                                  </a:lnTo>
                                  <a:lnTo>
                                    <a:pt x="2338" y="13"/>
                                  </a:lnTo>
                                  <a:lnTo>
                                    <a:pt x="2286" y="13"/>
                                  </a:lnTo>
                                  <a:lnTo>
                                    <a:pt x="2286" y="0"/>
                                  </a:lnTo>
                                  <a:close/>
                                  <a:moveTo>
                                    <a:pt x="2377" y="0"/>
                                  </a:moveTo>
                                  <a:lnTo>
                                    <a:pt x="2429" y="0"/>
                                  </a:lnTo>
                                  <a:lnTo>
                                    <a:pt x="2429" y="13"/>
                                  </a:lnTo>
                                  <a:lnTo>
                                    <a:pt x="2377" y="13"/>
                                  </a:lnTo>
                                  <a:lnTo>
                                    <a:pt x="2377" y="0"/>
                                  </a:lnTo>
                                  <a:close/>
                                  <a:moveTo>
                                    <a:pt x="2468" y="0"/>
                                  </a:moveTo>
                                  <a:lnTo>
                                    <a:pt x="2521" y="0"/>
                                  </a:lnTo>
                                  <a:lnTo>
                                    <a:pt x="2521" y="13"/>
                                  </a:lnTo>
                                  <a:lnTo>
                                    <a:pt x="2468" y="13"/>
                                  </a:lnTo>
                                  <a:lnTo>
                                    <a:pt x="2468" y="0"/>
                                  </a:lnTo>
                                  <a:close/>
                                  <a:moveTo>
                                    <a:pt x="2560" y="0"/>
                                  </a:moveTo>
                                  <a:lnTo>
                                    <a:pt x="2613" y="0"/>
                                  </a:lnTo>
                                  <a:lnTo>
                                    <a:pt x="2613" y="13"/>
                                  </a:lnTo>
                                  <a:lnTo>
                                    <a:pt x="2560" y="13"/>
                                  </a:lnTo>
                                  <a:lnTo>
                                    <a:pt x="2560" y="0"/>
                                  </a:lnTo>
                                  <a:close/>
                                  <a:moveTo>
                                    <a:pt x="2652" y="0"/>
                                  </a:moveTo>
                                  <a:lnTo>
                                    <a:pt x="2704" y="0"/>
                                  </a:lnTo>
                                  <a:lnTo>
                                    <a:pt x="2704" y="13"/>
                                  </a:lnTo>
                                  <a:lnTo>
                                    <a:pt x="2652" y="13"/>
                                  </a:lnTo>
                                  <a:lnTo>
                                    <a:pt x="2652" y="0"/>
                                  </a:lnTo>
                                  <a:close/>
                                  <a:moveTo>
                                    <a:pt x="2743" y="0"/>
                                  </a:moveTo>
                                  <a:lnTo>
                                    <a:pt x="2795" y="0"/>
                                  </a:lnTo>
                                  <a:lnTo>
                                    <a:pt x="2795" y="13"/>
                                  </a:lnTo>
                                  <a:lnTo>
                                    <a:pt x="2743" y="13"/>
                                  </a:lnTo>
                                  <a:lnTo>
                                    <a:pt x="2743" y="0"/>
                                  </a:lnTo>
                                  <a:close/>
                                  <a:moveTo>
                                    <a:pt x="2834" y="0"/>
                                  </a:moveTo>
                                  <a:lnTo>
                                    <a:pt x="2887" y="0"/>
                                  </a:lnTo>
                                  <a:lnTo>
                                    <a:pt x="2887" y="13"/>
                                  </a:lnTo>
                                  <a:lnTo>
                                    <a:pt x="2834" y="13"/>
                                  </a:lnTo>
                                  <a:lnTo>
                                    <a:pt x="2834" y="0"/>
                                  </a:lnTo>
                                  <a:close/>
                                  <a:moveTo>
                                    <a:pt x="2926" y="0"/>
                                  </a:moveTo>
                                  <a:lnTo>
                                    <a:pt x="2978" y="0"/>
                                  </a:lnTo>
                                  <a:lnTo>
                                    <a:pt x="2978" y="13"/>
                                  </a:lnTo>
                                  <a:lnTo>
                                    <a:pt x="2926" y="13"/>
                                  </a:lnTo>
                                  <a:lnTo>
                                    <a:pt x="2926" y="0"/>
                                  </a:lnTo>
                                  <a:close/>
                                  <a:moveTo>
                                    <a:pt x="3017" y="0"/>
                                  </a:moveTo>
                                  <a:lnTo>
                                    <a:pt x="3069" y="0"/>
                                  </a:lnTo>
                                  <a:lnTo>
                                    <a:pt x="3069" y="13"/>
                                  </a:lnTo>
                                  <a:lnTo>
                                    <a:pt x="3017" y="13"/>
                                  </a:lnTo>
                                  <a:lnTo>
                                    <a:pt x="3017" y="0"/>
                                  </a:lnTo>
                                  <a:close/>
                                  <a:moveTo>
                                    <a:pt x="3108" y="0"/>
                                  </a:moveTo>
                                  <a:lnTo>
                                    <a:pt x="3161" y="0"/>
                                  </a:lnTo>
                                  <a:lnTo>
                                    <a:pt x="3161" y="13"/>
                                  </a:lnTo>
                                  <a:lnTo>
                                    <a:pt x="3108" y="13"/>
                                  </a:lnTo>
                                  <a:lnTo>
                                    <a:pt x="3108" y="0"/>
                                  </a:lnTo>
                                  <a:close/>
                                  <a:moveTo>
                                    <a:pt x="3200" y="0"/>
                                  </a:moveTo>
                                  <a:lnTo>
                                    <a:pt x="3252" y="0"/>
                                  </a:lnTo>
                                  <a:lnTo>
                                    <a:pt x="3252" y="13"/>
                                  </a:lnTo>
                                  <a:lnTo>
                                    <a:pt x="3200" y="13"/>
                                  </a:lnTo>
                                  <a:lnTo>
                                    <a:pt x="3200" y="0"/>
                                  </a:lnTo>
                                  <a:close/>
                                  <a:moveTo>
                                    <a:pt x="3292" y="0"/>
                                  </a:moveTo>
                                  <a:lnTo>
                                    <a:pt x="3344" y="0"/>
                                  </a:lnTo>
                                  <a:lnTo>
                                    <a:pt x="3344" y="13"/>
                                  </a:lnTo>
                                  <a:lnTo>
                                    <a:pt x="3292" y="13"/>
                                  </a:lnTo>
                                  <a:lnTo>
                                    <a:pt x="3292" y="0"/>
                                  </a:lnTo>
                                  <a:close/>
                                  <a:moveTo>
                                    <a:pt x="3383" y="0"/>
                                  </a:moveTo>
                                  <a:lnTo>
                                    <a:pt x="3435" y="0"/>
                                  </a:lnTo>
                                  <a:lnTo>
                                    <a:pt x="3435" y="13"/>
                                  </a:lnTo>
                                  <a:lnTo>
                                    <a:pt x="3383" y="13"/>
                                  </a:lnTo>
                                  <a:lnTo>
                                    <a:pt x="3383" y="0"/>
                                  </a:lnTo>
                                  <a:close/>
                                  <a:moveTo>
                                    <a:pt x="3475" y="0"/>
                                  </a:moveTo>
                                  <a:lnTo>
                                    <a:pt x="3527" y="0"/>
                                  </a:lnTo>
                                  <a:lnTo>
                                    <a:pt x="3527" y="13"/>
                                  </a:lnTo>
                                  <a:lnTo>
                                    <a:pt x="3475" y="13"/>
                                  </a:lnTo>
                                  <a:lnTo>
                                    <a:pt x="3475" y="0"/>
                                  </a:lnTo>
                                  <a:close/>
                                  <a:moveTo>
                                    <a:pt x="3566" y="0"/>
                                  </a:moveTo>
                                  <a:lnTo>
                                    <a:pt x="3618" y="0"/>
                                  </a:lnTo>
                                  <a:lnTo>
                                    <a:pt x="3618" y="13"/>
                                  </a:lnTo>
                                  <a:lnTo>
                                    <a:pt x="3566" y="13"/>
                                  </a:lnTo>
                                  <a:lnTo>
                                    <a:pt x="356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2900160" y="1152360"/>
                              <a:ext cx="57960" cy="5832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2887200" y="1140480"/>
                              <a:ext cx="83880" cy="8316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497040" y="978480"/>
                              <a:ext cx="57960" cy="5796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3484080" y="965880"/>
                              <a:ext cx="83160" cy="8388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4930200" y="978480"/>
                              <a:ext cx="49680" cy="57960"/>
                            </a:xfrm>
                            <a:custGeom>
                              <a:avLst/>
                              <a:gdLst/>
                              <a:ahLst/>
                              <a:rect l="l" t="t" r="r" b="b"/>
                              <a:pathLst>
                                <a:path w="96" h="112">
                                  <a:moveTo>
                                    <a:pt x="0" y="56"/>
                                  </a:moveTo>
                                  <a:cubicBezTo>
                                    <a:pt x="0" y="26"/>
                                    <a:pt x="22" y="0"/>
                                    <a:pt x="48" y="0"/>
                                  </a:cubicBezTo>
                                  <a:cubicBezTo>
                                    <a:pt x="48" y="0"/>
                                    <a:pt x="48" y="0"/>
                                    <a:pt x="48" y="0"/>
                                  </a:cubicBezTo>
                                  <a:lnTo>
                                    <a:pt x="48" y="0"/>
                                  </a:lnTo>
                                  <a:cubicBezTo>
                                    <a:pt x="75" y="0"/>
                                    <a:pt x="96" y="26"/>
                                    <a:pt x="96" y="56"/>
                                  </a:cubicBezTo>
                                  <a:lnTo>
                                    <a:pt x="96" y="56"/>
                                  </a:lnTo>
                                  <a:cubicBezTo>
                                    <a:pt x="96" y="87"/>
                                    <a:pt x="75" y="112"/>
                                    <a:pt x="48" y="112"/>
                                  </a:cubicBezTo>
                                  <a:cubicBezTo>
                                    <a:pt x="48" y="112"/>
                                    <a:pt x="48" y="112"/>
                                    <a:pt x="48" y="112"/>
                                  </a:cubicBezTo>
                                  <a:lnTo>
                                    <a:pt x="48" y="112"/>
                                  </a:lnTo>
                                  <a:cubicBezTo>
                                    <a:pt x="22"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4917600" y="965880"/>
                              <a:ext cx="75600" cy="83880"/>
                            </a:xfrm>
                            <a:custGeom>
                              <a:avLst/>
                              <a:gdLst/>
                              <a:ahLst/>
                              <a:rect l="l" t="t" r="r" b="b"/>
                              <a:pathLst>
                                <a:path w="145" h="161">
                                  <a:moveTo>
                                    <a:pt x="1" y="85"/>
                                  </a:moveTo>
                                  <a:cubicBezTo>
                                    <a:pt x="0" y="82"/>
                                    <a:pt x="0" y="79"/>
                                    <a:pt x="1" y="76"/>
                                  </a:cubicBezTo>
                                  <a:lnTo>
                                    <a:pt x="5" y="55"/>
                                  </a:lnTo>
                                  <a:cubicBezTo>
                                    <a:pt x="5" y="52"/>
                                    <a:pt x="6" y="50"/>
                                    <a:pt x="7" y="48"/>
                                  </a:cubicBezTo>
                                  <a:lnTo>
                                    <a:pt x="17" y="30"/>
                                  </a:lnTo>
                                  <a:cubicBezTo>
                                    <a:pt x="19" y="27"/>
                                    <a:pt x="21" y="24"/>
                                    <a:pt x="24" y="22"/>
                                  </a:cubicBezTo>
                                  <a:lnTo>
                                    <a:pt x="40" y="10"/>
                                  </a:lnTo>
                                  <a:cubicBezTo>
                                    <a:pt x="42" y="8"/>
                                    <a:pt x="45" y="7"/>
                                    <a:pt x="48" y="6"/>
                                  </a:cubicBezTo>
                                  <a:lnTo>
                                    <a:pt x="66" y="1"/>
                                  </a:lnTo>
                                  <a:cubicBezTo>
                                    <a:pt x="70" y="0"/>
                                    <a:pt x="74" y="0"/>
                                    <a:pt x="79" y="1"/>
                                  </a:cubicBezTo>
                                  <a:lnTo>
                                    <a:pt x="98" y="6"/>
                                  </a:lnTo>
                                  <a:cubicBezTo>
                                    <a:pt x="101" y="7"/>
                                    <a:pt x="104" y="9"/>
                                    <a:pt x="106" y="11"/>
                                  </a:cubicBezTo>
                                  <a:lnTo>
                                    <a:pt x="121" y="23"/>
                                  </a:lnTo>
                                  <a:cubicBezTo>
                                    <a:pt x="124" y="25"/>
                                    <a:pt x="126" y="27"/>
                                    <a:pt x="127" y="30"/>
                                  </a:cubicBezTo>
                                  <a:lnTo>
                                    <a:pt x="137" y="48"/>
                                  </a:lnTo>
                                  <a:cubicBezTo>
                                    <a:pt x="139" y="50"/>
                                    <a:pt x="140" y="52"/>
                                    <a:pt x="140" y="55"/>
                                  </a:cubicBezTo>
                                  <a:lnTo>
                                    <a:pt x="144" y="76"/>
                                  </a:lnTo>
                                  <a:cubicBezTo>
                                    <a:pt x="145" y="79"/>
                                    <a:pt x="145" y="82"/>
                                    <a:pt x="144" y="85"/>
                                  </a:cubicBezTo>
                                  <a:lnTo>
                                    <a:pt x="140" y="107"/>
                                  </a:lnTo>
                                  <a:cubicBezTo>
                                    <a:pt x="140" y="109"/>
                                    <a:pt x="139" y="112"/>
                                    <a:pt x="137" y="114"/>
                                  </a:cubicBezTo>
                                  <a:lnTo>
                                    <a:pt x="127" y="132"/>
                                  </a:lnTo>
                                  <a:cubicBezTo>
                                    <a:pt x="126" y="135"/>
                                    <a:pt x="124" y="137"/>
                                    <a:pt x="121" y="139"/>
                                  </a:cubicBezTo>
                                  <a:lnTo>
                                    <a:pt x="106" y="151"/>
                                  </a:lnTo>
                                  <a:cubicBezTo>
                                    <a:pt x="104" y="154"/>
                                    <a:pt x="100" y="155"/>
                                    <a:pt x="96" y="156"/>
                                  </a:cubicBezTo>
                                  <a:lnTo>
                                    <a:pt x="77" y="160"/>
                                  </a:lnTo>
                                  <a:cubicBezTo>
                                    <a:pt x="74" y="161"/>
                                    <a:pt x="71" y="161"/>
                                    <a:pt x="67" y="160"/>
                                  </a:cubicBezTo>
                                  <a:lnTo>
                                    <a:pt x="49" y="156"/>
                                  </a:lnTo>
                                  <a:cubicBezTo>
                                    <a:pt x="46" y="155"/>
                                    <a:pt x="43" y="154"/>
                                    <a:pt x="40" y="152"/>
                                  </a:cubicBezTo>
                                  <a:lnTo>
                                    <a:pt x="24" y="140"/>
                                  </a:lnTo>
                                  <a:cubicBezTo>
                                    <a:pt x="21" y="138"/>
                                    <a:pt x="19" y="135"/>
                                    <a:pt x="17" y="132"/>
                                  </a:cubicBezTo>
                                  <a:lnTo>
                                    <a:pt x="7" y="114"/>
                                  </a:lnTo>
                                  <a:cubicBezTo>
                                    <a:pt x="6" y="112"/>
                                    <a:pt x="5" y="109"/>
                                    <a:pt x="5" y="107"/>
                                  </a:cubicBezTo>
                                  <a:lnTo>
                                    <a:pt x="1" y="85"/>
                                  </a:lnTo>
                                  <a:close/>
                                  <a:moveTo>
                                    <a:pt x="52" y="98"/>
                                  </a:moveTo>
                                  <a:lnTo>
                                    <a:pt x="49" y="91"/>
                                  </a:lnTo>
                                  <a:lnTo>
                                    <a:pt x="59" y="109"/>
                                  </a:lnTo>
                                  <a:lnTo>
                                    <a:pt x="53" y="101"/>
                                  </a:lnTo>
                                  <a:lnTo>
                                    <a:pt x="69" y="113"/>
                                  </a:lnTo>
                                  <a:lnTo>
                                    <a:pt x="60" y="109"/>
                                  </a:lnTo>
                                  <a:lnTo>
                                    <a:pt x="78" y="113"/>
                                  </a:lnTo>
                                  <a:lnTo>
                                    <a:pt x="68" y="113"/>
                                  </a:lnTo>
                                  <a:lnTo>
                                    <a:pt x="87" y="109"/>
                                  </a:lnTo>
                                  <a:lnTo>
                                    <a:pt x="76" y="114"/>
                                  </a:lnTo>
                                  <a:lnTo>
                                    <a:pt x="91" y="102"/>
                                  </a:lnTo>
                                  <a:lnTo>
                                    <a:pt x="85" y="109"/>
                                  </a:lnTo>
                                  <a:lnTo>
                                    <a:pt x="95" y="91"/>
                                  </a:lnTo>
                                  <a:lnTo>
                                    <a:pt x="93" y="98"/>
                                  </a:lnTo>
                                  <a:lnTo>
                                    <a:pt x="97" y="76"/>
                                  </a:lnTo>
                                  <a:lnTo>
                                    <a:pt x="97" y="85"/>
                                  </a:lnTo>
                                  <a:lnTo>
                                    <a:pt x="93" y="64"/>
                                  </a:lnTo>
                                  <a:lnTo>
                                    <a:pt x="95" y="71"/>
                                  </a:lnTo>
                                  <a:lnTo>
                                    <a:pt x="85" y="53"/>
                                  </a:lnTo>
                                  <a:lnTo>
                                    <a:pt x="91" y="60"/>
                                  </a:lnTo>
                                  <a:lnTo>
                                    <a:pt x="76" y="48"/>
                                  </a:lnTo>
                                  <a:lnTo>
                                    <a:pt x="85" y="53"/>
                                  </a:lnTo>
                                  <a:lnTo>
                                    <a:pt x="66" y="48"/>
                                  </a:lnTo>
                                  <a:lnTo>
                                    <a:pt x="79" y="48"/>
                                  </a:lnTo>
                                  <a:lnTo>
                                    <a:pt x="61" y="53"/>
                                  </a:lnTo>
                                  <a:lnTo>
                                    <a:pt x="69" y="49"/>
                                  </a:lnTo>
                                  <a:lnTo>
                                    <a:pt x="53" y="61"/>
                                  </a:lnTo>
                                  <a:lnTo>
                                    <a:pt x="59" y="53"/>
                                  </a:lnTo>
                                  <a:lnTo>
                                    <a:pt x="49" y="71"/>
                                  </a:lnTo>
                                  <a:lnTo>
                                    <a:pt x="52" y="64"/>
                                  </a:lnTo>
                                  <a:lnTo>
                                    <a:pt x="48" y="85"/>
                                  </a:lnTo>
                                  <a:lnTo>
                                    <a:pt x="48" y="76"/>
                                  </a:lnTo>
                                  <a:lnTo>
                                    <a:pt x="52" y="98"/>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43640" y="978480"/>
                              <a:ext cx="57960" cy="57960"/>
                            </a:xfrm>
                            <a:custGeom>
                              <a:avLst/>
                              <a:gdLst/>
                              <a:ahLst/>
                              <a:rect l="l" t="t" r="r" b="b"/>
                              <a:pathLst>
                                <a:path w="112" h="112">
                                  <a:moveTo>
                                    <a:pt x="0" y="56"/>
                                  </a:moveTo>
                                  <a:cubicBezTo>
                                    <a:pt x="0" y="26"/>
                                    <a:pt x="26" y="0"/>
                                    <a:pt x="56" y="0"/>
                                  </a:cubicBezTo>
                                  <a:cubicBezTo>
                                    <a:pt x="56" y="0"/>
                                    <a:pt x="56" y="0"/>
                                    <a:pt x="56" y="0"/>
                                  </a:cubicBezTo>
                                  <a:lnTo>
                                    <a:pt x="56" y="0"/>
                                  </a:lnTo>
                                  <a:cubicBezTo>
                                    <a:pt x="87" y="0"/>
                                    <a:pt x="112" y="26"/>
                                    <a:pt x="112" y="56"/>
                                  </a:cubicBezTo>
                                  <a:cubicBezTo>
                                    <a:pt x="112" y="56"/>
                                    <a:pt x="112" y="56"/>
                                    <a:pt x="112" y="56"/>
                                  </a:cubicBezTo>
                                  <a:lnTo>
                                    <a:pt x="112" y="56"/>
                                  </a:lnTo>
                                  <a:cubicBezTo>
                                    <a:pt x="112" y="87"/>
                                    <a:pt x="87" y="112"/>
                                    <a:pt x="56" y="112"/>
                                  </a:cubicBezTo>
                                  <a:cubicBezTo>
                                    <a:pt x="56" y="112"/>
                                    <a:pt x="56" y="112"/>
                                    <a:pt x="56" y="112"/>
                                  </a:cubicBezTo>
                                  <a:lnTo>
                                    <a:pt x="56" y="112"/>
                                  </a:lnTo>
                                  <a:cubicBezTo>
                                    <a:pt x="26" y="112"/>
                                    <a:pt x="0" y="87"/>
                                    <a:pt x="0" y="56"/>
                                  </a:cubicBezTo>
                                  <a:cubicBezTo>
                                    <a:pt x="0" y="56"/>
                                    <a:pt x="0" y="56"/>
                                    <a:pt x="0" y="56"/>
                                  </a:cubicBezTo>
                                  <a:close/>
                                </a:path>
                              </a:pathLst>
                            </a:custGeom>
                            <a:solidFill>
                              <a:srgbClr val="000000"/>
                            </a:solidFill>
                            <a:ln>
                              <a:solidFill>
                                <a:srgbClr val="000000"/>
                              </a:solidFill>
                            </a:ln>
                          </wps:spPr>
                          <wps:style>
                            <a:lnRef idx="0"/>
                            <a:fillRef idx="0"/>
                            <a:effectRef idx="0"/>
                            <a:fontRef idx="minor"/>
                          </wps:style>
                          <wps:bodyPr/>
                        </wps:wsp>
                        <wps:wsp>
                          <wps:cNvSpPr/>
                          <wps:spPr>
                            <a:xfrm>
                              <a:off x="5530680" y="965880"/>
                              <a:ext cx="83160" cy="83880"/>
                            </a:xfrm>
                            <a:custGeom>
                              <a:avLst/>
                              <a:gdLst/>
                              <a:ahLst/>
                              <a:rect l="l" t="t" r="r" b="b"/>
                              <a:pathLst>
                                <a:path w="161" h="161">
                                  <a:moveTo>
                                    <a:pt x="1" y="86"/>
                                  </a:moveTo>
                                  <a:cubicBezTo>
                                    <a:pt x="0" y="82"/>
                                    <a:pt x="0" y="78"/>
                                    <a:pt x="1" y="75"/>
                                  </a:cubicBezTo>
                                  <a:lnTo>
                                    <a:pt x="6" y="54"/>
                                  </a:lnTo>
                                  <a:cubicBezTo>
                                    <a:pt x="7" y="51"/>
                                    <a:pt x="8" y="49"/>
                                    <a:pt x="9" y="46"/>
                                  </a:cubicBezTo>
                                  <a:lnTo>
                                    <a:pt x="21" y="28"/>
                                  </a:lnTo>
                                  <a:cubicBezTo>
                                    <a:pt x="23" y="26"/>
                                    <a:pt x="26" y="23"/>
                                    <a:pt x="28" y="21"/>
                                  </a:cubicBezTo>
                                  <a:lnTo>
                                    <a:pt x="46" y="9"/>
                                  </a:lnTo>
                                  <a:cubicBezTo>
                                    <a:pt x="49" y="8"/>
                                    <a:pt x="51" y="7"/>
                                    <a:pt x="54" y="6"/>
                                  </a:cubicBezTo>
                                  <a:lnTo>
                                    <a:pt x="75" y="1"/>
                                  </a:lnTo>
                                  <a:cubicBezTo>
                                    <a:pt x="78" y="0"/>
                                    <a:pt x="82" y="0"/>
                                    <a:pt x="86" y="1"/>
                                  </a:cubicBezTo>
                                  <a:lnTo>
                                    <a:pt x="108" y="6"/>
                                  </a:lnTo>
                                  <a:cubicBezTo>
                                    <a:pt x="111" y="7"/>
                                    <a:pt x="113" y="8"/>
                                    <a:pt x="116" y="9"/>
                                  </a:cubicBezTo>
                                  <a:lnTo>
                                    <a:pt x="134" y="21"/>
                                  </a:lnTo>
                                  <a:cubicBezTo>
                                    <a:pt x="136" y="23"/>
                                    <a:pt x="139" y="26"/>
                                    <a:pt x="140" y="28"/>
                                  </a:cubicBezTo>
                                  <a:lnTo>
                                    <a:pt x="152" y="46"/>
                                  </a:lnTo>
                                  <a:cubicBezTo>
                                    <a:pt x="154" y="49"/>
                                    <a:pt x="155" y="52"/>
                                    <a:pt x="156" y="55"/>
                                  </a:cubicBezTo>
                                  <a:lnTo>
                                    <a:pt x="160" y="76"/>
                                  </a:lnTo>
                                  <a:cubicBezTo>
                                    <a:pt x="161" y="79"/>
                                    <a:pt x="161" y="82"/>
                                    <a:pt x="160" y="85"/>
                                  </a:cubicBezTo>
                                  <a:lnTo>
                                    <a:pt x="156" y="107"/>
                                  </a:lnTo>
                                  <a:cubicBezTo>
                                    <a:pt x="155" y="110"/>
                                    <a:pt x="154" y="113"/>
                                    <a:pt x="152" y="116"/>
                                  </a:cubicBezTo>
                                  <a:lnTo>
                                    <a:pt x="140" y="134"/>
                                  </a:lnTo>
                                  <a:cubicBezTo>
                                    <a:pt x="139" y="136"/>
                                    <a:pt x="136" y="139"/>
                                    <a:pt x="134" y="140"/>
                                  </a:cubicBezTo>
                                  <a:lnTo>
                                    <a:pt x="116" y="152"/>
                                  </a:lnTo>
                                  <a:cubicBezTo>
                                    <a:pt x="113" y="154"/>
                                    <a:pt x="110" y="155"/>
                                    <a:pt x="107" y="156"/>
                                  </a:cubicBezTo>
                                  <a:lnTo>
                                    <a:pt x="85" y="160"/>
                                  </a:lnTo>
                                  <a:cubicBezTo>
                                    <a:pt x="82" y="161"/>
                                    <a:pt x="79" y="161"/>
                                    <a:pt x="76" y="160"/>
                                  </a:cubicBezTo>
                                  <a:lnTo>
                                    <a:pt x="55" y="156"/>
                                  </a:lnTo>
                                  <a:cubicBezTo>
                                    <a:pt x="52" y="155"/>
                                    <a:pt x="49" y="154"/>
                                    <a:pt x="46" y="152"/>
                                  </a:cubicBezTo>
                                  <a:lnTo>
                                    <a:pt x="28" y="140"/>
                                  </a:lnTo>
                                  <a:cubicBezTo>
                                    <a:pt x="26" y="139"/>
                                    <a:pt x="23" y="136"/>
                                    <a:pt x="21" y="134"/>
                                  </a:cubicBezTo>
                                  <a:lnTo>
                                    <a:pt x="9" y="116"/>
                                  </a:lnTo>
                                  <a:cubicBezTo>
                                    <a:pt x="8" y="113"/>
                                    <a:pt x="7" y="111"/>
                                    <a:pt x="6" y="108"/>
                                  </a:cubicBezTo>
                                  <a:lnTo>
                                    <a:pt x="1" y="86"/>
                                  </a:lnTo>
                                  <a:close/>
                                  <a:moveTo>
                                    <a:pt x="53" y="97"/>
                                  </a:moveTo>
                                  <a:lnTo>
                                    <a:pt x="49" y="89"/>
                                  </a:lnTo>
                                  <a:lnTo>
                                    <a:pt x="61" y="107"/>
                                  </a:lnTo>
                                  <a:lnTo>
                                    <a:pt x="55" y="100"/>
                                  </a:lnTo>
                                  <a:lnTo>
                                    <a:pt x="73" y="112"/>
                                  </a:lnTo>
                                  <a:lnTo>
                                    <a:pt x="64" y="109"/>
                                  </a:lnTo>
                                  <a:lnTo>
                                    <a:pt x="85" y="113"/>
                                  </a:lnTo>
                                  <a:lnTo>
                                    <a:pt x="76" y="113"/>
                                  </a:lnTo>
                                  <a:lnTo>
                                    <a:pt x="98" y="109"/>
                                  </a:lnTo>
                                  <a:lnTo>
                                    <a:pt x="89" y="112"/>
                                  </a:lnTo>
                                  <a:lnTo>
                                    <a:pt x="107" y="100"/>
                                  </a:lnTo>
                                  <a:lnTo>
                                    <a:pt x="100" y="107"/>
                                  </a:lnTo>
                                  <a:lnTo>
                                    <a:pt x="112" y="89"/>
                                  </a:lnTo>
                                  <a:lnTo>
                                    <a:pt x="109" y="98"/>
                                  </a:lnTo>
                                  <a:lnTo>
                                    <a:pt x="113" y="76"/>
                                  </a:lnTo>
                                  <a:lnTo>
                                    <a:pt x="113" y="85"/>
                                  </a:lnTo>
                                  <a:lnTo>
                                    <a:pt x="109" y="64"/>
                                  </a:lnTo>
                                  <a:lnTo>
                                    <a:pt x="112" y="73"/>
                                  </a:lnTo>
                                  <a:lnTo>
                                    <a:pt x="100" y="55"/>
                                  </a:lnTo>
                                  <a:lnTo>
                                    <a:pt x="107" y="61"/>
                                  </a:lnTo>
                                  <a:lnTo>
                                    <a:pt x="89" y="49"/>
                                  </a:lnTo>
                                  <a:lnTo>
                                    <a:pt x="97" y="53"/>
                                  </a:lnTo>
                                  <a:lnTo>
                                    <a:pt x="75" y="48"/>
                                  </a:lnTo>
                                  <a:lnTo>
                                    <a:pt x="86" y="48"/>
                                  </a:lnTo>
                                  <a:lnTo>
                                    <a:pt x="65" y="53"/>
                                  </a:lnTo>
                                  <a:lnTo>
                                    <a:pt x="73" y="49"/>
                                  </a:lnTo>
                                  <a:lnTo>
                                    <a:pt x="55" y="61"/>
                                  </a:lnTo>
                                  <a:lnTo>
                                    <a:pt x="61" y="55"/>
                                  </a:lnTo>
                                  <a:lnTo>
                                    <a:pt x="49" y="73"/>
                                  </a:lnTo>
                                  <a:lnTo>
                                    <a:pt x="53" y="65"/>
                                  </a:lnTo>
                                  <a:lnTo>
                                    <a:pt x="48" y="86"/>
                                  </a:lnTo>
                                  <a:lnTo>
                                    <a:pt x="48" y="75"/>
                                  </a:lnTo>
                                  <a:lnTo>
                                    <a:pt x="53" y="97"/>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592960" y="1007640"/>
                              <a:ext cx="497880" cy="8280"/>
                            </a:xfrm>
                            <a:custGeom>
                              <a:avLst/>
                              <a:gdLst/>
                              <a:ahLst/>
                              <a:rect l="l" t="t" r="r" b="b"/>
                              <a:pathLst>
                                <a:path w="784"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6" y="0"/>
                                  </a:lnTo>
                                  <a:lnTo>
                                    <a:pt x="236"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10" y="0"/>
                                  </a:lnTo>
                                  <a:lnTo>
                                    <a:pt x="510"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4" y="0"/>
                                  </a:lnTo>
                                  <a:lnTo>
                                    <a:pt x="784"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013360" y="999360"/>
                              <a:ext cx="497160" cy="8280"/>
                            </a:xfrm>
                            <a:custGeom>
                              <a:avLst/>
                              <a:gdLst/>
                              <a:ahLst/>
                              <a:rect l="l" t="t" r="r" b="b"/>
                              <a:pathLst>
                                <a:path w="783"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4" y="0"/>
                                  </a:moveTo>
                                  <a:lnTo>
                                    <a:pt x="327" y="0"/>
                                  </a:lnTo>
                                  <a:lnTo>
                                    <a:pt x="327" y="13"/>
                                  </a:lnTo>
                                  <a:lnTo>
                                    <a:pt x="274" y="13"/>
                                  </a:lnTo>
                                  <a:lnTo>
                                    <a:pt x="274"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8" y="0"/>
                                  </a:moveTo>
                                  <a:lnTo>
                                    <a:pt x="601" y="0"/>
                                  </a:lnTo>
                                  <a:lnTo>
                                    <a:pt x="601" y="13"/>
                                  </a:lnTo>
                                  <a:lnTo>
                                    <a:pt x="548" y="13"/>
                                  </a:lnTo>
                                  <a:lnTo>
                                    <a:pt x="548"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5104080" y="920880"/>
                              <a:ext cx="364320" cy="173880"/>
                            </a:xfrm>
                            <a:prstGeom prst="rect">
                              <a:avLst/>
                            </a:prstGeom>
                            <a:solidFill>
                              <a:srgbClr val="ffffff"/>
                            </a:solidFill>
                            <a:ln>
                              <a:noFill/>
                            </a:ln>
                          </wps:spPr>
                          <wps:style>
                            <a:lnRef idx="0"/>
                            <a:fillRef idx="0"/>
                            <a:effectRef idx="0"/>
                            <a:fontRef idx="minor"/>
                          </wps:style>
                          <wps:bodyPr/>
                        </wps:wsp>
                        <wps:wsp>
                          <wps:cNvSpPr/>
                          <wps:spPr>
                            <a:xfrm>
                              <a:off x="5091480" y="907920"/>
                              <a:ext cx="389880" cy="198720"/>
                            </a:xfrm>
                            <a:custGeom>
                              <a:avLst/>
                              <a:gdLst/>
                              <a:ahLst/>
                              <a:rect l="l" t="t" r="r" b="b"/>
                              <a:pathLst>
                                <a:path w="752" h="384">
                                  <a:moveTo>
                                    <a:pt x="0" y="24"/>
                                  </a:moveTo>
                                  <a:cubicBezTo>
                                    <a:pt x="0" y="11"/>
                                    <a:pt x="11" y="0"/>
                                    <a:pt x="24" y="0"/>
                                  </a:cubicBezTo>
                                  <a:lnTo>
                                    <a:pt x="728" y="0"/>
                                  </a:lnTo>
                                  <a:cubicBezTo>
                                    <a:pt x="742" y="0"/>
                                    <a:pt x="752" y="11"/>
                                    <a:pt x="752" y="24"/>
                                  </a:cubicBezTo>
                                  <a:lnTo>
                                    <a:pt x="752" y="360"/>
                                  </a:lnTo>
                                  <a:cubicBezTo>
                                    <a:pt x="752" y="374"/>
                                    <a:pt x="742" y="384"/>
                                    <a:pt x="728" y="384"/>
                                  </a:cubicBezTo>
                                  <a:lnTo>
                                    <a:pt x="24" y="384"/>
                                  </a:lnTo>
                                  <a:cubicBezTo>
                                    <a:pt x="11" y="384"/>
                                    <a:pt x="0" y="374"/>
                                    <a:pt x="0" y="360"/>
                                  </a:cubicBezTo>
                                  <a:lnTo>
                                    <a:pt x="0" y="24"/>
                                  </a:lnTo>
                                  <a:close/>
                                  <a:moveTo>
                                    <a:pt x="48" y="360"/>
                                  </a:moveTo>
                                  <a:lnTo>
                                    <a:pt x="24" y="336"/>
                                  </a:lnTo>
                                  <a:lnTo>
                                    <a:pt x="728" y="336"/>
                                  </a:lnTo>
                                  <a:lnTo>
                                    <a:pt x="704" y="360"/>
                                  </a:lnTo>
                                  <a:lnTo>
                                    <a:pt x="704" y="24"/>
                                  </a:lnTo>
                                  <a:lnTo>
                                    <a:pt x="728" y="48"/>
                                  </a:lnTo>
                                  <a:lnTo>
                                    <a:pt x="24" y="48"/>
                                  </a:lnTo>
                                  <a:lnTo>
                                    <a:pt x="48" y="24"/>
                                  </a:lnTo>
                                  <a:lnTo>
                                    <a:pt x="48" y="360"/>
                                  </a:lnTo>
                                  <a:close/>
                                </a:path>
                              </a:pathLst>
                            </a:custGeom>
                            <a:solidFill>
                              <a:srgbClr val="ffffff"/>
                            </a:solidFill>
                            <a:ln w="720">
                              <a:solidFill>
                                <a:srgbClr val="ffffff"/>
                              </a:solidFill>
                              <a:round/>
                            </a:ln>
                          </wps:spPr>
                          <wps:style>
                            <a:lnRef idx="0"/>
                            <a:fillRef idx="0"/>
                            <a:effectRef idx="0"/>
                            <a:fontRef idx="minor"/>
                          </wps:style>
                          <wps:bodyPr/>
                        </wps:wsp>
                        <wps:wsp>
                          <wps:cNvSpPr txBox="1"/>
                          <wps:spPr>
                            <a:xfrm>
                              <a:off x="5116320" y="890280"/>
                              <a:ext cx="34668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wps:txbx>
                          <wps:bodyPr wrap="square" lIns="0" rIns="0" tIns="0" bIns="0">
                            <a:spAutoFit/>
                          </wps:bodyPr>
                        </wps:wsp>
                        <wps:wsp>
                          <wps:cNvSpPr txBox="1"/>
                          <wps:spPr>
                            <a:xfrm>
                              <a:off x="5090760" y="989280"/>
                              <a:ext cx="388800" cy="269280"/>
                            </a:xfrm>
                            <a:prstGeom prst="rect">
                              <a:avLst/>
                            </a:prstGeom>
                            <a:noFill/>
                            <a:ln>
                              <a:noFill/>
                            </a:ln>
                          </wps:spPr>
                          <wps:txb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wps:txbx>
                          <wps:bodyPr wrap="square" lIns="0" rIns="0" tIns="0" bIns="0">
                            <a:spAutoFit/>
                          </wps:bodyPr>
                        </wps:wsp>
                        <wps:wsp>
                          <wps:cNvSpPr/>
                          <wps:spPr>
                            <a:xfrm>
                              <a:off x="3008160" y="985680"/>
                              <a:ext cx="413280" cy="172080"/>
                            </a:xfrm>
                            <a:custGeom>
                              <a:avLst/>
                              <a:gdLst/>
                              <a:ahLst/>
                              <a:rect l="l" t="t" r="r" b="b"/>
                              <a:pathLst>
                                <a:path w="798" h="332">
                                  <a:moveTo>
                                    <a:pt x="13" y="285"/>
                                  </a:moveTo>
                                  <a:lnTo>
                                    <a:pt x="74" y="265"/>
                                  </a:lnTo>
                                  <a:lnTo>
                                    <a:pt x="79" y="280"/>
                                  </a:lnTo>
                                  <a:lnTo>
                                    <a:pt x="18" y="300"/>
                                  </a:lnTo>
                                  <a:lnTo>
                                    <a:pt x="13" y="285"/>
                                  </a:lnTo>
                                  <a:close/>
                                  <a:moveTo>
                                    <a:pt x="120" y="250"/>
                                  </a:moveTo>
                                  <a:lnTo>
                                    <a:pt x="180" y="230"/>
                                  </a:lnTo>
                                  <a:lnTo>
                                    <a:pt x="185" y="245"/>
                                  </a:lnTo>
                                  <a:lnTo>
                                    <a:pt x="125" y="265"/>
                                  </a:lnTo>
                                  <a:lnTo>
                                    <a:pt x="120" y="250"/>
                                  </a:lnTo>
                                  <a:close/>
                                  <a:moveTo>
                                    <a:pt x="226" y="215"/>
                                  </a:moveTo>
                                  <a:lnTo>
                                    <a:pt x="287" y="194"/>
                                  </a:lnTo>
                                  <a:lnTo>
                                    <a:pt x="292" y="210"/>
                                  </a:lnTo>
                                  <a:lnTo>
                                    <a:pt x="231" y="230"/>
                                  </a:lnTo>
                                  <a:lnTo>
                                    <a:pt x="226" y="215"/>
                                  </a:lnTo>
                                  <a:close/>
                                  <a:moveTo>
                                    <a:pt x="332" y="179"/>
                                  </a:moveTo>
                                  <a:lnTo>
                                    <a:pt x="393" y="159"/>
                                  </a:lnTo>
                                  <a:lnTo>
                                    <a:pt x="398" y="175"/>
                                  </a:lnTo>
                                  <a:lnTo>
                                    <a:pt x="337" y="195"/>
                                  </a:lnTo>
                                  <a:lnTo>
                                    <a:pt x="332" y="179"/>
                                  </a:lnTo>
                                  <a:close/>
                                  <a:moveTo>
                                    <a:pt x="439" y="144"/>
                                  </a:moveTo>
                                  <a:lnTo>
                                    <a:pt x="500" y="124"/>
                                  </a:lnTo>
                                  <a:lnTo>
                                    <a:pt x="505" y="140"/>
                                  </a:lnTo>
                                  <a:lnTo>
                                    <a:pt x="444" y="160"/>
                                  </a:lnTo>
                                  <a:lnTo>
                                    <a:pt x="439" y="144"/>
                                  </a:lnTo>
                                  <a:close/>
                                  <a:moveTo>
                                    <a:pt x="545" y="109"/>
                                  </a:moveTo>
                                  <a:lnTo>
                                    <a:pt x="606" y="89"/>
                                  </a:lnTo>
                                  <a:lnTo>
                                    <a:pt x="611" y="105"/>
                                  </a:lnTo>
                                  <a:lnTo>
                                    <a:pt x="550" y="125"/>
                                  </a:lnTo>
                                  <a:lnTo>
                                    <a:pt x="545" y="109"/>
                                  </a:lnTo>
                                  <a:close/>
                                  <a:moveTo>
                                    <a:pt x="652" y="74"/>
                                  </a:moveTo>
                                  <a:lnTo>
                                    <a:pt x="713" y="54"/>
                                  </a:lnTo>
                                  <a:lnTo>
                                    <a:pt x="718" y="69"/>
                                  </a:lnTo>
                                  <a:lnTo>
                                    <a:pt x="657" y="89"/>
                                  </a:lnTo>
                                  <a:lnTo>
                                    <a:pt x="652" y="74"/>
                                  </a:lnTo>
                                  <a:close/>
                                  <a:moveTo>
                                    <a:pt x="758" y="39"/>
                                  </a:moveTo>
                                  <a:lnTo>
                                    <a:pt x="781" y="32"/>
                                  </a:lnTo>
                                  <a:lnTo>
                                    <a:pt x="786" y="47"/>
                                  </a:lnTo>
                                  <a:lnTo>
                                    <a:pt x="763" y="54"/>
                                  </a:lnTo>
                                  <a:lnTo>
                                    <a:pt x="758" y="39"/>
                                  </a:lnTo>
                                  <a:close/>
                                  <a:moveTo>
                                    <a:pt x="159" y="331"/>
                                  </a:moveTo>
                                  <a:lnTo>
                                    <a:pt x="0" y="297"/>
                                  </a:lnTo>
                                  <a:lnTo>
                                    <a:pt x="108" y="176"/>
                                  </a:lnTo>
                                  <a:cubicBezTo>
                                    <a:pt x="111" y="173"/>
                                    <a:pt x="116" y="172"/>
                                    <a:pt x="119" y="175"/>
                                  </a:cubicBezTo>
                                  <a:cubicBezTo>
                                    <a:pt x="122" y="178"/>
                                    <a:pt x="123" y="183"/>
                                    <a:pt x="120" y="187"/>
                                  </a:cubicBezTo>
                                  <a:lnTo>
                                    <a:pt x="22" y="298"/>
                                  </a:lnTo>
                                  <a:lnTo>
                                    <a:pt x="17" y="284"/>
                                  </a:lnTo>
                                  <a:lnTo>
                                    <a:pt x="162" y="315"/>
                                  </a:lnTo>
                                  <a:cubicBezTo>
                                    <a:pt x="167" y="316"/>
                                    <a:pt x="169" y="321"/>
                                    <a:pt x="168" y="325"/>
                                  </a:cubicBezTo>
                                  <a:cubicBezTo>
                                    <a:pt x="168" y="329"/>
                                    <a:pt x="163" y="332"/>
                                    <a:pt x="159" y="331"/>
                                  </a:cubicBezTo>
                                  <a:close/>
                                  <a:moveTo>
                                    <a:pt x="640" y="1"/>
                                  </a:moveTo>
                                  <a:lnTo>
                                    <a:pt x="798" y="34"/>
                                  </a:lnTo>
                                  <a:lnTo>
                                    <a:pt x="691" y="156"/>
                                  </a:lnTo>
                                  <a:cubicBezTo>
                                    <a:pt x="688" y="159"/>
                                    <a:pt x="683" y="159"/>
                                    <a:pt x="680" y="156"/>
                                  </a:cubicBezTo>
                                  <a:cubicBezTo>
                                    <a:pt x="676" y="154"/>
                                    <a:pt x="676" y="148"/>
                                    <a:pt x="679" y="145"/>
                                  </a:cubicBezTo>
                                  <a:lnTo>
                                    <a:pt x="777" y="34"/>
                                  </a:lnTo>
                                  <a:lnTo>
                                    <a:pt x="782" y="47"/>
                                  </a:lnTo>
                                  <a:lnTo>
                                    <a:pt x="637" y="16"/>
                                  </a:lnTo>
                                  <a:cubicBezTo>
                                    <a:pt x="632" y="15"/>
                                    <a:pt x="629" y="11"/>
                                    <a:pt x="630" y="7"/>
                                  </a:cubicBezTo>
                                  <a:cubicBezTo>
                                    <a:pt x="631" y="3"/>
                                    <a:pt x="636" y="0"/>
                                    <a:pt x="640" y="1"/>
                                  </a:cubicBezTo>
                                  <a:close/>
                                </a:path>
                              </a:pathLst>
                            </a:custGeom>
                            <a:solidFill>
                              <a:srgbClr val="000000"/>
                            </a:solidFill>
                            <a:ln w="720">
                              <a:solidFill>
                                <a:srgbClr val="000000"/>
                              </a:solidFill>
                              <a:round/>
                            </a:ln>
                          </wps:spPr>
                          <wps:style>
                            <a:lnRef idx="0"/>
                            <a:fillRef idx="0"/>
                            <a:effectRef idx="0"/>
                            <a:fontRef idx="minor"/>
                          </wps:style>
                          <wps:bodyPr/>
                        </wps:wsp>
                        <wps:wsp>
                          <wps:cNvSpPr/>
                          <wps:spPr>
                            <a:xfrm>
                              <a:off x="3521880" y="999360"/>
                              <a:ext cx="1459800" cy="8280"/>
                            </a:xfrm>
                            <a:custGeom>
                              <a:avLst/>
                              <a:gdLst/>
                              <a:ahLst/>
                              <a:rect l="l" t="t" r="r" b="b"/>
                              <a:pathLst>
                                <a:path w="2299" h="13">
                                  <a:moveTo>
                                    <a:pt x="0" y="0"/>
                                  </a:moveTo>
                                  <a:lnTo>
                                    <a:pt x="53" y="0"/>
                                  </a:lnTo>
                                  <a:lnTo>
                                    <a:pt x="53" y="13"/>
                                  </a:lnTo>
                                  <a:lnTo>
                                    <a:pt x="0" y="13"/>
                                  </a:lnTo>
                                  <a:lnTo>
                                    <a:pt x="0" y="0"/>
                                  </a:lnTo>
                                  <a:close/>
                                  <a:moveTo>
                                    <a:pt x="92" y="0"/>
                                  </a:moveTo>
                                  <a:lnTo>
                                    <a:pt x="144" y="0"/>
                                  </a:lnTo>
                                  <a:lnTo>
                                    <a:pt x="144" y="13"/>
                                  </a:lnTo>
                                  <a:lnTo>
                                    <a:pt x="92" y="13"/>
                                  </a:lnTo>
                                  <a:lnTo>
                                    <a:pt x="92" y="0"/>
                                  </a:lnTo>
                                  <a:close/>
                                  <a:moveTo>
                                    <a:pt x="183" y="0"/>
                                  </a:moveTo>
                                  <a:lnTo>
                                    <a:pt x="235" y="0"/>
                                  </a:lnTo>
                                  <a:lnTo>
                                    <a:pt x="235" y="13"/>
                                  </a:lnTo>
                                  <a:lnTo>
                                    <a:pt x="183" y="13"/>
                                  </a:lnTo>
                                  <a:lnTo>
                                    <a:pt x="183" y="0"/>
                                  </a:lnTo>
                                  <a:close/>
                                  <a:moveTo>
                                    <a:pt x="275" y="0"/>
                                  </a:moveTo>
                                  <a:lnTo>
                                    <a:pt x="327" y="0"/>
                                  </a:lnTo>
                                  <a:lnTo>
                                    <a:pt x="327" y="13"/>
                                  </a:lnTo>
                                  <a:lnTo>
                                    <a:pt x="275" y="13"/>
                                  </a:lnTo>
                                  <a:lnTo>
                                    <a:pt x="275" y="0"/>
                                  </a:lnTo>
                                  <a:close/>
                                  <a:moveTo>
                                    <a:pt x="366" y="0"/>
                                  </a:moveTo>
                                  <a:lnTo>
                                    <a:pt x="418" y="0"/>
                                  </a:lnTo>
                                  <a:lnTo>
                                    <a:pt x="418" y="13"/>
                                  </a:lnTo>
                                  <a:lnTo>
                                    <a:pt x="366" y="13"/>
                                  </a:lnTo>
                                  <a:lnTo>
                                    <a:pt x="366" y="0"/>
                                  </a:lnTo>
                                  <a:close/>
                                  <a:moveTo>
                                    <a:pt x="457" y="0"/>
                                  </a:moveTo>
                                  <a:lnTo>
                                    <a:pt x="509" y="0"/>
                                  </a:lnTo>
                                  <a:lnTo>
                                    <a:pt x="509" y="13"/>
                                  </a:lnTo>
                                  <a:lnTo>
                                    <a:pt x="457" y="13"/>
                                  </a:lnTo>
                                  <a:lnTo>
                                    <a:pt x="457" y="0"/>
                                  </a:lnTo>
                                  <a:close/>
                                  <a:moveTo>
                                    <a:pt x="549" y="0"/>
                                  </a:moveTo>
                                  <a:lnTo>
                                    <a:pt x="601" y="0"/>
                                  </a:lnTo>
                                  <a:lnTo>
                                    <a:pt x="601" y="13"/>
                                  </a:lnTo>
                                  <a:lnTo>
                                    <a:pt x="549" y="13"/>
                                  </a:lnTo>
                                  <a:lnTo>
                                    <a:pt x="549" y="0"/>
                                  </a:lnTo>
                                  <a:close/>
                                  <a:moveTo>
                                    <a:pt x="640" y="0"/>
                                  </a:moveTo>
                                  <a:lnTo>
                                    <a:pt x="692" y="0"/>
                                  </a:lnTo>
                                  <a:lnTo>
                                    <a:pt x="692" y="13"/>
                                  </a:lnTo>
                                  <a:lnTo>
                                    <a:pt x="640" y="13"/>
                                  </a:lnTo>
                                  <a:lnTo>
                                    <a:pt x="640" y="0"/>
                                  </a:lnTo>
                                  <a:close/>
                                  <a:moveTo>
                                    <a:pt x="731" y="0"/>
                                  </a:moveTo>
                                  <a:lnTo>
                                    <a:pt x="783" y="0"/>
                                  </a:lnTo>
                                  <a:lnTo>
                                    <a:pt x="783" y="13"/>
                                  </a:lnTo>
                                  <a:lnTo>
                                    <a:pt x="731" y="13"/>
                                  </a:lnTo>
                                  <a:lnTo>
                                    <a:pt x="731" y="0"/>
                                  </a:lnTo>
                                  <a:close/>
                                  <a:moveTo>
                                    <a:pt x="823" y="0"/>
                                  </a:moveTo>
                                  <a:lnTo>
                                    <a:pt x="876" y="0"/>
                                  </a:lnTo>
                                  <a:lnTo>
                                    <a:pt x="876" y="13"/>
                                  </a:lnTo>
                                  <a:lnTo>
                                    <a:pt x="823" y="13"/>
                                  </a:lnTo>
                                  <a:lnTo>
                                    <a:pt x="823" y="0"/>
                                  </a:lnTo>
                                  <a:close/>
                                  <a:moveTo>
                                    <a:pt x="915" y="0"/>
                                  </a:moveTo>
                                  <a:lnTo>
                                    <a:pt x="967" y="0"/>
                                  </a:lnTo>
                                  <a:lnTo>
                                    <a:pt x="967" y="13"/>
                                  </a:lnTo>
                                  <a:lnTo>
                                    <a:pt x="915" y="13"/>
                                  </a:lnTo>
                                  <a:lnTo>
                                    <a:pt x="915" y="0"/>
                                  </a:lnTo>
                                  <a:close/>
                                  <a:moveTo>
                                    <a:pt x="1006" y="0"/>
                                  </a:moveTo>
                                  <a:lnTo>
                                    <a:pt x="1058" y="0"/>
                                  </a:lnTo>
                                  <a:lnTo>
                                    <a:pt x="1058" y="13"/>
                                  </a:lnTo>
                                  <a:lnTo>
                                    <a:pt x="1006" y="13"/>
                                  </a:lnTo>
                                  <a:lnTo>
                                    <a:pt x="1006" y="0"/>
                                  </a:lnTo>
                                  <a:close/>
                                  <a:moveTo>
                                    <a:pt x="1097" y="0"/>
                                  </a:moveTo>
                                  <a:lnTo>
                                    <a:pt x="1150" y="0"/>
                                  </a:lnTo>
                                  <a:lnTo>
                                    <a:pt x="1150" y="13"/>
                                  </a:lnTo>
                                  <a:lnTo>
                                    <a:pt x="1097" y="13"/>
                                  </a:lnTo>
                                  <a:lnTo>
                                    <a:pt x="1097" y="0"/>
                                  </a:lnTo>
                                  <a:close/>
                                  <a:moveTo>
                                    <a:pt x="1189" y="0"/>
                                  </a:moveTo>
                                  <a:lnTo>
                                    <a:pt x="1241" y="0"/>
                                  </a:lnTo>
                                  <a:lnTo>
                                    <a:pt x="1241" y="13"/>
                                  </a:lnTo>
                                  <a:lnTo>
                                    <a:pt x="1189" y="13"/>
                                  </a:lnTo>
                                  <a:lnTo>
                                    <a:pt x="1189" y="0"/>
                                  </a:lnTo>
                                  <a:close/>
                                  <a:moveTo>
                                    <a:pt x="1280" y="0"/>
                                  </a:moveTo>
                                  <a:lnTo>
                                    <a:pt x="1332" y="0"/>
                                  </a:lnTo>
                                  <a:lnTo>
                                    <a:pt x="1332" y="13"/>
                                  </a:lnTo>
                                  <a:lnTo>
                                    <a:pt x="1280" y="13"/>
                                  </a:lnTo>
                                  <a:lnTo>
                                    <a:pt x="1280" y="0"/>
                                  </a:lnTo>
                                  <a:close/>
                                  <a:moveTo>
                                    <a:pt x="1371" y="0"/>
                                  </a:moveTo>
                                  <a:lnTo>
                                    <a:pt x="1424" y="0"/>
                                  </a:lnTo>
                                  <a:lnTo>
                                    <a:pt x="1424" y="13"/>
                                  </a:lnTo>
                                  <a:lnTo>
                                    <a:pt x="1371" y="13"/>
                                  </a:lnTo>
                                  <a:lnTo>
                                    <a:pt x="1371" y="0"/>
                                  </a:lnTo>
                                  <a:close/>
                                  <a:moveTo>
                                    <a:pt x="1463" y="0"/>
                                  </a:moveTo>
                                  <a:lnTo>
                                    <a:pt x="1515" y="0"/>
                                  </a:lnTo>
                                  <a:lnTo>
                                    <a:pt x="1515" y="13"/>
                                  </a:lnTo>
                                  <a:lnTo>
                                    <a:pt x="1463" y="13"/>
                                  </a:lnTo>
                                  <a:lnTo>
                                    <a:pt x="1463" y="0"/>
                                  </a:lnTo>
                                  <a:close/>
                                  <a:moveTo>
                                    <a:pt x="1554" y="0"/>
                                  </a:moveTo>
                                  <a:lnTo>
                                    <a:pt x="1606" y="0"/>
                                  </a:lnTo>
                                  <a:lnTo>
                                    <a:pt x="1606" y="13"/>
                                  </a:lnTo>
                                  <a:lnTo>
                                    <a:pt x="1554" y="13"/>
                                  </a:lnTo>
                                  <a:lnTo>
                                    <a:pt x="1554" y="0"/>
                                  </a:lnTo>
                                  <a:close/>
                                  <a:moveTo>
                                    <a:pt x="1646" y="0"/>
                                  </a:moveTo>
                                  <a:lnTo>
                                    <a:pt x="1699" y="0"/>
                                  </a:lnTo>
                                  <a:lnTo>
                                    <a:pt x="1699" y="13"/>
                                  </a:lnTo>
                                  <a:lnTo>
                                    <a:pt x="1646" y="13"/>
                                  </a:lnTo>
                                  <a:lnTo>
                                    <a:pt x="1646" y="0"/>
                                  </a:lnTo>
                                  <a:close/>
                                  <a:moveTo>
                                    <a:pt x="1738" y="0"/>
                                  </a:moveTo>
                                  <a:lnTo>
                                    <a:pt x="1790" y="0"/>
                                  </a:lnTo>
                                  <a:lnTo>
                                    <a:pt x="1790" y="13"/>
                                  </a:lnTo>
                                  <a:lnTo>
                                    <a:pt x="1738" y="13"/>
                                  </a:lnTo>
                                  <a:lnTo>
                                    <a:pt x="1738" y="0"/>
                                  </a:lnTo>
                                  <a:close/>
                                  <a:moveTo>
                                    <a:pt x="1829" y="0"/>
                                  </a:moveTo>
                                  <a:lnTo>
                                    <a:pt x="1881" y="0"/>
                                  </a:lnTo>
                                  <a:lnTo>
                                    <a:pt x="1881" y="13"/>
                                  </a:lnTo>
                                  <a:lnTo>
                                    <a:pt x="1829" y="13"/>
                                  </a:lnTo>
                                  <a:lnTo>
                                    <a:pt x="1829" y="0"/>
                                  </a:lnTo>
                                  <a:close/>
                                  <a:moveTo>
                                    <a:pt x="1920" y="0"/>
                                  </a:moveTo>
                                  <a:lnTo>
                                    <a:pt x="1973" y="0"/>
                                  </a:lnTo>
                                  <a:lnTo>
                                    <a:pt x="1973" y="13"/>
                                  </a:lnTo>
                                  <a:lnTo>
                                    <a:pt x="1920" y="13"/>
                                  </a:lnTo>
                                  <a:lnTo>
                                    <a:pt x="1920" y="0"/>
                                  </a:lnTo>
                                  <a:close/>
                                  <a:moveTo>
                                    <a:pt x="2012" y="0"/>
                                  </a:moveTo>
                                  <a:lnTo>
                                    <a:pt x="2064" y="0"/>
                                  </a:lnTo>
                                  <a:lnTo>
                                    <a:pt x="2064" y="13"/>
                                  </a:lnTo>
                                  <a:lnTo>
                                    <a:pt x="2012" y="13"/>
                                  </a:lnTo>
                                  <a:lnTo>
                                    <a:pt x="2012" y="0"/>
                                  </a:lnTo>
                                  <a:close/>
                                  <a:moveTo>
                                    <a:pt x="2103" y="0"/>
                                  </a:moveTo>
                                  <a:lnTo>
                                    <a:pt x="2155" y="0"/>
                                  </a:lnTo>
                                  <a:lnTo>
                                    <a:pt x="2155" y="13"/>
                                  </a:lnTo>
                                  <a:lnTo>
                                    <a:pt x="2103" y="13"/>
                                  </a:lnTo>
                                  <a:lnTo>
                                    <a:pt x="2103" y="0"/>
                                  </a:lnTo>
                                  <a:close/>
                                  <a:moveTo>
                                    <a:pt x="2194" y="0"/>
                                  </a:moveTo>
                                  <a:lnTo>
                                    <a:pt x="2247" y="0"/>
                                  </a:lnTo>
                                  <a:lnTo>
                                    <a:pt x="2247" y="13"/>
                                  </a:lnTo>
                                  <a:lnTo>
                                    <a:pt x="2194" y="13"/>
                                  </a:lnTo>
                                  <a:lnTo>
                                    <a:pt x="2194" y="0"/>
                                  </a:lnTo>
                                  <a:close/>
                                  <a:moveTo>
                                    <a:pt x="2286" y="0"/>
                                  </a:moveTo>
                                  <a:lnTo>
                                    <a:pt x="2299" y="0"/>
                                  </a:lnTo>
                                  <a:lnTo>
                                    <a:pt x="2299" y="13"/>
                                  </a:lnTo>
                                  <a:lnTo>
                                    <a:pt x="2286" y="13"/>
                                  </a:lnTo>
                                  <a:lnTo>
                                    <a:pt x="2286" y="0"/>
                                  </a:lnTo>
                                  <a:close/>
                                </a:path>
                              </a:pathLst>
                            </a:custGeom>
                            <a:solidFill>
                              <a:srgbClr val="000000"/>
                            </a:solidFill>
                            <a:ln w="720">
                              <a:solidFill>
                                <a:srgbClr val="000000"/>
                              </a:solidFill>
                              <a:round/>
                            </a:ln>
                          </wps:spPr>
                          <wps:style>
                            <a:lnRef idx="0"/>
                            <a:fillRef idx="0"/>
                            <a:effectRef idx="0"/>
                            <a:fontRef idx="minor"/>
                          </wps:style>
                          <wps:bodyPr/>
                        </wps:wsp>
                        <wps:wsp>
                          <wps:cNvSpPr/>
                          <wps:spPr>
                            <a:xfrm>
                              <a:off x="3898440" y="650880"/>
                              <a:ext cx="464040" cy="207720"/>
                            </a:xfrm>
                            <a:prstGeom prst="rect">
                              <a:avLst/>
                            </a:prstGeom>
                            <a:solidFill>
                              <a:srgbClr val="d9d9d9"/>
                            </a:solidFill>
                            <a:ln>
                              <a:noFill/>
                            </a:ln>
                          </wps:spPr>
                          <wps:style>
                            <a:lnRef idx="0"/>
                            <a:fillRef idx="0"/>
                            <a:effectRef idx="0"/>
                            <a:fontRef idx="minor"/>
                          </wps:style>
                          <wps:bodyPr/>
                        </wps:wsp>
                        <wps:wsp>
                          <wps:cNvSpPr txBox="1"/>
                          <wps:spPr>
                            <a:xfrm>
                              <a:off x="4008240" y="691560"/>
                              <a:ext cx="14364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wps:txbx>
                          <wps:bodyPr wrap="square" lIns="0" rIns="0" tIns="0" bIns="0">
                            <a:spAutoFit/>
                          </wps:bodyPr>
                        </wps:wsp>
                        <wps:wsp>
                          <wps:cNvSpPr txBox="1"/>
                          <wps:spPr>
                            <a:xfrm>
                              <a:off x="4156560" y="691560"/>
                              <a:ext cx="3240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wps:txbx>
                          <wps:bodyPr wrap="square" lIns="0" rIns="0" tIns="0" bIns="0">
                            <a:spAutoFit/>
                          </wps:bodyPr>
                        </wps:wsp>
                        <wps:wsp>
                          <wps:cNvSpPr txBox="1"/>
                          <wps:spPr>
                            <a:xfrm>
                              <a:off x="4191120" y="691560"/>
                              <a:ext cx="52560" cy="237960"/>
                            </a:xfrm>
                            <a:prstGeom prst="rect">
                              <a:avLst/>
                            </a:prstGeom>
                            <a:noFill/>
                            <a:ln>
                              <a:noFill/>
                            </a:ln>
                          </wps:spPr>
                          <wps:txb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wps:txbx>
                          <wps:bodyPr wrap="square" lIns="0" rIns="0" tIns="0" bIns="0">
                            <a:spAutoFit/>
                          </wps:bodyPr>
                        </wps:wsp>
                        <wps:wsp>
                          <wps:cNvSpPr/>
                          <wps:spPr>
                            <a:xfrm>
                              <a:off x="4312800" y="891720"/>
                              <a:ext cx="455760" cy="215280"/>
                            </a:xfrm>
                            <a:prstGeom prst="rect">
                              <a:avLst/>
                            </a:prstGeom>
                            <a:solidFill>
                              <a:srgbClr val="d9d9d9"/>
                            </a:solidFill>
                            <a:ln>
                              <a:noFill/>
                            </a:ln>
                          </wps:spPr>
                          <wps:style>
                            <a:lnRef idx="0"/>
                            <a:fillRef idx="0"/>
                            <a:effectRef idx="0"/>
                            <a:fontRef idx="minor"/>
                          </wps:style>
                          <wps:bodyPr/>
                        </wps:wsp>
                        <wps:wsp>
                          <wps:cNvSpPr txBox="1"/>
                          <wps:spPr>
                            <a:xfrm>
                              <a:off x="4418280" y="934560"/>
                              <a:ext cx="16128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wps:txbx>
                          <wps:bodyPr wrap="square" lIns="0" rIns="0" tIns="0" bIns="0">
                            <a:spAutoFit/>
                          </wps:bodyPr>
                        </wps:wsp>
                        <wps:wsp>
                          <wps:cNvSpPr txBox="1"/>
                          <wps:spPr>
                            <a:xfrm>
                              <a:off x="4568040" y="934560"/>
                              <a:ext cx="3636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wps:txbx>
                          <wps:bodyPr wrap="square" lIns="0" rIns="0" tIns="0" bIns="0">
                            <a:spAutoFit/>
                          </wps:bodyPr>
                        </wps:wsp>
                        <wps:wsp>
                          <wps:cNvSpPr txBox="1"/>
                          <wps:spPr>
                            <a:xfrm>
                              <a:off x="4601160" y="934560"/>
                              <a:ext cx="59040" cy="254160"/>
                            </a:xfrm>
                            <a:prstGeom prst="rect">
                              <a:avLst/>
                            </a:prstGeom>
                            <a:noFill/>
                            <a:ln>
                              <a:noFill/>
                            </a:ln>
                          </wps:spPr>
                          <wps:txb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wps:txbx>
                          <wps:bodyPr wrap="square" lIns="0" rIns="0" tIns="0" bIns="0">
                            <a:spAutoFit/>
                          </wps:bodyPr>
                        </wps:wsp>
                        <wps:wsp>
                          <wps:cNvSpPr txBox="1"/>
                          <wps:spPr>
                            <a:xfrm>
                              <a:off x="3931200" y="457200"/>
                              <a:ext cx="428760" cy="269280"/>
                            </a:xfrm>
                            <a:prstGeom prst="rect">
                              <a:avLst/>
                            </a:prstGeom>
                            <a:noFill/>
                            <a:ln>
                              <a:noFill/>
                            </a:ln>
                          </wps:spPr>
                          <wps:txb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wps:txbx>
                          <wps:bodyPr wrap="square" lIns="0" rIns="0" tIns="0" bIns="0">
                            <a:spAutoFit/>
                          </wps:bodyPr>
                        </wps:wsp>
                      </wpg:wgp>
                    </a:graphicData>
                  </a:graphic>
                </wp:inline>
              </w:drawing>
            </mc:Choice>
            <mc:Fallback>
              <w:pict>
                <v:group id="shape_0" style="position:absolute;margin-left:0pt;margin-top:0pt;width:481.5pt;height:144.7pt" coordorigin="0,0" coordsize="9630,2894">
                  <v:rect id="shape_0" stroked="f" style="position:absolute;left:0;top:0;width:9629;height:2893;mso-position-horizontal-relative:char">
                    <w10:wrap type="none"/>
                    <v:fill o:detectmouseclick="t" on="false"/>
                    <v:stroke color="#3465a4" joinstyle="round" endcap="flat"/>
                  </v:rect>
                  <v:shape id="shape_0" fillcolor="black" stroked="t" style="position:absolute;left:7;top:411;width:951;height:744;mso-position-horizontal-relative:char">
                    <w10:wrap type="none"/>
                    <v:fill o:detectmouseclick="t" type="solid" color2="white"/>
                    <v:stroke color="black" weight="720" joinstyle="round" endcap="flat"/>
                  </v:shape>
                  <v:shape id="shape_0" stroked="f" style="position:absolute;left:309;top:663;width:32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UE1</w:t>
                          </w:r>
                        </w:p>
                      </w:txbxContent>
                    </v:textbox>
                    <w10:wrap type="none"/>
                    <v:fill o:detectmouseclick="t" on="false"/>
                    <v:stroke color="#3465a4" joinstyle="round" endcap="flat"/>
                  </v:shape>
                  <v:shape id="shape_0" fillcolor="black" stroked="t" style="position:absolute;left:7;top:1456;width:951;height:744;mso-position-horizontal-relative:char">
                    <w10:wrap type="none"/>
                    <v:fill o:detectmouseclick="t" type="solid" color2="white"/>
                    <v:stroke color="black" weight="720" joinstyle="round" endcap="flat"/>
                  </v:shape>
                  <v:shape id="shape_0" stroked="f" style="position:absolute;left:309;top:1708;width:32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UE2</w:t>
                          </w:r>
                        </w:p>
                      </w:txbxContent>
                    </v:textbox>
                    <w10:wrap type="none"/>
                    <v:fill o:detectmouseclick="t" on="false"/>
                    <v:stroke color="#3465a4" joinstyle="round" endcap="flat"/>
                  </v:shape>
                  <v:shape id="shape_0" fillcolor="black" stroked="t" style="position:absolute;left:1677;top:1313;width:951;height:1304;mso-position-horizontal-relative:char">
                    <w10:wrap type="none"/>
                    <v:fill o:detectmouseclick="t" type="solid" color2="white"/>
                    <v:stroke color="black" weight="720" joinstyle="round" endcap="flat"/>
                  </v:shape>
                  <v:shape id="shape_0" stroked="f" style="position:absolute;left:1913;top:2226;width:453;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ePDG</w:t>
                          </w:r>
                        </w:p>
                      </w:txbxContent>
                    </v:textbox>
                    <w10:wrap type="none"/>
                    <v:fill o:detectmouseclick="t" on="false"/>
                    <v:stroke color="#3465a4" joinstyle="round" endcap="flat"/>
                  </v:shape>
                  <v:shape id="shape_0" fillcolor="black" stroked="t" style="position:absolute;left:4600;top:7;width:951;height:2610;mso-position-horizontal-relative:char">
                    <w10:wrap type="none"/>
                    <v:fill o:detectmouseclick="t" type="solid" color2="white"/>
                    <v:stroke color="black" weight="720" joinstyle="round" endcap="flat"/>
                  </v:shape>
                  <v:shape id="shape_0" stroked="f" style="position:absolute;left:4863;top:2197;width:408;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PGW</w:t>
                          </w:r>
                        </w:p>
                      </w:txbxContent>
                    </v:textbox>
                    <w10:wrap type="none"/>
                    <v:fill o:detectmouseclick="t" on="false"/>
                    <v:stroke color="#3465a4" joinstyle="round" endcap="flat"/>
                  </v:shape>
                  <v:shape id="shape_0" fillcolor="black" stroked="t" style="position:absolute;left:7836;top:7;width:951;height:2610;mso-position-horizontal-relative:char">
                    <w10:wrap type="none"/>
                    <v:fill o:detectmouseclick="t" type="solid" color2="white"/>
                    <v:stroke color="black" weight="720" joinstyle="round" endcap="flat"/>
                  </v:shape>
                  <v:shape id="shape_0" stroked="f" style="position:absolute;left:8125;top:2197;width:36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CGN</w:t>
                          </w:r>
                        </w:p>
                      </w:txbxContent>
                    </v:textbox>
                    <w10:wrap type="none"/>
                    <v:fill o:detectmouseclick="t" on="false"/>
                    <v:stroke color="#3465a4" joinstyle="round" endcap="flat"/>
                  </v:shape>
                  <v:rect id="shape_0" fillcolor="#d9d9d9" stroked="f" style="position:absolute;left:5546;top:993;width:2295;height:821;mso-position-horizontal-relative:char">
                    <w10:wrap type="none"/>
                    <v:fill o:detectmouseclick="t" type="solid" color2="#262626"/>
                    <v:stroke color="#3465a4" joinstyle="round" endcap="flat"/>
                  </v:rect>
                  <v:shape id="shape_0" fillcolor="black" stroked="t" style="position:absolute;left:5539;top:986;width:2309;height:835;mso-position-horizontal-relative:char">
                    <w10:wrap type="none"/>
                    <v:fill o:detectmouseclick="t" type="solid" color2="white"/>
                    <v:stroke color="black" weight="720" joinstyle="round" endcap="flat"/>
                  </v:shape>
                  <v:rect id="shape_0" fillcolor="#d9d9d9" stroked="f" style="position:absolute;left:953;top:627;width:3665;height:325;mso-position-horizontal-relative:char">
                    <w10:wrap type="none"/>
                    <v:fill o:detectmouseclick="t" type="solid" color2="#262626"/>
                    <v:stroke color="#3465a4" joinstyle="round" endcap="flat"/>
                  </v:rect>
                  <v:shape id="shape_0" fillcolor="black" stroked="t" style="position:absolute;left:946;top:620;width:3679;height:339;mso-position-horizontal-relative:char">
                    <w10:wrap type="none"/>
                    <v:fill o:detectmouseclick="t" type="solid" color2="white"/>
                    <v:stroke color="black" weight="720" joinstyle="round" endcap="flat"/>
                  </v:shape>
                  <v:rect id="shape_0" fillcolor="#d9d9d9" stroked="f" style="position:absolute;left:953;top:1672;width:3665;height:312;mso-position-horizontal-relative:char">
                    <w10:wrap type="none"/>
                    <v:fill o:detectmouseclick="t" type="solid" color2="#262626"/>
                    <v:stroke color="#3465a4" joinstyle="round" endcap="flat"/>
                  </v:rect>
                  <v:shape id="shape_0" fillcolor="black" stroked="t" style="position:absolute;left:946;top:1665;width:3679;height:326;mso-position-horizontal-relative:char">
                    <w10:wrap type="none"/>
                    <v:fill o:detectmouseclick="t" type="solid" color2="white"/>
                    <v:stroke color="black" weight="720" joinstyle="round" endcap="flat"/>
                  </v:shape>
                  <v:shape id="shape_0" stroked="f" style="position:absolute;left:1626;top:272;width:2256;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DSMIPv6 Mobility Tunnel(s)</w:t>
                          </w:r>
                        </w:p>
                      </w:txbxContent>
                    </v:textbox>
                    <w10:wrap type="none"/>
                    <v:fill o:detectmouseclick="t" on="false"/>
                    <v:stroke color="#3465a4" joinstyle="round" endcap="flat"/>
                  </v:shape>
                  <v:shape id="shape_0" fillcolor="black" stroked="t" style="position:absolute;left:1005;top:790;width:3569;height:12;mso-position-horizontal-relative:char">
                    <w10:wrap type="none"/>
                    <v:fill o:detectmouseclick="t" type="solid" color2="white"/>
                    <v:stroke color="black" weight="720" joinstyle="round" endcap="flat"/>
                  </v:shape>
                  <v:shape id="shape_0" fillcolor="black" stroked="t" style="position:absolute;left:913;top:744;width:91;height:91;mso-position-horizontal-relative:char">
                    <w10:wrap type="none"/>
                    <v:fill o:detectmouseclick="t" type="solid" color2="white"/>
                    <v:stroke color="black" joinstyle="round" endcap="flat"/>
                  </v:shape>
                  <v:shape id="shape_0" fillcolor="black" stroked="t" style="position:absolute;left:894;top:725;width:130;height:130;mso-position-horizontal-relative:char">
                    <w10:wrap type="none"/>
                    <v:fill o:detectmouseclick="t" type="solid" color2="white"/>
                    <v:stroke color="black" weight="720" joinstyle="round" endcap="flat"/>
                  </v:shape>
                  <v:shape id="shape_0" fillcolor="black" stroked="t" style="position:absolute;left:4567;top:757;width:90;height:91;mso-position-horizontal-relative:char">
                    <w10:wrap type="none"/>
                    <v:fill o:detectmouseclick="t" type="solid" color2="white"/>
                    <v:stroke color="black" joinstyle="round" endcap="flat"/>
                  </v:shape>
                  <v:shape id="shape_0" fillcolor="black" stroked="t" style="position:absolute;left:4547;top:738;width:131;height:130;mso-position-horizontal-relative:char">
                    <w10:wrap type="none"/>
                    <v:fill o:detectmouseclick="t" type="solid" color2="white"/>
                    <v:stroke color="black" weight="720" joinstyle="round" endcap="flat"/>
                  </v:shape>
                  <v:shape id="shape_0" fillcolor="black" stroked="t" style="position:absolute;left:5507;top:1136;width:90;height:78;mso-position-horizontal-relative:char">
                    <w10:wrap type="none"/>
                    <v:fill o:detectmouseclick="t" type="solid" color2="white"/>
                    <v:stroke color="black" joinstyle="round" endcap="flat"/>
                  </v:shape>
                  <v:shape id="shape_0" fillcolor="black" stroked="t" style="position:absolute;left:5487;top:1117;width:130;height:117;mso-position-horizontal-relative:char">
                    <w10:wrap type="none"/>
                    <v:fill o:detectmouseclick="t" type="solid" color2="white"/>
                    <v:stroke color="black" weight="720" joinstyle="round" endcap="flat"/>
                  </v:shape>
                  <v:shape id="shape_0" fillcolor="black" stroked="t" style="position:absolute;left:7764;top:1136;width:77;height:78;mso-position-horizontal-relative:char">
                    <w10:wrap type="none"/>
                    <v:fill o:detectmouseclick="t" type="solid" color2="white"/>
                    <v:stroke color="black" joinstyle="round" endcap="flat"/>
                  </v:shape>
                  <v:shape id="shape_0" fillcolor="black" stroked="t" style="position:absolute;left:7744;top:1117;width:118;height:117;mso-position-horizontal-relative:char">
                    <w10:wrap type="none"/>
                    <v:fill o:detectmouseclick="t" type="solid" color2="white"/>
                    <v:stroke color="black" weight="720" joinstyle="round" endcap="flat"/>
                  </v:shape>
                  <v:shape id="shape_0" fillcolor="black" stroked="t" style="position:absolute;left:8730;top:1136;width:90;height:78;mso-position-horizontal-relative:char">
                    <w10:wrap type="none"/>
                    <v:fill o:detectmouseclick="t" type="solid" color2="white"/>
                    <v:stroke color="black" joinstyle="round" endcap="flat"/>
                  </v:shape>
                  <v:shape id="shape_0" fillcolor="black" stroked="t" style="position:absolute;left:8710;top:1117;width:130;height:117;mso-position-horizontal-relative:char">
                    <w10:wrap type="none"/>
                    <v:fill o:detectmouseclick="t" type="solid" color2="white"/>
                    <v:stroke color="black" weight="720" joinstyle="round" endcap="flat"/>
                  </v:shape>
                  <v:shape id="shape_0" fillcolor="black" stroked="t" style="position:absolute;left:8808;top:1182;width:783;height:12;mso-position-horizontal-relative:char">
                    <w10:wrap type="none"/>
                    <v:fill o:detectmouseclick="t" type="solid" color2="white"/>
                    <v:stroke color="black" weight="720" joinstyle="round" endcap="flat"/>
                  </v:shape>
                  <v:shape id="shape_0" fillcolor="black" stroked="t" style="position:absolute;left:7895;top:1169;width:782;height:12;mso-position-horizontal-relative:char">
                    <w10:wrap type="none"/>
                    <v:fill o:detectmouseclick="t" type="solid" color2="white"/>
                    <v:stroke color="black" weight="720" joinstyle="round" endcap="flat"/>
                  </v:shape>
                  <v:rect id="shape_0" fillcolor="white" stroked="f" style="position:absolute;left:8038;top:979;width:573;height:274;mso-position-horizontal-relative:char">
                    <w10:wrap type="none"/>
                    <v:fill o:detectmouseclick="t" type="solid" color2="black"/>
                    <v:stroke color="#3465a4" joinstyle="round" endcap="flat"/>
                  </v:rect>
                  <v:shape id="shape_0" fillcolor="white" stroked="t" style="position:absolute;left:8018;top:960;width:613;height:312;mso-position-horizontal-relative:char">
                    <w10:wrap type="none"/>
                    <v:fill o:detectmouseclick="t" type="solid" color2="black"/>
                    <v:stroke color="white" weight="720" joinstyle="round" endcap="flat"/>
                  </v:shape>
                  <v:shape id="shape_0" stroked="f" style="position:absolute;left:8057;top:966;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123;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63;top:874;width:633;height:316;mso-position-horizontal-relative:char">
                    <w10:wrap type="none"/>
                    <v:fill o:detectmouseclick="t" type="solid" color2="white"/>
                    <v:stroke color="black" weight="720" joinstyle="round" endcap="flat"/>
                  </v:shape>
                  <v:shape id="shape_0" fillcolor="black" stroked="t" style="position:absolute;left:5546;top:1169;width:2298;height:12;mso-position-horizontal-relative:char">
                    <w10:wrap type="none"/>
                    <v:fill o:detectmouseclick="t" type="solid" color2="white"/>
                    <v:stroke color="black" weight="720" joinstyle="round" endcap="flat"/>
                  </v:shape>
                  <v:shape id="shape_0" fillcolor="black" stroked="t" style="position:absolute;left:913;top:1789;width:91;height:91;mso-position-horizontal-relative:char">
                    <w10:wrap type="none"/>
                    <v:fill o:detectmouseclick="t" type="solid" color2="white"/>
                    <v:stroke color="black" joinstyle="round" endcap="flat"/>
                  </v:shape>
                  <v:shape id="shape_0" fillcolor="black" stroked="t" style="position:absolute;left:894;top:1770;width:130;height:130;mso-position-horizontal-relative:char">
                    <w10:wrap type="none"/>
                    <v:fill o:detectmouseclick="t" type="solid" color2="white"/>
                    <v:stroke color="black" weight="720" joinstyle="round" endcap="flat"/>
                  </v:shape>
                  <v:shape id="shape_0" fillcolor="black" stroked="t" style="position:absolute;left:953;top:1835;width:3617;height:12;mso-position-horizontal-relative:char">
                    <w10:wrap type="none"/>
                    <v:fill o:detectmouseclick="t" type="solid" color2="white"/>
                    <v:stroke color="black" weight="720" joinstyle="round" endcap="flat"/>
                  </v:shape>
                  <v:shape id="shape_0" fillcolor="black" stroked="t" style="position:absolute;left:4567;top:1815;width:90;height:91;mso-position-horizontal-relative:char">
                    <w10:wrap type="none"/>
                    <v:fill o:detectmouseclick="t" type="solid" color2="white"/>
                    <v:stroke color="black" joinstyle="round" endcap="flat"/>
                  </v:shape>
                  <v:shape id="shape_0" fillcolor="black" stroked="t" style="position:absolute;left:4547;top:1796;width:131;height:130;mso-position-horizontal-relative:char">
                    <w10:wrap type="none"/>
                    <v:fill o:detectmouseclick="t" type="solid" color2="white"/>
                    <v:stroke color="black" weight="720" joinstyle="round" endcap="flat"/>
                  </v:shape>
                  <v:shape id="shape_0" fillcolor="black" stroked="t" style="position:absolute;left:5507;top:1541;width:90;height:90;mso-position-horizontal-relative:char">
                    <w10:wrap type="none"/>
                    <v:fill o:detectmouseclick="t" type="solid" color2="white"/>
                    <v:stroke color="black" joinstyle="round" endcap="flat"/>
                  </v:shape>
                  <v:shape id="shape_0" fillcolor="black" stroked="t" style="position:absolute;left:5487;top:1521;width:130;height:131;mso-position-horizontal-relative:char">
                    <w10:wrap type="none"/>
                    <v:fill o:detectmouseclick="t" type="solid" color2="white"/>
                    <v:stroke color="black" weight="720" joinstyle="round" endcap="flat"/>
                  </v:shape>
                  <v:shape id="shape_0" fillcolor="black" stroked="t" style="position:absolute;left:7764;top:1541;width:77;height:90;mso-position-horizontal-relative:char">
                    <w10:wrap type="none"/>
                    <v:fill o:detectmouseclick="t" type="solid" color2="white"/>
                    <v:stroke color="black" joinstyle="round" endcap="flat"/>
                  </v:shape>
                  <v:shape id="shape_0" fillcolor="black" stroked="t" style="position:absolute;left:7744;top:1521;width:118;height:131;mso-position-horizontal-relative:char">
                    <w10:wrap type="none"/>
                    <v:fill o:detectmouseclick="t" type="solid" color2="white"/>
                    <v:stroke color="black" weight="720" joinstyle="round" endcap="flat"/>
                  </v:shape>
                  <v:shape id="shape_0" fillcolor="black" stroked="t" style="position:absolute;left:8730;top:1541;width:90;height:90;mso-position-horizontal-relative:char">
                    <w10:wrap type="none"/>
                    <v:fill o:detectmouseclick="t" type="solid" color2="white"/>
                    <v:stroke color="black" joinstyle="round" endcap="flat"/>
                  </v:shape>
                  <v:shape id="shape_0" fillcolor="black" stroked="t" style="position:absolute;left:8710;top:1521;width:130;height:131;mso-position-horizontal-relative:char">
                    <w10:wrap type="none"/>
                    <v:fill o:detectmouseclick="t" type="solid" color2="white"/>
                    <v:stroke color="black" weight="720" joinstyle="round" endcap="flat"/>
                  </v:shape>
                  <v:shape id="shape_0" fillcolor="black" stroked="t" style="position:absolute;left:8808;top:1587;width:783;height:12;mso-position-horizontal-relative:char">
                    <w10:wrap type="none"/>
                    <v:fill o:detectmouseclick="t" type="solid" color2="white"/>
                    <v:stroke color="black" weight="720" joinstyle="round" endcap="flat"/>
                  </v:shape>
                  <v:shape id="shape_0" fillcolor="black" stroked="t" style="position:absolute;left:7895;top:1574;width:782;height:12;mso-position-horizontal-relative:char">
                    <w10:wrap type="none"/>
                    <v:fill o:detectmouseclick="t" type="solid" color2="white"/>
                    <v:stroke color="black" weight="720" joinstyle="round" endcap="flat"/>
                  </v:shape>
                  <v:rect id="shape_0" fillcolor="white" stroked="f" style="position:absolute;left:8038;top:1450;width:573;height:273;mso-position-horizontal-relative:char">
                    <w10:wrap type="none"/>
                    <v:fill o:detectmouseclick="t" type="solid" color2="black"/>
                    <v:stroke color="#3465a4" joinstyle="round" endcap="flat"/>
                  </v:rect>
                  <v:shape id="shape_0" fillcolor="white" stroked="t" style="position:absolute;left:8018;top:1430;width:613;height:312;mso-position-horizontal-relative:char">
                    <w10:wrap type="none"/>
                    <v:fill o:detectmouseclick="t" type="solid" color2="black"/>
                    <v:stroke color="white" weight="720" joinstyle="round" endcap="flat"/>
                  </v:shape>
                  <v:shape id="shape_0" stroked="f" style="position:absolute;left:8057;top:1402;width:545;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NAT44</w:t>
                          </w:r>
                        </w:p>
                      </w:txbxContent>
                    </v:textbox>
                    <w10:wrap type="none"/>
                    <v:fill o:detectmouseclick="t" on="false"/>
                    <v:stroke color="#3465a4" joinstyle="round" endcap="flat"/>
                  </v:shape>
                  <v:shape id="shape_0" stroked="f" style="position:absolute;left:8017;top:1558;width:611;height:423;mso-position-horizontal-relative:char" type="shapetype_202">
                    <v:textbox>
                      <w:txbxContent>
                        <w:p>
                          <w:pPr>
                            <w:overflowPunct w:val="false"/>
                            <w:bidi w:val="0"/>
                            <w:spacing w:before="0" w:after="180"/>
                            <w:rPr/>
                          </w:pPr>
                          <w:r>
                            <w:rPr>
                              <w:kern w:val="2"/>
                              <w:sz w:val="20"/>
                              <w:szCs w:val="20"/>
                              <w:rFonts w:ascii="Calibri" w:hAnsi="Calibri" w:eastAsia="宋体;SimSun" w:cs="Calibri"/>
                              <w:color w:val="000000"/>
                              <w:lang w:val="en-GB" w:bidi="ar-SA"/>
                            </w:rPr>
                            <w:t>Binding</w:t>
                          </w:r>
                        </w:p>
                      </w:txbxContent>
                    </v:textbox>
                    <w10:wrap type="none"/>
                    <v:fill o:detectmouseclick="t" on="false"/>
                    <v:stroke color="#3465a4" joinstyle="round" endcap="flat"/>
                  </v:shape>
                  <v:shape id="shape_0" fillcolor="black" stroked="t" style="position:absolute;left:4737;top:1552;width:650;height:270;mso-position-horizontal-relative:char">
                    <w10:wrap type="none"/>
                    <v:fill o:detectmouseclick="t" type="solid" color2="white"/>
                    <v:stroke color="black" weight="720" joinstyle="round" endcap="flat"/>
                  </v:shape>
                  <v:shape id="shape_0" fillcolor="black" stroked="t" style="position:absolute;left:5546;top:1574;width:2298;height:12;mso-position-horizontal-relative:char">
                    <w10:wrap type="none"/>
                    <v:fill o:detectmouseclick="t" type="solid" color2="white"/>
                    <v:stroke color="black" weight="720" joinstyle="round" endcap="flat"/>
                  </v:shape>
                  <v:rect id="shape_0" fillcolor="#d9d9d9" stroked="f" style="position:absolute;left:6139;top:1025;width:730;height:326;mso-position-horizontal-relative:char">
                    <w10:wrap type="none"/>
                    <v:fill o:detectmouseclick="t" type="solid" color2="#262626"/>
                    <v:stroke color="#3465a4" joinstyle="round" endcap="flat"/>
                  </v:rect>
                  <v:shape id="shape_0" stroked="f" style="position:absolute;left:6312;top:1089;width:225;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6546;top:1089;width:50;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6600;top:1089;width:82;height:374;mso-position-horizontal-relative:char" type="shapetype_202">
                    <v:textbox>
                      <w:txbxContent>
                        <w:p>
                          <w:pPr>
                            <w:overflowPunct w:val="false"/>
                            <w:bidi w:val="0"/>
                            <w:spacing w:before="0" w:after="180"/>
                            <w:rPr/>
                          </w:pPr>
                          <w:r>
                            <w:rPr>
                              <w:kern w:val="2"/>
                              <w:sz w:val="16"/>
                              <w:szCs w:val="16"/>
                              <w:rFonts w:ascii="Calibri" w:hAnsi="Calibri" w:eastAsia="宋体;SimSun" w:cs="Calibri"/>
                              <w:color w:val="000000"/>
                              <w:lang w:val="en-GB" w:bidi="ar-SA"/>
                            </w:rPr>
                            <w:t>1</w:t>
                          </w:r>
                        </w:p>
                      </w:txbxContent>
                    </v:textbox>
                    <w10:wrap type="none"/>
                    <v:fill o:detectmouseclick="t" on="false"/>
                    <v:stroke color="#3465a4" joinstyle="round" endcap="flat"/>
                  </v:shape>
                  <v:rect id="shape_0" fillcolor="#d9d9d9" stroked="f" style="position:absolute;left:6792;top:1404;width:717;height:338;mso-position-horizontal-relative:char">
                    <w10:wrap type="none"/>
                    <v:fill o:detectmouseclick="t" type="solid" color2="#262626"/>
                    <v:stroke color="#3465a4" joinstyle="round" endcap="flat"/>
                  </v:rect>
                  <v:shape id="shape_0" stroked="f" style="position:absolute;left:6958;top:1472;width:253;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CID</w:t>
                          </w:r>
                        </w:p>
                      </w:txbxContent>
                    </v:textbox>
                    <w10:wrap type="none"/>
                    <v:fill o:detectmouseclick="t" on="false"/>
                    <v:stroke color="#3465a4" joinstyle="round" endcap="flat"/>
                  </v:shape>
                  <v:shape id="shape_0" stroked="f" style="position:absolute;left:7194;top:1472;width:56;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w:t>
                          </w:r>
                        </w:p>
                      </w:txbxContent>
                    </v:textbox>
                    <w10:wrap type="none"/>
                    <v:fill o:detectmouseclick="t" on="false"/>
                    <v:stroke color="#3465a4" joinstyle="round" endcap="flat"/>
                  </v:shape>
                  <v:shape id="shape_0" stroked="f" style="position:absolute;left:7246;top:1472;width:92;height:399;mso-position-horizontal-relative:char" type="shapetype_202">
                    <v:textbox>
                      <w:txbxContent>
                        <w:p>
                          <w:pPr>
                            <w:overflowPunct w:val="false"/>
                            <w:bidi w:val="0"/>
                            <w:spacing w:before="0" w:after="180"/>
                            <w:rPr/>
                          </w:pPr>
                          <w:r>
                            <w:rPr>
                              <w:kern w:val="2"/>
                              <w:sz w:val="18"/>
                              <w:szCs w:val="18"/>
                              <w:rFonts w:ascii="Calibri" w:hAnsi="Calibri" w:eastAsia="宋体;SimSun" w:cs="Calibri"/>
                              <w:color w:val="000000"/>
                              <w:lang w:val="en-GB" w:bidi="ar-SA"/>
                            </w:rPr>
                            <w:t>2</w:t>
                          </w:r>
                        </w:p>
                      </w:txbxContent>
                    </v:textbox>
                    <w10:wrap type="none"/>
                    <v:fill o:detectmouseclick="t" on="false"/>
                    <v:stroke color="#3465a4" joinstyle="round" endcap="flat"/>
                  </v:shape>
                  <v:shape id="shape_0" stroked="f" style="position:absolute;left:6191;top:720;width:674;height:423;mso-position-horizontal-relative:char" type="shapetype_202">
                    <v:textbox>
                      <w:txbxContent>
                        <w:p>
                          <w:pPr>
                            <w:overflowPunct w:val="false"/>
                            <w:bidi w:val="0"/>
                            <w:spacing w:before="0" w:after="180"/>
                            <w:rPr/>
                          </w:pPr>
                          <w:r>
                            <w:rPr>
                              <w:kern w:val="2"/>
                              <w:sz w:val="20"/>
                              <w:i/>
                              <w:szCs w:val="20"/>
                              <w:iCs/>
                              <w:rFonts w:ascii="Calibri" w:hAnsi="Calibri" w:eastAsia="宋体;SimSun" w:cs="Calibri"/>
                              <w:color w:val="000000"/>
                              <w:lang w:val="en-GB" w:bidi="ar-SA"/>
                            </w:rPr>
                            <w:t>Softwire</w:t>
                          </w:r>
                        </w:p>
                      </w:txbxContent>
                    </v:textbox>
                    <w10:wrap type="none"/>
                    <v:fill o:detectmouseclick="t" on="false"/>
                    <v:stroke color="#3465a4" joinstyle="round" endcap="flat"/>
                  </v:shape>
                </v:group>
              </w:pict>
            </mc:Fallback>
          </mc:AlternateContent>
        </w:r>
      </w:ins>
      <w:del w:id="125" w:author="Unknown" w:date="0-00-00T00:00:00Z">
        <w:r>
          <w:rPr>
            <w:rFonts w:cs="Arial" w:ascii="Arial" w:hAnsi="Arial"/>
            <w:b/>
          </w:rPr>
          <w:drawing>
            <wp:inline distT="0" distB="0" distL="0" distR="0">
              <wp:extent cx="6115050" cy="1665605"/>
              <wp:effectExtent l="0" t="0" r="0" b="0"/>
              <wp:docPr id="1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title=""/>
                      <pic:cNvPicPr>
                        <a:picLocks noChangeAspect="1" noChangeArrowheads="1"/>
                      </pic:cNvPicPr>
                    </pic:nvPicPr>
                    <pic:blipFill>
                      <a:blip r:embed="rId17"/>
                      <a:srcRect l="-5" t="-19" r="-5" b="-19"/>
                      <a:stretch>
                        <a:fillRect/>
                      </a:stretch>
                    </pic:blipFill>
                    <pic:spPr bwMode="auto">
                      <a:xfrm>
                        <a:off x="0" y="0"/>
                        <a:ext cx="6115050" cy="1665605"/>
                      </a:xfrm>
                      <a:prstGeom prst="rect">
                        <a:avLst/>
                      </a:prstGeom>
                    </pic:spPr>
                  </pic:pic>
                </a:graphicData>
              </a:graphic>
            </wp:inline>
          </w:drawing>
        </w:r>
      </w:del>
    </w:p>
    <w:p>
      <w:pPr>
        <w:pStyle w:val="Normal"/>
        <w:keepLines/>
        <w:numPr>
          <w:ilvl w:val="0"/>
          <w:numId w:val="8"/>
        </w:numPr>
        <w:overflowPunct w:val="false"/>
        <w:autoSpaceDE w:val="false"/>
        <w:spacing w:before="0" w:after="240"/>
        <w:ind w:start="851" w:hanging="284"/>
        <w:jc w:val="center"/>
        <w:textAlignment w:val="baseline"/>
        <w:rPr/>
      </w:pPr>
      <w:r>
        <w:rPr>
          <w:rFonts w:cs="Arial" w:ascii="Arial" w:hAnsi="Arial"/>
          <w:b/>
        </w:rPr>
        <w:t xml:space="preserve">Figure 7.2.2b: Gateway-Initiated </w:t>
      </w:r>
      <w:r>
        <w:rPr>
          <w:rFonts w:cs="Arial" w:ascii="Arial" w:hAnsi="Arial"/>
          <w:b/>
          <w:lang w:val="en-US" w:eastAsia="en-US"/>
        </w:rPr>
        <w:t>Dual-Stack Lite</w:t>
      </w:r>
      <w:r>
        <w:rPr>
          <w:rFonts w:cs="Arial" w:ascii="Arial" w:hAnsi="Arial"/>
          <w:b/>
        </w:rPr>
        <w:t xml:space="preserve"> deployment scenario over S2c</w:t>
      </w:r>
    </w:p>
    <w:p>
      <w:pPr>
        <w:pStyle w:val="Normal"/>
        <w:rPr/>
      </w:pPr>
      <w:r>
        <w:rPr/>
        <w:t>Figure 7.2.2b shows an example of Gateway-Initiated</w:t>
      </w:r>
      <w:r>
        <w:rPr>
          <w:lang w:val="en-US" w:eastAsia="en-US"/>
        </w:rPr>
        <w:t xml:space="preserve"> DS-lite</w:t>
      </w:r>
      <w:r>
        <w:rPr/>
        <w:t xml:space="preserve"> applied to the EPC architecture when the S2c interface is used. The PDN Gateway associates the mobility tunnels with the </w:t>
      </w:r>
      <w:r>
        <w:rPr>
          <w:lang w:val="en-US" w:eastAsia="en-US"/>
        </w:rPr>
        <w:t>softwire</w:t>
      </w:r>
      <w:r>
        <w:rPr/>
        <w:t xml:space="preserve"> </w:t>
      </w:r>
      <w:del w:id="126" w:author="Unknown" w:date="0-00-00T00:00:00Z">
        <w:r>
          <w:rPr/>
          <w:delText xml:space="preserve">tunnel </w:delText>
        </w:r>
      </w:del>
      <w:r>
        <w:rPr/>
        <w:t>to facilitate traffic forwarding to and from the CGN.</w:t>
      </w:r>
    </w:p>
    <w:p>
      <w:pPr>
        <w:pStyle w:val="Normal"/>
        <w:rPr>
          <w:lang w:eastAsia="zh-CN"/>
        </w:rPr>
      </w:pPr>
      <w:r>
        <w:rPr/>
        <w:t xml:space="preserve">In its simplest form, there could be a 1:1 relationship between mobile access tunnels (e.g. identified by a TEID or the DSMIPv6 HNP) and a </w:t>
      </w:r>
      <w:del w:id="127" w:author="PCR_email_discussion" w:date="2011-04-06T09:07:00Z">
        <w:r>
          <w:rPr>
            <w:lang w:val="en-US" w:eastAsia="en-US"/>
          </w:rPr>
          <w:delText xml:space="preserve">DS-Lite </w:delText>
        </w:r>
      </w:del>
      <w:del w:id="128" w:author="PCR_email_discussion" w:date="2011-04-06T09:07:00Z">
        <w:r>
          <w:rPr/>
          <w:delText xml:space="preserve">tunnel (identified by CID) </w:delText>
        </w:r>
      </w:del>
      <w:ins w:id="129" w:author="PCR_email_discussion" w:date="2011-04-06T09:07:00Z">
        <w:r>
          <w:rPr>
            <w:lang w:val="en-US" w:eastAsia="en-US"/>
          </w:rPr>
          <w:t xml:space="preserve">combination of CID and SWID identifying the softwire </w:t>
        </w:r>
      </w:ins>
      <w:r>
        <w:rPr/>
        <w:t>facing the CGN – resulting in a simple tunnel-stitching operation on the PDN Gateway. Deployment dependent (e.g. for deployments which use non-overlapping private IP addresses on the UEs), the PDN Gateway could e.g. choose to only send Internet-bound traffic to the CGN – and route internal traffic locally.</w:t>
      </w:r>
    </w:p>
    <w:p>
      <w:pPr>
        <w:pStyle w:val="Normal"/>
        <w:keepNext w:val="true"/>
        <w:keepLines/>
        <w:numPr>
          <w:ilvl w:val="0"/>
          <w:numId w:val="0"/>
        </w:numPr>
        <w:spacing w:before="120" w:after="180"/>
        <w:ind w:start="1134" w:hanging="1134"/>
        <w:outlineLvl w:val="2"/>
        <w:rPr>
          <w:lang w:eastAsia="zh-CN"/>
        </w:rPr>
      </w:pPr>
      <w:bookmarkStart w:id="66" w:name="__RefHeading___Toc29294_3320553937"/>
      <w:bookmarkEnd w:id="66"/>
      <w:r>
        <w:rPr>
          <w:rFonts w:cs="Arial" w:ascii="Arial" w:hAnsi="Arial"/>
          <w:sz w:val="28"/>
          <w:lang w:eastAsia="zh-CN"/>
        </w:rPr>
        <w:t>7</w:t>
      </w:r>
      <w:r>
        <w:rPr>
          <w:rFonts w:cs="Arial" w:ascii="Arial" w:hAnsi="Arial"/>
          <w:sz w:val="28"/>
        </w:rPr>
        <w:t>.</w:t>
      </w:r>
      <w:r>
        <w:rPr>
          <w:rFonts w:cs="Arial" w:ascii="Arial" w:hAnsi="Arial"/>
          <w:sz w:val="28"/>
          <w:lang w:eastAsia="zh-CN"/>
        </w:rPr>
        <w:t>2</w:t>
      </w:r>
      <w:r>
        <w:rPr>
          <w:rFonts w:cs="Arial" w:ascii="Arial" w:hAnsi="Arial"/>
          <w:sz w:val="28"/>
        </w:rPr>
        <w:t>.</w:t>
      </w:r>
      <w:r>
        <w:rPr>
          <w:rFonts w:cs="Arial" w:ascii="Arial" w:hAnsi="Arial"/>
          <w:sz w:val="28"/>
          <w:lang w:eastAsia="zh-CN"/>
        </w:rPr>
        <w:t>2</w:t>
        <w:tab/>
      </w:r>
      <w:r>
        <w:rPr>
          <w:rFonts w:cs="Arial" w:ascii="Arial" w:hAnsi="Arial"/>
          <w:sz w:val="28"/>
        </w:rPr>
        <w:t>GI-DS-lite Evaluation</w:t>
      </w:r>
    </w:p>
    <w:p>
      <w:pPr>
        <w:pStyle w:val="Normal"/>
        <w:rPr>
          <w:b/>
          <w:b/>
          <w:lang w:val="en-US" w:eastAsia="ja-JP"/>
        </w:rPr>
      </w:pPr>
      <w:r>
        <w:rPr>
          <w:b/>
          <w:lang w:val="en-US" w:eastAsia="ja-JP"/>
        </w:rPr>
        <w:t>Impact on the existing architecture:</w:t>
      </w:r>
    </w:p>
    <w:p>
      <w:pPr>
        <w:pStyle w:val="Normal"/>
        <w:rPr>
          <w:b/>
          <w:b/>
        </w:rPr>
      </w:pPr>
      <w:r>
        <w:rPr/>
        <w:t>The following capabilities are used to support GI-DS-lite</w:t>
      </w:r>
      <w:ins w:id="130" w:author="PCR_email_discussion" w:date="2011-04-06T10:32:00Z">
        <w:r>
          <w:rPr/>
          <w:t>:</w:t>
        </w:r>
      </w:ins>
    </w:p>
    <w:p>
      <w:pPr>
        <w:pStyle w:val="Normal"/>
        <w:ind w:start="568" w:hanging="284"/>
        <w:rPr/>
      </w:pPr>
      <w:r>
        <w:rPr/>
        <w:t>- Softwire tunneling on SGi, between the PDN Gateway and CGN</w:t>
      </w:r>
      <w:ins w:id="131" w:author="PCR_email_discussion" w:date="2011-04-06T10:33:00Z">
        <w:r>
          <w:rPr/>
          <w:t>, for instance:</w:t>
        </w:r>
      </w:ins>
    </w:p>
    <w:p>
      <w:pPr>
        <w:pStyle w:val="Normal"/>
        <w:ind w:start="851" w:hanging="284"/>
        <w:rPr/>
      </w:pPr>
      <w:r>
        <w:rPr/>
        <w:t>-</w:t>
        <w:tab/>
        <w:t>GRE w/ GRE-key extensions (or alternative schemes, such as MPLS) tunnelling to/from the Carrier Grade NAT.</w:t>
      </w:r>
    </w:p>
    <w:p>
      <w:pPr>
        <w:pStyle w:val="Normal"/>
        <w:ind w:start="720" w:hanging="0"/>
        <w:rPr>
          <w:color w:val="000000"/>
          <w:lang w:eastAsia="zh-CN"/>
          <w:del w:id="136" w:author="Shabnam05" w:date="2011-04-13T06:18:00Z"/>
        </w:rPr>
      </w:pPr>
      <w:ins w:id="133" w:author="PCR_email_discussion" w:date="2011-04-06T10:34:00Z">
        <w:r>
          <w:rPr/>
          <w:t>-</w:t>
          <w:tab/>
        </w:r>
      </w:ins>
      <w:ins w:id="134" w:author="Shabnam05" w:date="2011-04-12T05:15:00Z">
        <w:r>
          <w:rPr>
            <w:rFonts w:cs="Arial" w:ascii="Arial" w:hAnsi="Arial"/>
            <w:color w:val="000000"/>
            <w:lang w:val="en-CA"/>
          </w:rPr>
          <w:t xml:space="preserve"> </w:t>
        </w:r>
      </w:ins>
      <w:ins w:id="135" w:author="Shabnam05" w:date="2011-04-13T06:18:00Z">
        <w:r>
          <w:rPr>
            <w:color w:val="000000"/>
          </w:rPr>
          <w:t>MPLS VPNs using attachment circuits as per [20] between the PE devices and PDN Gateway, and between the PE devices and CGN.</w:t>
        </w:r>
      </w:ins>
    </w:p>
    <w:p>
      <w:pPr>
        <w:pStyle w:val="Normal"/>
        <w:widowControl/>
        <w:numPr>
          <w:ilvl w:val="0"/>
          <w:numId w:val="0"/>
        </w:numPr>
        <w:autoSpaceDE w:val="true"/>
        <w:bidi w:val="0"/>
        <w:spacing w:before="0" w:after="180"/>
        <w:ind w:start="720" w:hanging="0"/>
        <w:rPr>
          <w:rFonts w:eastAsia="Times New Roman"/>
          <w:color w:val="000000"/>
          <w:lang w:val="en-CA" w:eastAsia="zh-CN"/>
          <w:ins w:id="138" w:author="S2-112193" w:date="2011-05-01T23:26:00Z"/>
        </w:rPr>
      </w:pPr>
      <w:ins w:id="137" w:author="S2-112193" w:date="2011-05-01T23:26:00Z">
        <w:r>
          <w:rPr>
            <w:rFonts w:eastAsia="Times New Roman"/>
            <w:color w:val="000000"/>
            <w:lang w:val="en-CA" w:eastAsia="zh-CN"/>
          </w:rPr>
        </w:r>
      </w:ins>
    </w:p>
    <w:p>
      <w:pPr>
        <w:pStyle w:val="Normal"/>
        <w:ind w:start="851" w:hanging="284"/>
        <w:rPr/>
      </w:pPr>
      <w:ins w:id="139" w:author="CE_vs_PE" w:date="2011-04-07T09:33:00Z">
        <w:r>
          <w:rPr/>
          <w:t>-</w:t>
          <w:tab/>
          <w:t>MPLS VPNs using MPLS between PDN Gateway and CGN</w:t>
        </w:r>
      </w:ins>
      <w:r>
        <w:rPr/>
        <w:t>.</w:t>
      </w:r>
    </w:p>
    <w:p>
      <w:pPr>
        <w:pStyle w:val="Normal"/>
        <w:rPr>
          <w:b/>
          <w:b/>
          <w:ins w:id="141" w:author="PCR_email_discussion" w:date="2011-04-06T10:31:00Z"/>
        </w:rPr>
      </w:pPr>
      <w:ins w:id="140" w:author="PCR_email_discussion" w:date="2011-04-06T10:31:00Z">
        <w:r>
          <w:rPr/>
          <w:t>The following capabilities are used to support GI-DS-lite using GRE:</w:t>
        </w:r>
      </w:ins>
    </w:p>
    <w:p>
      <w:pPr>
        <w:pStyle w:val="Normal"/>
        <w:ind w:start="568" w:hanging="284"/>
        <w:rPr/>
      </w:pPr>
      <w:r>
        <w:rPr/>
        <w:t>- Procedures for the PDN Gateway to support UE with overlapping IPv4 addresses</w:t>
      </w:r>
    </w:p>
    <w:p>
      <w:pPr>
        <w:pStyle w:val="Normal"/>
        <w:numPr>
          <w:ilvl w:val="0"/>
          <w:numId w:val="7"/>
        </w:numPr>
        <w:rPr/>
      </w:pPr>
      <w:r>
        <w:rPr/>
        <w:t xml:space="preserve">A tunnel with the appropriate encapsulation mode needs to be setup between the PDN Gateway and the CGN. It is established at the system startup time and is enabled based on the configuration. </w:t>
      </w:r>
    </w:p>
    <w:p>
      <w:pPr>
        <w:pStyle w:val="Normal"/>
        <w:numPr>
          <w:ilvl w:val="0"/>
          <w:numId w:val="7"/>
        </w:numPr>
        <w:rPr/>
      </w:pPr>
      <w:r>
        <w:rPr/>
        <w:t>PDN GW may assign overlapping private IPv4 addresses to all the UE’s within that operational domain.</w:t>
      </w:r>
    </w:p>
    <w:p>
      <w:pPr>
        <w:pStyle w:val="Normal"/>
        <w:numPr>
          <w:ilvl w:val="0"/>
          <w:numId w:val="7"/>
        </w:numPr>
        <w:rPr/>
      </w:pPr>
      <w:r>
        <w:rPr/>
        <w:t>when overlapping IPv4 address assignment is supported and used in the softwire tunnel, the PDN GW shall associate the UE session with a CID. This identifier will be unique to the UE’s PDN connection.</w:t>
      </w:r>
    </w:p>
    <w:p>
      <w:pPr>
        <w:pStyle w:val="Normal"/>
        <w:numPr>
          <w:ilvl w:val="0"/>
          <w:numId w:val="7"/>
        </w:numPr>
        <w:rPr/>
      </w:pPr>
      <w:r>
        <w:rPr/>
        <w:t>the PDN GW shall tunnel the IPv4 UE traffic using the appropriate encapsulation scheme on SGi to the CGN. It will use the CID associated with the UE’s session.-</w:t>
      </w:r>
    </w:p>
    <w:p>
      <w:pPr>
        <w:pStyle w:val="Normal"/>
        <w:ind w:start="568" w:hanging="284"/>
        <w:rPr/>
      </w:pPr>
      <w:r>
        <w:rPr/>
        <w:t>- CID management on the PDN Gateway</w:t>
      </w:r>
    </w:p>
    <w:p>
      <w:pPr>
        <w:pStyle w:val="Normal"/>
        <w:ind w:start="851" w:hanging="284"/>
        <w:rPr/>
      </w:pPr>
      <w:r>
        <w:rPr/>
        <w:t>-</w:t>
        <w:tab/>
        <w:t>Maintenance of a CID key-space (possibly in conjunction with an external repository (e.g. AAA)).</w:t>
      </w:r>
    </w:p>
    <w:p>
      <w:pPr>
        <w:pStyle w:val="Normal"/>
        <w:ind w:start="568" w:hanging="284"/>
        <w:rPr/>
      </w:pPr>
      <w:ins w:id="143" w:author="Frank Brockners 2, Cisco" w:date="2011-04-07T13:05:00Z">
        <w:r>
          <w:rPr/>
          <w:t xml:space="preserve">-  </w:t>
        </w:r>
      </w:ins>
      <w:ins w:id="144" w:author="Frank Brockners 2, Cisco" w:date="2011-04-07T12:38:00Z">
        <w:r>
          <w:rPr/>
          <w:t>PCC</w:t>
        </w:r>
      </w:ins>
      <w:ins w:id="145" w:author="Frank Brockners 2, Cisco" w:date="2011-04-07T13:06:00Z">
        <w:r>
          <w:rPr/>
          <w:t xml:space="preserve"> enhancements (to cover cases where </w:t>
        </w:r>
      </w:ins>
      <w:ins w:id="146" w:author="Frank Brockners 2, Cisco" w:date="2011-04-07T13:07:00Z">
        <w:r>
          <w:rPr/>
          <w:t>the</w:t>
        </w:r>
      </w:ins>
      <w:ins w:id="147" w:author="Frank Brockners 2, Cisco" w:date="2011-04-07T12:38:00Z">
        <w:r>
          <w:rPr/>
          <w:t xml:space="preserve"> GRE-key </w:t>
        </w:r>
      </w:ins>
      <w:ins w:id="148" w:author="Frank Brockners 2, Cisco" w:date="2011-04-07T13:07:00Z">
        <w:r>
          <w:rPr/>
          <w:t>would need to be used to identify</w:t>
        </w:r>
      </w:ins>
      <w:ins w:id="149" w:author="Frank Brockners 2, Cisco" w:date="2011-04-07T12:38:00Z">
        <w:r>
          <w:rPr/>
          <w:t xml:space="preserve"> IP-CAN session</w:t>
        </w:r>
      </w:ins>
      <w:ins w:id="150" w:author="Frank Brockners 2, Cisco" w:date="2011-04-07T13:07:00Z">
        <w:r>
          <w:rPr/>
          <w:t>s, which would be the case for deployments which use non-unique IP-addresses within the mobile domain and use the IP-address as IP-CAN session identifier).</w:t>
        </w:r>
      </w:ins>
    </w:p>
    <w:p>
      <w:pPr>
        <w:pStyle w:val="Normal"/>
        <w:rPr>
          <w:b/>
          <w:b/>
          <w:ins w:id="153" w:author="Paco Cortes" w:date="2011-01-26T16:29:00Z"/>
        </w:rPr>
      </w:pPr>
      <w:ins w:id="152" w:author="Paco Cortes" w:date="2011-01-26T16:29:00Z">
        <w:r>
          <w:rPr/>
          <w:t>The following capabilities are used to support GI-DS-lite using MPLS VPNs:</w:t>
        </w:r>
      </w:ins>
    </w:p>
    <w:p>
      <w:pPr>
        <w:pStyle w:val="Normal"/>
        <w:ind w:start="568" w:hanging="284"/>
        <w:rPr/>
      </w:pPr>
      <w:ins w:id="154" w:author="Paco Cortes" w:date="2011-01-26T16:30:00Z">
        <w:r>
          <w:rPr/>
          <w:t>-</w:t>
        </w:r>
      </w:ins>
      <w:ins w:id="155" w:author="Paco Cortes" w:date="2011-01-26T16:39:00Z">
        <w:r>
          <w:rPr/>
          <w:tab/>
        </w:r>
      </w:ins>
      <w:ins w:id="156" w:author="Paco Cortes" w:date="2011-01-26T16:29:00Z">
        <w:r>
          <w:rPr/>
          <w:t>PDN Gateway</w:t>
        </w:r>
      </w:ins>
      <w:ins w:id="157" w:author="CE_vs_PE" w:date="2011-04-07T09:39:00Z">
        <w:r>
          <w:rPr/>
          <w:t xml:space="preserve"> support for:</w:t>
        </w:r>
      </w:ins>
    </w:p>
    <w:p>
      <w:pPr>
        <w:pStyle w:val="Normal"/>
        <w:ind w:start="568" w:hanging="284"/>
        <w:rPr/>
      </w:pPr>
      <w:ins w:id="159" w:author="CE_vs_PE" w:date="2011-04-07T09:39:00Z">
        <w:r>
          <w:rPr/>
          <w:tab/>
          <w:t>-</w:t>
          <w:tab/>
        </w:r>
      </w:ins>
      <w:ins w:id="160" w:author="CE_vs_PE" w:date="2011-04-07T09:42:00Z">
        <w:r>
          <w:rPr/>
          <w:t>i</w:t>
        </w:r>
      </w:ins>
      <w:ins w:id="161" w:author="CE_vs_PE" w:date="2011-04-07T09:39:00Z">
        <w:r>
          <w:rPr/>
          <w:t>f deployed as CE</w:t>
        </w:r>
      </w:ins>
      <w:ins w:id="162" w:author="CE_vs_PE" w:date="2011-04-07T09:40:00Z">
        <w:r>
          <w:rPr/>
          <w:t>, at least one type of attachment circuit</w:t>
        </w:r>
      </w:ins>
      <w:ins w:id="163" w:author="Frank Brockners 2, Cisco" w:date="2011-04-07T12:42:00Z">
        <w:r>
          <w:rPr/>
          <w:t xml:space="preserve"> per [20]</w:t>
        </w:r>
      </w:ins>
    </w:p>
    <w:p>
      <w:pPr>
        <w:pStyle w:val="Normal"/>
        <w:ind w:start="568" w:hanging="284"/>
        <w:rPr/>
      </w:pPr>
      <w:ins w:id="165" w:author="CE_vs_PE" w:date="2011-04-07T09:40:00Z">
        <w:r>
          <w:rPr/>
          <w:tab/>
          <w:t>-</w:t>
          <w:tab/>
          <w:t>if deployed as</w:t>
        </w:r>
      </w:ins>
      <w:ins w:id="166" w:author="CE_vs_PE" w:date="2011-04-07T09:41:00Z">
        <w:r>
          <w:rPr/>
          <w:t xml:space="preserve"> combined</w:t>
        </w:r>
      </w:ins>
      <w:ins w:id="167" w:author="CE_vs_PE" w:date="2011-04-07T09:40:00Z">
        <w:r>
          <w:rPr/>
          <w:t xml:space="preserve"> CE </w:t>
        </w:r>
      </w:ins>
      <w:ins w:id="168" w:author="CE_vs_PE" w:date="2011-04-07T09:41:00Z">
        <w:r>
          <w:rPr/>
          <w:t>and</w:t>
        </w:r>
      </w:ins>
      <w:ins w:id="169" w:author="CE_vs_PE" w:date="2011-04-07T09:40:00Z">
        <w:r>
          <w:rPr/>
          <w:t xml:space="preserve"> PE</w:t>
        </w:r>
      </w:ins>
      <w:ins w:id="170" w:author="CE_vs_PE" w:date="2011-04-07T09:41:00Z">
        <w:r>
          <w:rPr/>
          <w:t>,</w:t>
        </w:r>
      </w:ins>
      <w:ins w:id="171" w:author="CE_vs_PE" w:date="2011-04-07T09:42:00Z">
        <w:r>
          <w:rPr/>
          <w:t xml:space="preserve"> MPLS VPNs as per [20]</w:t>
        </w:r>
      </w:ins>
    </w:p>
    <w:p>
      <w:pPr>
        <w:pStyle w:val="Normal"/>
        <w:ind w:start="568" w:hanging="284"/>
        <w:rPr/>
      </w:pPr>
      <w:ins w:id="173" w:author="Paco Cortes" w:date="2011-01-26T16:31:00Z">
        <w:r>
          <w:rPr/>
          <w:t>-</w:t>
        </w:r>
      </w:ins>
      <w:ins w:id="174" w:author="Paco Cortes" w:date="2011-01-26T16:39:00Z">
        <w:r>
          <w:rPr/>
          <w:tab/>
        </w:r>
      </w:ins>
      <w:ins w:id="175" w:author="Paco Cortes" w:date="2011-01-26T16:30:00Z">
        <w:r>
          <w:rPr/>
          <w:t>CGN</w:t>
        </w:r>
      </w:ins>
      <w:ins w:id="176" w:author="CE_vs_PE" w:date="2011-04-07T09:42:00Z">
        <w:r>
          <w:rPr/>
          <w:t xml:space="preserve"> support for:</w:t>
        </w:r>
      </w:ins>
    </w:p>
    <w:p>
      <w:pPr>
        <w:pStyle w:val="Normal"/>
        <w:ind w:start="568" w:hanging="284"/>
        <w:rPr/>
      </w:pPr>
      <w:ins w:id="178" w:author="CE_vs_PE" w:date="2011-04-07T09:42:00Z">
        <w:r>
          <w:rPr/>
          <w:tab/>
          <w:t>-</w:t>
          <w:tab/>
          <w:t>if deployed as CE, at least one type of attachment circuit</w:t>
        </w:r>
      </w:ins>
      <w:ins w:id="179" w:author="Frank Brockners 2, Cisco" w:date="2011-04-07T12:42:00Z">
        <w:r>
          <w:rPr/>
          <w:t xml:space="preserve"> per [20]</w:t>
        </w:r>
      </w:ins>
    </w:p>
    <w:p>
      <w:pPr>
        <w:pStyle w:val="Normal"/>
        <w:ind w:start="568" w:hanging="284"/>
        <w:rPr/>
      </w:pPr>
      <w:ins w:id="181" w:author="CE_vs_PE" w:date="2011-04-07T09:42:00Z">
        <w:r>
          <w:rPr/>
          <w:tab/>
          <w:t>-</w:t>
          <w:tab/>
          <w:t>if deployed as combined CE and PE, MPLS VPNs as per [20]</w:t>
        </w:r>
      </w:ins>
    </w:p>
    <w:p>
      <w:pPr>
        <w:pStyle w:val="Normal"/>
        <w:ind w:start="568" w:hanging="284"/>
        <w:rPr/>
      </w:pPr>
      <w:ins w:id="183" w:author="Paco Cortes" w:date="2011-01-26T16:29:00Z">
        <w:r>
          <w:rPr/>
          <w:t>-</w:t>
        </w:r>
      </w:ins>
      <w:ins w:id="184" w:author="Paco Cortes" w:date="2011-01-26T16:39:00Z">
        <w:r>
          <w:rPr/>
          <w:tab/>
          <w:t>S</w:t>
        </w:r>
      </w:ins>
      <w:ins w:id="185" w:author="Paco Cortes" w:date="2011-01-26T16:31:00Z">
        <w:r>
          <w:rPr/>
          <w:t xml:space="preserve">upport for MPLS VPNs by the IP </w:t>
        </w:r>
      </w:ins>
      <w:ins w:id="186" w:author="Frank Brockners 2, Cisco" w:date="2011-04-07T12:42:00Z">
        <w:r>
          <w:rPr/>
          <w:t xml:space="preserve">transport </w:t>
        </w:r>
      </w:ins>
      <w:ins w:id="187" w:author="Paco Cortes" w:date="2011-01-26T16:31:00Z">
        <w:r>
          <w:rPr/>
          <w:t>network connecting PDN Gateways and CGNs</w:t>
        </w:r>
      </w:ins>
    </w:p>
    <w:p>
      <w:pPr>
        <w:pStyle w:val="Normal"/>
        <w:ind w:start="568" w:hanging="284"/>
        <w:rPr/>
      </w:pPr>
      <w:ins w:id="189" w:author="Paco Cortes" w:date="2011-01-26T16:32:00Z">
        <w:r>
          <w:rPr/>
          <w:t>-</w:t>
        </w:r>
      </w:ins>
      <w:ins w:id="190" w:author="Paco Cortes" w:date="2011-01-26T16:39:00Z">
        <w:r>
          <w:rPr/>
          <w:tab/>
        </w:r>
      </w:ins>
      <w:ins w:id="191" w:author="Paco Cortes" w:date="2011-01-26T16:29:00Z">
        <w:r>
          <w:rPr/>
          <w:t>Procedures for the PDN Gateway to support UE with overlapping IPv4 addresses</w:t>
        </w:r>
      </w:ins>
    </w:p>
    <w:p>
      <w:pPr>
        <w:pStyle w:val="Normal"/>
        <w:ind w:start="851" w:hanging="284"/>
        <w:rPr/>
      </w:pPr>
      <w:ins w:id="193" w:author="Paco Cortes" w:date="2011-01-26T16:29:00Z">
        <w:r>
          <w:rPr/>
          <w:t xml:space="preserve">- </w:t>
        </w:r>
      </w:ins>
      <w:ins w:id="194" w:author="Paco Cortes" w:date="2011-01-26T16:39:00Z">
        <w:r>
          <w:rPr/>
          <w:tab/>
          <w:t>S</w:t>
        </w:r>
      </w:ins>
      <w:ins w:id="195" w:author="Paco Cortes" w:date="2011-01-26T16:34:00Z">
        <w:r>
          <w:rPr/>
          <w:t xml:space="preserve">upport of </w:t>
        </w:r>
      </w:ins>
      <w:ins w:id="196" w:author="Paco Cortes" w:date="2011-01-26T16:35:00Z">
        <w:r>
          <w:rPr/>
          <w:t>different APNs with different routing/forwarding for each of them (different routing instances, or layer 2 binding to attachment circuits)</w:t>
        </w:r>
      </w:ins>
    </w:p>
    <w:p>
      <w:pPr>
        <w:pStyle w:val="Normal"/>
        <w:ind w:start="851" w:hanging="284"/>
        <w:rPr>
          <w:del w:id="199" w:author="CE_vs_PE" w:date="2011-04-07T09:39:00Z"/>
        </w:rPr>
      </w:pPr>
      <w:del w:id="198" w:author="CE_vs_PE" w:date="2011-04-07T09:39:00Z">
        <w:r>
          <w:rPr/>
        </w:r>
      </w:del>
    </w:p>
    <w:p>
      <w:pPr>
        <w:pStyle w:val="Normal"/>
        <w:rPr>
          <w:lang w:val="en-US" w:eastAsia="ja-JP"/>
        </w:rPr>
      </w:pPr>
      <w:r>
        <w:rPr>
          <w:b/>
          <w:lang w:val="en-US" w:eastAsia="ja-JP"/>
        </w:rPr>
        <w:t>Known issues of the solution:</w:t>
      </w:r>
    </w:p>
    <w:p>
      <w:pPr>
        <w:pStyle w:val="Normal"/>
        <w:ind w:start="568" w:hanging="284"/>
        <w:rPr>
          <w:del w:id="201" w:author="Shabnam05" w:date="2011-04-08T08:33:00Z"/>
        </w:rPr>
      </w:pPr>
      <w:r>
        <w:rPr/>
        <w:t>-</w:t>
        <w:tab/>
        <w:t xml:space="preserve">If overlapping private IPv4 addresses are used </w:t>
      </w:r>
      <w:ins w:id="200" w:author="Paco Cortes" w:date="2011-01-26T16:37:00Z">
        <w:r>
          <w:rPr/>
          <w:t xml:space="preserve">within one operation domain </w:t>
        </w:r>
      </w:ins>
      <w:r>
        <w:rPr/>
        <w:t>for the UEs, all traffic needs to go through the CGN. This could potentially result in non-optimal communication patterns for the scenario of direct IPv4 communication between UEs that are attached to the same CGN.</w:t>
      </w:r>
    </w:p>
    <w:p>
      <w:pPr>
        <w:pStyle w:val="Normal"/>
        <w:ind w:start="568" w:hanging="284"/>
        <w:rPr/>
      </w:pPr>
      <w:r>
        <w:rPr/>
        <w:t xml:space="preserve">- </w:t>
        <w:tab/>
        <w:t>GI-DS-lite involves the usage of NAT and therefore potential PCC issues due to NAT apply.</w:t>
      </w:r>
      <w:ins w:id="202" w:author="Frank Brockners 2, Cisco" w:date="2011-04-08T08:45:00Z">
        <w:r>
          <w:rPr/>
          <w:t xml:space="preserve"> . Additional PCC issues may need to be considered for cases where meaningless or overlapping IPv4 addresses are used.</w:t>
        </w:r>
      </w:ins>
    </w:p>
    <w:p>
      <w:pPr>
        <w:pStyle w:val="Normal"/>
        <w:rPr/>
      </w:pPr>
      <w:ins w:id="203" w:author="Paco Cortes" w:date="2011-01-26T16:41:00Z">
        <w:r>
          <w:rPr/>
          <w:t>K</w:t>
        </w:r>
      </w:ins>
      <w:ins w:id="204" w:author="Paco Cortes" w:date="2011-01-26T16:38:00Z">
        <w:r>
          <w:rPr/>
          <w:t>nown issues of the GRE implementation:</w:t>
        </w:r>
      </w:ins>
    </w:p>
    <w:p>
      <w:pPr>
        <w:pStyle w:val="Normal"/>
        <w:numPr>
          <w:ilvl w:val="0"/>
          <w:numId w:val="7"/>
        </w:numPr>
        <w:rPr/>
      </w:pPr>
      <w:ins w:id="206" w:author="Paco Cortes" w:date="2011-01-26T16:43:00Z">
        <w:r>
          <w:rPr/>
          <w:t>GR</w:t>
        </w:r>
      </w:ins>
      <w:ins w:id="207" w:author="Paco Cortes" w:date="2011-01-26T16:41:00Z">
        <w:r>
          <w:rPr/>
          <w:t xml:space="preserve">E </w:t>
        </w:r>
      </w:ins>
      <w:ins w:id="208" w:author="Paco Cortes" w:date="2011-01-26T16:43:00Z">
        <w:r>
          <w:rPr/>
          <w:t>encapsulation</w:t>
        </w:r>
      </w:ins>
      <w:ins w:id="209" w:author="Paco Cortes" w:date="2011-01-26T16:41:00Z">
        <w:r>
          <w:rPr/>
          <w:t xml:space="preserve"> overhead between the PDN Gateway and the CGN</w:t>
        </w:r>
      </w:ins>
      <w:ins w:id="210" w:author="Paco Cortes" w:date="2011-01-26T17:35:00Z">
        <w:r>
          <w:rPr/>
          <w:t>.</w:t>
        </w:r>
      </w:ins>
    </w:p>
    <w:p>
      <w:pPr>
        <w:pStyle w:val="Normal"/>
        <w:numPr>
          <w:ilvl w:val="0"/>
          <w:numId w:val="7"/>
        </w:numPr>
        <w:rPr>
          <w:del w:id="215" w:author="Frank Brockners 2, Cisco" w:date="2011-04-07T12:46:00Z"/>
        </w:rPr>
      </w:pPr>
      <w:ins w:id="212" w:author="Frank Brockners 2, Cisco" w:date="2011-04-07T12:46:00Z">
        <w:r>
          <w:rPr>
            <w:rFonts w:eastAsia="Times New Roman"/>
          </w:rPr>
          <w:t xml:space="preserve"> </w:t>
        </w:r>
      </w:ins>
      <w:ins w:id="213" w:author="Frank Brockners 2, Cisco" w:date="2011-04-07T12:46:00Z">
        <w:r>
          <w:rPr/>
          <w:t xml:space="preserve">Deployment dependent (e.g. scenarios where all UEs </w:t>
        </w:r>
      </w:ins>
      <w:ins w:id="214" w:author="Frank Brockners 2, Cisco" w:date="2011-04-07T12:47:00Z">
        <w:r>
          <w:rPr/>
          <w:t>are assigned the same address), enhancements to PCC may be required.</w:t>
        </w:r>
      </w:ins>
    </w:p>
    <w:p>
      <w:pPr>
        <w:pStyle w:val="Normal"/>
        <w:numPr>
          <w:ilvl w:val="0"/>
          <w:numId w:val="7"/>
        </w:numPr>
        <w:rPr/>
      </w:pPr>
      <w:ins w:id="216" w:author="Paco Cortes" w:date="2011-01-26T16:38:00Z">
        <w:r>
          <w:rPr/>
          <w:t xml:space="preserve">Traffic between UEs </w:t>
        </w:r>
      </w:ins>
      <w:ins w:id="217" w:author="Paco Cortes" w:date="2011-01-26T17:54:00Z">
        <w:r>
          <w:rPr/>
          <w:t xml:space="preserve">connected to the same APN via different PDN-GWs needs to go through the CGN even if no overlapping IP addresses are used </w:t>
        </w:r>
      </w:ins>
      <w:ins w:id="218" w:author="Paco Cortes" w:date="2011-01-26T17:55:00Z">
        <w:r>
          <w:rPr/>
          <w:t>by</w:t>
        </w:r>
      </w:ins>
      <w:ins w:id="219" w:author="Paco Cortes" w:date="2011-01-26T17:54:00Z">
        <w:r>
          <w:rPr/>
          <w:t xml:space="preserve"> those PDN-GWs</w:t>
        </w:r>
      </w:ins>
      <w:ins w:id="220" w:author="PCR_email_discussion" w:date="2011-04-06T09:55:00Z">
        <w:r>
          <w:rPr/>
          <w:t xml:space="preserve">, or </w:t>
        </w:r>
      </w:ins>
      <w:ins w:id="221" w:author="PCR_email_discussion" w:date="2011-04-06T09:56:00Z">
        <w:r>
          <w:rPr/>
          <w:t xml:space="preserve">alternatively </w:t>
        </w:r>
      </w:ins>
      <w:ins w:id="222" w:author="PCR_email_discussion" w:date="2011-04-06T09:55:00Z">
        <w:r>
          <w:rPr/>
          <w:t>PDN-GWs must be aw</w:t>
        </w:r>
      </w:ins>
      <w:ins w:id="223" w:author="PCR_email_discussion" w:date="2011-04-06T09:56:00Z">
        <w:r>
          <w:rPr/>
          <w:t>are of each others UE IP address ranges used and tunnel traffic among each other</w:t>
        </w:r>
      </w:ins>
      <w:ins w:id="224" w:author="Paco Cortes" w:date="2011-01-26T17:54:00Z">
        <w:r>
          <w:rPr/>
          <w:t>.</w:t>
        </w:r>
      </w:ins>
    </w:p>
    <w:p>
      <w:pPr>
        <w:pStyle w:val="Normal"/>
        <w:rPr/>
      </w:pPr>
      <w:ins w:id="226" w:author="Paco Cortes" w:date="2011-01-26T16:38:00Z">
        <w:r>
          <w:rPr/>
          <w:t>Known issues of the MPLS VPN implementation:</w:t>
        </w:r>
      </w:ins>
    </w:p>
    <w:p>
      <w:pPr>
        <w:pStyle w:val="Normal"/>
        <w:ind w:start="568" w:hanging="284"/>
        <w:rPr/>
      </w:pPr>
      <w:ins w:id="228" w:author="Paco Cortes" w:date="2011-01-26T17:37:00Z">
        <w:r>
          <w:rPr/>
          <w:t>-</w:t>
          <w:tab/>
        </w:r>
      </w:ins>
      <w:ins w:id="229" w:author="Paco Cortes" w:date="2011-01-26T17:52:00Z">
        <w:r>
          <w:rPr/>
          <w:t>O</w:t>
        </w:r>
      </w:ins>
      <w:ins w:id="230" w:author="Paco Cortes" w:date="2011-01-26T16:39:00Z">
        <w:r>
          <w:rPr/>
          <w:t xml:space="preserve">verlapping IPv4 addresses are only supported between operational domains, i.e. </w:t>
        </w:r>
      </w:ins>
      <w:ins w:id="231" w:author="Paco Cortes" w:date="2011-01-26T16:40:00Z">
        <w:r>
          <w:rPr/>
          <w:t>using different MPLS VPNs, but not within the same VPN.</w:t>
        </w:r>
      </w:ins>
    </w:p>
    <w:p>
      <w:pPr>
        <w:pStyle w:val="Normal"/>
        <w:ind w:start="568" w:hanging="284"/>
        <w:rPr/>
      </w:pPr>
      <w:ins w:id="233" w:author="PCR_email_discussion" w:date="2011-04-06T09:58:00Z">
        <w:r>
          <w:rPr/>
          <w:t>-</w:t>
          <w:tab/>
          <w:t xml:space="preserve">MPLS </w:t>
        </w:r>
      </w:ins>
      <w:ins w:id="234" w:author="PCR_email_discussion" w:date="2011-04-06T09:59:00Z">
        <w:r>
          <w:rPr/>
          <w:t xml:space="preserve">encapsulation </w:t>
        </w:r>
      </w:ins>
      <w:ins w:id="235" w:author="PCR_email_discussion" w:date="2011-04-06T09:58:00Z">
        <w:r>
          <w:rPr/>
          <w:t xml:space="preserve">overhead </w:t>
        </w:r>
      </w:ins>
      <w:ins w:id="236" w:author="PCR_email_discussion" w:date="2011-04-06T10:02:00Z">
        <w:r>
          <w:rPr/>
          <w:t>in the backbone</w:t>
        </w:r>
      </w:ins>
      <w:ins w:id="237" w:author="PCR_email_discussion" w:date="2011-04-06T10:00:00Z">
        <w:r>
          <w:rPr/>
          <w:t>.</w:t>
        </w:r>
      </w:ins>
    </w:p>
    <w:p>
      <w:pPr>
        <w:pStyle w:val="Normal"/>
        <w:ind w:start="568" w:hanging="284"/>
        <w:rPr/>
      </w:pPr>
      <w:ins w:id="239" w:author="Shabnam05" w:date="2011-04-07T11:09:00Z">
        <w:r>
          <w:rPr/>
          <w:t>-</w:t>
          <w:tab/>
          <w:t>MPLS has to be introduced in the IP network used as transport, if not deployed already.</w:t>
        </w:r>
      </w:ins>
    </w:p>
    <w:p>
      <w:pPr>
        <w:pStyle w:val="Normal"/>
        <w:ind w:start="568" w:hanging="284"/>
        <w:rPr/>
      </w:pPr>
      <w:ins w:id="241" w:author="PCR_email_discussion" w:date="2011-04-06T10:00:00Z">
        <w:r>
          <w:rPr/>
          <w:t>-</w:t>
          <w:tab/>
        </w:r>
      </w:ins>
      <w:ins w:id="242" w:author="CE_vs_PE" w:date="2011-04-07T09:48:00Z">
        <w:r>
          <w:rPr/>
          <w:t>If the PDN-GW or the CGN are deployed as CEs, a</w:t>
        </w:r>
      </w:ins>
      <w:ins w:id="243" w:author="PCR_email_discussion" w:date="2011-04-06T10:00:00Z">
        <w:r>
          <w:rPr/>
          <w:t>ttachment circuit overhead between PDN-GW or CGN and the backbone</w:t>
        </w:r>
      </w:ins>
      <w:ins w:id="244" w:author="PCR_email_discussion" w:date="2011-04-06T10:03:00Z">
        <w:r>
          <w:rPr/>
          <w:t xml:space="preserve"> provider edge routers.</w:t>
        </w:r>
      </w:ins>
      <w:ins w:id="245" w:author="Frank Brockners 2, Cisco" w:date="2011-04-07T12:50:00Z">
        <w:r>
          <w:rPr/>
          <w:t xml:space="preserve"> </w:t>
        </w:r>
      </w:ins>
    </w:p>
    <w:p>
      <w:pPr>
        <w:pStyle w:val="Normal"/>
        <w:ind w:start="568" w:hanging="284"/>
        <w:rPr/>
      </w:pPr>
      <w:ins w:id="247" w:author="Frank Brockners 2, Cisco" w:date="2011-04-07T12:50:00Z">
        <w:r>
          <w:rPr/>
          <w:t>-</w:t>
          <w:tab/>
          <w:t>If the PDN-GW or CGN are deployed as CE, they may (deployment dependent) need to implement an appropriate routing protocol for CE-PE peering.</w:t>
        </w:r>
      </w:ins>
    </w:p>
    <w:p>
      <w:pPr>
        <w:pStyle w:val="Normal"/>
        <w:ind w:start="568" w:hanging="284"/>
        <w:rPr/>
      </w:pPr>
      <w:ins w:id="249" w:author="CE_vs_PE" w:date="2011-04-07T09:48:00Z">
        <w:r>
          <w:rPr/>
          <w:t>-</w:t>
          <w:tab/>
          <w:t>If the PDN-GW or the CGN are deployed as PEs</w:t>
        </w:r>
      </w:ins>
      <w:ins w:id="250" w:author="CE_vs_PE" w:date="2011-04-07T09:49:00Z">
        <w:r>
          <w:rPr/>
          <w:t>:</w:t>
          <w:tab/>
        </w:r>
      </w:ins>
    </w:p>
    <w:p>
      <w:pPr>
        <w:pStyle w:val="Normal"/>
        <w:ind w:start="568" w:hanging="0"/>
        <w:rPr/>
      </w:pPr>
      <w:ins w:id="252" w:author="CE_vs_PE" w:date="2011-04-07T09:50:00Z">
        <w:r>
          <w:rPr/>
          <w:t>-</w:t>
          <w:tab/>
        </w:r>
      </w:ins>
      <w:ins w:id="253" w:author="CE_vs_PE" w:date="2011-04-07T09:51:00Z">
        <w:r>
          <w:rPr/>
          <w:t xml:space="preserve">MPLS overhead encapsulation overhead </w:t>
        </w:r>
      </w:ins>
      <w:ins w:id="254" w:author="CE_vs_PE" w:date="2011-04-07T09:52:00Z">
        <w:r>
          <w:rPr/>
          <w:t>between each such node and the rest of the backbone</w:t>
        </w:r>
      </w:ins>
    </w:p>
    <w:p>
      <w:pPr>
        <w:pStyle w:val="Normal"/>
        <w:ind w:start="568" w:hanging="0"/>
        <w:rPr/>
      </w:pPr>
      <w:ins w:id="256" w:author="CE_vs_PE" w:date="2011-04-07T09:51:00Z">
        <w:r>
          <w:rPr/>
          <w:t>-</w:t>
          <w:tab/>
        </w:r>
      </w:ins>
      <w:ins w:id="257" w:author="CE_vs_PE" w:date="2011-04-07T09:48:00Z">
        <w:r>
          <w:rPr/>
          <w:t xml:space="preserve">MP-BGP peering to all other PEs </w:t>
        </w:r>
      </w:ins>
      <w:ins w:id="258" w:author="CE_vs_PE" w:date="2011-04-07T09:49:00Z">
        <w:r>
          <w:rPr/>
          <w:t>or to route reflectors, as well as MPLS encap</w:t>
        </w:r>
      </w:ins>
      <w:ins w:id="259" w:author="CE_vs_PE" w:date="2011-04-07T09:53:00Z">
        <w:r>
          <w:rPr/>
          <w:t>sulation support in such nodes as per [20]</w:t>
        </w:r>
      </w:ins>
    </w:p>
    <w:p>
      <w:pPr>
        <w:pStyle w:val="Normal"/>
        <w:rPr>
          <w:b/>
          <w:b/>
          <w:lang w:val="en-US" w:eastAsia="ja-JP"/>
        </w:rPr>
      </w:pPr>
      <w:r>
        <w:rPr>
          <w:b/>
          <w:lang w:val="en-US" w:eastAsia="ja-JP"/>
        </w:rPr>
        <w:t>Known benefits of the solution:</w:t>
      </w:r>
    </w:p>
    <w:p>
      <w:pPr>
        <w:pStyle w:val="Normal"/>
        <w:ind w:start="568" w:hanging="284"/>
        <w:rPr/>
      </w:pPr>
      <w:r>
        <w:rPr/>
        <w:t>-</w:t>
        <w:tab/>
        <w:t xml:space="preserve">Support for UEs with public, private, and overlapping private IPv4 addresses. </w:t>
      </w:r>
      <w:del w:id="260" w:author="Unknown" w:date="0-00-00T00:00:00Z">
        <w:r>
          <w:rPr/>
          <w:delText xml:space="preserve">If so desired, all the </w:delText>
        </w:r>
      </w:del>
      <w:del w:id="261" w:author="Unknown" w:date="0-00-00T00:00:00Z">
        <w:r>
          <w:rPr>
            <w:lang w:val="en-US" w:eastAsia="en-US"/>
          </w:rPr>
          <w:delText>UE's</w:delText>
        </w:r>
      </w:del>
      <w:del w:id="262" w:author="Unknown" w:date="0-00-00T00:00:00Z">
        <w:r>
          <w:rPr/>
          <w:delText xml:space="preserve"> in the mobility domain can be assigned the same IPv4 private address.</w:delText>
        </w:r>
      </w:del>
    </w:p>
    <w:p>
      <w:pPr>
        <w:pStyle w:val="Normal"/>
        <w:ind w:start="568" w:hanging="284"/>
        <w:rPr/>
      </w:pPr>
      <w:r>
        <w:rPr/>
        <w:t>-</w:t>
        <w:tab/>
        <w:t>No changes to the UE required.</w:t>
      </w:r>
    </w:p>
    <w:p>
      <w:pPr>
        <w:pStyle w:val="Normal"/>
        <w:ind w:start="568" w:hanging="284"/>
        <w:rPr>
          <w:del w:id="263" w:author="Shabnam05" w:date="2011-04-08T08:32:00Z"/>
        </w:rPr>
      </w:pPr>
      <w:r>
        <w:rPr/>
        <w:t>-</w:t>
        <w:tab/>
        <w:t>No changes to the IPv4 / IPv6 address-assignment procedures required.</w:t>
      </w:r>
    </w:p>
    <w:p>
      <w:pPr>
        <w:pStyle w:val="Normal"/>
        <w:ind w:start="568" w:hanging="284"/>
        <w:rPr/>
      </w:pPr>
      <w:del w:id="264" w:author="Shabnam05" w:date="2011-04-08T08:32:00Z">
        <w:r>
          <w:rPr/>
          <w:delText>-</w:delText>
          <w:tab/>
        </w:r>
      </w:del>
      <w:del w:id="265" w:author="Unknown" w:date="0-00-00T00:00:00Z">
        <w:r>
          <w:rPr/>
          <w:delText>No bearing on the type of transport network: Transport network can be IPv4 or IPv6.</w:delText>
        </w:r>
      </w:del>
    </w:p>
    <w:p>
      <w:pPr>
        <w:pStyle w:val="Normal"/>
        <w:ind w:start="568" w:hanging="284"/>
        <w:rPr/>
      </w:pPr>
      <w:r>
        <w:rPr/>
        <w:t>-</w:t>
        <w:tab/>
        <w:t>The CGN can be placed on the service provide IPv4 network edge and is not required to be collocated with the PDN Gateway.</w:t>
      </w:r>
    </w:p>
    <w:p>
      <w:pPr>
        <w:pStyle w:val="Normal"/>
        <w:ind w:start="568" w:hanging="284"/>
        <w:rPr/>
      </w:pPr>
      <w:r>
        <w:rPr/>
        <w:t>-</w:t>
        <w:tab/>
        <w:t xml:space="preserve">This solution does not introduce any additional tunnel overhead on the air-link, or on the access network for carrying the </w:t>
      </w:r>
      <w:r>
        <w:rPr>
          <w:lang w:val="en-US" w:eastAsia="en-US"/>
        </w:rPr>
        <w:t>UE's</w:t>
      </w:r>
      <w:r>
        <w:rPr/>
        <w:t xml:space="preserve"> IPv4 traffic. It leverages the tunnelling infrastructure existing between the UE and the PDN gateway.</w:t>
      </w:r>
    </w:p>
    <w:p>
      <w:pPr>
        <w:pStyle w:val="Normal"/>
        <w:ind w:start="568" w:hanging="284"/>
        <w:rPr/>
      </w:pPr>
      <w:r>
        <w:rPr/>
        <w:t>-</w:t>
        <w:tab/>
        <w:t>Solution to the public IPv4 address exhaustion problem through the use of NAT44. The NAT44 function is only required at a single location within the architecture.</w:t>
      </w:r>
    </w:p>
    <w:p>
      <w:pPr>
        <w:pStyle w:val="Normal"/>
        <w:ind w:start="568" w:hanging="284"/>
        <w:rPr>
          <w:del w:id="268" w:author="Shabnam05" w:date="2011-04-08T08:32:00Z"/>
        </w:rPr>
      </w:pPr>
      <w:r>
        <w:rPr/>
        <w:t xml:space="preserve">- </w:t>
        <w:tab/>
        <w:t>Solution to the private IPv4 address exhaustion problem through the use of overlapping private IPv4 addresses and softwire</w:t>
      </w:r>
      <w:ins w:id="266" w:author="Paco Cortes" w:date="2011-01-26T17:42:00Z">
        <w:r>
          <w:rPr/>
          <w:t>s</w:t>
        </w:r>
      </w:ins>
      <w:del w:id="267" w:author="Unknown" w:date="0-00-00T00:00:00Z">
        <w:r>
          <w:rPr/>
          <w:delText xml:space="preserve"> tunnel</w:delText>
        </w:r>
      </w:del>
      <w:r>
        <w:rPr/>
        <w:t>.</w:t>
      </w:r>
    </w:p>
    <w:p>
      <w:pPr>
        <w:pStyle w:val="Normal"/>
        <w:ind w:start="568" w:hanging="284"/>
        <w:rPr/>
      </w:pPr>
      <w:del w:id="269" w:author="Paco Cortes" w:date="2011-01-26T17:43:00Z">
        <w:r>
          <w:rPr/>
          <w:delText>-</w:delText>
          <w:tab/>
        </w:r>
      </w:del>
      <w:del w:id="270" w:author="Unknown" w:date="0-00-00T00:00:00Z">
        <w:r>
          <w:rPr/>
          <w:delText>This solution requires only a single IPv4 or an IPv6 transport tunnel between the PDN Gateway and the Carrier Grade NAT, with the GRE (or alternative schemes, such as L2TPv3) encapsulation mode. This single GRE tunnel is used for carrying all the IP traffic belonging to all the UEs supported on that PDN Gateway.</w:delText>
        </w:r>
      </w:del>
    </w:p>
    <w:p>
      <w:pPr>
        <w:pStyle w:val="Normal"/>
        <w:ind w:start="568" w:hanging="284"/>
        <w:rPr/>
      </w:pPr>
      <w:r>
        <w:rPr/>
        <w:t>-</w:t>
        <w:tab/>
        <w:t xml:space="preserve">This solution does not have any impact on the </w:t>
      </w:r>
      <w:r>
        <w:rPr>
          <w:lang w:val="en-US" w:eastAsia="en-US"/>
        </w:rPr>
        <w:t>UE's</w:t>
      </w:r>
      <w:r>
        <w:rPr/>
        <w:t xml:space="preserve"> roaming support.</w:t>
      </w:r>
    </w:p>
    <w:p>
      <w:pPr>
        <w:pStyle w:val="Normal"/>
        <w:ind w:start="568" w:hanging="284"/>
        <w:rPr/>
      </w:pPr>
      <w:r>
        <w:rPr/>
        <w:t>-</w:t>
        <w:tab/>
        <w:t xml:space="preserve">No impact on QoS/bearer procedures between UE and PGW/SGW. </w:t>
      </w:r>
    </w:p>
    <w:p>
      <w:pPr>
        <w:pStyle w:val="Normal"/>
        <w:rPr/>
      </w:pPr>
      <w:ins w:id="271" w:author="Paco Cortes" w:date="2011-01-26T17:35:00Z">
        <w:r>
          <w:rPr/>
          <w:t>Known benefits of the GRE implementation:</w:t>
        </w:r>
      </w:ins>
    </w:p>
    <w:p>
      <w:pPr>
        <w:pStyle w:val="Normal"/>
        <w:numPr>
          <w:ilvl w:val="0"/>
          <w:numId w:val="7"/>
        </w:numPr>
        <w:rPr/>
      </w:pPr>
      <w:ins w:id="273" w:author="Paco Cortes" w:date="2011-01-26T17:36:00Z">
        <w:r>
          <w:rPr/>
          <w:t xml:space="preserve">If so desired, all the </w:t>
        </w:r>
      </w:ins>
      <w:ins w:id="274" w:author="Paco Cortes" w:date="2011-01-26T17:36:00Z">
        <w:r>
          <w:rPr>
            <w:lang w:val="en-US" w:eastAsia="en-US"/>
          </w:rPr>
          <w:t>UE's</w:t>
        </w:r>
      </w:ins>
      <w:ins w:id="275" w:author="Paco Cortes" w:date="2011-01-26T17:36:00Z">
        <w:r>
          <w:rPr/>
          <w:t xml:space="preserve"> in the mobility domain can be assigned the same IPv4 private address.</w:t>
        </w:r>
      </w:ins>
    </w:p>
    <w:p>
      <w:pPr>
        <w:pStyle w:val="Normal"/>
        <w:numPr>
          <w:ilvl w:val="0"/>
          <w:numId w:val="7"/>
        </w:numPr>
        <w:rPr/>
      </w:pPr>
      <w:ins w:id="277" w:author="Paco Cortes" w:date="2011-01-26T17:43:00Z">
        <w:r>
          <w:rPr/>
          <w:t>No bearing on the type of transport network: Transport network can be IPv4 or IPv6.</w:t>
        </w:r>
      </w:ins>
    </w:p>
    <w:p>
      <w:pPr>
        <w:pStyle w:val="Normal"/>
        <w:rPr>
          <w:rFonts w:eastAsia="Times New Roman"/>
          <w:ins w:id="283" w:author="Paco Cortes" w:date="2011-01-26T17:35:00Z"/>
        </w:rPr>
      </w:pPr>
      <w:ins w:id="279" w:author="Paco Cortes" w:date="2011-01-26T17:43:00Z">
        <w:r>
          <w:rPr/>
          <w:t>This solution requires only a single IPv4 or an IPv6 transport tunnel between the PDN Gateway and the Carrier Grade NAT, with the GRE encapsulation mode. This single GRE tunnel is used for carrying all the IP traffic belonging to all the UEs supported on that PDN Gateway</w:t>
        </w:r>
      </w:ins>
      <w:ins w:id="280" w:author="Shabnam05" w:date="2011-04-13T06:20:00Z">
        <w:r>
          <w:rPr>
            <w:rFonts w:cs="Calibri" w:ascii="Calibri" w:hAnsi="Calibri"/>
            <w:color w:val="1F497D"/>
          </w:rPr>
          <w:t xml:space="preserve"> </w:t>
        </w:r>
      </w:ins>
      <w:ins w:id="281" w:author="Shabnam05" w:date="2011-04-13T06:20:00Z">
        <w:r>
          <w:rPr/>
          <w:t>(i.e. the GRE-key is used to multiplex and differentiate traffic from multiple UEs onto the very same GRE-tunnel (which is identified by the addresses of the end-points))</w:t>
        </w:r>
      </w:ins>
      <w:ins w:id="282" w:author="Shabnam05" w:date="2011-04-13T06:21:00Z">
        <w:r>
          <w:rPr/>
          <w:t>.</w:t>
        </w:r>
      </w:ins>
    </w:p>
    <w:p>
      <w:pPr>
        <w:pStyle w:val="Normal"/>
        <w:rPr/>
      </w:pPr>
      <w:ins w:id="284" w:author="Paco Cortes" w:date="2011-01-26T17:38:00Z">
        <w:r>
          <w:rPr/>
          <w:t>Known benefits of the MPLS VPN implementation:</w:t>
        </w:r>
      </w:ins>
    </w:p>
    <w:p>
      <w:pPr>
        <w:pStyle w:val="Normal"/>
        <w:ind w:start="568" w:hanging="284"/>
        <w:rPr/>
      </w:pPr>
      <w:ins w:id="286" w:author="Paco Cortes" w:date="2011-01-26T17:43:00Z">
        <w:r>
          <w:rPr/>
          <w:t>-</w:t>
          <w:tab/>
          <w:t>No a</w:t>
        </w:r>
      </w:ins>
      <w:ins w:id="287" w:author="Paco Cortes" w:date="2011-01-26T17:40:00Z">
        <w:r>
          <w:rPr/>
          <w:t>dditional tunnel overhead between</w:t>
        </w:r>
      </w:ins>
      <w:ins w:id="288" w:author="Paco Cortes" w:date="2011-01-26T17:41:00Z">
        <w:r>
          <w:rPr/>
          <w:t xml:space="preserve"> the</w:t>
        </w:r>
      </w:ins>
      <w:ins w:id="289" w:author="Paco Cortes" w:date="2011-01-26T17:40:00Z">
        <w:r>
          <w:rPr/>
          <w:t xml:space="preserve"> PDN-GW</w:t>
        </w:r>
      </w:ins>
      <w:ins w:id="290" w:author="Paco Cortes" w:date="2011-01-26T17:41:00Z">
        <w:r>
          <w:rPr/>
          <w:t xml:space="preserve"> and CGN if MPLS is already deployed or only MPLS encapsulation on the backbone if not </w:t>
        </w:r>
      </w:ins>
      <w:ins w:id="291" w:author="Paco Cortes" w:date="2011-01-26T17:42:00Z">
        <w:r>
          <w:rPr/>
          <w:t>previously</w:t>
        </w:r>
      </w:ins>
      <w:ins w:id="292" w:author="Paco Cortes" w:date="2011-01-26T17:41:00Z">
        <w:r>
          <w:rPr/>
          <w:t xml:space="preserve"> deployed.</w:t>
        </w:r>
      </w:ins>
    </w:p>
    <w:p>
      <w:pPr>
        <w:pStyle w:val="Normal"/>
        <w:ind w:start="568" w:hanging="284"/>
        <w:rPr/>
      </w:pPr>
      <w:ins w:id="294" w:author="Paco Cortes" w:date="2011-01-26T17:44:00Z">
        <w:r>
          <w:rPr/>
          <w:t>-</w:t>
          <w:tab/>
        </w:r>
      </w:ins>
      <w:ins w:id="295" w:author="Paco Cortes" w:date="2011-01-26T17:50:00Z">
        <w:r>
          <w:rPr/>
          <w:t>By sharing th</w:t>
        </w:r>
      </w:ins>
      <w:ins w:id="296" w:author="Paco Cortes" w:date="2011-01-26T17:43:00Z">
        <w:r>
          <w:rPr/>
          <w:t>e same MPLS VPN for the same APN by several PDN Gateways and CGNs</w:t>
        </w:r>
      </w:ins>
      <w:ins w:id="297" w:author="Paco Cortes" w:date="2011-01-26T17:50:00Z">
        <w:r>
          <w:rPr/>
          <w:t>,</w:t>
        </w:r>
      </w:ins>
      <w:ins w:id="298" w:author="Paco Cortes" w:date="2011-01-26T17:44:00Z">
        <w:r>
          <w:rPr/>
          <w:t xml:space="preserve"> traffic between end</w:t>
        </w:r>
      </w:ins>
      <w:ins w:id="299" w:author="Paco Cortes" w:date="2011-01-26T17:51:00Z">
        <w:r>
          <w:rPr/>
          <w:noBreakHyphen/>
        </w:r>
      </w:ins>
      <w:ins w:id="300" w:author="Paco Cortes" w:date="2011-01-26T17:44:00Z">
        <w:r>
          <w:rPr/>
          <w:t xml:space="preserve">users </w:t>
        </w:r>
      </w:ins>
      <w:ins w:id="301" w:author="Paco Cortes" w:date="2011-01-26T17:51:00Z">
        <w:r>
          <w:rPr/>
          <w:t>can be</w:t>
        </w:r>
      </w:ins>
      <w:ins w:id="302" w:author="Paco Cortes" w:date="2011-01-26T17:44:00Z">
        <w:r>
          <w:rPr/>
          <w:t xml:space="preserve"> sent directly without going via any CGN.</w:t>
        </w:r>
      </w:ins>
    </w:p>
    <w:p>
      <w:pPr>
        <w:pStyle w:val="Normal"/>
        <w:ind w:start="568" w:hanging="284"/>
        <w:rPr/>
      </w:pPr>
      <w:ins w:id="304" w:author="Paco Cortes" w:date="2011-01-26T17:51:00Z">
        <w:r>
          <w:rPr/>
          <w:t>-</w:t>
          <w:tab/>
          <w:t>Different CGNs can be deployed in an MPLS VPN providing CGN redundancy by relaying on basic routing protocol mechanisms.</w:t>
        </w:r>
      </w:ins>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67" w:name="__RefHeading___Toc29296_3320553937"/>
      <w:bookmarkEnd w:id="67"/>
      <w:r>
        <w:rPr>
          <w:rFonts w:cs="Arial" w:ascii="Arial" w:hAnsi="Arial"/>
          <w:sz w:val="28"/>
          <w:lang w:eastAsia="zh-CN"/>
        </w:rPr>
        <w:t>7.</w:t>
      </w:r>
      <w:r>
        <w:rPr>
          <w:rFonts w:cs="Arial" w:ascii="Arial" w:hAnsi="Arial"/>
          <w:sz w:val="28"/>
          <w:lang w:eastAsia="zh-CN"/>
        </w:rPr>
        <w:t>2</w:t>
      </w:r>
      <w:r>
        <w:rPr>
          <w:rFonts w:cs="Arial" w:ascii="Arial" w:hAnsi="Arial"/>
          <w:sz w:val="28"/>
          <w:lang w:eastAsia="zh-CN"/>
        </w:rPr>
        <w:t>.3</w:t>
        <w:tab/>
      </w:r>
      <w:r>
        <w:rPr>
          <w:rFonts w:cs="Arial" w:ascii="Arial" w:hAnsi="Arial"/>
          <w:sz w:val="28"/>
        </w:rPr>
        <w:t>GI-DS-lite Applicability</w:t>
      </w:r>
    </w:p>
    <w:p>
      <w:pPr>
        <w:pStyle w:val="Normal"/>
        <w:rPr/>
      </w:pPr>
      <w:r>
        <w:rPr/>
        <w:t>Gateway-initiated Dual-Stack Lite applies to the following IPv6 migration scenarios outlined in clause 5:</w:t>
      </w:r>
    </w:p>
    <w:p>
      <w:pPr>
        <w:pStyle w:val="Normal"/>
        <w:ind w:start="568" w:hanging="284"/>
        <w:rPr>
          <w:lang w:eastAsia="zh-CN"/>
        </w:rPr>
      </w:pPr>
      <w:r>
        <w:rPr/>
        <w:t>-</w:t>
        <w:tab/>
        <w:t>Scenario 1: Dual-stack connectivity with Limited Public IPv4 Address Pools</w:t>
      </w:r>
    </w:p>
    <w:p>
      <w:pPr>
        <w:pStyle w:val="Normal"/>
        <w:ind w:start="568" w:hanging="284"/>
        <w:rPr>
          <w:lang w:eastAsia="zh-CN"/>
        </w:rPr>
      </w:pPr>
      <w:r>
        <w:rPr/>
        <w:t>-</w:t>
        <w:tab/>
        <w:t>Scenario 2: Dual Stack connectivity with Limited Private IPv4 Address Pools</w:t>
      </w:r>
    </w:p>
    <w:p>
      <w:pPr>
        <w:pStyle w:val="Heading2"/>
        <w:bidi w:val="0"/>
        <w:jc w:val="start"/>
        <w:rPr/>
      </w:pPr>
      <w:bookmarkStart w:id="68" w:name="__RefHeading___Toc29298_3320553937"/>
      <w:bookmarkStart w:id="69" w:name="__RefHeading___Toc292055355"/>
      <w:bookmarkEnd w:id="68"/>
      <w:r>
        <w:rPr>
          <w:lang w:eastAsia="zh-CN"/>
        </w:rPr>
        <w:t>7.</w:t>
      </w:r>
      <w:r>
        <w:rPr>
          <w:lang w:eastAsia="zh-CN"/>
        </w:rPr>
        <w:t>3</w:t>
      </w:r>
      <w:r>
        <w:rPr>
          <w:lang w:eastAsia="zh-CN"/>
        </w:rPr>
        <w:tab/>
        <w:t xml:space="preserve">Solution </w:t>
      </w:r>
      <w:r>
        <w:rPr>
          <w:lang w:eastAsia="zh-CN"/>
        </w:rPr>
        <w:t>3</w:t>
      </w:r>
      <w:r>
        <w:rPr>
          <w:lang w:eastAsia="zh-CN"/>
        </w:rPr>
        <w:t xml:space="preserve"> – MS/UE IPv6-only deployment with stateful NAT64 support</w:t>
      </w:r>
      <w:bookmarkEnd w:id="69"/>
      <w:r>
        <w:rPr>
          <w:lang w:eastAsia="zh-CN"/>
        </w:rPr>
        <w:t xml:space="preserve"> </w:t>
      </w:r>
    </w:p>
    <w:p>
      <w:pPr>
        <w:pStyle w:val="Heading3"/>
        <w:bidi w:val="0"/>
        <w:jc w:val="start"/>
        <w:rPr/>
      </w:pPr>
      <w:bookmarkStart w:id="70" w:name="__RefHeading___Toc292055356"/>
      <w:bookmarkEnd w:id="70"/>
      <w:r>
        <w:rPr>
          <w:lang w:eastAsia="zh-CN"/>
        </w:rPr>
        <w:t>7.</w:t>
      </w:r>
      <w:r>
        <w:rPr>
          <w:lang w:eastAsia="zh-CN"/>
        </w:rPr>
        <w:t>3</w:t>
      </w:r>
      <w:r>
        <w:rPr>
          <w:lang w:eastAsia="zh-CN"/>
        </w:rPr>
        <w:t>.1</w:t>
        <w:tab/>
        <w:t>Overview</w:t>
      </w:r>
    </w:p>
    <w:p>
      <w:pPr>
        <w:pStyle w:val="Normal"/>
        <w:overflowPunct w:val="false"/>
        <w:autoSpaceDE w:val="false"/>
        <w:textAlignment w:val="baseline"/>
        <w:rPr/>
      </w:pPr>
      <w:r>
        <w:rPr>
          <w:color w:val="000000"/>
          <w:lang w:val="en-US" w:eastAsia="ja-JP"/>
        </w:rPr>
        <w:t xml:space="preserve">When </w:t>
      </w:r>
      <w:r>
        <w:rPr>
          <w:color w:val="000000"/>
          <w:lang w:eastAsia="ja-JP"/>
        </w:rPr>
        <w:t xml:space="preserve">deploying an MS/UE with IPv6-only connectivity it will be able to communicate with other IPv6 reachable servers and peers if they are either dual-stack or IPv6-only connected. Since the decision to deploy an IPv6-only communications model in many cases will be a unilateral decision, there may be a need for an IPv6 transition mechanisms designed to enable transition and to support IPv6-enabled hosts and routers that need to interoperate with IPv4 hosts and utilize IPv4 routing infrastructures. Introducing transition tools such as the functional elements DNS64 and NAT64 into the network will enable an IPv6-only MS/UE to communicate with IPv4-only reachable servers and peers.  </w:t>
      </w:r>
    </w:p>
    <w:p>
      <w:pPr>
        <w:pStyle w:val="Heading3"/>
        <w:bidi w:val="0"/>
        <w:jc w:val="start"/>
        <w:rPr/>
      </w:pPr>
      <w:bookmarkStart w:id="71" w:name="__RefHeading___Toc292055357"/>
      <w:bookmarkEnd w:id="71"/>
      <w:r>
        <w:rPr>
          <w:lang w:eastAsia="zh-CN"/>
        </w:rPr>
        <w:t>7.</w:t>
      </w:r>
      <w:r>
        <w:rPr>
          <w:lang w:eastAsia="zh-CN"/>
        </w:rPr>
        <w:t>3</w:t>
      </w:r>
      <w:r>
        <w:rPr>
          <w:lang w:eastAsia="zh-CN"/>
        </w:rPr>
        <w:t>.2</w:t>
        <w:tab/>
        <w:t>Description</w:t>
      </w:r>
    </w:p>
    <w:p>
      <w:pPr>
        <w:pStyle w:val="Normal"/>
        <w:overflowPunct w:val="false"/>
        <w:autoSpaceDE w:val="false"/>
        <w:textAlignment w:val="baseline"/>
        <w:rPr>
          <w:color w:val="000000"/>
          <w:lang w:eastAsia="ja-JP"/>
        </w:rPr>
      </w:pPr>
      <w:r>
        <w:rPr>
          <w:color w:val="000000"/>
          <w:lang w:eastAsia="ja-JP"/>
        </w:rPr>
        <w:t>MS/UE attaches to network APN(s) using applicable procedures described in TS 23.401 [9], TS 23.402 [10] and TS 23.060 [11] in order to get IPv6 connectivity to Internet. The operator assigns IPv6 prefixes to the MS/UEs allowing native IPv6 access to IPv6 networks. The MS/UE is provisioned with DNS server address of the DNS64 server which is used to create and return synthetic AAAA records for a queried FQDN that would only return A records in a regular DNS lookup. The synthetic AAAA record is used by the MS/UE as a destination address effectively sending the packets to the NAT64 function which translates IPv6 packets to IPv4 packets and vice versa to enable the communication between the MS/UE and the IPv4-only destination.</w:t>
      </w:r>
    </w:p>
    <w:p>
      <w:pPr>
        <w:pStyle w:val="Heading3"/>
        <w:bidi w:val="0"/>
        <w:jc w:val="start"/>
        <w:rPr/>
      </w:pPr>
      <w:bookmarkStart w:id="72" w:name="__RefHeading___Toc292055358"/>
      <w:bookmarkEnd w:id="72"/>
      <w:r>
        <w:rPr>
          <w:lang w:eastAsia="zh-CN"/>
        </w:rPr>
        <w:t>7.</w:t>
      </w:r>
      <w:r>
        <w:rPr>
          <w:lang w:eastAsia="zh-CN"/>
        </w:rPr>
        <w:t>3</w:t>
      </w:r>
      <w:r>
        <w:rPr>
          <w:lang w:eastAsia="zh-CN"/>
        </w:rPr>
        <w:t>.3</w:t>
        <w:tab/>
        <w:t>Functional Description</w:t>
      </w:r>
    </w:p>
    <w:p>
      <w:pPr>
        <w:pStyle w:val="Normal"/>
        <w:overflowPunct w:val="false"/>
        <w:autoSpaceDE w:val="false"/>
        <w:textAlignment w:val="baseline"/>
        <w:rPr>
          <w:color w:val="000000"/>
          <w:lang w:eastAsia="ja-JP"/>
        </w:rPr>
      </w:pPr>
      <w:r>
        <w:rPr>
          <w:color w:val="000000"/>
          <w:lang w:eastAsia="ja-JP"/>
        </w:rPr>
        <w:t xml:space="preserve">The MS/UE need to obtain IPv6 connectivity in order to be able to reach IPv6 services/peers including making queries to DNS and sending packets to NAT64. </w:t>
      </w:r>
    </w:p>
    <w:p>
      <w:pPr>
        <w:pStyle w:val="Normal"/>
        <w:rPr>
          <w:b/>
          <w:b/>
          <w:lang w:val="en-US" w:eastAsia="ja-JP"/>
        </w:rPr>
      </w:pPr>
      <w:r>
        <w:rPr>
          <w:b/>
          <w:lang w:val="en-US" w:eastAsia="ja-JP"/>
        </w:rPr>
        <w:t>The DNS64 function needs dual-stack connectivity in order to perform DNS lookups and answer MS/UE DNS queries.</w:t>
      </w:r>
    </w:p>
    <w:p>
      <w:pPr>
        <w:pStyle w:val="Normal"/>
        <w:overflowPunct w:val="false"/>
        <w:autoSpaceDE w:val="false"/>
        <w:textAlignment w:val="baseline"/>
        <w:rPr>
          <w:color w:val="000000"/>
          <w:lang w:eastAsia="ja-JP"/>
        </w:rPr>
      </w:pPr>
      <w:r>
        <w:rPr>
          <w:color w:val="000000"/>
          <w:lang w:eastAsia="ja-JP"/>
        </w:rPr>
        <w:t xml:space="preserve">The NAT64 function needs IPv6 and IPv4 connectivity to enable translated packet flows. </w:t>
      </w:r>
    </w:p>
    <w:p>
      <w:pPr>
        <w:pStyle w:val="Normal"/>
        <w:overflowPunct w:val="false"/>
        <w:autoSpaceDE w:val="false"/>
        <w:textAlignment w:val="baseline"/>
        <w:rPr/>
      </w:pPr>
      <w:r>
        <w:rPr>
          <w:color w:val="000000"/>
          <w:lang w:eastAsia="ja-JP"/>
        </w:rPr>
        <w:t>The IPv4 Internet connectivity is provided over a NAT64 function either co-located with the GGSN/PDN GW or elsewhere placed in the network as show in the following figures.</w:t>
      </w:r>
      <w:r>
        <w:rPr>
          <w:color w:val="000000"/>
          <w:lang w:eastAsia="zh-CN"/>
        </w:rPr>
        <w:t xml:space="preserve"> </w:t>
      </w:r>
    </w:p>
    <w:p>
      <w:pPr>
        <w:pStyle w:val="Normal"/>
        <w:overflowPunct w:val="false"/>
        <w:autoSpaceDE w:val="false"/>
        <w:textAlignment w:val="baseline"/>
        <w:rPr>
          <w:color w:val="000000"/>
          <w:lang w:eastAsia="zh-CN"/>
        </w:rPr>
      </w:pPr>
      <w:r>
        <w:rPr>
          <w:color w:val="000000"/>
          <w:lang w:val="en-US" w:eastAsia="en-US"/>
        </w:rPr>
        <mc:AlternateContent>
          <mc:Choice Requires="wpg">
            <w:drawing>
              <wp:inline distT="0" distB="0" distL="0" distR="0">
                <wp:extent cx="5974080" cy="2538095"/>
                <wp:effectExtent l="0" t="0" r="0" b="0"/>
                <wp:docPr id="20" name=""/>
                <a:graphic xmlns:a="http://schemas.openxmlformats.org/drawingml/2006/main">
                  <a:graphicData uri="http://schemas.microsoft.com/office/word/2010/wordprocessingGroup">
                    <wpg:wgp>
                      <wpg:cNvGrpSpPr/>
                      <wpg:grpSpPr>
                        <a:xfrm>
                          <a:off x="0" y="0"/>
                          <a:ext cx="5973480" cy="2537640"/>
                        </a:xfrm>
                      </wpg:grpSpPr>
                      <wps:wsp>
                        <wps:cNvSpPr/>
                        <wps:nvSpPr>
                          <wps:cNvPr id="2" name="Rectangle 1"/>
                          <wps:cNvSpPr/>
                        </wps:nvSpPr>
                        <wps:spPr>
                          <a:xfrm>
                            <a:off x="720" y="0"/>
                            <a:ext cx="5972760" cy="2537640"/>
                          </a:xfrm>
                          <a:prstGeom prst="rect">
                            <a:avLst/>
                          </a:prstGeom>
                          <a:noFill/>
                          <a:ln>
                            <a:noFill/>
                          </a:ln>
                        </wps:spPr>
                        <wps:bodyPr/>
                      </wps:wsp>
                      <wpg:grpSp>
                        <wpg:cNvGrpSpPr/>
                        <wpg:grpSpPr>
                          <a:xfrm>
                            <a:off x="2868840" y="795600"/>
                            <a:ext cx="1432080" cy="1325160"/>
                          </a:xfrm>
                        </wpg:grpSpPr>
                        <wpg:grpSp>
                          <wpg:cNvGrpSpPr/>
                          <wpg:grpSpPr>
                            <a:xfrm>
                              <a:off x="0" y="0"/>
                              <a:ext cx="1432080" cy="1325160"/>
                            </a:xfrm>
                          </wpg:grpSpPr>
                          <wps:wsp>
                            <wps:cNvSpPr/>
                            <wps:spPr>
                              <a:xfrm>
                                <a:off x="436320" y="0"/>
                                <a:ext cx="519480" cy="389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93080" y="1735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69400" y="6433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5400" y="72396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400320" y="8809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75720" y="88704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45720" y="4140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6360" y="1638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461880"/>
                                <a:ext cx="486360" cy="43812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31400" y="123120"/>
                              <a:ext cx="1211760" cy="115056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4114800" y="0"/>
                            <a:ext cx="1857240" cy="2490480"/>
                          </a:xfrm>
                        </wpg:grpSpPr>
                        <wpg:grpSp>
                          <wpg:cNvGrpSpPr/>
                          <wpg:grpSpPr>
                            <a:xfrm>
                              <a:off x="0" y="0"/>
                              <a:ext cx="1857240" cy="2490480"/>
                            </a:xfrm>
                          </wpg:grpSpPr>
                          <wps:wsp>
                            <wps:cNvSpPr/>
                            <wps:spPr>
                              <a:xfrm>
                                <a:off x="565920" y="0"/>
                                <a:ext cx="673200" cy="7315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028880" y="325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27880" y="12088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3840" y="13600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19480" y="16552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76240" y="1666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26880" y="77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64520" y="307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86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70640" y="231840"/>
                              <a:ext cx="1571760" cy="21614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1622520" y="945360"/>
                            <a:ext cx="1262880" cy="803880"/>
                          </a:xfrm>
                        </wpg:grpSpPr>
                        <wpg:grpSp>
                          <wpg:cNvGrpSpPr/>
                          <wpg:grpSpPr>
                            <a:xfrm>
                              <a:off x="0" y="0"/>
                              <a:ext cx="1262880" cy="803880"/>
                            </a:xfrm>
                          </wpg:grpSpPr>
                          <wps:wsp>
                            <wps:cNvSpPr/>
                            <wps:spPr>
                              <a:xfrm>
                                <a:off x="384840" y="0"/>
                                <a:ext cx="457920" cy="236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99840" y="1047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67160" y="38988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4240" y="438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352800" y="5349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95440" y="537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34120" y="25092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1600" y="993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280080"/>
                                <a:ext cx="428760" cy="26604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16280" y="75240"/>
                              <a:ext cx="1069200" cy="6980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s:wsp>
                        <wps:cNvSpPr/>
                        <wps:spPr>
                          <a:xfrm>
                            <a:off x="988560" y="1050840"/>
                            <a:ext cx="504360" cy="640800"/>
                          </a:xfrm>
                          <a:custGeom>
                            <a:avLst/>
                            <a:gdLst/>
                            <a:ahLst/>
                            <a:rect l="0" t="0" r="r" b="b"/>
                            <a:pathLst>
                              <a:path w="796" h="1011">
                                <a:moveTo>
                                  <a:pt x="132" y="0"/>
                                </a:moveTo>
                                <a:lnTo>
                                  <a:pt x="133" y="0"/>
                                </a:lnTo>
                                <a:cubicBezTo>
                                  <a:pt x="109" y="0"/>
                                  <a:pt x="86" y="6"/>
                                  <a:pt x="66" y="18"/>
                                </a:cubicBezTo>
                                <a:cubicBezTo>
                                  <a:pt x="46" y="29"/>
                                  <a:pt x="29" y="46"/>
                                  <a:pt x="18" y="66"/>
                                </a:cubicBezTo>
                                <a:cubicBezTo>
                                  <a:pt x="6" y="86"/>
                                  <a:pt x="0" y="109"/>
                                  <a:pt x="0" y="133"/>
                                </a:cubicBezTo>
                                <a:lnTo>
                                  <a:pt x="0" y="877"/>
                                </a:lnTo>
                                <a:lnTo>
                                  <a:pt x="0" y="878"/>
                                </a:lnTo>
                                <a:cubicBezTo>
                                  <a:pt x="0" y="901"/>
                                  <a:pt x="6" y="924"/>
                                  <a:pt x="18" y="944"/>
                                </a:cubicBezTo>
                                <a:cubicBezTo>
                                  <a:pt x="29" y="964"/>
                                  <a:pt x="46" y="981"/>
                                  <a:pt x="66" y="992"/>
                                </a:cubicBezTo>
                                <a:cubicBezTo>
                                  <a:pt x="86" y="1004"/>
                                  <a:pt x="109" y="1010"/>
                                  <a:pt x="133" y="1010"/>
                                </a:cubicBezTo>
                                <a:lnTo>
                                  <a:pt x="662" y="1010"/>
                                </a:lnTo>
                                <a:lnTo>
                                  <a:pt x="663" y="1010"/>
                                </a:lnTo>
                                <a:cubicBezTo>
                                  <a:pt x="686" y="1010"/>
                                  <a:pt x="709" y="1004"/>
                                  <a:pt x="729" y="992"/>
                                </a:cubicBezTo>
                                <a:cubicBezTo>
                                  <a:pt x="749" y="981"/>
                                  <a:pt x="766" y="964"/>
                                  <a:pt x="777" y="944"/>
                                </a:cubicBezTo>
                                <a:cubicBezTo>
                                  <a:pt x="789" y="924"/>
                                  <a:pt x="795" y="901"/>
                                  <a:pt x="795" y="878"/>
                                </a:cubicBezTo>
                                <a:lnTo>
                                  <a:pt x="795" y="132"/>
                                </a:lnTo>
                                <a:lnTo>
                                  <a:pt x="795" y="133"/>
                                </a:lnTo>
                                <a:lnTo>
                                  <a:pt x="795" y="133"/>
                                </a:lnTo>
                                <a:cubicBezTo>
                                  <a:pt x="795" y="109"/>
                                  <a:pt x="789" y="86"/>
                                  <a:pt x="777" y="66"/>
                                </a:cubicBezTo>
                                <a:cubicBezTo>
                                  <a:pt x="766" y="46"/>
                                  <a:pt x="749" y="29"/>
                                  <a:pt x="729" y="18"/>
                                </a:cubicBezTo>
                                <a:cubicBezTo>
                                  <a:pt x="709" y="6"/>
                                  <a:pt x="686" y="0"/>
                                  <a:pt x="663" y="0"/>
                                </a:cubicBezTo>
                                <a:lnTo>
                                  <a:pt x="132"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1007280" y="1080000"/>
                            <a:ext cx="447120" cy="18216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wps:txbx>
                        <wps:bodyPr wrap="square" lIns="50040" rIns="50040" tIns="24840" bIns="24840" anchor="ctr">
                          <a:noAutofit/>
                        </wps:bodyPr>
                      </wps:wsp>
                      <wps:wsp>
                        <wps:cNvSpPr txBox="1"/>
                        <wps:spPr>
                          <a:xfrm>
                            <a:off x="2529720" y="1878480"/>
                            <a:ext cx="490320" cy="292680"/>
                          </a:xfrm>
                          <a:prstGeom prst="rect">
                            <a:avLst/>
                          </a:prstGeom>
                          <a:noFill/>
                          <a:ln>
                            <a:noFill/>
                          </a:ln>
                        </wps:spPr>
                        <wps:txb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wps:txbx>
                        <wps:bodyPr wrap="square" lIns="50040" rIns="50040" tIns="24840" bIns="24840" anchor="ctr">
                          <a:noAutofit/>
                        </wps:bodyPr>
                      </wps:wsp>
                      <wpg:grpSp>
                        <wpg:cNvGrpSpPr/>
                        <wpg:grpSpPr>
                          <a:xfrm>
                            <a:off x="3100680" y="1645200"/>
                            <a:ext cx="1252800" cy="666000"/>
                          </a:xfrm>
                        </wpg:grpSpPr>
                        <wps:wsp>
                          <wps:cNvSpPr/>
                          <wps:spPr>
                            <a:xfrm>
                              <a:off x="60840" y="0"/>
                              <a:ext cx="1107360" cy="666000"/>
                            </a:xfrm>
                            <a:custGeom>
                              <a:avLst/>
                              <a:gdLst/>
                              <a:ahLst/>
                              <a:rect l="0" t="0" r="r" b="b"/>
                              <a:pathLst>
                                <a:path w="1746" h="1051">
                                  <a:moveTo>
                                    <a:pt x="91" y="0"/>
                                  </a:moveTo>
                                  <a:lnTo>
                                    <a:pt x="92" y="0"/>
                                  </a:lnTo>
                                  <a:cubicBezTo>
                                    <a:pt x="76" y="0"/>
                                    <a:pt x="60" y="4"/>
                                    <a:pt x="46" y="12"/>
                                  </a:cubicBezTo>
                                  <a:cubicBezTo>
                                    <a:pt x="32" y="20"/>
                                    <a:pt x="20" y="32"/>
                                    <a:pt x="12" y="46"/>
                                  </a:cubicBezTo>
                                  <a:cubicBezTo>
                                    <a:pt x="4" y="60"/>
                                    <a:pt x="0" y="76"/>
                                    <a:pt x="0" y="92"/>
                                  </a:cubicBezTo>
                                  <a:lnTo>
                                    <a:pt x="0" y="958"/>
                                  </a:lnTo>
                                  <a:lnTo>
                                    <a:pt x="0" y="958"/>
                                  </a:lnTo>
                                  <a:cubicBezTo>
                                    <a:pt x="0" y="974"/>
                                    <a:pt x="4" y="990"/>
                                    <a:pt x="12" y="1004"/>
                                  </a:cubicBezTo>
                                  <a:cubicBezTo>
                                    <a:pt x="20" y="1018"/>
                                    <a:pt x="32" y="1030"/>
                                    <a:pt x="46" y="1038"/>
                                  </a:cubicBezTo>
                                  <a:cubicBezTo>
                                    <a:pt x="60" y="1046"/>
                                    <a:pt x="76" y="1050"/>
                                    <a:pt x="92" y="1050"/>
                                  </a:cubicBezTo>
                                  <a:lnTo>
                                    <a:pt x="1653" y="1050"/>
                                  </a:lnTo>
                                  <a:lnTo>
                                    <a:pt x="1653" y="1050"/>
                                  </a:lnTo>
                                  <a:cubicBezTo>
                                    <a:pt x="1669" y="1050"/>
                                    <a:pt x="1685" y="1046"/>
                                    <a:pt x="1699" y="1038"/>
                                  </a:cubicBezTo>
                                  <a:cubicBezTo>
                                    <a:pt x="1713" y="1030"/>
                                    <a:pt x="1725" y="1018"/>
                                    <a:pt x="1733" y="1004"/>
                                  </a:cubicBezTo>
                                  <a:cubicBezTo>
                                    <a:pt x="1741" y="990"/>
                                    <a:pt x="1745" y="974"/>
                                    <a:pt x="1745" y="958"/>
                                  </a:cubicBezTo>
                                  <a:lnTo>
                                    <a:pt x="1745" y="91"/>
                                  </a:lnTo>
                                  <a:lnTo>
                                    <a:pt x="1745" y="92"/>
                                  </a:lnTo>
                                  <a:lnTo>
                                    <a:pt x="1745" y="92"/>
                                  </a:lnTo>
                                  <a:cubicBezTo>
                                    <a:pt x="1745" y="76"/>
                                    <a:pt x="1741" y="60"/>
                                    <a:pt x="1733" y="46"/>
                                  </a:cubicBezTo>
                                  <a:cubicBezTo>
                                    <a:pt x="1725" y="32"/>
                                    <a:pt x="1713" y="20"/>
                                    <a:pt x="1699" y="12"/>
                                  </a:cubicBezTo>
                                  <a:cubicBezTo>
                                    <a:pt x="1685" y="4"/>
                                    <a:pt x="1669" y="0"/>
                                    <a:pt x="1653"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0" y="185040"/>
                              <a:ext cx="1252800" cy="3531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g:grpSp>
                      <wps:wsp>
                        <wps:cNvSpPr/>
                        <wps:spPr>
                          <a:xfrm>
                            <a:off x="2594520" y="1146240"/>
                            <a:ext cx="523080" cy="568440"/>
                          </a:xfrm>
                          <a:prstGeom prst="rect">
                            <a:avLst/>
                          </a:prstGeom>
                          <a:solidFill>
                            <a:srgbClr val="ffffff"/>
                          </a:solidFill>
                          <a:ln w="9360">
                            <a:solidFill>
                              <a:srgbClr val="58585a"/>
                            </a:solidFill>
                            <a:miter/>
                          </a:ln>
                        </wps:spPr>
                        <wps:style>
                          <a:lnRef idx="0"/>
                          <a:fillRef idx="0"/>
                          <a:effectRef idx="0"/>
                          <a:fontRef idx="minor"/>
                        </wps:style>
                        <wps:bodyPr/>
                      </wps:wsp>
                      <wps:wsp>
                        <wps:cNvSpPr txBox="1"/>
                        <wps:spPr>
                          <a:xfrm>
                            <a:off x="2603520" y="1132200"/>
                            <a:ext cx="462960" cy="248400"/>
                          </a:xfrm>
                          <a:prstGeom prst="rect">
                            <a:avLst/>
                          </a:prstGeom>
                          <a:noFill/>
                          <a:ln>
                            <a:noFill/>
                          </a:ln>
                        </wps:spPr>
                        <wps:txb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wps:txbx>
                        <wps:bodyPr wrap="square" lIns="50040" rIns="50040" tIns="24840" bIns="24840">
                          <a:noAutofit/>
                        </wps:bodyPr>
                      </wps:wsp>
                      <wps:wsp>
                        <wps:cNvSpPr txBox="1"/>
                        <wps:spPr>
                          <a:xfrm>
                            <a:off x="1790640" y="1083240"/>
                            <a:ext cx="817200" cy="25272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wps:txbx>
                        <wps:bodyPr wrap="square" lIns="50040" rIns="50040" tIns="24840" bIns="24840" anchor="ctr">
                          <a:noAutofit/>
                        </wps:bodyPr>
                      </wps:wsp>
                      <wps:wsp>
                        <wps:cNvSpPr/>
                        <wps:spPr>
                          <a:xfrm>
                            <a:off x="534600" y="1200960"/>
                            <a:ext cx="1969200" cy="217800"/>
                          </a:xfrm>
                          <a:custGeom>
                            <a:avLst/>
                            <a:gdLst/>
                            <a:ahLst/>
                            <a:rect l="l" t="t" r="r" b="b"/>
                            <a:pathLst>
                              <a:path w="2523" h="282">
                                <a:moveTo>
                                  <a:pt x="2523" y="277"/>
                                </a:moveTo>
                                <a:cubicBezTo>
                                  <a:pt x="2110" y="278"/>
                                  <a:pt x="1669" y="282"/>
                                  <a:pt x="1382" y="277"/>
                                </a:cubicBezTo>
                                <a:cubicBezTo>
                                  <a:pt x="1095" y="272"/>
                                  <a:pt x="977" y="269"/>
                                  <a:pt x="799" y="244"/>
                                </a:cubicBezTo>
                                <a:cubicBezTo>
                                  <a:pt x="621" y="219"/>
                                  <a:pt x="446" y="165"/>
                                  <a:pt x="313" y="124"/>
                                </a:cubicBezTo>
                                <a:cubicBezTo>
                                  <a:pt x="180" y="83"/>
                                  <a:pt x="65" y="26"/>
                                  <a:pt x="0" y="0"/>
                                </a:cubicBezTo>
                              </a:path>
                            </a:pathLst>
                          </a:custGeom>
                          <a:noFill/>
                          <a:ln w="162000">
                            <a:solidFill>
                              <a:srgbClr val="99cc00"/>
                            </a:solidFill>
                            <a:round/>
                          </a:ln>
                        </wps:spPr>
                        <wps:style>
                          <a:lnRef idx="0"/>
                          <a:fillRef idx="0"/>
                          <a:effectRef idx="0"/>
                          <a:fontRef idx="minor"/>
                        </wps:style>
                        <wps:bodyPr/>
                      </wps:wsp>
                      <wps:wsp>
                        <wps:cNvSpPr/>
                        <wps:spPr>
                          <a:xfrm>
                            <a:off x="2388240" y="1313280"/>
                            <a:ext cx="315000" cy="582120"/>
                          </a:xfrm>
                          <a:prstGeom prst="line">
                            <a:avLst/>
                          </a:prstGeom>
                          <a:ln w="9360">
                            <a:solidFill>
                              <a:srgbClr val="58585a"/>
                            </a:solidFill>
                            <a:prstDash val="dash"/>
                            <a:miter/>
                            <a:headEnd len="med" type="arrow" w="med"/>
                          </a:ln>
                        </wps:spPr>
                        <wps:style>
                          <a:lnRef idx="0"/>
                          <a:fillRef idx="0"/>
                          <a:effectRef idx="0"/>
                          <a:fontRef idx="minor"/>
                        </wps:style>
                        <wps:bodyPr/>
                      </wps:wsp>
                      <wps:wsp>
                        <wps:cNvSpPr txBox="1"/>
                        <wps:spPr>
                          <a:xfrm>
                            <a:off x="4778280" y="1220400"/>
                            <a:ext cx="940320" cy="37908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wps:txbx>
                        <wps:bodyPr wrap="square" lIns="50040" rIns="50040" tIns="24840" bIns="24840">
                          <a:noAutofit/>
                        </wps:bodyPr>
                      </wps:wsp>
                      <wpg:grpSp>
                        <wpg:cNvGrpSpPr/>
                        <wpg:grpSpPr>
                          <a:xfrm>
                            <a:off x="3100680" y="477360"/>
                            <a:ext cx="1252800" cy="665640"/>
                          </a:xfrm>
                        </wpg:grpSpPr>
                        <wps:wsp>
                          <wps:cNvSpPr/>
                          <wps:spPr>
                            <a:xfrm>
                              <a:off x="69120" y="0"/>
                              <a:ext cx="1107360" cy="665640"/>
                            </a:xfrm>
                            <a:custGeom>
                              <a:avLst/>
                              <a:gdLst/>
                              <a:ahLst/>
                              <a:rect l="0" t="0" r="r" b="b"/>
                              <a:pathLst>
                                <a:path w="1746" h="1050">
                                  <a:moveTo>
                                    <a:pt x="91" y="0"/>
                                  </a:moveTo>
                                  <a:lnTo>
                                    <a:pt x="92" y="0"/>
                                  </a:lnTo>
                                  <a:cubicBezTo>
                                    <a:pt x="76" y="0"/>
                                    <a:pt x="60" y="4"/>
                                    <a:pt x="46" y="12"/>
                                  </a:cubicBezTo>
                                  <a:cubicBezTo>
                                    <a:pt x="32" y="20"/>
                                    <a:pt x="20" y="32"/>
                                    <a:pt x="12" y="46"/>
                                  </a:cubicBezTo>
                                  <a:cubicBezTo>
                                    <a:pt x="4" y="60"/>
                                    <a:pt x="0" y="76"/>
                                    <a:pt x="0" y="92"/>
                                  </a:cubicBezTo>
                                  <a:lnTo>
                                    <a:pt x="0" y="957"/>
                                  </a:lnTo>
                                  <a:lnTo>
                                    <a:pt x="0" y="957"/>
                                  </a:lnTo>
                                  <a:cubicBezTo>
                                    <a:pt x="0" y="973"/>
                                    <a:pt x="4" y="989"/>
                                    <a:pt x="12" y="1003"/>
                                  </a:cubicBezTo>
                                  <a:cubicBezTo>
                                    <a:pt x="20" y="1017"/>
                                    <a:pt x="32" y="1029"/>
                                    <a:pt x="46" y="1037"/>
                                  </a:cubicBezTo>
                                  <a:cubicBezTo>
                                    <a:pt x="60" y="1045"/>
                                    <a:pt x="76" y="1049"/>
                                    <a:pt x="92" y="1049"/>
                                  </a:cubicBezTo>
                                  <a:lnTo>
                                    <a:pt x="1653" y="1049"/>
                                  </a:lnTo>
                                  <a:lnTo>
                                    <a:pt x="1653" y="1049"/>
                                  </a:lnTo>
                                  <a:cubicBezTo>
                                    <a:pt x="1669" y="1049"/>
                                    <a:pt x="1685" y="1045"/>
                                    <a:pt x="1699" y="1037"/>
                                  </a:cubicBezTo>
                                  <a:cubicBezTo>
                                    <a:pt x="1713" y="1029"/>
                                    <a:pt x="1725" y="1017"/>
                                    <a:pt x="1733" y="1003"/>
                                  </a:cubicBezTo>
                                  <a:cubicBezTo>
                                    <a:pt x="1741" y="989"/>
                                    <a:pt x="1745" y="973"/>
                                    <a:pt x="1745" y="957"/>
                                  </a:cubicBezTo>
                                  <a:lnTo>
                                    <a:pt x="1745" y="91"/>
                                  </a:lnTo>
                                  <a:lnTo>
                                    <a:pt x="1745" y="92"/>
                                  </a:lnTo>
                                  <a:lnTo>
                                    <a:pt x="1745" y="92"/>
                                  </a:lnTo>
                                  <a:cubicBezTo>
                                    <a:pt x="1745" y="76"/>
                                    <a:pt x="1741" y="60"/>
                                    <a:pt x="1733" y="46"/>
                                  </a:cubicBezTo>
                                  <a:cubicBezTo>
                                    <a:pt x="1725" y="32"/>
                                    <a:pt x="1713" y="20"/>
                                    <a:pt x="1699" y="12"/>
                                  </a:cubicBezTo>
                                  <a:cubicBezTo>
                                    <a:pt x="1685" y="4"/>
                                    <a:pt x="1669" y="0"/>
                                    <a:pt x="1653"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0" y="80640"/>
                              <a:ext cx="1252800" cy="36432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s:wsp>
                          <wps:cNvSpPr/>
                          <wps:spPr>
                            <a:xfrm>
                              <a:off x="445320" y="423000"/>
                              <a:ext cx="382320" cy="21960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409680" y="504360"/>
                              <a:ext cx="408960" cy="135360"/>
                            </a:xfrm>
                            <a:prstGeom prst="rect">
                              <a:avLst/>
                            </a:prstGeom>
                            <a:noFill/>
                            <a:ln>
                              <a:noFill/>
                            </a:ln>
                          </wps:spPr>
                          <wps:txb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wps:txbx>
                          <wps:bodyPr wrap="square" lIns="50040" rIns="50040" tIns="24840" bIns="24840" anchor="ctr">
                            <a:noAutofit/>
                          </wps:bodyPr>
                        </wps:wsp>
                      </wpg:grpSp>
                      <wps:wsp>
                        <wps:cNvSpPr/>
                        <wps:spPr>
                          <a:xfrm>
                            <a:off x="720" y="902880"/>
                            <a:ext cx="453960" cy="425520"/>
                          </a:xfrm>
                          <a:prstGeom prst="rect">
                            <a:avLst/>
                          </a:prstGeom>
                          <a:solidFill>
                            <a:srgbClr val="ffffff"/>
                          </a:solidFill>
                          <a:ln w="12600">
                            <a:solidFill>
                              <a:srgbClr val="58585a"/>
                            </a:solidFill>
                            <a:miter/>
                          </a:ln>
                        </wps:spPr>
                        <wps:style>
                          <a:lnRef idx="0"/>
                          <a:fillRef idx="0"/>
                          <a:effectRef idx="0"/>
                          <a:fontRef idx="minor"/>
                        </wps:style>
                        <wps:bodyPr/>
                      </wps:wsp>
                      <wps:wsp>
                        <wps:cNvSpPr txBox="1"/>
                        <wps:spPr>
                          <a:xfrm>
                            <a:off x="0" y="954360"/>
                            <a:ext cx="526320" cy="165600"/>
                          </a:xfrm>
                          <a:prstGeom prst="rect">
                            <a:avLst/>
                          </a:prstGeom>
                          <a:noFill/>
                          <a:ln>
                            <a:noFill/>
                          </a:ln>
                        </wps:spPr>
                        <wps:txb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wps:txbx>
                        <wps:bodyPr wrap="square" lIns="39240" rIns="39240" tIns="24840" bIns="24840">
                          <a:noAutofit/>
                        </wps:bodyPr>
                      </wps:wsp>
                      <wps:wsp>
                        <wps:cNvSpPr txBox="1"/>
                        <wps:spPr>
                          <a:xfrm>
                            <a:off x="3239280" y="1346040"/>
                            <a:ext cx="939960" cy="3873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wps:txbx>
                        <wps:bodyPr wrap="square" lIns="50040" rIns="50040" tIns="24840" bIns="24840">
                          <a:noAutofit/>
                        </wps:bodyPr>
                      </wps:wsp>
                      <wps:wsp>
                        <wps:cNvSpPr/>
                        <wps:spPr>
                          <a:xfrm>
                            <a:off x="320040" y="1221120"/>
                            <a:ext cx="2494440" cy="265320"/>
                          </a:xfrm>
                          <a:custGeom>
                            <a:avLst/>
                            <a:gdLst/>
                            <a:ahLst/>
                            <a:rect l="l" t="t" r="r" b="b"/>
                            <a:pathLst>
                              <a:path w="2131" h="227">
                                <a:moveTo>
                                  <a:pt x="0" y="0"/>
                                </a:moveTo>
                                <a:cubicBezTo>
                                  <a:pt x="151" y="53"/>
                                  <a:pt x="303" y="106"/>
                                  <a:pt x="499" y="136"/>
                                </a:cubicBezTo>
                                <a:cubicBezTo>
                                  <a:pt x="695" y="166"/>
                                  <a:pt x="907" y="166"/>
                                  <a:pt x="1179" y="181"/>
                                </a:cubicBezTo>
                                <a:cubicBezTo>
                                  <a:pt x="1451" y="196"/>
                                  <a:pt x="1957" y="219"/>
                                  <a:pt x="2131" y="227"/>
                                </a:cubicBezTo>
                              </a:path>
                            </a:pathLst>
                          </a:custGeom>
                          <a:noFill/>
                          <a:ln w="9360">
                            <a:solidFill>
                              <a:srgbClr val="ff0000"/>
                            </a:solidFill>
                            <a:round/>
                          </a:ln>
                        </wps:spPr>
                        <wps:style>
                          <a:lnRef idx="0"/>
                          <a:fillRef idx="0"/>
                          <a:effectRef idx="0"/>
                          <a:fontRef idx="minor"/>
                        </wps:style>
                        <wps:bodyPr/>
                      </wps:wsp>
                      <wpg:grpSp>
                        <wpg:cNvGrpSpPr/>
                        <wpg:grpSpPr>
                          <a:xfrm>
                            <a:off x="2655720" y="1437480"/>
                            <a:ext cx="436320" cy="207000"/>
                          </a:xfrm>
                        </wpg:grpSpPr>
                        <wps:wsp>
                          <wps:cNvSpPr/>
                          <wps:spPr>
                            <a:xfrm>
                              <a:off x="37440" y="0"/>
                              <a:ext cx="398880" cy="20268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0" y="75240"/>
                              <a:ext cx="417960" cy="132120"/>
                            </a:xfrm>
                            <a:prstGeom prst="rect">
                              <a:avLst/>
                            </a:prstGeom>
                            <a:noFill/>
                            <a:ln>
                              <a:noFill/>
                            </a:ln>
                          </wps:spPr>
                          <wps:txbx>
                            <w:txbxContent>
                              <w:p>
                                <w:pPr>
                                  <w:overflowPunct w:val="false"/>
                                  <w:bidi w:val="0"/>
                                  <w:spacing w:before="0" w:after="180"/>
                                  <w:jc w:val="center"/>
                                  <w:rPr/>
                                </w:pPr>
                                <w:r>
                                  <w:rPr>
                                    <w:kern w:val="2"/>
                                    <w:sz w:val="16"/>
                                    <w:szCs w:val="16"/>
                                    <w:rFonts w:ascii="Arial" w:hAnsi="Arial" w:eastAsia="宋体;SimSun" w:cs="Arial"/>
                                    <w:color w:val="58585A"/>
                                    <w:lang w:val="en-GB" w:bidi="ar-SA"/>
                                  </w:rPr>
                                  <w:t>NAT64</w:t>
                                </w:r>
                              </w:p>
                            </w:txbxContent>
                          </wps:txbx>
                          <wps:bodyPr wrap="square" lIns="50040" rIns="50040" tIns="24840" bIns="24840">
                            <a:noAutofit/>
                          </wps:bodyPr>
                        </wps:wsp>
                      </wpg:grpSp>
                      <wps:wsp>
                        <wps:cNvSpPr/>
                        <wps:spPr>
                          <a:xfrm flipH="1">
                            <a:off x="212760" y="2251080"/>
                            <a:ext cx="372600" cy="0"/>
                          </a:xfrm>
                          <a:prstGeom prst="line">
                            <a:avLst/>
                          </a:prstGeom>
                          <a:ln w="12600">
                            <a:solidFill>
                              <a:srgbClr val="ff0000"/>
                            </a:solidFill>
                            <a:miter/>
                          </a:ln>
                        </wps:spPr>
                        <wps:style>
                          <a:lnRef idx="0"/>
                          <a:fillRef idx="0"/>
                          <a:effectRef idx="0"/>
                          <a:fontRef idx="minor"/>
                        </wps:style>
                        <wps:bodyPr/>
                      </wps:wsp>
                      <wps:wsp>
                        <wps:cNvSpPr/>
                        <wps:spPr>
                          <a:xfrm flipH="1">
                            <a:off x="212760" y="2122200"/>
                            <a:ext cx="372600" cy="0"/>
                          </a:xfrm>
                          <a:prstGeom prst="line">
                            <a:avLst/>
                          </a:prstGeom>
                          <a:ln w="6480">
                            <a:solidFill>
                              <a:srgbClr val="333399"/>
                            </a:solidFill>
                            <a:prstDash val="dash"/>
                            <a:miter/>
                          </a:ln>
                        </wps:spPr>
                        <wps:style>
                          <a:lnRef idx="0"/>
                          <a:fillRef idx="0"/>
                          <a:effectRef idx="0"/>
                          <a:fontRef idx="minor"/>
                        </wps:style>
                        <wps:bodyPr/>
                      </wps:wsp>
                      <wps:wsp>
                        <wps:cNvSpPr txBox="1"/>
                        <wps:spPr>
                          <a:xfrm>
                            <a:off x="691560" y="2016720"/>
                            <a:ext cx="1023480" cy="26928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wps:txbx>
                        <wps:bodyPr wrap="square" lIns="68040" rIns="68040" tIns="33480" bIns="33480">
                          <a:noAutofit/>
                        </wps:bodyPr>
                      </wps:wsp>
                      <wps:wsp>
                        <wps:cNvSpPr txBox="1"/>
                        <wps:spPr>
                          <a:xfrm>
                            <a:off x="690840" y="2175480"/>
                            <a:ext cx="1167840" cy="17964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wps:txbx>
                        <wps:bodyPr wrap="square" lIns="68040" rIns="68040" tIns="33480" bIns="33480">
                          <a:noAutofit/>
                        </wps:bodyPr>
                      </wps:wsp>
                      <wps:wsp>
                        <wps:cNvSpPr/>
                        <wps:spPr>
                          <a:xfrm flipH="1" rot="5400000">
                            <a:off x="265320" y="2389680"/>
                            <a:ext cx="83880" cy="266040"/>
                          </a:xfrm>
                          <a:prstGeom prst="can">
                            <a:avLst>
                              <a:gd name="adj" fmla="val 10712"/>
                            </a:avLst>
                          </a:prstGeom>
                          <a:solidFill>
                            <a:srgbClr val="92d050"/>
                          </a:solidFill>
                          <a:ln w="12600">
                            <a:solidFill>
                              <a:srgbClr val="000000"/>
                            </a:solidFill>
                            <a:miter/>
                          </a:ln>
                        </wps:spPr>
                        <wps:style>
                          <a:lnRef idx="0"/>
                          <a:fillRef idx="0"/>
                          <a:effectRef idx="0"/>
                          <a:fontRef idx="minor"/>
                        </wps:style>
                        <wps:bodyPr/>
                      </wps:wsp>
                      <wps:wsp>
                        <wps:cNvSpPr txBox="1"/>
                        <wps:spPr>
                          <a:xfrm>
                            <a:off x="691560" y="2357280"/>
                            <a:ext cx="1592640" cy="18036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wps:txbx>
                        <wps:bodyPr wrap="square" lIns="68040" rIns="68040" tIns="33480" bIns="33480">
                          <a:noAutofit/>
                        </wps:bodyPr>
                      </wps:wsp>
                      <wps:wsp>
                        <wps:cNvSpPr/>
                        <wps:spPr>
                          <a:xfrm>
                            <a:off x="4725720" y="318240"/>
                            <a:ext cx="585360" cy="582840"/>
                          </a:xfrm>
                          <a:custGeom>
                            <a:avLst/>
                            <a:gdLst/>
                            <a:ahLst/>
                            <a:rect l="0" t="0" r="r" b="b"/>
                            <a:pathLst>
                              <a:path w="924" h="920">
                                <a:moveTo>
                                  <a:pt x="153" y="0"/>
                                </a:moveTo>
                                <a:lnTo>
                                  <a:pt x="153" y="0"/>
                                </a:lnTo>
                                <a:cubicBezTo>
                                  <a:pt x="126" y="0"/>
                                  <a:pt x="100" y="7"/>
                                  <a:pt x="77" y="21"/>
                                </a:cubicBezTo>
                                <a:cubicBezTo>
                                  <a:pt x="53" y="34"/>
                                  <a:pt x="34" y="53"/>
                                  <a:pt x="21" y="77"/>
                                </a:cubicBezTo>
                                <a:cubicBezTo>
                                  <a:pt x="7" y="100"/>
                                  <a:pt x="0" y="126"/>
                                  <a:pt x="0" y="153"/>
                                </a:cubicBezTo>
                                <a:lnTo>
                                  <a:pt x="0" y="765"/>
                                </a:lnTo>
                                <a:lnTo>
                                  <a:pt x="0" y="766"/>
                                </a:lnTo>
                                <a:cubicBezTo>
                                  <a:pt x="0" y="793"/>
                                  <a:pt x="7" y="819"/>
                                  <a:pt x="21" y="842"/>
                                </a:cubicBezTo>
                                <a:cubicBezTo>
                                  <a:pt x="34" y="866"/>
                                  <a:pt x="53" y="885"/>
                                  <a:pt x="77" y="898"/>
                                </a:cubicBezTo>
                                <a:cubicBezTo>
                                  <a:pt x="100" y="912"/>
                                  <a:pt x="126" y="919"/>
                                  <a:pt x="153" y="919"/>
                                </a:cubicBezTo>
                                <a:lnTo>
                                  <a:pt x="769" y="919"/>
                                </a:lnTo>
                                <a:lnTo>
                                  <a:pt x="770" y="919"/>
                                </a:lnTo>
                                <a:cubicBezTo>
                                  <a:pt x="797" y="919"/>
                                  <a:pt x="823" y="912"/>
                                  <a:pt x="846" y="898"/>
                                </a:cubicBezTo>
                                <a:cubicBezTo>
                                  <a:pt x="870" y="885"/>
                                  <a:pt x="889" y="866"/>
                                  <a:pt x="902" y="842"/>
                                </a:cubicBezTo>
                                <a:cubicBezTo>
                                  <a:pt x="916" y="819"/>
                                  <a:pt x="923" y="793"/>
                                  <a:pt x="923" y="766"/>
                                </a:cubicBezTo>
                                <a:lnTo>
                                  <a:pt x="922" y="153"/>
                                </a:lnTo>
                                <a:lnTo>
                                  <a:pt x="923" y="153"/>
                                </a:lnTo>
                                <a:lnTo>
                                  <a:pt x="923" y="153"/>
                                </a:lnTo>
                                <a:cubicBezTo>
                                  <a:pt x="923" y="126"/>
                                  <a:pt x="916" y="100"/>
                                  <a:pt x="902" y="77"/>
                                </a:cubicBezTo>
                                <a:cubicBezTo>
                                  <a:pt x="889" y="53"/>
                                  <a:pt x="870" y="34"/>
                                  <a:pt x="846" y="21"/>
                                </a:cubicBezTo>
                                <a:cubicBezTo>
                                  <a:pt x="823" y="7"/>
                                  <a:pt x="797" y="0"/>
                                  <a:pt x="770" y="0"/>
                                </a:cubicBezTo>
                                <a:lnTo>
                                  <a:pt x="153"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en-US"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4939200" y="1804680"/>
                            <a:ext cx="478800" cy="531000"/>
                          </a:xfrm>
                          <a:custGeom>
                            <a:avLst/>
                            <a:gdLst/>
                            <a:ahLst/>
                            <a:rect l="0" t="0" r="r" b="b"/>
                            <a:pathLst>
                              <a:path w="756" h="838">
                                <a:moveTo>
                                  <a:pt x="125" y="0"/>
                                </a:moveTo>
                                <a:lnTo>
                                  <a:pt x="126" y="0"/>
                                </a:lnTo>
                                <a:cubicBezTo>
                                  <a:pt x="104" y="0"/>
                                  <a:pt x="82" y="6"/>
                                  <a:pt x="63" y="17"/>
                                </a:cubicBezTo>
                                <a:cubicBezTo>
                                  <a:pt x="44" y="28"/>
                                  <a:pt x="28" y="44"/>
                                  <a:pt x="17" y="63"/>
                                </a:cubicBezTo>
                                <a:cubicBezTo>
                                  <a:pt x="6" y="82"/>
                                  <a:pt x="0" y="104"/>
                                  <a:pt x="0" y="126"/>
                                </a:cubicBezTo>
                                <a:lnTo>
                                  <a:pt x="0" y="711"/>
                                </a:lnTo>
                                <a:lnTo>
                                  <a:pt x="0" y="711"/>
                                </a:lnTo>
                                <a:cubicBezTo>
                                  <a:pt x="0" y="733"/>
                                  <a:pt x="6" y="755"/>
                                  <a:pt x="17" y="774"/>
                                </a:cubicBezTo>
                                <a:cubicBezTo>
                                  <a:pt x="28" y="793"/>
                                  <a:pt x="44" y="809"/>
                                  <a:pt x="63" y="820"/>
                                </a:cubicBezTo>
                                <a:cubicBezTo>
                                  <a:pt x="82" y="831"/>
                                  <a:pt x="104" y="837"/>
                                  <a:pt x="126" y="837"/>
                                </a:cubicBezTo>
                                <a:lnTo>
                                  <a:pt x="629" y="837"/>
                                </a:lnTo>
                                <a:lnTo>
                                  <a:pt x="629" y="837"/>
                                </a:lnTo>
                                <a:cubicBezTo>
                                  <a:pt x="651" y="837"/>
                                  <a:pt x="673" y="831"/>
                                  <a:pt x="692" y="820"/>
                                </a:cubicBezTo>
                                <a:cubicBezTo>
                                  <a:pt x="711" y="809"/>
                                  <a:pt x="727" y="793"/>
                                  <a:pt x="738" y="774"/>
                                </a:cubicBezTo>
                                <a:cubicBezTo>
                                  <a:pt x="749" y="755"/>
                                  <a:pt x="755" y="733"/>
                                  <a:pt x="755" y="711"/>
                                </a:cubicBezTo>
                                <a:lnTo>
                                  <a:pt x="755" y="125"/>
                                </a:lnTo>
                                <a:lnTo>
                                  <a:pt x="755" y="126"/>
                                </a:lnTo>
                                <a:lnTo>
                                  <a:pt x="755" y="126"/>
                                </a:lnTo>
                                <a:cubicBezTo>
                                  <a:pt x="755" y="104"/>
                                  <a:pt x="749" y="82"/>
                                  <a:pt x="738" y="63"/>
                                </a:cubicBezTo>
                                <a:cubicBezTo>
                                  <a:pt x="727" y="44"/>
                                  <a:pt x="711" y="28"/>
                                  <a:pt x="692" y="17"/>
                                </a:cubicBezTo>
                                <a:cubicBezTo>
                                  <a:pt x="673" y="6"/>
                                  <a:pt x="651" y="0"/>
                                  <a:pt x="629" y="0"/>
                                </a:cubicBezTo>
                                <a:lnTo>
                                  <a:pt x="125"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343440" y="800280"/>
                            <a:ext cx="4619160" cy="601920"/>
                          </a:xfrm>
                          <a:custGeom>
                            <a:avLst/>
                            <a:gdLst/>
                            <a:ahLst/>
                            <a:rect l="l" t="t" r="r" b="b"/>
                            <a:pathLst>
                              <a:path w="3946" h="469">
                                <a:moveTo>
                                  <a:pt x="0" y="273"/>
                                </a:moveTo>
                                <a:cubicBezTo>
                                  <a:pt x="162" y="326"/>
                                  <a:pt x="325" y="379"/>
                                  <a:pt x="499" y="409"/>
                                </a:cubicBezTo>
                                <a:cubicBezTo>
                                  <a:pt x="673" y="439"/>
                                  <a:pt x="718" y="446"/>
                                  <a:pt x="1043" y="454"/>
                                </a:cubicBezTo>
                                <a:cubicBezTo>
                                  <a:pt x="1368" y="462"/>
                                  <a:pt x="2048" y="469"/>
                                  <a:pt x="2449" y="454"/>
                                </a:cubicBezTo>
                                <a:cubicBezTo>
                                  <a:pt x="2850" y="439"/>
                                  <a:pt x="3197" y="439"/>
                                  <a:pt x="3447" y="363"/>
                                </a:cubicBezTo>
                                <a:cubicBezTo>
                                  <a:pt x="3697" y="287"/>
                                  <a:pt x="3848" y="76"/>
                                  <a:pt x="3946" y="0"/>
                                </a:cubicBezTo>
                              </a:path>
                            </a:pathLst>
                          </a:custGeom>
                          <a:noFill/>
                          <a:ln w="9360">
                            <a:solidFill>
                              <a:srgbClr val="ff0000"/>
                            </a:solidFill>
                            <a:round/>
                          </a:ln>
                        </wps:spPr>
                        <wps:style>
                          <a:lnRef idx="0"/>
                          <a:fillRef idx="0"/>
                          <a:effectRef idx="0"/>
                          <a:fontRef idx="minor"/>
                        </wps:style>
                        <wps:bodyPr/>
                      </wps:wsp>
                      <wps:wsp>
                        <wps:cNvSpPr/>
                        <wps:spPr>
                          <a:xfrm>
                            <a:off x="3018240" y="1495440"/>
                            <a:ext cx="2070720" cy="380520"/>
                          </a:xfrm>
                          <a:custGeom>
                            <a:avLst/>
                            <a:gdLst/>
                            <a:ahLst/>
                            <a:rect l="l" t="t" r="r" b="b"/>
                            <a:pathLst>
                              <a:path w="1769" h="325">
                                <a:moveTo>
                                  <a:pt x="0" y="8"/>
                                </a:moveTo>
                                <a:cubicBezTo>
                                  <a:pt x="234" y="4"/>
                                  <a:pt x="468" y="1"/>
                                  <a:pt x="680" y="8"/>
                                </a:cubicBezTo>
                                <a:cubicBezTo>
                                  <a:pt x="892" y="15"/>
                                  <a:pt x="1089" y="0"/>
                                  <a:pt x="1270" y="53"/>
                                </a:cubicBezTo>
                                <a:cubicBezTo>
                                  <a:pt x="1451" y="106"/>
                                  <a:pt x="1686" y="280"/>
                                  <a:pt x="1769" y="325"/>
                                </a:cubicBezTo>
                              </a:path>
                            </a:pathLst>
                          </a:custGeom>
                          <a:noFill/>
                          <a:ln w="9360">
                            <a:solidFill>
                              <a:srgbClr val="333399"/>
                            </a:solidFill>
                            <a:prstDash val="dash"/>
                            <a:round/>
                          </a:ln>
                        </wps:spPr>
                        <wps:style>
                          <a:lnRef idx="0"/>
                          <a:fillRef idx="0"/>
                          <a:effectRef idx="0"/>
                          <a:fontRef idx="minor"/>
                        </wps:style>
                        <wps:bodyPr/>
                      </wps:wsp>
                      <wps:wsp>
                        <wps:cNvSpPr/>
                        <wps:spPr>
                          <a:xfrm>
                            <a:off x="2972520" y="1600200"/>
                            <a:ext cx="830520" cy="380520"/>
                          </a:xfrm>
                          <a:custGeom>
                            <a:avLst/>
                            <a:gdLst/>
                            <a:ahLst/>
                            <a:rect l="l" t="t" r="r" b="b"/>
                            <a:pathLst>
                              <a:path w="1769" h="325">
                                <a:moveTo>
                                  <a:pt x="0" y="8"/>
                                </a:moveTo>
                                <a:cubicBezTo>
                                  <a:pt x="234" y="4"/>
                                  <a:pt x="468" y="1"/>
                                  <a:pt x="680" y="8"/>
                                </a:cubicBezTo>
                                <a:cubicBezTo>
                                  <a:pt x="892" y="15"/>
                                  <a:pt x="1089" y="0"/>
                                  <a:pt x="1270" y="53"/>
                                </a:cubicBezTo>
                                <a:cubicBezTo>
                                  <a:pt x="1451" y="106"/>
                                  <a:pt x="1686" y="280"/>
                                  <a:pt x="1769" y="325"/>
                                </a:cubicBezTo>
                              </a:path>
                            </a:pathLst>
                          </a:custGeom>
                          <a:noFill/>
                          <a:ln w="9360">
                            <a:solidFill>
                              <a:srgbClr val="333399"/>
                            </a:solidFill>
                            <a:prstDash val="dash"/>
                            <a:round/>
                          </a:ln>
                        </wps:spPr>
                        <wps:style>
                          <a:lnRef idx="0"/>
                          <a:fillRef idx="0"/>
                          <a:effectRef idx="0"/>
                          <a:fontRef idx="minor"/>
                        </wps:style>
                        <wps:bodyPr/>
                      </wps:wsp>
                    </wpg:wgp>
                  </a:graphicData>
                </a:graphic>
              </wp:inline>
            </w:drawing>
          </mc:Choice>
          <mc:Fallback>
            <w:pict>
              <v:group id="shape_0" style="position:absolute;margin-left:0pt;margin-top:0pt;width:470.35pt;height:201.85pt" coordorigin="0,0" coordsize="9407,4037">
                <v:rect id="shape_0" stroked="f" style="position:absolute;left:1;top:0;width:9405;height:3995;mso-position-horizontal-relative:char">
                  <w10:wrap type="none"/>
                  <v:fill o:detectmouseclick="t" on="false"/>
                  <v:stroke color="#3465a4" joinstyle="round" endcap="flat"/>
                </v:rect>
                <v:group id="shape_0" style="position:absolute;left:4518;top:1253;width:2255;height:2087">
                  <v:group id="shape_0" style="position:absolute;left:4518;top:1253;width:2255;height:2087">
                    <v:oval id="shape_0" fillcolor="white" stroked="t" style="position:absolute;left:5205;top:1253;width:817;height:612;mso-position-horizontal-relative:char">
                      <w10:wrap type="none"/>
                      <v:fill o:detectmouseclick="t" type="solid" color2="black"/>
                      <v:stroke color="#5f5f5f" weight="9360" joinstyle="miter" endcap="flat"/>
                    </v:oval>
                    <v:oval id="shape_0" fillcolor="white" stroked="t" style="position:absolute;left:5767;top:1526;width:765;height:689;mso-position-horizontal-relative:char">
                      <w10:wrap type="none"/>
                      <v:fill o:detectmouseclick="t" type="solid" color2="black"/>
                      <v:stroke color="#5f5f5f" weight="9360" joinstyle="miter" endcap="flat"/>
                    </v:oval>
                    <v:oval id="shape_0" fillcolor="white" stroked="t" style="position:absolute;left:5887;top:2266;width:765;height:689;mso-position-horizontal-relative:char">
                      <w10:wrap type="none"/>
                      <v:fill o:detectmouseclick="t" type="solid" color2="black"/>
                      <v:stroke color="#5f5f5f" weight="9360" joinstyle="miter" endcap="flat"/>
                    </v:oval>
                    <v:oval id="shape_0" fillcolor="white" stroked="t" style="position:absolute;left:4668;top:2393;width:765;height:689;mso-position-horizontal-relative:char">
                      <w10:wrap type="none"/>
                      <v:fill o:detectmouseclick="t" type="solid" color2="black"/>
                      <v:stroke color="#5f5f5f" weight="9360" joinstyle="miter" endcap="flat"/>
                    </v:oval>
                    <v:oval id="shape_0" fillcolor="white" stroked="t" style="position:absolute;left:5148;top:2640;width:765;height:689;mso-position-horizontal-relative:char">
                      <w10:wrap type="none"/>
                      <v:fill o:detectmouseclick="t" type="solid" color2="black"/>
                      <v:stroke color="#5f5f5f" weight="9360" joinstyle="miter" endcap="flat"/>
                    </v:oval>
                    <v:oval id="shape_0" fillcolor="white" stroked="t" style="position:absolute;left:5582;top:2650;width:765;height:689;mso-position-horizontal-relative:char">
                      <w10:wrap type="none"/>
                      <v:fill o:detectmouseclick="t" type="solid" color2="black"/>
                      <v:stroke color="#5f5f5f" weight="9360" joinstyle="miter" endcap="flat"/>
                    </v:oval>
                    <v:oval id="shape_0" fillcolor="white" stroked="t" style="position:absolute;left:6007;top:1905;width:765;height:689;mso-position-horizontal-relative:char">
                      <w10:wrap type="none"/>
                      <v:fill o:detectmouseclick="t" type="solid" color2="black"/>
                      <v:stroke color="#5f5f5f" weight="9360" joinstyle="miter" endcap="flat"/>
                    </v:oval>
                    <v:oval id="shape_0" fillcolor="white" stroked="t" style="position:absolute;left:4717;top:1511;width:765;height:689;mso-position-horizontal-relative:char">
                      <w10:wrap type="none"/>
                      <v:fill o:detectmouseclick="t" type="solid" color2="black"/>
                      <v:stroke color="#5f5f5f" weight="9360" joinstyle="miter" endcap="flat"/>
                    </v:oval>
                    <v:oval id="shape_0" fillcolor="white" stroked="t" style="position:absolute;left:4518;top:1980;width:765;height:689;mso-position-horizontal-relative:char">
                      <w10:wrap type="none"/>
                      <v:fill o:detectmouseclick="t" type="solid" color2="black"/>
                      <v:stroke color="#5f5f5f" weight="9360" joinstyle="miter" endcap="flat"/>
                    </v:oval>
                  </v:group>
                  <v:shape id="shape_0" fillcolor="white" stroked="f" style="position:absolute;left:4725;top:1447;width:1907;height:1811;mso-position-horizontal-relative:char">
                    <w10:wrap type="none"/>
                    <v:fill o:detectmouseclick="t" type="solid" color2="black"/>
                    <v:stroke color="#3465a4" joinstyle="round" endcap="flat"/>
                  </v:shape>
                </v:group>
                <v:group id="shape_0" style="position:absolute;left:6480;top:0;width:2925;height:3922">
                  <v:group id="shape_0" style="position:absolute;left:6480;top:0;width:2925;height:3922">
                    <v:oval id="shape_0" fillcolor="white" stroked="t" style="position:absolute;left:7371;top:0;width:1059;height:1151;mso-position-horizontal-relative:char">
                      <w10:wrap type="none"/>
                      <v:fill o:detectmouseclick="t" type="solid" color2="black"/>
                      <v:stroke color="#5f5f5f" weight="9360" joinstyle="miter" endcap="flat"/>
                    </v:oval>
                    <v:oval id="shape_0" fillcolor="white" stroked="t" style="position:absolute;left:8100;top:513;width:992;height:1296;mso-position-horizontal-relative:char">
                      <w10:wrap type="none"/>
                      <v:fill o:detectmouseclick="t" type="solid" color2="black"/>
                      <v:stroke color="#5f5f5f" weight="9360" joinstyle="miter" endcap="flat"/>
                    </v:oval>
                    <v:oval id="shape_0" fillcolor="white" stroked="t" style="position:absolute;left:8256;top:1904;width:992;height:1296;mso-position-horizontal-relative:char">
                      <w10:wrap type="none"/>
                      <v:fill o:detectmouseclick="t" type="solid" color2="black"/>
                      <v:stroke color="#5f5f5f" weight="9360" joinstyle="miter" endcap="flat"/>
                    </v:oval>
                    <v:oval id="shape_0" fillcolor="white" stroked="t" style="position:absolute;left:6675;top:2142;width:992;height:1296;mso-position-horizontal-relative:char">
                      <w10:wrap type="none"/>
                      <v:fill o:detectmouseclick="t" type="solid" color2="black"/>
                      <v:stroke color="#5f5f5f" weight="9360" joinstyle="miter" endcap="flat"/>
                    </v:oval>
                    <v:oval id="shape_0" fillcolor="white" stroked="t" style="position:absolute;left:7298;top:2607;width:992;height:1296;mso-position-horizontal-relative:char">
                      <w10:wrap type="none"/>
                      <v:fill o:detectmouseclick="t" type="solid" color2="black"/>
                      <v:stroke color="#5f5f5f" weight="9360" joinstyle="miter" endcap="flat"/>
                    </v:oval>
                    <v:oval id="shape_0" fillcolor="white" stroked="t" style="position:absolute;left:7860;top:2625;width:992;height:1296;mso-position-horizontal-relative:char">
                      <w10:wrap type="none"/>
                      <v:fill o:detectmouseclick="t" type="solid" color2="black"/>
                      <v:stroke color="#5f5f5f" weight="9360" joinstyle="miter" endcap="flat"/>
                    </v:oval>
                    <v:oval id="shape_0" fillcolor="white" stroked="t" style="position:absolute;left:8412;top:1225;width:992;height:1296;mso-position-horizontal-relative:char">
                      <w10:wrap type="none"/>
                      <v:fill o:detectmouseclick="t" type="solid" color2="black"/>
                      <v:stroke color="#5f5f5f" weight="9360" joinstyle="miter" endcap="flat"/>
                    </v:oval>
                    <v:oval id="shape_0" fillcolor="white" stroked="t" style="position:absolute;left:6739;top:485;width:992;height:1296;mso-position-horizontal-relative:char">
                      <w10:wrap type="none"/>
                      <v:fill o:detectmouseclick="t" type="solid" color2="black"/>
                      <v:stroke color="#5f5f5f" weight="9360" joinstyle="miter" endcap="flat"/>
                    </v:oval>
                    <v:oval id="shape_0" fillcolor="white" stroked="t" style="position:absolute;left:6480;top:1367;width:992;height:1296;mso-position-horizontal-relative:char">
                      <w10:wrap type="none"/>
                      <v:fill o:detectmouseclick="t" type="solid" color2="black"/>
                      <v:stroke color="#5f5f5f" weight="9360" joinstyle="miter" endcap="flat"/>
                    </v:oval>
                  </v:group>
                  <v:shape id="shape_0" fillcolor="white" stroked="f" style="position:absolute;left:6749;top:365;width:2474;height:3403;mso-position-horizontal-relative:char">
                    <w10:wrap type="none"/>
                    <v:fill o:detectmouseclick="t" type="solid" color2="black"/>
                    <v:stroke color="#3465a4" joinstyle="round" endcap="flat"/>
                  </v:shape>
                </v:group>
                <v:group id="shape_0" style="position:absolute;left:2555;top:1489;width:1989;height:1266">
                  <v:group id="shape_0" style="position:absolute;left:2555;top:1489;width:1989;height:1266">
                    <v:oval id="shape_0" fillcolor="white" stroked="t" style="position:absolute;left:3161;top:1489;width:720;height:371;mso-position-horizontal-relative:char">
                      <w10:wrap type="none"/>
                      <v:fill o:detectmouseclick="t" type="solid" color2="black"/>
                      <v:stroke color="#5f5f5f" weight="9360" joinstyle="miter" endcap="flat"/>
                    </v:oval>
                    <v:oval id="shape_0" fillcolor="white" stroked="t" style="position:absolute;left:3657;top:1654;width:674;height:418;mso-position-horizontal-relative:char">
                      <w10:wrap type="none"/>
                      <v:fill o:detectmouseclick="t" type="solid" color2="black"/>
                      <v:stroke color="#5f5f5f" weight="9360" joinstyle="miter" endcap="flat"/>
                    </v:oval>
                    <v:oval id="shape_0" fillcolor="white" stroked="t" style="position:absolute;left:3763;top:2103;width:674;height:418;mso-position-horizontal-relative:char">
                      <w10:wrap type="none"/>
                      <v:fill o:detectmouseclick="t" type="solid" color2="black"/>
                      <v:stroke color="#5f5f5f" weight="9360" joinstyle="miter" endcap="flat"/>
                    </v:oval>
                    <v:oval id="shape_0" fillcolor="white" stroked="t" style="position:absolute;left:2688;top:2180;width:674;height:418;mso-position-horizontal-relative:char">
                      <w10:wrap type="none"/>
                      <v:fill o:detectmouseclick="t" type="solid" color2="black"/>
                      <v:stroke color="#5f5f5f" weight="9360" joinstyle="miter" endcap="flat"/>
                    </v:oval>
                    <v:oval id="shape_0" fillcolor="white" stroked="t" style="position:absolute;left:3111;top:2331;width:674;height:418;mso-position-horizontal-relative:char">
                      <w10:wrap type="none"/>
                      <v:fill o:detectmouseclick="t" type="solid" color2="black"/>
                      <v:stroke color="#5f5f5f" weight="9360" joinstyle="miter" endcap="flat"/>
                    </v:oval>
                    <v:oval id="shape_0" fillcolor="white" stroked="t" style="position:absolute;left:3493;top:2336;width:674;height:418;mso-position-horizontal-relative:char">
                      <w10:wrap type="none"/>
                      <v:fill o:detectmouseclick="t" type="solid" color2="black"/>
                      <v:stroke color="#5f5f5f" weight="9360" joinstyle="miter" endcap="flat"/>
                    </v:oval>
                    <v:oval id="shape_0" fillcolor="white" stroked="t" style="position:absolute;left:3869;top:1884;width:674;height:418;mso-position-horizontal-relative:char">
                      <w10:wrap type="none"/>
                      <v:fill o:detectmouseclick="t" type="solid" color2="black"/>
                      <v:stroke color="#5f5f5f" weight="9360" joinstyle="miter" endcap="flat"/>
                    </v:oval>
                    <v:oval id="shape_0" fillcolor="white" stroked="t" style="position:absolute;left:2731;top:1645;width:674;height:418;mso-position-horizontal-relative:char">
                      <w10:wrap type="none"/>
                      <v:fill o:detectmouseclick="t" type="solid" color2="black"/>
                      <v:stroke color="#5f5f5f" weight="9360" joinstyle="miter" endcap="flat"/>
                    </v:oval>
                    <v:oval id="shape_0" fillcolor="white" stroked="t" style="position:absolute;left:2555;top:1930;width:674;height:418;mso-position-horizontal-relative:char">
                      <w10:wrap type="none"/>
                      <v:fill o:detectmouseclick="t" type="solid" color2="black"/>
                      <v:stroke color="#5f5f5f" weight="9360" joinstyle="miter" endcap="flat"/>
                    </v:oval>
                  </v:group>
                  <v:shape id="shape_0" fillcolor="white" stroked="f" style="position:absolute;left:2738;top:1607;width:1683;height:1098;mso-position-horizontal-relative:char">
                    <w10:wrap type="none"/>
                    <v:fill o:detectmouseclick="t" type="solid" color2="black"/>
                    <v:stroke color="#3465a4" joinstyle="round" endcap="flat"/>
                  </v:shape>
                </v:group>
                <v:roundrect id="shape_0" fillcolor="white" stroked="t" style="position:absolute;left:1557;top:1655;width:793;height:1008;mso-position-horizontal-relative:char">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black"/>
                  <v:stroke color="#58585a" weight="9360" joinstyle="miter" endcap="flat"/>
                </v:roundrect>
                <v:shape id="shape_0" stroked="f" style="position:absolute;left:1586;top:1701;width:703;height:286;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v:textbox>
                  <w10:wrap type="square"/>
                  <v:fill o:detectmouseclick="t" on="false"/>
                  <v:stroke color="#3465a4" joinstyle="round" endcap="flat"/>
                </v:shape>
                <v:shape id="shape_0" stroked="f" style="position:absolute;left:3984;top:2958;width:771;height:460;mso-position-horizontal-relative:char" type="shapetype_202">
                  <v:textbo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v:textbox>
                  <w10:wrap type="square"/>
                  <v:fill o:detectmouseclick="t" on="false"/>
                  <v:stroke color="#3465a4" joinstyle="round" endcap="flat"/>
                </v:shape>
                <v:group id="shape_0" style="position:absolute;left:4883;top:2591;width:1973;height:1049">
                  <v:roundrect id="shape_0" fillcolor="white" stroked="t" style="position:absolute;left:4979;top:2591;width:1743;height:1048;mso-position-horizontal-relative:char">
                    <w10:wrap type="none"/>
                    <v:fill o:detectmouseclick="t" type="solid" color2="black"/>
                    <v:stroke color="#58585a" weight="9360" joinstyle="miter" endcap="flat"/>
                  </v:roundrect>
                  <v:shape id="shape_0" stroked="f" style="position:absolute;left:4883;top:2882;width:1972;height:555;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group>
                <v:rect id="shape_0" fillcolor="white" stroked="t" style="position:absolute;left:4086;top:1805;width:823;height:894;mso-position-horizontal-relative:char">
                  <w10:wrap type="none"/>
                  <v:fill o:detectmouseclick="t" type="solid" color2="black"/>
                  <v:stroke color="#58585a" weight="9360" joinstyle="miter" endcap="flat"/>
                </v:rect>
                <v:shape id="shape_0" stroked="f" style="position:absolute;left:4100;top:1783;width:728;height:390;mso-position-horizontal-relative:char" type="shapetype_202">
                  <v:textbo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v:textbox>
                  <w10:wrap type="square"/>
                  <v:fill o:detectmouseclick="t" on="false"/>
                  <v:stroke color="#3465a4" joinstyle="round" endcap="flat"/>
                </v:shape>
                <v:shape id="shape_0" stroked="f" style="position:absolute;left:2820;top:1706;width:1286;height:397;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v:textbox>
                  <w10:wrap type="square"/>
                  <v:fill o:detectmouseclick="t" on="false"/>
                  <v:stroke color="#3465a4" joinstyle="round" endcap="flat"/>
                </v:shape>
                <v:shape id="shape_0" stroked="t" style="position:absolute;left:842;top:1891;width:3100;height:342;mso-position-horizontal-relative:char">
                  <w10:wrap type="none"/>
                  <v:fill o:detectmouseclick="t" on="false"/>
                  <v:stroke color="#99cc00" weight="162000" joinstyle="round" endcap="flat"/>
                </v:shape>
                <v:line id="shape_0" from="3761,2068" to="4256,2984" stroked="t" style="position:absolute;mso-position-horizontal-relative:char">
                  <v:stroke color="#58585a" weight="9360" dashstyle="dash" startarrow="open" startarrowwidth="medium" startarrowlength="medium" joinstyle="miter" endcap="flat"/>
                  <v:fill o:detectmouseclick="t" on="false"/>
                </v:line>
                <v:shape id="shape_0" stroked="f" style="position:absolute;left:7525;top:1922;width:1480;height:596;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v:textbox>
                  <w10:wrap type="square"/>
                  <v:fill o:detectmouseclick="t" on="false"/>
                  <v:stroke color="#3465a4" joinstyle="round" endcap="flat"/>
                </v:shape>
                <v:group id="shape_0" style="position:absolute;left:4883;top:752;width:1973;height:1048">
                  <v:roundrect id="shape_0" fillcolor="white" stroked="t" style="position:absolute;left:4992;top:752;width:1743;height:1047;mso-position-horizontal-relative:char">
                    <w10:wrap type="none"/>
                    <v:fill o:detectmouseclick="t" type="solid" color2="black"/>
                    <v:stroke color="#58585a" weight="9360" joinstyle="miter" endcap="flat"/>
                  </v:roundrect>
                  <v:shape id="shape_0" stroked="f" style="position:absolute;left:4883;top:879;width:1972;height:573;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fillcolor="white" stroked="t" style="position:absolute;left:5584;top:1418;width:601;height:345;mso-position-horizontal-relative:char" type="shapetype_16">
                    <w10:wrap type="none"/>
                    <v:fill o:detectmouseclick="t" type="solid" color2="black"/>
                    <v:stroke color="#58585a" weight="9360" joinstyle="miter" endcap="flat"/>
                  </v:shape>
                  <v:shape id="shape_0" stroked="f" style="position:absolute;left:5528;top:1546;width:643;height:212;mso-position-horizontal-relative:char" type="shapetype_202">
                    <v:textbo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v:textbox>
                    <w10:wrap type="square"/>
                    <v:fill o:detectmouseclick="t" on="false"/>
                    <v:stroke color="#3465a4" joinstyle="round" endcap="flat"/>
                  </v:shape>
                </v:group>
                <v:rect id="shape_0" fillcolor="white" stroked="t" style="position:absolute;left:1;top:1422;width:714;height:669;mso-position-horizontal-relative:char">
                  <w10:wrap type="none"/>
                  <v:fill o:detectmouseclick="t" type="solid" color2="black"/>
                  <v:stroke color="#58585a" weight="12600" joinstyle="miter" endcap="flat"/>
                </v:rect>
                <v:shape id="shape_0" stroked="f" style="position:absolute;left:0;top:1503;width:828;height:260;mso-position-horizontal-relative:char" type="shapetype_202">
                  <v:textbo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v:textbox>
                  <w10:wrap type="square"/>
                  <v:fill o:detectmouseclick="t" on="false"/>
                  <v:stroke color="#3465a4" joinstyle="round" endcap="flat"/>
                </v:shape>
                <v:shape id="shape_0" stroked="f" style="position:absolute;left:5101;top:2120;width:1479;height:609;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v:textbox>
                  <w10:wrap type="square"/>
                  <v:fill o:detectmouseclick="t" on="false"/>
                  <v:stroke color="#3465a4" joinstyle="round" endcap="flat"/>
                </v:shape>
                <v:shape id="shape_0" stroked="t" style="position:absolute;left:504;top:1923;width:3927;height:417;mso-position-horizontal-relative:char">
                  <w10:wrap type="none"/>
                  <v:fill o:detectmouseclick="t" on="false"/>
                  <v:stroke color="red" weight="9360" joinstyle="round" endcap="flat"/>
                </v:shape>
                <v:group id="shape_0" style="position:absolute;left:4182;top:2264;width:687;height:326">
                  <v:shape id="shape_0" fillcolor="white" stroked="t" style="position:absolute;left:4241;top:2264;width:627;height:318;mso-position-horizontal-relative:char" type="shapetype_16">
                    <w10:wrap type="none"/>
                    <v:fill o:detectmouseclick="t" type="solid" color2="black"/>
                    <v:stroke color="#58585a" weight="9360" joinstyle="miter" endcap="flat"/>
                  </v:shape>
                  <v:shape id="shape_0" stroked="f" style="position:absolute;left:4182;top:2382;width:657;height:207;mso-position-horizontal-relative:char" type="shapetype_202">
                    <v:textbox>
                      <w:txbxContent>
                        <w:p>
                          <w:pPr>
                            <w:overflowPunct w:val="false"/>
                            <w:bidi w:val="0"/>
                            <w:spacing w:before="0" w:after="180"/>
                            <w:jc w:val="center"/>
                            <w:rPr/>
                          </w:pPr>
                          <w:r>
                            <w:rPr>
                              <w:kern w:val="2"/>
                              <w:sz w:val="16"/>
                              <w:szCs w:val="16"/>
                              <w:rFonts w:ascii="Arial" w:hAnsi="Arial" w:eastAsia="宋体;SimSun" w:cs="Arial"/>
                              <w:color w:val="58585A"/>
                              <w:lang w:val="en-GB" w:bidi="ar-SA"/>
                            </w:rPr>
                            <w:t>NAT64</w:t>
                          </w:r>
                        </w:p>
                      </w:txbxContent>
                    </v:textbox>
                    <w10:wrap type="square"/>
                    <v:fill o:detectmouseclick="t" on="false"/>
                    <v:stroke color="#3465a4" joinstyle="round" endcap="flat"/>
                  </v:shape>
                </v:group>
                <v:line id="shape_0" from="335,3545" to="921,3545" ID="Straight Connector 133" stroked="t" style="position:absolute;flip:x;mso-position-horizontal-relative:char">
                  <v:stroke color="red" weight="12600" joinstyle="miter" endcap="flat"/>
                  <v:fill o:detectmouseclick="t" on="false"/>
                </v:line>
                <v:line id="shape_0" from="335,3342" to="921,3342" ID="Straight Connector 134" stroked="t" style="position:absolute;flip:x;mso-position-horizontal-relative:char">
                  <v:stroke color="#333399" weight="6480" dashstyle="dash" joinstyle="miter" endcap="flat"/>
                  <v:fill o:detectmouseclick="t" on="false"/>
                </v:line>
                <v:shape id="shape_0" stroked="f" style="position:absolute;left:1089;top:3176;width:1611;height:42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v:textbox>
                  <w10:wrap type="square"/>
                  <v:fill o:detectmouseclick="t" on="false"/>
                  <v:stroke color="#3465a4" joinstyle="round" endcap="flat"/>
                </v:shape>
                <v:shape id="shape_0" stroked="f" style="position:absolute;left:1088;top:3426;width:1838;height:282;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v:textbox>
                  <w10:wrap type="square"/>
                  <v:fill o:detectmouseclick="t" on="false"/>
                  <v:stroke color="#3465a4" joinstyle="round" endcap="flat"/>
                </v:shape>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an 147" fillcolor="#92d050" stroked="t" style="position:absolute;left:561;top:3620;width:131;height:418;flip:x;rotation:270;mso-position-horizontal-relative:char" type="shapetype_2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type="solid" color2="#6d2faf"/>
                  <v:stroke color="black" weight="12600" joinstyle="miter" endcap="flat"/>
                </v:shape>
                <v:shape id="shape_0" stroked="f" style="position:absolute;left:1089;top:3712;width:2507;height:28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v:textbox>
                  <w10:wrap type="square"/>
                  <v:fill o:detectmouseclick="t" on="false"/>
                  <v:stroke color="#3465a4" joinstyle="round" endcap="flat"/>
                </v:shape>
                <v:roundrect id="shape_0" fillcolor="white" stroked="t" style="position:absolute;left:7442;top:501;width:921;height:917;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en-US"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roundrect id="shape_0" fillcolor="white" stroked="t" style="position:absolute;left:7778;top:2842;width:753;height:835;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shape id="shape_0" stroked="t" style="position:absolute;left:541;top:1260;width:7273;height:947;mso-position-horizontal-relative:char">
                  <w10:wrap type="none"/>
                  <v:fill o:detectmouseclick="t" on="false"/>
                  <v:stroke color="red" weight="9360" joinstyle="round" endcap="flat"/>
                </v:shape>
                <v:shape id="shape_0" stroked="t" style="position:absolute;left:4753;top:2355;width:3260;height:598;mso-position-horizontal-relative:char">
                  <w10:wrap type="none"/>
                  <v:fill o:detectmouseclick="t" on="false"/>
                  <v:stroke color="#333399" weight="9360" dashstyle="dash" joinstyle="round" endcap="flat"/>
                </v:shape>
                <v:shape id="shape_0" stroked="t" style="position:absolute;left:4681;top:2520;width:1307;height:598;mso-position-horizontal-relative:char">
                  <w10:wrap type="none"/>
                  <v:fill o:detectmouseclick="t" on="false"/>
                  <v:stroke color="#333399" weight="9360" dashstyle="dash" joinstyle="round" endcap="flat"/>
                </v:shape>
              </v:group>
            </w:pict>
          </mc:Fallback>
        </mc:AlternateContent>
      </w:r>
    </w:p>
    <w:p>
      <w:pPr>
        <w:pStyle w:val="Normal"/>
        <w:overflowPunct w:val="false"/>
        <w:autoSpaceDE w:val="false"/>
        <w:jc w:val="center"/>
        <w:textAlignment w:val="baseline"/>
        <w:rPr/>
      </w:pPr>
      <w:r>
        <w:rPr>
          <w:color w:val="000000"/>
          <w:lang w:eastAsia="zh-CN"/>
        </w:rPr>
        <w:t>Figure 7.</w:t>
      </w:r>
      <w:r>
        <w:rPr>
          <w:color w:val="000000"/>
          <w:lang w:eastAsia="zh-CN"/>
        </w:rPr>
        <w:t>3</w:t>
      </w:r>
      <w:r>
        <w:rPr>
          <w:color w:val="000000"/>
          <w:lang w:eastAsia="zh-CN"/>
        </w:rPr>
        <w:t>.1 Example DNS64 and NAT64 functionality network placement with co-located NAT64 and GGSN/PDN-GW</w:t>
      </w:r>
    </w:p>
    <w:p>
      <w:pPr>
        <w:pStyle w:val="Normal"/>
        <w:overflowPunct w:val="false"/>
        <w:autoSpaceDE w:val="false"/>
        <w:textAlignment w:val="baseline"/>
        <w:rPr>
          <w:color w:val="000000"/>
          <w:lang w:eastAsia="zh-CN"/>
        </w:rPr>
      </w:pPr>
      <w:r>
        <w:rPr>
          <w:color w:val="000000"/>
          <w:lang w:eastAsia="zh-CN"/>
        </w:rPr>
      </w:r>
    </w:p>
    <w:p>
      <w:pPr>
        <w:pStyle w:val="Normal"/>
        <w:overflowPunct w:val="false"/>
        <w:autoSpaceDE w:val="false"/>
        <w:textAlignment w:val="baseline"/>
        <w:rPr>
          <w:color w:val="000000"/>
          <w:lang w:eastAsia="zh-CN"/>
        </w:rPr>
      </w:pPr>
      <w:r>
        <w:rPr>
          <w:color w:val="000000"/>
          <w:lang w:val="en-US" w:eastAsia="en-US"/>
        </w:rPr>
        <mc:AlternateContent>
          <mc:Choice Requires="wpg">
            <w:drawing>
              <wp:inline distT="0" distB="0" distL="0" distR="0">
                <wp:extent cx="5974080" cy="2538095"/>
                <wp:effectExtent l="0" t="0" r="0" b="0"/>
                <wp:docPr id="21" name=""/>
                <a:graphic xmlns:a="http://schemas.openxmlformats.org/drawingml/2006/main">
                  <a:graphicData uri="http://schemas.microsoft.com/office/word/2010/wordprocessingGroup">
                    <wpg:wgp>
                      <wpg:cNvGrpSpPr/>
                      <wpg:grpSpPr>
                        <a:xfrm>
                          <a:off x="0" y="0"/>
                          <a:ext cx="5973480" cy="2537640"/>
                        </a:xfrm>
                      </wpg:grpSpPr>
                      <wps:wsp>
                        <wps:cNvSpPr/>
                        <wps:nvSpPr>
                          <wps:cNvPr id="3" name="Rectangle 1"/>
                          <wps:cNvSpPr/>
                        </wps:nvSpPr>
                        <wps:spPr>
                          <a:xfrm>
                            <a:off x="720" y="0"/>
                            <a:ext cx="5972760" cy="2537640"/>
                          </a:xfrm>
                          <a:prstGeom prst="rect">
                            <a:avLst/>
                          </a:prstGeom>
                          <a:noFill/>
                          <a:ln>
                            <a:noFill/>
                          </a:ln>
                        </wps:spPr>
                        <wps:bodyPr/>
                      </wps:wsp>
                      <wpg:grpSp>
                        <wpg:cNvGrpSpPr/>
                        <wpg:grpSpPr>
                          <a:xfrm>
                            <a:off x="2868840" y="795600"/>
                            <a:ext cx="1432080" cy="1325160"/>
                          </a:xfrm>
                        </wpg:grpSpPr>
                        <wpg:grpSp>
                          <wpg:cNvGrpSpPr/>
                          <wpg:grpSpPr>
                            <a:xfrm>
                              <a:off x="0" y="0"/>
                              <a:ext cx="1432080" cy="1325160"/>
                            </a:xfrm>
                          </wpg:grpSpPr>
                          <wps:wsp>
                            <wps:cNvSpPr/>
                            <wps:spPr>
                              <a:xfrm>
                                <a:off x="436320" y="0"/>
                                <a:ext cx="519480" cy="389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93080" y="1735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69400" y="6433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5400" y="72396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400320" y="88092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75720" y="88704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945720" y="4140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6360" y="163800"/>
                                <a:ext cx="486360" cy="4381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461880"/>
                                <a:ext cx="486360" cy="43812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31400" y="123120"/>
                              <a:ext cx="1211760" cy="115056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4114800" y="0"/>
                            <a:ext cx="1857240" cy="2490480"/>
                          </a:xfrm>
                        </wpg:grpSpPr>
                        <wpg:grpSp>
                          <wpg:cNvGrpSpPr/>
                          <wpg:grpSpPr>
                            <a:xfrm>
                              <a:off x="0" y="0"/>
                              <a:ext cx="1857240" cy="2490480"/>
                            </a:xfrm>
                          </wpg:grpSpPr>
                          <wps:wsp>
                            <wps:cNvSpPr/>
                            <wps:spPr>
                              <a:xfrm>
                                <a:off x="565920" y="0"/>
                                <a:ext cx="673200" cy="73152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028880" y="325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27880" y="12088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3840" y="13600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19480" y="165528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76240" y="1666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226880" y="77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64520" y="307800"/>
                                <a:ext cx="630720" cy="82368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867960"/>
                                <a:ext cx="630720" cy="82368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70640" y="231840"/>
                              <a:ext cx="1571760" cy="21614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g:grpSp>
                        <wpg:cNvGrpSpPr/>
                        <wpg:grpSpPr>
                          <a:xfrm>
                            <a:off x="1622520" y="945360"/>
                            <a:ext cx="1262880" cy="803880"/>
                          </a:xfrm>
                        </wpg:grpSpPr>
                        <wpg:grpSp>
                          <wpg:cNvGrpSpPr/>
                          <wpg:grpSpPr>
                            <a:xfrm>
                              <a:off x="0" y="0"/>
                              <a:ext cx="1262880" cy="803880"/>
                            </a:xfrm>
                          </wpg:grpSpPr>
                          <wps:wsp>
                            <wps:cNvSpPr/>
                            <wps:spPr>
                              <a:xfrm>
                                <a:off x="384840" y="0"/>
                                <a:ext cx="457920" cy="23616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699840" y="1047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767160" y="38988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4240" y="438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352800" y="5349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595440" y="53784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834120" y="25092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111600" y="99360"/>
                                <a:ext cx="428760" cy="266040"/>
                              </a:xfrm>
                              <a:prstGeom prst="ellipse">
                                <a:avLst/>
                              </a:prstGeom>
                              <a:solidFill>
                                <a:srgbClr val="ffffff"/>
                              </a:solidFill>
                              <a:ln w="9360">
                                <a:solidFill>
                                  <a:srgbClr val="5f5f5f"/>
                                </a:solidFill>
                                <a:miter/>
                              </a:ln>
                            </wps:spPr>
                            <wps:style>
                              <a:lnRef idx="0"/>
                              <a:fillRef idx="0"/>
                              <a:effectRef idx="0"/>
                              <a:fontRef idx="minor"/>
                            </wps:style>
                            <wps:bodyPr/>
                          </wps:wsp>
                          <wps:wsp>
                            <wps:cNvSpPr/>
                            <wps:spPr>
                              <a:xfrm>
                                <a:off x="0" y="280080"/>
                                <a:ext cx="428760" cy="266040"/>
                              </a:xfrm>
                              <a:prstGeom prst="ellipse">
                                <a:avLst/>
                              </a:prstGeom>
                              <a:solidFill>
                                <a:srgbClr val="ffffff"/>
                              </a:solidFill>
                              <a:ln w="9360">
                                <a:solidFill>
                                  <a:srgbClr val="5f5f5f"/>
                                </a:solidFill>
                                <a:miter/>
                              </a:ln>
                            </wps:spPr>
                            <wps:style>
                              <a:lnRef idx="0"/>
                              <a:fillRef idx="0"/>
                              <a:effectRef idx="0"/>
                              <a:fontRef idx="minor"/>
                            </wps:style>
                            <wps:bodyPr/>
                          </wps:wsp>
                        </wpg:grpSp>
                        <wps:wsp>
                          <wps:cNvSpPr/>
                          <wps:spPr>
                            <a:xfrm>
                              <a:off x="116280" y="75240"/>
                              <a:ext cx="1069200" cy="698040"/>
                            </a:xfrm>
                            <a:custGeom>
                              <a:avLst/>
                              <a:gdLst/>
                              <a:ahLst/>
                              <a:rect l="l" t="t" r="r" b="b"/>
                              <a:pathLst>
                                <a:path w="2100" h="1127">
                                  <a:moveTo>
                                    <a:pt x="0" y="527"/>
                                  </a:moveTo>
                                  <a:lnTo>
                                    <a:pt x="97" y="186"/>
                                  </a:lnTo>
                                  <a:lnTo>
                                    <a:pt x="519" y="138"/>
                                  </a:lnTo>
                                  <a:lnTo>
                                    <a:pt x="600" y="0"/>
                                  </a:lnTo>
                                  <a:lnTo>
                                    <a:pt x="1346" y="0"/>
                                  </a:lnTo>
                                  <a:lnTo>
                                    <a:pt x="1484" y="146"/>
                                  </a:lnTo>
                                  <a:lnTo>
                                    <a:pt x="1954" y="243"/>
                                  </a:lnTo>
                                  <a:lnTo>
                                    <a:pt x="1986" y="430"/>
                                  </a:lnTo>
                                  <a:lnTo>
                                    <a:pt x="2100" y="738"/>
                                  </a:lnTo>
                                  <a:lnTo>
                                    <a:pt x="1678" y="949"/>
                                  </a:lnTo>
                                  <a:lnTo>
                                    <a:pt x="1192" y="1111"/>
                                  </a:lnTo>
                                  <a:lnTo>
                                    <a:pt x="916" y="1127"/>
                                  </a:lnTo>
                                  <a:lnTo>
                                    <a:pt x="405" y="949"/>
                                  </a:lnTo>
                                  <a:lnTo>
                                    <a:pt x="0" y="827"/>
                                  </a:lnTo>
                                  <a:lnTo>
                                    <a:pt x="0" y="527"/>
                                  </a:lnTo>
                                  <a:close/>
                                </a:path>
                              </a:pathLst>
                            </a:custGeom>
                            <a:solidFill>
                              <a:srgbClr val="ffffff"/>
                            </a:solidFill>
                            <a:ln>
                              <a:noFill/>
                            </a:ln>
                          </wps:spPr>
                          <wps:style>
                            <a:lnRef idx="0"/>
                            <a:fillRef idx="0"/>
                            <a:effectRef idx="0"/>
                            <a:fontRef idx="minor"/>
                          </wps:style>
                          <wps:bodyPr/>
                        </wps:wsp>
                      </wpg:grpSp>
                      <wps:wsp>
                        <wps:cNvSpPr/>
                        <wps:spPr>
                          <a:xfrm>
                            <a:off x="988560" y="1050840"/>
                            <a:ext cx="504360" cy="640800"/>
                          </a:xfrm>
                          <a:custGeom>
                            <a:avLst/>
                            <a:gdLst/>
                            <a:ahLst/>
                            <a:rect l="0" t="0" r="r" b="b"/>
                            <a:pathLst>
                              <a:path w="796" h="1011">
                                <a:moveTo>
                                  <a:pt x="132" y="0"/>
                                </a:moveTo>
                                <a:lnTo>
                                  <a:pt x="133" y="0"/>
                                </a:lnTo>
                                <a:cubicBezTo>
                                  <a:pt x="109" y="0"/>
                                  <a:pt x="86" y="6"/>
                                  <a:pt x="66" y="18"/>
                                </a:cubicBezTo>
                                <a:cubicBezTo>
                                  <a:pt x="46" y="29"/>
                                  <a:pt x="29" y="46"/>
                                  <a:pt x="18" y="66"/>
                                </a:cubicBezTo>
                                <a:cubicBezTo>
                                  <a:pt x="6" y="86"/>
                                  <a:pt x="0" y="109"/>
                                  <a:pt x="0" y="133"/>
                                </a:cubicBezTo>
                                <a:lnTo>
                                  <a:pt x="0" y="877"/>
                                </a:lnTo>
                                <a:lnTo>
                                  <a:pt x="0" y="878"/>
                                </a:lnTo>
                                <a:cubicBezTo>
                                  <a:pt x="0" y="901"/>
                                  <a:pt x="6" y="924"/>
                                  <a:pt x="18" y="944"/>
                                </a:cubicBezTo>
                                <a:cubicBezTo>
                                  <a:pt x="29" y="964"/>
                                  <a:pt x="46" y="981"/>
                                  <a:pt x="66" y="992"/>
                                </a:cubicBezTo>
                                <a:cubicBezTo>
                                  <a:pt x="86" y="1004"/>
                                  <a:pt x="109" y="1010"/>
                                  <a:pt x="133" y="1010"/>
                                </a:cubicBezTo>
                                <a:lnTo>
                                  <a:pt x="662" y="1010"/>
                                </a:lnTo>
                                <a:lnTo>
                                  <a:pt x="663" y="1010"/>
                                </a:lnTo>
                                <a:cubicBezTo>
                                  <a:pt x="686" y="1010"/>
                                  <a:pt x="709" y="1004"/>
                                  <a:pt x="729" y="992"/>
                                </a:cubicBezTo>
                                <a:cubicBezTo>
                                  <a:pt x="749" y="981"/>
                                  <a:pt x="766" y="964"/>
                                  <a:pt x="777" y="944"/>
                                </a:cubicBezTo>
                                <a:cubicBezTo>
                                  <a:pt x="789" y="924"/>
                                  <a:pt x="795" y="901"/>
                                  <a:pt x="795" y="878"/>
                                </a:cubicBezTo>
                                <a:lnTo>
                                  <a:pt x="795" y="132"/>
                                </a:lnTo>
                                <a:lnTo>
                                  <a:pt x="795" y="133"/>
                                </a:lnTo>
                                <a:lnTo>
                                  <a:pt x="795" y="133"/>
                                </a:lnTo>
                                <a:cubicBezTo>
                                  <a:pt x="795" y="109"/>
                                  <a:pt x="789" y="86"/>
                                  <a:pt x="777" y="66"/>
                                </a:cubicBezTo>
                                <a:cubicBezTo>
                                  <a:pt x="766" y="46"/>
                                  <a:pt x="749" y="29"/>
                                  <a:pt x="729" y="18"/>
                                </a:cubicBezTo>
                                <a:cubicBezTo>
                                  <a:pt x="709" y="6"/>
                                  <a:pt x="686" y="0"/>
                                  <a:pt x="663" y="0"/>
                                </a:cubicBezTo>
                                <a:lnTo>
                                  <a:pt x="132"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1007280" y="1080000"/>
                            <a:ext cx="447120" cy="18216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wps:txbx>
                        <wps:bodyPr wrap="square" lIns="50040" rIns="50040" tIns="24840" bIns="24840" anchor="ctr">
                          <a:noAutofit/>
                        </wps:bodyPr>
                      </wps:wsp>
                      <wps:wsp>
                        <wps:cNvSpPr txBox="1"/>
                        <wps:spPr>
                          <a:xfrm>
                            <a:off x="2529720" y="1878480"/>
                            <a:ext cx="490320" cy="292680"/>
                          </a:xfrm>
                          <a:prstGeom prst="rect">
                            <a:avLst/>
                          </a:prstGeom>
                          <a:noFill/>
                          <a:ln>
                            <a:noFill/>
                          </a:ln>
                        </wps:spPr>
                        <wps:txb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wps:txbx>
                        <wps:bodyPr wrap="square" lIns="50040" rIns="50040" tIns="24840" bIns="24840" anchor="ctr">
                          <a:noAutofit/>
                        </wps:bodyPr>
                      </wps:wsp>
                      <wpg:grpSp>
                        <wpg:cNvGrpSpPr/>
                        <wpg:grpSpPr>
                          <a:xfrm>
                            <a:off x="3100680" y="1645200"/>
                            <a:ext cx="1252800" cy="666000"/>
                          </a:xfrm>
                        </wpg:grpSpPr>
                        <wps:wsp>
                          <wps:cNvSpPr/>
                          <wps:spPr>
                            <a:xfrm>
                              <a:off x="60840" y="0"/>
                              <a:ext cx="1107360" cy="666000"/>
                            </a:xfrm>
                            <a:custGeom>
                              <a:avLst/>
                              <a:gdLst/>
                              <a:ahLst/>
                              <a:rect l="0" t="0" r="r" b="b"/>
                              <a:pathLst>
                                <a:path w="1746" h="1051">
                                  <a:moveTo>
                                    <a:pt x="91" y="0"/>
                                  </a:moveTo>
                                  <a:lnTo>
                                    <a:pt x="92" y="0"/>
                                  </a:lnTo>
                                  <a:cubicBezTo>
                                    <a:pt x="76" y="0"/>
                                    <a:pt x="60" y="4"/>
                                    <a:pt x="46" y="12"/>
                                  </a:cubicBezTo>
                                  <a:cubicBezTo>
                                    <a:pt x="32" y="20"/>
                                    <a:pt x="20" y="32"/>
                                    <a:pt x="12" y="46"/>
                                  </a:cubicBezTo>
                                  <a:cubicBezTo>
                                    <a:pt x="4" y="60"/>
                                    <a:pt x="0" y="76"/>
                                    <a:pt x="0" y="92"/>
                                  </a:cubicBezTo>
                                  <a:lnTo>
                                    <a:pt x="0" y="958"/>
                                  </a:lnTo>
                                  <a:lnTo>
                                    <a:pt x="0" y="958"/>
                                  </a:lnTo>
                                  <a:cubicBezTo>
                                    <a:pt x="0" y="974"/>
                                    <a:pt x="4" y="990"/>
                                    <a:pt x="12" y="1004"/>
                                  </a:cubicBezTo>
                                  <a:cubicBezTo>
                                    <a:pt x="20" y="1018"/>
                                    <a:pt x="32" y="1030"/>
                                    <a:pt x="46" y="1038"/>
                                  </a:cubicBezTo>
                                  <a:cubicBezTo>
                                    <a:pt x="60" y="1046"/>
                                    <a:pt x="76" y="1050"/>
                                    <a:pt x="92" y="1050"/>
                                  </a:cubicBezTo>
                                  <a:lnTo>
                                    <a:pt x="1653" y="1050"/>
                                  </a:lnTo>
                                  <a:lnTo>
                                    <a:pt x="1653" y="1050"/>
                                  </a:lnTo>
                                  <a:cubicBezTo>
                                    <a:pt x="1669" y="1050"/>
                                    <a:pt x="1685" y="1046"/>
                                    <a:pt x="1699" y="1038"/>
                                  </a:cubicBezTo>
                                  <a:cubicBezTo>
                                    <a:pt x="1713" y="1030"/>
                                    <a:pt x="1725" y="1018"/>
                                    <a:pt x="1733" y="1004"/>
                                  </a:cubicBezTo>
                                  <a:cubicBezTo>
                                    <a:pt x="1741" y="990"/>
                                    <a:pt x="1745" y="974"/>
                                    <a:pt x="1745" y="958"/>
                                  </a:cubicBezTo>
                                  <a:lnTo>
                                    <a:pt x="1745" y="91"/>
                                  </a:lnTo>
                                  <a:lnTo>
                                    <a:pt x="1745" y="92"/>
                                  </a:lnTo>
                                  <a:lnTo>
                                    <a:pt x="1745" y="92"/>
                                  </a:lnTo>
                                  <a:cubicBezTo>
                                    <a:pt x="1745" y="76"/>
                                    <a:pt x="1741" y="60"/>
                                    <a:pt x="1733" y="46"/>
                                  </a:cubicBezTo>
                                  <a:cubicBezTo>
                                    <a:pt x="1725" y="32"/>
                                    <a:pt x="1713" y="20"/>
                                    <a:pt x="1699" y="12"/>
                                  </a:cubicBezTo>
                                  <a:cubicBezTo>
                                    <a:pt x="1685" y="4"/>
                                    <a:pt x="1669" y="0"/>
                                    <a:pt x="1653"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0" y="185040"/>
                              <a:ext cx="1252800" cy="3531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g:grpSp>
                      <wps:wsp>
                        <wps:cNvSpPr/>
                        <wps:spPr>
                          <a:xfrm>
                            <a:off x="2594520" y="1146240"/>
                            <a:ext cx="523080" cy="498960"/>
                          </a:xfrm>
                          <a:prstGeom prst="rect">
                            <a:avLst/>
                          </a:prstGeom>
                          <a:solidFill>
                            <a:srgbClr val="ffffff"/>
                          </a:solidFill>
                          <a:ln w="9360">
                            <a:solidFill>
                              <a:srgbClr val="58585a"/>
                            </a:solidFill>
                            <a:miter/>
                          </a:ln>
                        </wps:spPr>
                        <wps:style>
                          <a:lnRef idx="0"/>
                          <a:fillRef idx="0"/>
                          <a:effectRef idx="0"/>
                          <a:fontRef idx="minor"/>
                        </wps:style>
                        <wps:bodyPr/>
                      </wps:wsp>
                      <wps:wsp>
                        <wps:cNvSpPr txBox="1"/>
                        <wps:spPr>
                          <a:xfrm>
                            <a:off x="2603520" y="1132200"/>
                            <a:ext cx="462960" cy="248400"/>
                          </a:xfrm>
                          <a:prstGeom prst="rect">
                            <a:avLst/>
                          </a:prstGeom>
                          <a:noFill/>
                          <a:ln>
                            <a:noFill/>
                          </a:ln>
                        </wps:spPr>
                        <wps:txb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wps:txbx>
                        <wps:bodyPr wrap="square" lIns="50040" rIns="50040" tIns="24840" bIns="24840">
                          <a:noAutofit/>
                        </wps:bodyPr>
                      </wps:wsp>
                      <wps:wsp>
                        <wps:cNvSpPr txBox="1"/>
                        <wps:spPr>
                          <a:xfrm>
                            <a:off x="1790640" y="1083240"/>
                            <a:ext cx="817200" cy="252720"/>
                          </a:xfrm>
                          <a:prstGeom prst="rect">
                            <a:avLst/>
                          </a:prstGeom>
                          <a:noFill/>
                          <a:ln>
                            <a:noFill/>
                          </a:ln>
                        </wps:spPr>
                        <wps:txb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wps:txbx>
                        <wps:bodyPr wrap="square" lIns="50040" rIns="50040" tIns="24840" bIns="24840" anchor="ctr">
                          <a:noAutofit/>
                        </wps:bodyPr>
                      </wps:wsp>
                      <wps:wsp>
                        <wps:cNvSpPr/>
                        <wps:spPr>
                          <a:xfrm>
                            <a:off x="534600" y="1294920"/>
                            <a:ext cx="1969200" cy="159480"/>
                          </a:xfrm>
                          <a:custGeom>
                            <a:avLst/>
                            <a:gdLst/>
                            <a:ahLst/>
                            <a:rect l="l" t="t" r="r" b="b"/>
                            <a:pathLst>
                              <a:path w="2523" h="282">
                                <a:moveTo>
                                  <a:pt x="2523" y="277"/>
                                </a:moveTo>
                                <a:cubicBezTo>
                                  <a:pt x="2110" y="278"/>
                                  <a:pt x="1669" y="282"/>
                                  <a:pt x="1382" y="277"/>
                                </a:cubicBezTo>
                                <a:cubicBezTo>
                                  <a:pt x="1095" y="272"/>
                                  <a:pt x="977" y="269"/>
                                  <a:pt x="799" y="244"/>
                                </a:cubicBezTo>
                                <a:cubicBezTo>
                                  <a:pt x="621" y="219"/>
                                  <a:pt x="446" y="165"/>
                                  <a:pt x="313" y="124"/>
                                </a:cubicBezTo>
                                <a:cubicBezTo>
                                  <a:pt x="180" y="83"/>
                                  <a:pt x="65" y="26"/>
                                  <a:pt x="0" y="0"/>
                                </a:cubicBezTo>
                              </a:path>
                            </a:pathLst>
                          </a:custGeom>
                          <a:noFill/>
                          <a:ln w="165240">
                            <a:solidFill>
                              <a:srgbClr val="99cc00"/>
                            </a:solidFill>
                            <a:round/>
                          </a:ln>
                        </wps:spPr>
                        <wps:style>
                          <a:lnRef idx="0"/>
                          <a:fillRef idx="0"/>
                          <a:effectRef idx="0"/>
                          <a:fontRef idx="minor"/>
                        </wps:style>
                        <wps:bodyPr/>
                      </wps:wsp>
                      <wps:wsp>
                        <wps:cNvSpPr/>
                        <wps:spPr>
                          <a:xfrm>
                            <a:off x="2058120" y="1600200"/>
                            <a:ext cx="645120" cy="295200"/>
                          </a:xfrm>
                          <a:prstGeom prst="line">
                            <a:avLst/>
                          </a:prstGeom>
                          <a:ln w="9360">
                            <a:solidFill>
                              <a:srgbClr val="58585a"/>
                            </a:solidFill>
                            <a:prstDash val="dash"/>
                            <a:miter/>
                            <a:headEnd len="med" type="arrow" w="med"/>
                          </a:ln>
                        </wps:spPr>
                        <wps:style>
                          <a:lnRef idx="0"/>
                          <a:fillRef idx="0"/>
                          <a:effectRef idx="0"/>
                          <a:fontRef idx="minor"/>
                        </wps:style>
                        <wps:bodyPr/>
                      </wps:wsp>
                      <wps:wsp>
                        <wps:cNvSpPr txBox="1"/>
                        <wps:spPr>
                          <a:xfrm>
                            <a:off x="4778280" y="1220400"/>
                            <a:ext cx="940320" cy="37908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wps:txbx>
                        <wps:bodyPr wrap="square" lIns="50040" rIns="50040" tIns="24840" bIns="24840">
                          <a:noAutofit/>
                        </wps:bodyPr>
                      </wps:wsp>
                      <wps:wsp>
                        <wps:cNvSpPr/>
                        <wps:spPr>
                          <a:xfrm>
                            <a:off x="3170520" y="448920"/>
                            <a:ext cx="1108080" cy="665640"/>
                          </a:xfrm>
                          <a:custGeom>
                            <a:avLst/>
                            <a:gdLst/>
                            <a:ahLst/>
                            <a:rect l="0" t="0" r="r" b="b"/>
                            <a:pathLst>
                              <a:path w="1747" h="1050">
                                <a:moveTo>
                                  <a:pt x="91" y="0"/>
                                </a:moveTo>
                                <a:lnTo>
                                  <a:pt x="92" y="0"/>
                                </a:lnTo>
                                <a:cubicBezTo>
                                  <a:pt x="76" y="0"/>
                                  <a:pt x="60" y="4"/>
                                  <a:pt x="46" y="12"/>
                                </a:cubicBezTo>
                                <a:cubicBezTo>
                                  <a:pt x="32" y="20"/>
                                  <a:pt x="20" y="32"/>
                                  <a:pt x="12" y="46"/>
                                </a:cubicBezTo>
                                <a:cubicBezTo>
                                  <a:pt x="4" y="60"/>
                                  <a:pt x="0" y="76"/>
                                  <a:pt x="0" y="92"/>
                                </a:cubicBezTo>
                                <a:lnTo>
                                  <a:pt x="0" y="957"/>
                                </a:lnTo>
                                <a:lnTo>
                                  <a:pt x="0" y="957"/>
                                </a:lnTo>
                                <a:cubicBezTo>
                                  <a:pt x="0" y="973"/>
                                  <a:pt x="4" y="989"/>
                                  <a:pt x="12" y="1003"/>
                                </a:cubicBezTo>
                                <a:cubicBezTo>
                                  <a:pt x="20" y="1017"/>
                                  <a:pt x="32" y="1029"/>
                                  <a:pt x="46" y="1037"/>
                                </a:cubicBezTo>
                                <a:cubicBezTo>
                                  <a:pt x="60" y="1045"/>
                                  <a:pt x="76" y="1049"/>
                                  <a:pt x="92" y="1049"/>
                                </a:cubicBezTo>
                                <a:lnTo>
                                  <a:pt x="1654" y="1049"/>
                                </a:lnTo>
                                <a:lnTo>
                                  <a:pt x="1654" y="1049"/>
                                </a:lnTo>
                                <a:cubicBezTo>
                                  <a:pt x="1670" y="1049"/>
                                  <a:pt x="1686" y="1045"/>
                                  <a:pt x="1700" y="1037"/>
                                </a:cubicBezTo>
                                <a:cubicBezTo>
                                  <a:pt x="1714" y="1029"/>
                                  <a:pt x="1726" y="1017"/>
                                  <a:pt x="1734" y="1003"/>
                                </a:cubicBezTo>
                                <a:cubicBezTo>
                                  <a:pt x="1742" y="989"/>
                                  <a:pt x="1746" y="973"/>
                                  <a:pt x="1746" y="957"/>
                                </a:cubicBezTo>
                                <a:lnTo>
                                  <a:pt x="1746" y="91"/>
                                </a:lnTo>
                                <a:lnTo>
                                  <a:pt x="1746" y="92"/>
                                </a:lnTo>
                                <a:lnTo>
                                  <a:pt x="1746" y="92"/>
                                </a:lnTo>
                                <a:cubicBezTo>
                                  <a:pt x="1746" y="76"/>
                                  <a:pt x="1742" y="60"/>
                                  <a:pt x="1734" y="46"/>
                                </a:cubicBezTo>
                                <a:cubicBezTo>
                                  <a:pt x="1726" y="32"/>
                                  <a:pt x="1714" y="20"/>
                                  <a:pt x="1700" y="12"/>
                                </a:cubicBezTo>
                                <a:cubicBezTo>
                                  <a:pt x="1686" y="4"/>
                                  <a:pt x="1670" y="0"/>
                                  <a:pt x="1654" y="0"/>
                                </a:cubicBezTo>
                                <a:lnTo>
                                  <a:pt x="91" y="0"/>
                                </a:lnTo>
                              </a:path>
                            </a:pathLst>
                          </a:custGeom>
                          <a:solidFill>
                            <a:srgbClr val="ffffff"/>
                          </a:solidFill>
                          <a:ln w="9360">
                            <a:solidFill>
                              <a:srgbClr val="58585a"/>
                            </a:solidFill>
                            <a:miter/>
                          </a:ln>
                        </wps:spPr>
                        <wps:style>
                          <a:lnRef idx="0"/>
                          <a:fillRef idx="0"/>
                          <a:effectRef idx="0"/>
                          <a:fontRef idx="minor"/>
                        </wps:style>
                        <wps:bodyPr/>
                      </wps:wsp>
                      <wps:wsp>
                        <wps:cNvSpPr txBox="1"/>
                        <wps:spPr>
                          <a:xfrm>
                            <a:off x="3101400" y="528840"/>
                            <a:ext cx="1253520" cy="36576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wps:txbx>
                        <wps:bodyPr wrap="square" lIns="50040" rIns="50040" tIns="24840" bIns="24840">
                          <a:noAutofit/>
                        </wps:bodyPr>
                      </wps:wsp>
                      <wps:wsp>
                        <wps:cNvSpPr/>
                        <wps:spPr>
                          <a:xfrm>
                            <a:off x="3759120" y="871920"/>
                            <a:ext cx="383040" cy="22032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3723120" y="932760"/>
                            <a:ext cx="409680" cy="135720"/>
                          </a:xfrm>
                          <a:prstGeom prst="rect">
                            <a:avLst/>
                          </a:prstGeom>
                          <a:noFill/>
                          <a:ln>
                            <a:noFill/>
                          </a:ln>
                        </wps:spPr>
                        <wps:txbx>
                          <w:txbxContent>
                            <w:p>
                              <w:pPr>
                                <w:overflowPunct w:val="false"/>
                                <w:bidi w:val="0"/>
                                <w:spacing w:before="0" w:after="180"/>
                                <w:jc w:val="center"/>
                                <w:rPr/>
                              </w:pPr>
                              <w:r>
                                <w:rPr>
                                  <w:kern w:val="2"/>
                                  <w:sz w:val="14"/>
                                  <w:szCs w:val="14"/>
                                  <w:rFonts w:ascii="Arial" w:hAnsi="Arial" w:eastAsia="宋体;SimSun" w:cs="Arial"/>
                                  <w:color w:val="58585A"/>
                                  <w:lang w:val="en-GB" w:bidi="ar-SA"/>
                                </w:rPr>
                                <w:t>NAT64</w:t>
                              </w:r>
                            </w:p>
                          </w:txbxContent>
                        </wps:txbx>
                        <wps:bodyPr wrap="square" lIns="50040" rIns="50040" tIns="24840" bIns="24840" anchor="ctr">
                          <a:noAutofit/>
                        </wps:bodyPr>
                      </wps:wsp>
                      <wps:wsp>
                        <wps:cNvSpPr/>
                        <wps:spPr>
                          <a:xfrm>
                            <a:off x="720" y="902880"/>
                            <a:ext cx="453960" cy="425520"/>
                          </a:xfrm>
                          <a:prstGeom prst="rect">
                            <a:avLst/>
                          </a:prstGeom>
                          <a:solidFill>
                            <a:srgbClr val="ffffff"/>
                          </a:solidFill>
                          <a:ln w="12600">
                            <a:solidFill>
                              <a:srgbClr val="58585a"/>
                            </a:solidFill>
                            <a:miter/>
                          </a:ln>
                        </wps:spPr>
                        <wps:style>
                          <a:lnRef idx="0"/>
                          <a:fillRef idx="0"/>
                          <a:effectRef idx="0"/>
                          <a:fontRef idx="minor"/>
                        </wps:style>
                        <wps:bodyPr/>
                      </wps:wsp>
                      <wps:wsp>
                        <wps:cNvSpPr txBox="1"/>
                        <wps:spPr>
                          <a:xfrm>
                            <a:off x="0" y="954360"/>
                            <a:ext cx="526320" cy="165600"/>
                          </a:xfrm>
                          <a:prstGeom prst="rect">
                            <a:avLst/>
                          </a:prstGeom>
                          <a:noFill/>
                          <a:ln>
                            <a:noFill/>
                          </a:ln>
                        </wps:spPr>
                        <wps:txb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wps:txbx>
                        <wps:bodyPr wrap="square" lIns="39240" rIns="39240" tIns="24840" bIns="24840">
                          <a:noAutofit/>
                        </wps:bodyPr>
                      </wps:wsp>
                      <wps:wsp>
                        <wps:cNvSpPr txBox="1"/>
                        <wps:spPr>
                          <a:xfrm>
                            <a:off x="3267720" y="1333440"/>
                            <a:ext cx="939960" cy="438120"/>
                          </a:xfrm>
                          <a:prstGeom prst="rect">
                            <a:avLst/>
                          </a:prstGeom>
                          <a:noFill/>
                          <a:ln>
                            <a:noFill/>
                          </a:ln>
                        </wps:spPr>
                        <wps:txb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wps:txbx>
                        <wps:bodyPr wrap="square" lIns="50040" rIns="50040" tIns="24840" bIns="24840">
                          <a:noAutofit/>
                        </wps:bodyPr>
                      </wps:wsp>
                      <wps:wsp>
                        <wps:cNvSpPr/>
                        <wps:spPr>
                          <a:xfrm>
                            <a:off x="4725720" y="318240"/>
                            <a:ext cx="585360" cy="582840"/>
                          </a:xfrm>
                          <a:custGeom>
                            <a:avLst/>
                            <a:gdLst/>
                            <a:ahLst/>
                            <a:rect l="0" t="0" r="r" b="b"/>
                            <a:pathLst>
                              <a:path w="924" h="920">
                                <a:moveTo>
                                  <a:pt x="153" y="0"/>
                                </a:moveTo>
                                <a:lnTo>
                                  <a:pt x="153" y="0"/>
                                </a:lnTo>
                                <a:cubicBezTo>
                                  <a:pt x="126" y="0"/>
                                  <a:pt x="100" y="7"/>
                                  <a:pt x="77" y="21"/>
                                </a:cubicBezTo>
                                <a:cubicBezTo>
                                  <a:pt x="53" y="34"/>
                                  <a:pt x="34" y="53"/>
                                  <a:pt x="21" y="77"/>
                                </a:cubicBezTo>
                                <a:cubicBezTo>
                                  <a:pt x="7" y="100"/>
                                  <a:pt x="0" y="126"/>
                                  <a:pt x="0" y="153"/>
                                </a:cubicBezTo>
                                <a:lnTo>
                                  <a:pt x="0" y="765"/>
                                </a:lnTo>
                                <a:lnTo>
                                  <a:pt x="0" y="766"/>
                                </a:lnTo>
                                <a:cubicBezTo>
                                  <a:pt x="0" y="793"/>
                                  <a:pt x="7" y="819"/>
                                  <a:pt x="21" y="842"/>
                                </a:cubicBezTo>
                                <a:cubicBezTo>
                                  <a:pt x="34" y="866"/>
                                  <a:pt x="53" y="885"/>
                                  <a:pt x="77" y="898"/>
                                </a:cubicBezTo>
                                <a:cubicBezTo>
                                  <a:pt x="100" y="912"/>
                                  <a:pt x="126" y="919"/>
                                  <a:pt x="153" y="919"/>
                                </a:cubicBezTo>
                                <a:lnTo>
                                  <a:pt x="769" y="919"/>
                                </a:lnTo>
                                <a:lnTo>
                                  <a:pt x="770" y="919"/>
                                </a:lnTo>
                                <a:cubicBezTo>
                                  <a:pt x="797" y="919"/>
                                  <a:pt x="823" y="912"/>
                                  <a:pt x="846" y="898"/>
                                </a:cubicBezTo>
                                <a:cubicBezTo>
                                  <a:pt x="870" y="885"/>
                                  <a:pt x="889" y="866"/>
                                  <a:pt x="902" y="842"/>
                                </a:cubicBezTo>
                                <a:cubicBezTo>
                                  <a:pt x="916" y="819"/>
                                  <a:pt x="923" y="793"/>
                                  <a:pt x="923" y="766"/>
                                </a:cubicBezTo>
                                <a:lnTo>
                                  <a:pt x="922" y="153"/>
                                </a:lnTo>
                                <a:lnTo>
                                  <a:pt x="923" y="153"/>
                                </a:lnTo>
                                <a:lnTo>
                                  <a:pt x="923" y="153"/>
                                </a:lnTo>
                                <a:cubicBezTo>
                                  <a:pt x="923" y="126"/>
                                  <a:pt x="916" y="100"/>
                                  <a:pt x="902" y="77"/>
                                </a:cubicBezTo>
                                <a:cubicBezTo>
                                  <a:pt x="889" y="53"/>
                                  <a:pt x="870" y="34"/>
                                  <a:pt x="846" y="21"/>
                                </a:cubicBezTo>
                                <a:cubicBezTo>
                                  <a:pt x="823" y="7"/>
                                  <a:pt x="797" y="0"/>
                                  <a:pt x="770" y="0"/>
                                </a:cubicBezTo>
                                <a:lnTo>
                                  <a:pt x="153"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sv-SE"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4939200" y="1804680"/>
                            <a:ext cx="478800" cy="531000"/>
                          </a:xfrm>
                          <a:custGeom>
                            <a:avLst/>
                            <a:gdLst/>
                            <a:ahLst/>
                            <a:rect l="0" t="0" r="r" b="b"/>
                            <a:pathLst>
                              <a:path w="756" h="838">
                                <a:moveTo>
                                  <a:pt x="125" y="0"/>
                                </a:moveTo>
                                <a:lnTo>
                                  <a:pt x="126" y="0"/>
                                </a:lnTo>
                                <a:cubicBezTo>
                                  <a:pt x="104" y="0"/>
                                  <a:pt x="82" y="6"/>
                                  <a:pt x="63" y="17"/>
                                </a:cubicBezTo>
                                <a:cubicBezTo>
                                  <a:pt x="44" y="28"/>
                                  <a:pt x="28" y="44"/>
                                  <a:pt x="17" y="63"/>
                                </a:cubicBezTo>
                                <a:cubicBezTo>
                                  <a:pt x="6" y="82"/>
                                  <a:pt x="0" y="104"/>
                                  <a:pt x="0" y="126"/>
                                </a:cubicBezTo>
                                <a:lnTo>
                                  <a:pt x="0" y="711"/>
                                </a:lnTo>
                                <a:lnTo>
                                  <a:pt x="0" y="711"/>
                                </a:lnTo>
                                <a:cubicBezTo>
                                  <a:pt x="0" y="733"/>
                                  <a:pt x="6" y="755"/>
                                  <a:pt x="17" y="774"/>
                                </a:cubicBezTo>
                                <a:cubicBezTo>
                                  <a:pt x="28" y="793"/>
                                  <a:pt x="44" y="809"/>
                                  <a:pt x="63" y="820"/>
                                </a:cubicBezTo>
                                <a:cubicBezTo>
                                  <a:pt x="82" y="831"/>
                                  <a:pt x="104" y="837"/>
                                  <a:pt x="126" y="837"/>
                                </a:cubicBezTo>
                                <a:lnTo>
                                  <a:pt x="629" y="837"/>
                                </a:lnTo>
                                <a:lnTo>
                                  <a:pt x="629" y="837"/>
                                </a:lnTo>
                                <a:cubicBezTo>
                                  <a:pt x="651" y="837"/>
                                  <a:pt x="673" y="831"/>
                                  <a:pt x="692" y="820"/>
                                </a:cubicBezTo>
                                <a:cubicBezTo>
                                  <a:pt x="711" y="809"/>
                                  <a:pt x="727" y="793"/>
                                  <a:pt x="738" y="774"/>
                                </a:cubicBezTo>
                                <a:cubicBezTo>
                                  <a:pt x="749" y="755"/>
                                  <a:pt x="755" y="733"/>
                                  <a:pt x="755" y="711"/>
                                </a:cubicBezTo>
                                <a:lnTo>
                                  <a:pt x="755" y="125"/>
                                </a:lnTo>
                                <a:lnTo>
                                  <a:pt x="755" y="126"/>
                                </a:lnTo>
                                <a:lnTo>
                                  <a:pt x="755" y="126"/>
                                </a:lnTo>
                                <a:cubicBezTo>
                                  <a:pt x="755" y="104"/>
                                  <a:pt x="749" y="82"/>
                                  <a:pt x="738" y="63"/>
                                </a:cubicBezTo>
                                <a:cubicBezTo>
                                  <a:pt x="727" y="44"/>
                                  <a:pt x="711" y="28"/>
                                  <a:pt x="692" y="17"/>
                                </a:cubicBezTo>
                                <a:cubicBezTo>
                                  <a:pt x="673" y="6"/>
                                  <a:pt x="651" y="0"/>
                                  <a:pt x="629" y="0"/>
                                </a:cubicBezTo>
                                <a:lnTo>
                                  <a:pt x="125" y="0"/>
                                </a:lnTo>
                              </a:path>
                            </a:pathLst>
                          </a:custGeom>
                          <a:solidFill>
                            <a:srgbClr val="ffffff"/>
                          </a:solidFill>
                          <a:ln w="9360">
                            <a:solidFill>
                              <a:srgbClr val="58585a"/>
                            </a:solidFill>
                            <a:miter/>
                          </a:ln>
                        </wps:spPr>
                        <wps:style>
                          <a:lnRef idx="0"/>
                          <a:fillRef idx="0"/>
                          <a:effectRef idx="0"/>
                          <a:fontRef idx="minor"/>
                        </wps:style>
                        <wps:txb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50040" rIns="50040" tIns="24840" bIns="24840" anchor="ctr">
                          <a:noAutofit/>
                        </wps:bodyPr>
                      </wps:wsp>
                      <wps:wsp>
                        <wps:cNvSpPr/>
                        <wps:spPr>
                          <a:xfrm>
                            <a:off x="320040" y="742320"/>
                            <a:ext cx="4619160" cy="743760"/>
                          </a:xfrm>
                          <a:custGeom>
                            <a:avLst/>
                            <a:gdLst/>
                            <a:ahLst/>
                            <a:rect l="l" t="t" r="r" b="b"/>
                            <a:pathLst>
                              <a:path w="3946" h="469">
                                <a:moveTo>
                                  <a:pt x="0" y="273"/>
                                </a:moveTo>
                                <a:cubicBezTo>
                                  <a:pt x="162" y="326"/>
                                  <a:pt x="325" y="379"/>
                                  <a:pt x="499" y="409"/>
                                </a:cubicBezTo>
                                <a:cubicBezTo>
                                  <a:pt x="673" y="439"/>
                                  <a:pt x="718" y="446"/>
                                  <a:pt x="1043" y="454"/>
                                </a:cubicBezTo>
                                <a:cubicBezTo>
                                  <a:pt x="1368" y="462"/>
                                  <a:pt x="2048" y="469"/>
                                  <a:pt x="2449" y="454"/>
                                </a:cubicBezTo>
                                <a:cubicBezTo>
                                  <a:pt x="2850" y="439"/>
                                  <a:pt x="3197" y="439"/>
                                  <a:pt x="3447" y="363"/>
                                </a:cubicBezTo>
                                <a:cubicBezTo>
                                  <a:pt x="3697" y="287"/>
                                  <a:pt x="3848" y="76"/>
                                  <a:pt x="3946" y="0"/>
                                </a:cubicBezTo>
                              </a:path>
                            </a:pathLst>
                          </a:custGeom>
                          <a:noFill/>
                          <a:ln w="9360">
                            <a:solidFill>
                              <a:srgbClr val="ff0000"/>
                            </a:solidFill>
                            <a:round/>
                          </a:ln>
                        </wps:spPr>
                        <wps:style>
                          <a:lnRef idx="0"/>
                          <a:fillRef idx="0"/>
                          <a:effectRef idx="0"/>
                          <a:fontRef idx="minor"/>
                        </wps:style>
                        <wps:bodyPr/>
                      </wps:wsp>
                      <wps:wsp>
                        <wps:cNvSpPr/>
                        <wps:spPr>
                          <a:xfrm>
                            <a:off x="320040" y="1061640"/>
                            <a:ext cx="3609360" cy="370800"/>
                          </a:xfrm>
                          <a:custGeom>
                            <a:avLst/>
                            <a:gdLst/>
                            <a:ahLst/>
                            <a:rect l="l" t="t" r="r" b="b"/>
                            <a:pathLst>
                              <a:path w="3084" h="338">
                                <a:moveTo>
                                  <a:pt x="0" y="85"/>
                                </a:moveTo>
                                <a:cubicBezTo>
                                  <a:pt x="153" y="150"/>
                                  <a:pt x="307" y="214"/>
                                  <a:pt x="505" y="251"/>
                                </a:cubicBezTo>
                                <a:cubicBezTo>
                                  <a:pt x="704" y="287"/>
                                  <a:pt x="942" y="294"/>
                                  <a:pt x="1194" y="306"/>
                                </a:cubicBezTo>
                                <a:cubicBezTo>
                                  <a:pt x="1446" y="318"/>
                                  <a:pt x="1775" y="338"/>
                                  <a:pt x="2016" y="322"/>
                                </a:cubicBezTo>
                                <a:cubicBezTo>
                                  <a:pt x="2257" y="306"/>
                                  <a:pt x="2462" y="262"/>
                                  <a:pt x="2640" y="208"/>
                                </a:cubicBezTo>
                                <a:cubicBezTo>
                                  <a:pt x="2818" y="154"/>
                                  <a:pt x="2992" y="43"/>
                                  <a:pt x="3084" y="0"/>
                                </a:cubicBezTo>
                              </a:path>
                            </a:pathLst>
                          </a:custGeom>
                          <a:noFill/>
                          <a:ln w="9360">
                            <a:solidFill>
                              <a:srgbClr val="ff0000"/>
                            </a:solidFill>
                            <a:round/>
                          </a:ln>
                        </wps:spPr>
                        <wps:style>
                          <a:lnRef idx="0"/>
                          <a:fillRef idx="0"/>
                          <a:effectRef idx="0"/>
                          <a:fontRef idx="minor"/>
                        </wps:style>
                        <wps:bodyPr/>
                      </wps:wsp>
                      <wps:wsp>
                        <wps:cNvSpPr/>
                        <wps:spPr>
                          <a:xfrm flipH="1">
                            <a:off x="212760" y="2251080"/>
                            <a:ext cx="372600" cy="0"/>
                          </a:xfrm>
                          <a:prstGeom prst="line">
                            <a:avLst/>
                          </a:prstGeom>
                          <a:ln w="12600">
                            <a:solidFill>
                              <a:srgbClr val="ff0000"/>
                            </a:solidFill>
                            <a:miter/>
                          </a:ln>
                        </wps:spPr>
                        <wps:style>
                          <a:lnRef idx="0"/>
                          <a:fillRef idx="0"/>
                          <a:effectRef idx="0"/>
                          <a:fontRef idx="minor"/>
                        </wps:style>
                        <wps:bodyPr/>
                      </wps:wsp>
                      <wps:wsp>
                        <wps:cNvSpPr/>
                        <wps:spPr>
                          <a:xfrm flipH="1">
                            <a:off x="212760" y="2122200"/>
                            <a:ext cx="372600" cy="0"/>
                          </a:xfrm>
                          <a:prstGeom prst="line">
                            <a:avLst/>
                          </a:prstGeom>
                          <a:ln w="6480">
                            <a:solidFill>
                              <a:srgbClr val="333399"/>
                            </a:solidFill>
                            <a:prstDash val="dash"/>
                            <a:miter/>
                          </a:ln>
                        </wps:spPr>
                        <wps:style>
                          <a:lnRef idx="0"/>
                          <a:fillRef idx="0"/>
                          <a:effectRef idx="0"/>
                          <a:fontRef idx="minor"/>
                        </wps:style>
                        <wps:bodyPr/>
                      </wps:wsp>
                      <wps:wsp>
                        <wps:cNvSpPr txBox="1"/>
                        <wps:spPr>
                          <a:xfrm>
                            <a:off x="691560" y="2016720"/>
                            <a:ext cx="1023480" cy="26928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wps:txbx>
                        <wps:bodyPr wrap="square" lIns="68040" rIns="68040" tIns="33480" bIns="33480">
                          <a:noAutofit/>
                        </wps:bodyPr>
                      </wps:wsp>
                      <wps:wsp>
                        <wps:cNvSpPr txBox="1"/>
                        <wps:spPr>
                          <a:xfrm>
                            <a:off x="690840" y="2175480"/>
                            <a:ext cx="1167840" cy="17964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wps:txbx>
                        <wps:bodyPr wrap="square" lIns="68040" rIns="68040" tIns="33480" bIns="33480">
                          <a:noAutofit/>
                        </wps:bodyPr>
                      </wps:wsp>
                      <wps:wsp>
                        <wps:cNvSpPr/>
                        <wps:spPr>
                          <a:xfrm flipH="1" rot="5400000">
                            <a:off x="265320" y="2389680"/>
                            <a:ext cx="83880" cy="266040"/>
                          </a:xfrm>
                          <a:prstGeom prst="can">
                            <a:avLst>
                              <a:gd name="adj" fmla="val 10712"/>
                            </a:avLst>
                          </a:prstGeom>
                          <a:solidFill>
                            <a:srgbClr val="92d050"/>
                          </a:solidFill>
                          <a:ln w="12600">
                            <a:solidFill>
                              <a:srgbClr val="000000"/>
                            </a:solidFill>
                            <a:miter/>
                          </a:ln>
                        </wps:spPr>
                        <wps:style>
                          <a:lnRef idx="0"/>
                          <a:fillRef idx="0"/>
                          <a:effectRef idx="0"/>
                          <a:fontRef idx="minor"/>
                        </wps:style>
                        <wps:bodyPr/>
                      </wps:wsp>
                      <wps:wsp>
                        <wps:cNvSpPr txBox="1"/>
                        <wps:spPr>
                          <a:xfrm>
                            <a:off x="691560" y="2357280"/>
                            <a:ext cx="1592640" cy="180360"/>
                          </a:xfrm>
                          <a:prstGeom prst="rect">
                            <a:avLst/>
                          </a:prstGeom>
                          <a:noFill/>
                          <a:ln>
                            <a:noFill/>
                          </a:ln>
                        </wps:spPr>
                        <wps:txb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wps:txbx>
                        <wps:bodyPr wrap="square" lIns="68040" rIns="68040" tIns="33480" bIns="33480">
                          <a:noAutofit/>
                        </wps:bodyPr>
                      </wps:wsp>
                      <wps:wsp>
                        <wps:cNvSpPr/>
                        <wps:spPr>
                          <a:xfrm>
                            <a:off x="3328200" y="873000"/>
                            <a:ext cx="383040" cy="220320"/>
                          </a:xfrm>
                          <a:prstGeom prst="cube">
                            <a:avLst>
                              <a:gd name="adj" fmla="val 25000"/>
                            </a:avLst>
                          </a:prstGeom>
                          <a:solidFill>
                            <a:srgbClr val="ffffff"/>
                          </a:solidFill>
                          <a:ln w="9360">
                            <a:solidFill>
                              <a:srgbClr val="58585a"/>
                            </a:solidFill>
                            <a:miter/>
                          </a:ln>
                        </wps:spPr>
                        <wps:style>
                          <a:lnRef idx="0"/>
                          <a:fillRef idx="0"/>
                          <a:effectRef idx="0"/>
                          <a:fontRef idx="minor"/>
                        </wps:style>
                        <wps:bodyPr/>
                      </wps:wsp>
                      <wps:wsp>
                        <wps:cNvSpPr txBox="1"/>
                        <wps:spPr>
                          <a:xfrm>
                            <a:off x="3286080" y="925920"/>
                            <a:ext cx="409680" cy="135720"/>
                          </a:xfrm>
                          <a:prstGeom prst="rect">
                            <a:avLst/>
                          </a:prstGeom>
                          <a:noFill/>
                          <a:ln>
                            <a:noFill/>
                          </a:ln>
                        </wps:spPr>
                        <wps:txb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wps:txbx>
                        <wps:bodyPr wrap="square" lIns="50040" rIns="50040" tIns="24840" bIns="24840" anchor="ctr">
                          <a:noAutofit/>
                        </wps:bodyPr>
                      </wps:wsp>
                      <wps:wsp>
                        <wps:cNvSpPr/>
                        <wps:spPr>
                          <a:xfrm>
                            <a:off x="3982680" y="1061640"/>
                            <a:ext cx="1009080" cy="902160"/>
                          </a:xfrm>
                          <a:custGeom>
                            <a:avLst/>
                            <a:gdLst/>
                            <a:ahLst/>
                            <a:rect l="l" t="t" r="r" b="b"/>
                            <a:pathLst>
                              <a:path w="862" h="726">
                                <a:moveTo>
                                  <a:pt x="0" y="0"/>
                                </a:moveTo>
                                <a:cubicBezTo>
                                  <a:pt x="83" y="106"/>
                                  <a:pt x="167" y="212"/>
                                  <a:pt x="273" y="318"/>
                                </a:cubicBezTo>
                                <a:cubicBezTo>
                                  <a:pt x="379" y="424"/>
                                  <a:pt x="537" y="567"/>
                                  <a:pt x="635" y="635"/>
                                </a:cubicBezTo>
                                <a:cubicBezTo>
                                  <a:pt x="733" y="703"/>
                                  <a:pt x="817" y="711"/>
                                  <a:pt x="862" y="726"/>
                                </a:cubicBezTo>
                              </a:path>
                            </a:pathLst>
                          </a:custGeom>
                          <a:noFill/>
                          <a:ln w="9360">
                            <a:solidFill>
                              <a:srgbClr val="333399"/>
                            </a:solidFill>
                            <a:prstDash val="dash"/>
                            <a:round/>
                          </a:ln>
                        </wps:spPr>
                        <wps:style>
                          <a:lnRef idx="0"/>
                          <a:fillRef idx="0"/>
                          <a:effectRef idx="0"/>
                          <a:fontRef idx="minor"/>
                        </wps:style>
                        <wps:bodyPr/>
                      </wps:wsp>
                      <wps:wsp>
                        <wps:cNvSpPr/>
                        <wps:spPr>
                          <a:xfrm flipH="1">
                            <a:off x="3740760" y="1047600"/>
                            <a:ext cx="228600" cy="685800"/>
                          </a:xfrm>
                          <a:custGeom>
                            <a:avLst/>
                            <a:gdLst/>
                            <a:ahLst/>
                            <a:rect l="l" t="t" r="r" b="b"/>
                            <a:pathLst>
                              <a:path w="862" h="726">
                                <a:moveTo>
                                  <a:pt x="0" y="0"/>
                                </a:moveTo>
                                <a:cubicBezTo>
                                  <a:pt x="83" y="106"/>
                                  <a:pt x="167" y="212"/>
                                  <a:pt x="273" y="318"/>
                                </a:cubicBezTo>
                                <a:cubicBezTo>
                                  <a:pt x="379" y="424"/>
                                  <a:pt x="537" y="567"/>
                                  <a:pt x="635" y="635"/>
                                </a:cubicBezTo>
                                <a:cubicBezTo>
                                  <a:pt x="733" y="703"/>
                                  <a:pt x="817" y="711"/>
                                  <a:pt x="862" y="726"/>
                                </a:cubicBezTo>
                              </a:path>
                            </a:pathLst>
                          </a:custGeom>
                          <a:noFill/>
                          <a:ln w="9360">
                            <a:solidFill>
                              <a:srgbClr val="333399"/>
                            </a:solidFill>
                            <a:prstDash val="dash"/>
                            <a:round/>
                          </a:ln>
                        </wps:spPr>
                        <wps:style>
                          <a:lnRef idx="0"/>
                          <a:fillRef idx="0"/>
                          <a:effectRef idx="0"/>
                          <a:fontRef idx="minor"/>
                        </wps:style>
                        <wps:bodyPr/>
                      </wps:wsp>
                    </wpg:wgp>
                  </a:graphicData>
                </a:graphic>
              </wp:inline>
            </w:drawing>
          </mc:Choice>
          <mc:Fallback>
            <w:pict>
              <v:group id="shape_0" style="position:absolute;margin-left:0pt;margin-top:0pt;width:470.35pt;height:201.85pt" coordorigin="0,0" coordsize="9407,4037">
                <v:rect id="shape_0" stroked="f" style="position:absolute;left:1;top:0;width:9405;height:3995;mso-position-horizontal-relative:char">
                  <w10:wrap type="none"/>
                  <v:fill o:detectmouseclick="t" on="false"/>
                  <v:stroke color="#3465a4" joinstyle="round" endcap="flat"/>
                </v:rect>
                <v:group id="shape_0" style="position:absolute;left:4518;top:1253;width:2255;height:2087">
                  <v:group id="shape_0" style="position:absolute;left:4518;top:1253;width:2255;height:2087">
                    <v:oval id="shape_0" fillcolor="white" stroked="t" style="position:absolute;left:5205;top:1253;width:817;height:612;mso-position-horizontal-relative:char">
                      <w10:wrap type="none"/>
                      <v:fill o:detectmouseclick="t" type="solid" color2="black"/>
                      <v:stroke color="#5f5f5f" weight="9360" joinstyle="miter" endcap="flat"/>
                    </v:oval>
                    <v:oval id="shape_0" fillcolor="white" stroked="t" style="position:absolute;left:5767;top:1526;width:765;height:689;mso-position-horizontal-relative:char">
                      <w10:wrap type="none"/>
                      <v:fill o:detectmouseclick="t" type="solid" color2="black"/>
                      <v:stroke color="#5f5f5f" weight="9360" joinstyle="miter" endcap="flat"/>
                    </v:oval>
                    <v:oval id="shape_0" fillcolor="white" stroked="t" style="position:absolute;left:5887;top:2266;width:765;height:689;mso-position-horizontal-relative:char">
                      <w10:wrap type="none"/>
                      <v:fill o:detectmouseclick="t" type="solid" color2="black"/>
                      <v:stroke color="#5f5f5f" weight="9360" joinstyle="miter" endcap="flat"/>
                    </v:oval>
                    <v:oval id="shape_0" fillcolor="white" stroked="t" style="position:absolute;left:4668;top:2393;width:765;height:689;mso-position-horizontal-relative:char">
                      <w10:wrap type="none"/>
                      <v:fill o:detectmouseclick="t" type="solid" color2="black"/>
                      <v:stroke color="#5f5f5f" weight="9360" joinstyle="miter" endcap="flat"/>
                    </v:oval>
                    <v:oval id="shape_0" fillcolor="white" stroked="t" style="position:absolute;left:5148;top:2640;width:765;height:689;mso-position-horizontal-relative:char">
                      <w10:wrap type="none"/>
                      <v:fill o:detectmouseclick="t" type="solid" color2="black"/>
                      <v:stroke color="#5f5f5f" weight="9360" joinstyle="miter" endcap="flat"/>
                    </v:oval>
                    <v:oval id="shape_0" fillcolor="white" stroked="t" style="position:absolute;left:5582;top:2650;width:765;height:689;mso-position-horizontal-relative:char">
                      <w10:wrap type="none"/>
                      <v:fill o:detectmouseclick="t" type="solid" color2="black"/>
                      <v:stroke color="#5f5f5f" weight="9360" joinstyle="miter" endcap="flat"/>
                    </v:oval>
                    <v:oval id="shape_0" fillcolor="white" stroked="t" style="position:absolute;left:6007;top:1905;width:765;height:689;mso-position-horizontal-relative:char">
                      <w10:wrap type="none"/>
                      <v:fill o:detectmouseclick="t" type="solid" color2="black"/>
                      <v:stroke color="#5f5f5f" weight="9360" joinstyle="miter" endcap="flat"/>
                    </v:oval>
                    <v:oval id="shape_0" fillcolor="white" stroked="t" style="position:absolute;left:4717;top:1511;width:765;height:689;mso-position-horizontal-relative:char">
                      <w10:wrap type="none"/>
                      <v:fill o:detectmouseclick="t" type="solid" color2="black"/>
                      <v:stroke color="#5f5f5f" weight="9360" joinstyle="miter" endcap="flat"/>
                    </v:oval>
                    <v:oval id="shape_0" fillcolor="white" stroked="t" style="position:absolute;left:4518;top:1980;width:765;height:689;mso-position-horizontal-relative:char">
                      <w10:wrap type="none"/>
                      <v:fill o:detectmouseclick="t" type="solid" color2="black"/>
                      <v:stroke color="#5f5f5f" weight="9360" joinstyle="miter" endcap="flat"/>
                    </v:oval>
                  </v:group>
                  <v:shape id="shape_0" fillcolor="white" stroked="f" style="position:absolute;left:4725;top:1447;width:1907;height:1811;mso-position-horizontal-relative:char">
                    <w10:wrap type="none"/>
                    <v:fill o:detectmouseclick="t" type="solid" color2="black"/>
                    <v:stroke color="#3465a4" joinstyle="round" endcap="flat"/>
                  </v:shape>
                </v:group>
                <v:group id="shape_0" style="position:absolute;left:6480;top:0;width:2925;height:3922">
                  <v:group id="shape_0" style="position:absolute;left:6480;top:0;width:2925;height:3922">
                    <v:oval id="shape_0" fillcolor="white" stroked="t" style="position:absolute;left:7371;top:0;width:1059;height:1151;mso-position-horizontal-relative:char">
                      <w10:wrap type="none"/>
                      <v:fill o:detectmouseclick="t" type="solid" color2="black"/>
                      <v:stroke color="#5f5f5f" weight="9360" joinstyle="miter" endcap="flat"/>
                    </v:oval>
                    <v:oval id="shape_0" fillcolor="white" stroked="t" style="position:absolute;left:8100;top:513;width:992;height:1296;mso-position-horizontal-relative:char">
                      <w10:wrap type="none"/>
                      <v:fill o:detectmouseclick="t" type="solid" color2="black"/>
                      <v:stroke color="#5f5f5f" weight="9360" joinstyle="miter" endcap="flat"/>
                    </v:oval>
                    <v:oval id="shape_0" fillcolor="white" stroked="t" style="position:absolute;left:8256;top:1904;width:992;height:1296;mso-position-horizontal-relative:char">
                      <w10:wrap type="none"/>
                      <v:fill o:detectmouseclick="t" type="solid" color2="black"/>
                      <v:stroke color="#5f5f5f" weight="9360" joinstyle="miter" endcap="flat"/>
                    </v:oval>
                    <v:oval id="shape_0" fillcolor="white" stroked="t" style="position:absolute;left:6675;top:2142;width:992;height:1296;mso-position-horizontal-relative:char">
                      <w10:wrap type="none"/>
                      <v:fill o:detectmouseclick="t" type="solid" color2="black"/>
                      <v:stroke color="#5f5f5f" weight="9360" joinstyle="miter" endcap="flat"/>
                    </v:oval>
                    <v:oval id="shape_0" fillcolor="white" stroked="t" style="position:absolute;left:7298;top:2607;width:992;height:1296;mso-position-horizontal-relative:char">
                      <w10:wrap type="none"/>
                      <v:fill o:detectmouseclick="t" type="solid" color2="black"/>
                      <v:stroke color="#5f5f5f" weight="9360" joinstyle="miter" endcap="flat"/>
                    </v:oval>
                    <v:oval id="shape_0" fillcolor="white" stroked="t" style="position:absolute;left:7860;top:2625;width:992;height:1296;mso-position-horizontal-relative:char">
                      <w10:wrap type="none"/>
                      <v:fill o:detectmouseclick="t" type="solid" color2="black"/>
                      <v:stroke color="#5f5f5f" weight="9360" joinstyle="miter" endcap="flat"/>
                    </v:oval>
                    <v:oval id="shape_0" fillcolor="white" stroked="t" style="position:absolute;left:8412;top:1225;width:992;height:1296;mso-position-horizontal-relative:char">
                      <w10:wrap type="none"/>
                      <v:fill o:detectmouseclick="t" type="solid" color2="black"/>
                      <v:stroke color="#5f5f5f" weight="9360" joinstyle="miter" endcap="flat"/>
                    </v:oval>
                    <v:oval id="shape_0" fillcolor="white" stroked="t" style="position:absolute;left:6739;top:485;width:992;height:1296;mso-position-horizontal-relative:char">
                      <w10:wrap type="none"/>
                      <v:fill o:detectmouseclick="t" type="solid" color2="black"/>
                      <v:stroke color="#5f5f5f" weight="9360" joinstyle="miter" endcap="flat"/>
                    </v:oval>
                    <v:oval id="shape_0" fillcolor="white" stroked="t" style="position:absolute;left:6480;top:1367;width:992;height:1296;mso-position-horizontal-relative:char">
                      <w10:wrap type="none"/>
                      <v:fill o:detectmouseclick="t" type="solid" color2="black"/>
                      <v:stroke color="#5f5f5f" weight="9360" joinstyle="miter" endcap="flat"/>
                    </v:oval>
                  </v:group>
                  <v:shape id="shape_0" fillcolor="white" stroked="f" style="position:absolute;left:6749;top:365;width:2474;height:3403;mso-position-horizontal-relative:char">
                    <w10:wrap type="none"/>
                    <v:fill o:detectmouseclick="t" type="solid" color2="black"/>
                    <v:stroke color="#3465a4" joinstyle="round" endcap="flat"/>
                  </v:shape>
                </v:group>
                <v:group id="shape_0" style="position:absolute;left:2555;top:1489;width:1989;height:1266">
                  <v:group id="shape_0" style="position:absolute;left:2555;top:1489;width:1989;height:1266">
                    <v:oval id="shape_0" fillcolor="white" stroked="t" style="position:absolute;left:3161;top:1489;width:720;height:371;mso-position-horizontal-relative:char">
                      <w10:wrap type="none"/>
                      <v:fill o:detectmouseclick="t" type="solid" color2="black"/>
                      <v:stroke color="#5f5f5f" weight="9360" joinstyle="miter" endcap="flat"/>
                    </v:oval>
                    <v:oval id="shape_0" fillcolor="white" stroked="t" style="position:absolute;left:3657;top:1654;width:674;height:418;mso-position-horizontal-relative:char">
                      <w10:wrap type="none"/>
                      <v:fill o:detectmouseclick="t" type="solid" color2="black"/>
                      <v:stroke color="#5f5f5f" weight="9360" joinstyle="miter" endcap="flat"/>
                    </v:oval>
                    <v:oval id="shape_0" fillcolor="white" stroked="t" style="position:absolute;left:3763;top:2103;width:674;height:418;mso-position-horizontal-relative:char">
                      <w10:wrap type="none"/>
                      <v:fill o:detectmouseclick="t" type="solid" color2="black"/>
                      <v:stroke color="#5f5f5f" weight="9360" joinstyle="miter" endcap="flat"/>
                    </v:oval>
                    <v:oval id="shape_0" fillcolor="white" stroked="t" style="position:absolute;left:2688;top:2180;width:674;height:418;mso-position-horizontal-relative:char">
                      <w10:wrap type="none"/>
                      <v:fill o:detectmouseclick="t" type="solid" color2="black"/>
                      <v:stroke color="#5f5f5f" weight="9360" joinstyle="miter" endcap="flat"/>
                    </v:oval>
                    <v:oval id="shape_0" fillcolor="white" stroked="t" style="position:absolute;left:3111;top:2331;width:674;height:418;mso-position-horizontal-relative:char">
                      <w10:wrap type="none"/>
                      <v:fill o:detectmouseclick="t" type="solid" color2="black"/>
                      <v:stroke color="#5f5f5f" weight="9360" joinstyle="miter" endcap="flat"/>
                    </v:oval>
                    <v:oval id="shape_0" fillcolor="white" stroked="t" style="position:absolute;left:3493;top:2336;width:674;height:418;mso-position-horizontal-relative:char">
                      <w10:wrap type="none"/>
                      <v:fill o:detectmouseclick="t" type="solid" color2="black"/>
                      <v:stroke color="#5f5f5f" weight="9360" joinstyle="miter" endcap="flat"/>
                    </v:oval>
                    <v:oval id="shape_0" fillcolor="white" stroked="t" style="position:absolute;left:3869;top:1884;width:674;height:418;mso-position-horizontal-relative:char">
                      <w10:wrap type="none"/>
                      <v:fill o:detectmouseclick="t" type="solid" color2="black"/>
                      <v:stroke color="#5f5f5f" weight="9360" joinstyle="miter" endcap="flat"/>
                    </v:oval>
                    <v:oval id="shape_0" fillcolor="white" stroked="t" style="position:absolute;left:2731;top:1645;width:674;height:418;mso-position-horizontal-relative:char">
                      <w10:wrap type="none"/>
                      <v:fill o:detectmouseclick="t" type="solid" color2="black"/>
                      <v:stroke color="#5f5f5f" weight="9360" joinstyle="miter" endcap="flat"/>
                    </v:oval>
                    <v:oval id="shape_0" fillcolor="white" stroked="t" style="position:absolute;left:2555;top:1930;width:674;height:418;mso-position-horizontal-relative:char">
                      <w10:wrap type="none"/>
                      <v:fill o:detectmouseclick="t" type="solid" color2="black"/>
                      <v:stroke color="#5f5f5f" weight="9360" joinstyle="miter" endcap="flat"/>
                    </v:oval>
                  </v:group>
                  <v:shape id="shape_0" fillcolor="white" stroked="f" style="position:absolute;left:2738;top:1607;width:1683;height:1098;mso-position-horizontal-relative:char">
                    <w10:wrap type="none"/>
                    <v:fill o:detectmouseclick="t" type="solid" color2="black"/>
                    <v:stroke color="#3465a4" joinstyle="round" endcap="flat"/>
                  </v:shape>
                </v:group>
                <v:roundrect id="shape_0" fillcolor="white" stroked="t" style="position:absolute;left:1557;top:1655;width:793;height:1008;mso-position-horizontal-relative:char">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none"/>
                  <v:fill o:detectmouseclick="t" type="solid" color2="black"/>
                  <v:stroke color="#58585a" weight="9360" joinstyle="miter" endcap="flat"/>
                </v:roundrect>
                <v:shape id="shape_0" stroked="f" style="position:absolute;left:1586;top:1701;width:703;height:286;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RAN</w:t>
                        </w:r>
                      </w:p>
                    </w:txbxContent>
                  </v:textbox>
                  <w10:wrap type="square"/>
                  <v:fill o:detectmouseclick="t" on="false"/>
                  <v:stroke color="#3465a4" joinstyle="round" endcap="flat"/>
                </v:shape>
                <v:shape id="shape_0" stroked="f" style="position:absolute;left:3984;top:2958;width:771;height:460;mso-position-horizontal-relative:char" type="shapetype_202">
                  <v:textbox>
                    <w:txbxContent>
                      <w:p>
                        <w:pPr>
                          <w:overflowPunct w:val="false"/>
                          <w:bidi w:val="0"/>
                          <w:spacing w:before="0" w:after="180"/>
                          <w:jc w:val="center"/>
                          <w:rPr/>
                        </w:pPr>
                        <w:r>
                          <w:rPr>
                            <w:kern w:val="2"/>
                            <w:sz w:val="13"/>
                            <w:i/>
                            <w:szCs w:val="18"/>
                            <w:iCs/>
                            <w:rFonts w:ascii="Arial" w:hAnsi="Arial" w:eastAsia="宋体;SimSun" w:cs="Arial"/>
                            <w:color w:val="58585A"/>
                            <w:lang w:val="en-GB" w:bidi="ar-SA"/>
                          </w:rPr>
                          <w:t xml:space="preserve">PDN/PDP </w:t>
                        </w:r>
                      </w:p>
                      <w:p>
                        <w:pPr>
                          <w:overflowPunct w:val="false"/>
                          <w:bidi w:val="0"/>
                          <w:spacing w:before="0" w:after="180"/>
                          <w:jc w:val="center"/>
                          <w:rPr/>
                        </w:pPr>
                        <w:r>
                          <w:rPr>
                            <w:kern w:val="2"/>
                            <w:sz w:val="13"/>
                            <w:i/>
                            <w:szCs w:val="18"/>
                            <w:iCs/>
                            <w:rFonts w:ascii="Arial" w:hAnsi="Arial" w:eastAsia="宋体;SimSun" w:cs="Arial"/>
                            <w:color w:val="58585A"/>
                            <w:lang w:val="en-GB" w:bidi="ar-SA"/>
                          </w:rPr>
                          <w:t>Type IPv6</w:t>
                        </w:r>
                      </w:p>
                    </w:txbxContent>
                  </v:textbox>
                  <w10:wrap type="square"/>
                  <v:fill o:detectmouseclick="t" on="false"/>
                  <v:stroke color="#3465a4" joinstyle="round" endcap="flat"/>
                </v:shape>
                <v:group id="shape_0" style="position:absolute;left:4883;top:2591;width:1973;height:1049">
                  <v:roundrect id="shape_0" fillcolor="white" stroked="t" style="position:absolute;left:4979;top:2591;width:1743;height:1048;mso-position-horizontal-relative:char">
                    <w10:wrap type="none"/>
                    <v:fill o:detectmouseclick="t" type="solid" color2="black"/>
                    <v:stroke color="#58585a" weight="9360" joinstyle="miter" endcap="flat"/>
                  </v:roundrect>
                  <v:shape id="shape_0" stroked="f" style="position:absolute;left:4883;top:2882;width:1972;height:555;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group>
                <v:rect id="shape_0" fillcolor="white" stroked="t" style="position:absolute;left:4086;top:1805;width:823;height:785;mso-position-horizontal-relative:char">
                  <w10:wrap type="none"/>
                  <v:fill o:detectmouseclick="t" type="solid" color2="black"/>
                  <v:stroke color="#58585a" weight="9360" joinstyle="miter" endcap="flat"/>
                </v:rect>
                <v:shape id="shape_0" stroked="f" style="position:absolute;left:4100;top:1783;width:728;height:390;mso-position-horizontal-relative:char" type="shapetype_202">
                  <v:textbox>
                    <w:txbxContent>
                      <w:p>
                        <w:pPr>
                          <w:overflowPunct w:val="false"/>
                          <w:bidi w:val="0"/>
                          <w:spacing w:before="0" w:after="180"/>
                          <w:rPr/>
                        </w:pPr>
                        <w:r>
                          <w:rPr>
                            <w:kern w:val="2"/>
                            <w:sz w:val="13"/>
                            <w:b/>
                            <w:szCs w:val="18"/>
                            <w:bCs/>
                            <w:rFonts w:ascii="Arial" w:hAnsi="Arial" w:eastAsia="宋体;SimSun" w:cs="Arial"/>
                            <w:color w:val="58585A"/>
                            <w:lang w:val="en-GB" w:bidi="ar-SA"/>
                          </w:rPr>
                          <w:t>GGSN/ PDN GW</w:t>
                        </w:r>
                      </w:p>
                    </w:txbxContent>
                  </v:textbox>
                  <w10:wrap type="square"/>
                  <v:fill o:detectmouseclick="t" on="false"/>
                  <v:stroke color="#3465a4" joinstyle="round" endcap="flat"/>
                </v:shape>
                <v:shape id="shape_0" stroked="f" style="position:absolute;left:2820;top:1706;width:1286;height:397;mso-position-horizontal-relative:char" type="shapetype_202">
                  <v:textbox>
                    <w:txbxContent>
                      <w:p>
                        <w:pPr>
                          <w:overflowPunct w:val="false"/>
                          <w:bidi w:val="0"/>
                          <w:spacing w:before="0" w:after="180"/>
                          <w:jc w:val="center"/>
                          <w:rPr/>
                        </w:pPr>
                        <w:r>
                          <w:rPr>
                            <w:kern w:val="2"/>
                            <w:sz w:val="16"/>
                            <w:b/>
                            <w:szCs w:val="22"/>
                            <w:bCs/>
                            <w:rFonts w:ascii="Arial" w:hAnsi="Arial" w:eastAsia="宋体;SimSun" w:cs="Arial"/>
                            <w:color w:val="58585A"/>
                            <w:lang w:val="en-GB" w:bidi="ar-SA"/>
                          </w:rPr>
                          <w:t>Core Network</w:t>
                        </w:r>
                      </w:p>
                    </w:txbxContent>
                  </v:textbox>
                  <w10:wrap type="square"/>
                  <v:fill o:detectmouseclick="t" on="false"/>
                  <v:stroke color="#3465a4" joinstyle="round" endcap="flat"/>
                </v:shape>
                <v:shape id="shape_0" stroked="t" style="position:absolute;left:842;top:2039;width:3100;height:250;mso-position-horizontal-relative:char">
                  <w10:wrap type="none"/>
                  <v:fill o:detectmouseclick="t" on="false"/>
                  <v:stroke color="#99cc00" weight="165240" joinstyle="round" endcap="flat"/>
                </v:shape>
                <v:line id="shape_0" from="3241,2520" to="4256,2984" stroked="t" style="position:absolute;mso-position-horizontal-relative:char">
                  <v:stroke color="#58585a" weight="9360" dashstyle="dash" startarrow="open" startarrowwidth="medium" startarrowlength="medium" joinstyle="miter" endcap="flat"/>
                  <v:fill o:detectmouseclick="t" on="false"/>
                </v:line>
                <v:shape id="shape_0" stroked="f" style="position:absolute;left:7525;top:1922;width:1480;height:596;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Internet</w:t>
                        </w:r>
                      </w:p>
                    </w:txbxContent>
                  </v:textbox>
                  <w10:wrap type="square"/>
                  <v:fill o:detectmouseclick="t" on="false"/>
                  <v:stroke color="#3465a4" joinstyle="round" endcap="flat"/>
                </v:shape>
                <v:roundrect id="shape_0" fillcolor="white" stroked="t" style="position:absolute;left:4993;top:707;width:1744;height:1047;mso-position-horizontal-relative:char">
                  <w10:wrap type="none"/>
                  <v:fill o:detectmouseclick="t" type="solid" color2="black"/>
                  <v:stroke color="#58585a" weight="9360" joinstyle="miter" endcap="flat"/>
                </v:roundrect>
                <v:shape id="shape_0" stroked="f" style="position:absolute;left:4884;top:833;width:1973;height:575;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IPv6</w:t>
                        </w:r>
                      </w:p>
                      <w:p>
                        <w:pPr>
                          <w:overflowPunct w:val="false"/>
                          <w:bidi w:val="0"/>
                          <w:spacing w:before="0" w:after="180"/>
                          <w:jc w:val="center"/>
                          <w:rPr/>
                        </w:pPr>
                        <w:r>
                          <w:rPr>
                            <w:kern w:val="2"/>
                            <w:sz w:val="18"/>
                            <w:b/>
                            <w:szCs w:val="20"/>
                            <w:bCs/>
                            <w:rFonts w:ascii="Arial" w:hAnsi="Arial" w:eastAsia="宋体;SimSun" w:cs="Arial"/>
                            <w:color w:val="58585A"/>
                            <w:lang w:val="en-GB" w:bidi="ar-SA"/>
                          </w:rPr>
                          <w:t>Service Domain</w:t>
                        </w:r>
                      </w:p>
                    </w:txbxContent>
                  </v:textbox>
                  <w10:wrap type="square"/>
                  <v:fill o:detectmouseclick="t" on="false"/>
                  <v:stroke color="#3465a4" joinstyle="round" endcap="flat"/>
                </v:shape>
                <v:shape id="shape_0" fillcolor="white" stroked="t" style="position:absolute;left:5920;top:1373;width:602;height:346;mso-position-horizontal-relative:char" type="shapetype_16">
                  <w10:wrap type="none"/>
                  <v:fill o:detectmouseclick="t" type="solid" color2="black"/>
                  <v:stroke color="#58585a" weight="9360" joinstyle="miter" endcap="flat"/>
                </v:shape>
                <v:shape id="shape_0" stroked="f" style="position:absolute;left:5863;top:1469;width:644;height:213;mso-position-horizontal-relative:char" type="shapetype_202">
                  <v:textbox>
                    <w:txbxContent>
                      <w:p>
                        <w:pPr>
                          <w:overflowPunct w:val="false"/>
                          <w:bidi w:val="0"/>
                          <w:spacing w:before="0" w:after="180"/>
                          <w:jc w:val="center"/>
                          <w:rPr/>
                        </w:pPr>
                        <w:r>
                          <w:rPr>
                            <w:kern w:val="2"/>
                            <w:sz w:val="14"/>
                            <w:szCs w:val="14"/>
                            <w:rFonts w:ascii="Arial" w:hAnsi="Arial" w:eastAsia="宋体;SimSun" w:cs="Arial"/>
                            <w:color w:val="58585A"/>
                            <w:lang w:val="en-GB" w:bidi="ar-SA"/>
                          </w:rPr>
                          <w:t>NAT64</w:t>
                        </w:r>
                      </w:p>
                    </w:txbxContent>
                  </v:textbox>
                  <w10:wrap type="square"/>
                  <v:fill o:detectmouseclick="t" on="false"/>
                  <v:stroke color="#3465a4" joinstyle="round" endcap="flat"/>
                </v:shape>
                <v:rect id="shape_0" fillcolor="white" stroked="t" style="position:absolute;left:1;top:1422;width:714;height:669;mso-position-horizontal-relative:char">
                  <w10:wrap type="none"/>
                  <v:fill o:detectmouseclick="t" type="solid" color2="black"/>
                  <v:stroke color="#58585a" weight="12600" joinstyle="miter" endcap="flat"/>
                </v:rect>
                <v:shape id="shape_0" stroked="f" style="position:absolute;left:0;top:1503;width:828;height:260;mso-position-horizontal-relative:char" type="shapetype_202">
                  <v:textbox>
                    <w:txbxContent>
                      <w:p>
                        <w:pPr>
                          <w:overflowPunct w:val="false"/>
                          <w:bidi w:val="0"/>
                          <w:spacing w:before="0" w:after="180"/>
                          <w:rPr/>
                        </w:pPr>
                        <w:r>
                          <w:rPr>
                            <w:kern w:val="2"/>
                            <w:sz w:val="18"/>
                            <w:b/>
                            <w:szCs w:val="20"/>
                            <w:bCs/>
                            <w:rFonts w:ascii="Arial" w:hAnsi="Arial" w:eastAsia="宋体;SimSun" w:cs="Arial"/>
                            <w:color w:val="58585A"/>
                            <w:lang w:val="sv-SE" w:bidi="ar-SA"/>
                          </w:rPr>
                          <w:t>MS/UE</w:t>
                        </w:r>
                      </w:p>
                    </w:txbxContent>
                  </v:textbox>
                  <w10:wrap type="square"/>
                  <v:fill o:detectmouseclick="t" on="false"/>
                  <v:stroke color="#3465a4" joinstyle="round" endcap="flat"/>
                </v:shape>
                <v:shape id="shape_0" stroked="f" style="position:absolute;left:5146;top:2100;width:1479;height:689;mso-position-horizontal-relative:char" type="shapetype_202">
                  <v:textbox>
                    <w:txbxContent>
                      <w:p>
                        <w:pPr>
                          <w:overflowPunct w:val="false"/>
                          <w:bidi w:val="0"/>
                          <w:spacing w:before="0" w:after="180"/>
                          <w:jc w:val="center"/>
                          <w:rPr/>
                        </w:pPr>
                        <w:r>
                          <w:rPr>
                            <w:kern w:val="2"/>
                            <w:sz w:val="18"/>
                            <w:b/>
                            <w:szCs w:val="20"/>
                            <w:bCs/>
                            <w:rFonts w:ascii="Arial" w:hAnsi="Arial" w:eastAsia="宋体;SimSun" w:cs="Arial"/>
                            <w:color w:val="58585A"/>
                            <w:lang w:val="en-GB" w:bidi="ar-SA"/>
                          </w:rPr>
                          <w:t>IPv4 and IPv6 Operator PDN</w:t>
                        </w:r>
                      </w:p>
                    </w:txbxContent>
                  </v:textbox>
                  <w10:wrap type="square"/>
                  <v:fill o:detectmouseclick="t" on="false"/>
                  <v:stroke color="#3465a4" joinstyle="round" endcap="flat"/>
                </v:shape>
                <v:roundrect id="shape_0" fillcolor="white" stroked="t" style="position:absolute;left:7442;top:501;width:921;height:917;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sv-SE" w:bidi="ar-SA"/>
                          </w:rPr>
                          <w:t xml:space="preserve">IPv6 or Dual-stack service </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roundrect id="shape_0" fillcolor="white" stroked="t" style="position:absolute;left:7778;top:2842;width:753;height:835;mso-position-horizontal-relative:char">
                  <v:textbox>
                    <w:txbxContent>
                      <w:p>
                        <w:pPr>
                          <w:overflowPunct w:val="false"/>
                          <w:bidi w:val="0"/>
                          <w:spacing w:before="0" w:after="180"/>
                          <w:jc w:val="center"/>
                          <w:rPr/>
                        </w:pPr>
                        <w:r>
                          <w:rPr>
                            <w:kern w:val="2"/>
                            <w:sz w:val="13"/>
                            <w:b/>
                            <w:szCs w:val="18"/>
                            <w:bCs/>
                            <w:rFonts w:ascii="Arial" w:hAnsi="Arial" w:eastAsia="宋体;SimSun" w:cs="Arial"/>
                            <w:color w:val="auto"/>
                            <w:lang w:val="sv-SE" w:bidi="ar-SA"/>
                          </w:rPr>
                          <w:t>IPv4 service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58585a" weight="9360" joinstyle="miter" endcap="flat"/>
                </v:roundrect>
                <v:shape id="shape_0" stroked="t" style="position:absolute;left:504;top:1169;width:7273;height:1170;mso-position-horizontal-relative:char">
                  <w10:wrap type="none"/>
                  <v:fill o:detectmouseclick="t" on="false"/>
                  <v:stroke color="red" weight="9360" joinstyle="round" endcap="flat"/>
                </v:shape>
                <v:shape id="shape_0" stroked="t" style="position:absolute;left:504;top:1672;width:5683;height:583;mso-position-horizontal-relative:char">
                  <w10:wrap type="none"/>
                  <v:fill o:detectmouseclick="t" on="false"/>
                  <v:stroke color="red" weight="9360" joinstyle="round" endcap="flat"/>
                </v:shape>
                <v:line id="shape_0" from="335,3545" to="921,3545" ID="Straight Connector 133" stroked="t" style="position:absolute;flip:x;mso-position-horizontal-relative:char">
                  <v:stroke color="red" weight="12600" joinstyle="miter" endcap="flat"/>
                  <v:fill o:detectmouseclick="t" on="false"/>
                </v:line>
                <v:line id="shape_0" from="335,3342" to="921,3342" ID="Straight Connector 134" stroked="t" style="position:absolute;flip:x;mso-position-horizontal-relative:char">
                  <v:stroke color="#333399" weight="6480" dashstyle="dash" joinstyle="miter" endcap="flat"/>
                  <v:fill o:detectmouseclick="t" on="false"/>
                </v:line>
                <v:shape id="shape_0" stroked="f" style="position:absolute;left:1089;top:3176;width:1611;height:42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IPv4 connection</w:t>
                        </w:r>
                      </w:p>
                    </w:txbxContent>
                  </v:textbox>
                  <w10:wrap type="square"/>
                  <v:fill o:detectmouseclick="t" on="false"/>
                  <v:stroke color="#3465a4" joinstyle="round" endcap="flat"/>
                </v:shape>
                <v:shape id="shape_0" stroked="f" style="position:absolute;left:1088;top:3426;width:1838;height:282;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IPv6 connection</w:t>
                        </w:r>
                      </w:p>
                    </w:txbxContent>
                  </v:textbox>
                  <w10:wrap type="square"/>
                  <v:fill o:detectmouseclick="t" on="false"/>
                  <v:stroke color="#3465a4" joinstyle="round" endcap="flat"/>
                </v:shape>
                <v:shape id="shape_0" ID="Can 147" fillcolor="#92d050" stroked="t" style="position:absolute;left:561;top:3620;width:131;height:418;flip:x;rotation:270;mso-position-horizontal-relative:char" type="shapetype_2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type="solid" color2="#6d2faf"/>
                  <v:stroke color="black" weight="12600" joinstyle="miter" endcap="flat"/>
                </v:shape>
                <v:shape id="shape_0" stroked="f" style="position:absolute;left:1089;top:3712;width:2507;height:283;mso-position-horizontal-relative:char" type="shapetype_202">
                  <v:textbox>
                    <w:txbxContent>
                      <w:p>
                        <w:pPr>
                          <w:overflowPunct w:val="false"/>
                          <w:bidi w:val="0"/>
                          <w:spacing w:before="0" w:after="180"/>
                          <w:rPr/>
                        </w:pPr>
                        <w:r>
                          <w:rPr>
                            <w:kern w:val="2"/>
                            <w:sz w:val="18"/>
                            <w:szCs w:val="20"/>
                            <w:rFonts w:ascii="Arial" w:hAnsi="Arial" w:eastAsia="宋体;SimSun" w:cs="Arial"/>
                            <w:color w:val="auto"/>
                            <w:lang w:val="sv-SE" w:bidi="ar-SA"/>
                          </w:rPr>
                          <w:t>PDN/PDP Type IPv6</w:t>
                        </w:r>
                      </w:p>
                    </w:txbxContent>
                  </v:textbox>
                  <w10:wrap type="square"/>
                  <v:fill o:detectmouseclick="t" on="false"/>
                  <v:stroke color="#3465a4" joinstyle="round" endcap="flat"/>
                </v:shape>
                <v:shape id="shape_0" fillcolor="white" stroked="t" style="position:absolute;left:5241;top:1375;width:602;height:346;mso-position-horizontal-relative:char" type="shapetype_16">
                  <w10:wrap type="none"/>
                  <v:fill o:detectmouseclick="t" type="solid" color2="black"/>
                  <v:stroke color="#58585a" weight="9360" joinstyle="miter" endcap="flat"/>
                </v:shape>
                <v:shape id="shape_0" stroked="f" style="position:absolute;left:5175;top:1458;width:644;height:213;mso-position-horizontal-relative:char" type="shapetype_202">
                  <v:textbox>
                    <w:txbxContent>
                      <w:p>
                        <w:pPr>
                          <w:overflowPunct w:val="false"/>
                          <w:bidi w:val="0"/>
                          <w:spacing w:before="0" w:after="180"/>
                          <w:jc w:val="center"/>
                          <w:rPr/>
                        </w:pPr>
                        <w:r>
                          <w:rPr>
                            <w:kern w:val="2"/>
                            <w:sz w:val="14"/>
                            <w:szCs w:val="14"/>
                            <w:rFonts w:ascii="Arial" w:hAnsi="Arial" w:eastAsia="宋体;SimSun" w:cs="Arial"/>
                            <w:color w:val="58585A"/>
                            <w:lang w:val="en-GB" w:bidi="ar-SA"/>
                          </w:rPr>
                          <w:t>DNS64</w:t>
                        </w:r>
                      </w:p>
                    </w:txbxContent>
                  </v:textbox>
                  <w10:wrap type="square"/>
                  <v:fill o:detectmouseclick="t" on="false"/>
                  <v:stroke color="#3465a4" joinstyle="round" endcap="flat"/>
                </v:shape>
                <v:shape id="shape_0" stroked="t" style="position:absolute;left:6272;top:1672;width:1588;height:1420;mso-position-horizontal-relative:char">
                  <w10:wrap type="none"/>
                  <v:fill o:detectmouseclick="t" on="false"/>
                  <v:stroke color="#333399" weight="9360" dashstyle="dash" joinstyle="round" endcap="flat"/>
                </v:shape>
                <v:shape id="shape_0" stroked="t" style="position:absolute;left:5891;top:1650;width:359;height:1079;flip:x;mso-position-horizontal-relative:char">
                  <w10:wrap type="none"/>
                  <v:fill o:detectmouseclick="t" on="false"/>
                  <v:stroke color="#333399" weight="9360" dashstyle="dash" joinstyle="round" endcap="flat"/>
                </v:shape>
              </v:group>
            </w:pict>
          </mc:Fallback>
        </mc:AlternateContent>
      </w:r>
    </w:p>
    <w:p>
      <w:pPr>
        <w:pStyle w:val="Normal"/>
        <w:jc w:val="center"/>
        <w:rPr/>
      </w:pPr>
      <w:r>
        <w:rPr>
          <w:rFonts w:cs="Arial" w:ascii="Arial" w:hAnsi="Arial"/>
          <w:b/>
        </w:rPr>
        <w:t>Figure 7.</w:t>
      </w:r>
      <w:r>
        <w:rPr>
          <w:rFonts w:cs="Arial" w:ascii="Arial" w:hAnsi="Arial"/>
          <w:b/>
        </w:rPr>
        <w:t>3</w:t>
      </w:r>
      <w:r>
        <w:rPr>
          <w:rFonts w:cs="Arial" w:ascii="Arial" w:hAnsi="Arial"/>
          <w:b/>
        </w:rPr>
        <w:t>.2 Example DNS64 and NAT64 functionality network placement with standalone NAT64</w:t>
      </w:r>
    </w:p>
    <w:p>
      <w:pPr>
        <w:pStyle w:val="Heading3"/>
        <w:bidi w:val="0"/>
        <w:jc w:val="start"/>
        <w:rPr/>
      </w:pPr>
      <w:bookmarkStart w:id="73" w:name="__RefHeading___Toc292055359"/>
      <w:bookmarkEnd w:id="73"/>
      <w:r>
        <w:rPr>
          <w:lang w:eastAsia="zh-CN"/>
        </w:rPr>
        <w:t>7.</w:t>
      </w:r>
      <w:r>
        <w:rPr>
          <w:lang w:eastAsia="zh-CN"/>
        </w:rPr>
        <w:t>3</w:t>
      </w:r>
      <w:r>
        <w:rPr>
          <w:lang w:eastAsia="zh-CN"/>
        </w:rPr>
        <w:t>.</w:t>
      </w:r>
      <w:r>
        <w:rPr>
          <w:lang w:eastAsia="zh-CN"/>
        </w:rPr>
        <w:t>4</w:t>
      </w:r>
      <w:r>
        <w:rPr>
          <w:lang w:eastAsia="zh-CN"/>
        </w:rPr>
        <w:tab/>
        <w:t>Server Flow Example</w:t>
      </w:r>
    </w:p>
    <w:p>
      <w:pPr>
        <w:pStyle w:val="Normal"/>
        <w:overflowPunct w:val="false"/>
        <w:autoSpaceDE w:val="false"/>
        <w:textAlignment w:val="baseline"/>
        <w:rPr/>
      </w:pPr>
      <w:r>
        <w:rPr>
          <w:color w:val="000000"/>
          <w:lang w:eastAsia="zh-CN"/>
        </w:rPr>
        <w:t>Suppose an IPv6 only MS/</w:t>
      </w:r>
      <w:r>
        <w:rPr>
          <w:color w:val="000000"/>
          <w:lang w:val="en-US" w:eastAsia="en-US"/>
        </w:rPr>
        <w:t>UE's</w:t>
      </w:r>
      <w:r>
        <w:rPr>
          <w:color w:val="000000"/>
          <w:lang w:eastAsia="zh-CN"/>
        </w:rPr>
        <w:t xml:space="preserve"> IPv6 address is Y, the IPv4 only Server's IPv4 address is X, the DNS64 selects NAT64A as the NAT64 gateway for this service. The main procedures for the MS/UE visiting an IPv4 only server with IPv4 address X is illustrated in Figure 7.</w:t>
      </w:r>
      <w:r>
        <w:rPr>
          <w:color w:val="000000"/>
          <w:lang w:eastAsia="zh-CN"/>
        </w:rPr>
        <w:t>3</w:t>
      </w:r>
      <w:r>
        <w:rPr>
          <w:color w:val="000000"/>
          <w:lang w:eastAsia="zh-CN"/>
        </w:rPr>
        <w:t xml:space="preserve">.2. More details can be found in </w:t>
      </w:r>
      <w:r>
        <w:rPr>
          <w:color w:val="000000"/>
          <w:lang w:eastAsia="ja-JP"/>
        </w:rPr>
        <w:t>draft-ietf-behave-v6v4-xlate-stateful-12</w:t>
      </w:r>
      <w:r>
        <w:rPr>
          <w:color w:val="000000"/>
          <w:lang w:eastAsia="zh-CN"/>
        </w:rPr>
        <w:t xml:space="preserve"> [17].</w:t>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bookmarkStart w:id="74" w:name="_1347362713"/>
      <w:bookmarkEnd w:id="74"/>
      <w:r>
        <w:rPr>
          <w:rFonts w:cs="Arial" w:ascii="Arial" w:hAnsi="Arial"/>
          <w:b/>
          <w:color w:val="000000"/>
          <w:lang w:eastAsia="zh-CN"/>
        </w:rPr>
        <w:drawing>
          <wp:inline distT="0" distB="0" distL="0" distR="0">
            <wp:extent cx="5390515" cy="3809365"/>
            <wp:effectExtent l="0" t="0" r="0" b="0"/>
            <wp:docPr id="2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title=""/>
                    <pic:cNvPicPr>
                      <a:picLocks noChangeAspect="1" noChangeArrowheads="1"/>
                    </pic:cNvPicPr>
                  </pic:nvPicPr>
                  <pic:blipFill>
                    <a:blip r:embed="rId18"/>
                    <a:srcRect l="-7" t="-9" r="-7" b="-9"/>
                    <a:stretch>
                      <a:fillRect/>
                    </a:stretch>
                  </pic:blipFill>
                  <pic:spPr bwMode="auto">
                    <a:xfrm>
                      <a:off x="0" y="0"/>
                      <a:ext cx="5390515" cy="3809365"/>
                    </a:xfrm>
                    <a:prstGeom prst="rect">
                      <a:avLst/>
                    </a:prstGeom>
                  </pic:spPr>
                </pic:pic>
              </a:graphicData>
            </a:graphic>
          </wp:inline>
        </w:drawing>
      </w:r>
    </w:p>
    <w:p>
      <w:pPr>
        <w:pStyle w:val="Normal"/>
        <w:jc w:val="center"/>
        <w:rPr/>
      </w:pPr>
      <w:r>
        <w:rPr>
          <w:rFonts w:cs="Arial" w:ascii="Arial" w:hAnsi="Arial"/>
          <w:b/>
        </w:rPr>
        <w:t>Figure 7.</w:t>
      </w:r>
      <w:r>
        <w:rPr>
          <w:rFonts w:cs="Arial" w:ascii="Arial" w:hAnsi="Arial"/>
          <w:b/>
        </w:rPr>
        <w:t>3</w:t>
      </w:r>
      <w:r>
        <w:rPr>
          <w:rFonts w:cs="Arial" w:ascii="Arial" w:hAnsi="Arial"/>
          <w:b/>
        </w:rPr>
        <w:t>.3 Message flow of NAT64</w:t>
      </w:r>
    </w:p>
    <w:p>
      <w:pPr>
        <w:pStyle w:val="Heading3"/>
        <w:bidi w:val="0"/>
        <w:jc w:val="start"/>
        <w:rPr/>
      </w:pPr>
      <w:bookmarkStart w:id="75" w:name="__RefHeading___Toc292055360"/>
      <w:bookmarkEnd w:id="75"/>
      <w:r>
        <w:rPr>
          <w:lang w:eastAsia="zh-CN"/>
        </w:rPr>
        <w:t>7.</w:t>
      </w:r>
      <w:r>
        <w:rPr>
          <w:lang w:eastAsia="zh-CN"/>
        </w:rPr>
        <w:t>3</w:t>
      </w:r>
      <w:r>
        <w:rPr>
          <w:lang w:eastAsia="zh-CN"/>
        </w:rPr>
        <w:t>.</w:t>
      </w:r>
      <w:r>
        <w:rPr>
          <w:lang w:eastAsia="zh-CN"/>
        </w:rPr>
        <w:t>5</w:t>
      </w:r>
      <w:r>
        <w:rPr>
          <w:lang w:eastAsia="zh-CN"/>
        </w:rPr>
        <w:tab/>
        <w:t>Evaluation</w:t>
      </w:r>
    </w:p>
    <w:p>
      <w:pPr>
        <w:pStyle w:val="Normal"/>
        <w:overflowPunct w:val="false"/>
        <w:autoSpaceDE w:val="false"/>
        <w:textAlignment w:val="baseline"/>
        <w:rPr>
          <w:color w:val="000000"/>
          <w:lang w:eastAsia="zh-CN"/>
        </w:rPr>
      </w:pPr>
      <w:r>
        <w:rPr>
          <w:color w:val="000000"/>
          <w:lang w:eastAsia="zh-CN"/>
        </w:rPr>
        <w:t xml:space="preserve">Besides end to end IPv6 communication the solution also allows communication between IPv6-only MS/UE and IPv4-only services/peers using NAT64 functionality. </w:t>
      </w:r>
    </w:p>
    <w:p>
      <w:pPr>
        <w:pStyle w:val="Normal"/>
        <w:rPr>
          <w:b/>
          <w:b/>
          <w:lang w:val="en-US" w:eastAsia="ja-JP"/>
        </w:rPr>
      </w:pPr>
      <w:r>
        <w:rPr>
          <w:b/>
          <w:lang w:val="en-US" w:eastAsia="ja-JP"/>
        </w:rPr>
        <w:t>Known issues of the solution:</w:t>
      </w:r>
    </w:p>
    <w:p>
      <w:pPr>
        <w:pStyle w:val="Normal"/>
        <w:numPr>
          <w:ilvl w:val="0"/>
          <w:numId w:val="5"/>
        </w:numPr>
        <w:overflowPunct w:val="false"/>
        <w:autoSpaceDE w:val="false"/>
        <w:textAlignment w:val="baseline"/>
        <w:rPr/>
      </w:pPr>
      <w:r>
        <w:rPr>
          <w:color w:val="000000"/>
          <w:lang w:eastAsia="ja-JP"/>
        </w:rPr>
        <w:t>The session binding between MS/UE IPv6 address and public IPv4 address/port is not known to the PCC architecture. Therefore, depending on deployment and if the application is NAT aware and has access to the binding (as e.g. in the case of IMS), there may or may not be issues with applying PCC to the session.</w:t>
      </w:r>
      <w:r>
        <w:rPr>
          <w:color w:val="000000"/>
          <w:lang w:eastAsia="zh-CN"/>
        </w:rPr>
        <w:t xml:space="preserve"> </w:t>
      </w:r>
    </w:p>
    <w:p>
      <w:pPr>
        <w:pStyle w:val="Normal"/>
        <w:numPr>
          <w:ilvl w:val="0"/>
          <w:numId w:val="5"/>
        </w:numPr>
        <w:overflowPunct w:val="false"/>
        <w:autoSpaceDE w:val="false"/>
        <w:textAlignment w:val="baseline"/>
        <w:rPr>
          <w:color w:val="000000"/>
          <w:lang w:eastAsia="zh-CN"/>
        </w:rPr>
      </w:pPr>
      <w:r>
        <w:rPr>
          <w:color w:val="000000"/>
          <w:lang w:eastAsia="zh-CN"/>
        </w:rPr>
        <w:t>General NAT concerns, not specific to 3GPP networks, apply. For example, applications that embed IP addresses in the payload and are not NAT aware require additional functionality to work across NATs.</w:t>
      </w:r>
    </w:p>
    <w:p>
      <w:pPr>
        <w:pStyle w:val="Normal"/>
        <w:numPr>
          <w:ilvl w:val="0"/>
          <w:numId w:val="5"/>
        </w:numPr>
        <w:overflowPunct w:val="false"/>
        <w:autoSpaceDE w:val="false"/>
        <w:textAlignment w:val="baseline"/>
        <w:rPr>
          <w:color w:val="000000"/>
          <w:lang w:eastAsia="zh-CN"/>
        </w:rPr>
      </w:pPr>
      <w:r>
        <w:rPr>
          <w:color w:val="000000"/>
          <w:lang w:eastAsia="zh-CN"/>
        </w:rPr>
        <w:t>In case of roaming with Local Breakout (PGW/GGSN in VPLMN), if there is a need to reach IPv4-only services, the VPLMN operator would be required to deploy NAT64/DNS64 in order to provide the same user experience using IPv6-only connections for IPv4-only services as in non-roaming scenarios.</w:t>
      </w:r>
    </w:p>
    <w:p>
      <w:pPr>
        <w:pStyle w:val="Normal"/>
        <w:numPr>
          <w:ilvl w:val="0"/>
          <w:numId w:val="5"/>
        </w:numPr>
        <w:overflowPunct w:val="false"/>
        <w:autoSpaceDE w:val="false"/>
        <w:textAlignment w:val="baseline"/>
        <w:rPr>
          <w:color w:val="000000"/>
          <w:lang w:eastAsia="zh-CN"/>
        </w:rPr>
      </w:pPr>
      <w:r>
        <w:rPr>
          <w:color w:val="000000"/>
          <w:lang w:eastAsia="zh-CN"/>
        </w:rPr>
        <w:t>It is unclear how IPv4 literals are supported.</w:t>
      </w:r>
    </w:p>
    <w:p>
      <w:pPr>
        <w:pStyle w:val="Normal"/>
        <w:rPr>
          <w:b/>
          <w:b/>
          <w:lang w:val="en-US" w:eastAsia="ja-JP"/>
        </w:rPr>
      </w:pPr>
      <w:r>
        <w:rPr>
          <w:b/>
          <w:lang w:val="en-US" w:eastAsia="ja-JP"/>
        </w:rPr>
        <w:t>Known benefits of the solution</w:t>
      </w:r>
    </w:p>
    <w:p>
      <w:pPr>
        <w:pStyle w:val="Normal"/>
        <w:numPr>
          <w:ilvl w:val="0"/>
          <w:numId w:val="5"/>
        </w:numPr>
        <w:overflowPunct w:val="false"/>
        <w:autoSpaceDE w:val="false"/>
        <w:textAlignment w:val="baseline"/>
        <w:rPr>
          <w:color w:val="000000"/>
          <w:lang w:val="en-US" w:eastAsia="ja-JP"/>
        </w:rPr>
      </w:pPr>
      <w:r>
        <w:rPr>
          <w:color w:val="000000"/>
          <w:lang w:val="en-US" w:eastAsia="ja-JP"/>
        </w:rPr>
        <w:t>This solution requires no changes to the MS/UE.</w:t>
      </w:r>
    </w:p>
    <w:p>
      <w:pPr>
        <w:pStyle w:val="Normal"/>
        <w:numPr>
          <w:ilvl w:val="0"/>
          <w:numId w:val="5"/>
        </w:numPr>
        <w:overflowPunct w:val="false"/>
        <w:autoSpaceDE w:val="false"/>
        <w:textAlignment w:val="baseline"/>
        <w:rPr>
          <w:color w:val="000000"/>
          <w:lang w:val="en-US" w:eastAsia="ja-JP"/>
        </w:rPr>
      </w:pPr>
      <w:r>
        <w:rPr>
          <w:color w:val="000000"/>
          <w:lang w:val="en-US" w:eastAsia="ja-JP"/>
        </w:rPr>
        <w:t>The existing bearer and session management procedures can be used without any change.</w:t>
      </w:r>
    </w:p>
    <w:p>
      <w:pPr>
        <w:pStyle w:val="Normal"/>
        <w:numPr>
          <w:ilvl w:val="0"/>
          <w:numId w:val="5"/>
        </w:numPr>
        <w:overflowPunct w:val="false"/>
        <w:autoSpaceDE w:val="false"/>
        <w:textAlignment w:val="baseline"/>
        <w:rPr>
          <w:color w:val="000000"/>
          <w:lang w:eastAsia="ja-JP"/>
        </w:rPr>
      </w:pPr>
      <w:r>
        <w:rPr>
          <w:color w:val="000000"/>
          <w:lang w:eastAsia="ja-JP"/>
        </w:rPr>
        <w:t>This solution does not introduce any additional tunnelling overhead on any interfaces.</w:t>
      </w:r>
    </w:p>
    <w:p>
      <w:pPr>
        <w:pStyle w:val="Normal"/>
        <w:numPr>
          <w:ilvl w:val="0"/>
          <w:numId w:val="5"/>
        </w:numPr>
        <w:overflowPunct w:val="false"/>
        <w:autoSpaceDE w:val="false"/>
        <w:textAlignment w:val="baseline"/>
        <w:rPr>
          <w:color w:val="000000"/>
          <w:lang w:val="en-US" w:eastAsia="ja-JP"/>
        </w:rPr>
      </w:pPr>
      <w:r>
        <w:rPr>
          <w:color w:val="000000"/>
          <w:lang w:val="en-US" w:eastAsia="ja-JP"/>
        </w:rPr>
        <w:t>This solution has no impact to the 3GPP network architecture, no new interface or network element is needed. This solution can be deployed without any additional normative specification within 3GPP. Limitations described under “known issues” above apply.</w:t>
      </w:r>
    </w:p>
    <w:p>
      <w:pPr>
        <w:pStyle w:val="Normal"/>
        <w:numPr>
          <w:ilvl w:val="0"/>
          <w:numId w:val="5"/>
        </w:numPr>
        <w:overflowPunct w:val="false"/>
        <w:autoSpaceDE w:val="false"/>
        <w:textAlignment w:val="baseline"/>
        <w:rPr>
          <w:color w:val="000000"/>
          <w:lang w:eastAsia="ja-JP"/>
        </w:rPr>
      </w:pPr>
      <w:r>
        <w:rPr>
          <w:color w:val="000000"/>
          <w:lang w:eastAsia="ja-JP"/>
        </w:rPr>
        <w:t>No changes to the IPv6 address-assignment procedures required.</w:t>
      </w:r>
    </w:p>
    <w:p>
      <w:pPr>
        <w:pStyle w:val="Normal"/>
        <w:numPr>
          <w:ilvl w:val="0"/>
          <w:numId w:val="5"/>
        </w:numPr>
        <w:overflowPunct w:val="false"/>
        <w:autoSpaceDE w:val="false"/>
        <w:textAlignment w:val="baseline"/>
        <w:rPr>
          <w:color w:val="000000"/>
          <w:lang w:eastAsia="ja-JP"/>
        </w:rPr>
      </w:pPr>
      <w:r>
        <w:rPr>
          <w:color w:val="000000"/>
          <w:lang w:eastAsia="ja-JP"/>
        </w:rPr>
        <w:t>No bearing on the type of transport network: Transport network can be IPv4 or IPv6.</w:t>
      </w:r>
    </w:p>
    <w:p>
      <w:pPr>
        <w:pStyle w:val="Normal"/>
        <w:numPr>
          <w:ilvl w:val="0"/>
          <w:numId w:val="5"/>
        </w:numPr>
        <w:overflowPunct w:val="false"/>
        <w:autoSpaceDE w:val="false"/>
        <w:textAlignment w:val="baseline"/>
        <w:rPr>
          <w:color w:val="000000"/>
          <w:lang w:eastAsia="ja-JP"/>
        </w:rPr>
      </w:pPr>
      <w:r>
        <w:rPr>
          <w:color w:val="000000"/>
          <w:lang w:eastAsia="ja-JP"/>
        </w:rPr>
        <w:t>NAT64 can be either co-located or separate from GGSN/PDN-GW.</w:t>
      </w:r>
    </w:p>
    <w:p>
      <w:pPr>
        <w:pStyle w:val="Normal"/>
        <w:numPr>
          <w:ilvl w:val="0"/>
          <w:numId w:val="2"/>
        </w:numPr>
        <w:overflowPunct w:val="false"/>
        <w:autoSpaceDE w:val="false"/>
        <w:textAlignment w:val="baseline"/>
        <w:rPr>
          <w:color w:val="000000"/>
          <w:lang w:eastAsia="ja-JP"/>
        </w:rPr>
      </w:pPr>
      <w:r>
        <w:rPr>
          <w:color w:val="000000"/>
          <w:lang w:eastAsia="ja-JP"/>
        </w:rPr>
        <w:t>Solution to the public IPv4 address exhaustion problem through the use of  stateful NAT64.</w:t>
      </w:r>
    </w:p>
    <w:p>
      <w:pPr>
        <w:pStyle w:val="Normal"/>
        <w:numPr>
          <w:ilvl w:val="0"/>
          <w:numId w:val="2"/>
        </w:numPr>
        <w:overflowPunct w:val="false"/>
        <w:autoSpaceDE w:val="false"/>
        <w:textAlignment w:val="baseline"/>
        <w:rPr>
          <w:color w:val="000000"/>
          <w:lang w:eastAsia="ja-JP"/>
        </w:rPr>
      </w:pPr>
      <w:r>
        <w:rPr>
          <w:color w:val="000000"/>
          <w:lang w:eastAsia="ja-JP"/>
        </w:rPr>
        <w:t xml:space="preserve">No impact on QoS/bearer procedures between UE and PDN GW/S GW. </w:t>
      </w:r>
    </w:p>
    <w:p>
      <w:pPr>
        <w:pStyle w:val="Heading3"/>
        <w:bidi w:val="0"/>
        <w:jc w:val="start"/>
        <w:rPr/>
      </w:pPr>
      <w:bookmarkStart w:id="76" w:name="__RefHeading___Toc292055361"/>
      <w:bookmarkEnd w:id="76"/>
      <w:r>
        <w:rPr>
          <w:lang w:eastAsia="zh-CN"/>
        </w:rPr>
        <w:t>7.</w:t>
      </w:r>
      <w:r>
        <w:rPr>
          <w:lang w:eastAsia="zh-CN"/>
        </w:rPr>
        <w:t>3</w:t>
      </w:r>
      <w:r>
        <w:rPr>
          <w:lang w:eastAsia="zh-CN"/>
        </w:rPr>
        <w:t>.</w:t>
      </w:r>
      <w:r>
        <w:rPr>
          <w:lang w:eastAsia="zh-CN"/>
        </w:rPr>
        <w:t>6</w:t>
      </w:r>
      <w:r>
        <w:rPr>
          <w:lang w:eastAsia="zh-CN"/>
        </w:rPr>
        <w:tab/>
        <w:t>Applicability</w:t>
      </w:r>
    </w:p>
    <w:p>
      <w:pPr>
        <w:pStyle w:val="Normal"/>
        <w:overflowPunct w:val="false"/>
        <w:autoSpaceDE w:val="false"/>
        <w:textAlignment w:val="baseline"/>
        <w:rPr>
          <w:color w:val="000000"/>
          <w:lang w:eastAsia="zh-CN"/>
        </w:rPr>
      </w:pPr>
      <w:r>
        <w:rPr>
          <w:color w:val="000000"/>
          <w:lang w:eastAsia="zh-CN"/>
        </w:rPr>
        <w:t>This solution applies to scenario 3.</w:t>
      </w:r>
    </w:p>
    <w:p>
      <w:pPr>
        <w:pStyle w:val="Normal"/>
        <w:overflowPunct w:val="false"/>
        <w:autoSpaceDE w:val="false"/>
        <w:textAlignment w:val="baseline"/>
        <w:rPr>
          <w:lang w:eastAsia="zh-CN"/>
        </w:rPr>
      </w:pPr>
      <w:r>
        <w:rPr>
          <w:color w:val="000000"/>
          <w:lang w:eastAsia="zh-CN"/>
        </w:rPr>
        <w:t>Given t</w:t>
      </w:r>
      <w:r>
        <w:rPr>
          <w:color w:val="000000"/>
          <w:lang w:eastAsia="ja-JP"/>
        </w:rPr>
        <w:t>h</w:t>
      </w:r>
      <w:r>
        <w:rPr>
          <w:color w:val="000000"/>
          <w:lang w:eastAsia="zh-CN"/>
        </w:rPr>
        <w:t>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1"/>
        <w:bidi w:val="0"/>
        <w:ind w:start="1134" w:hanging="1134"/>
        <w:jc w:val="start"/>
        <w:rPr>
          <w:lang w:eastAsia="zh-CN"/>
        </w:rPr>
      </w:pPr>
      <w:bookmarkStart w:id="77" w:name="__RefHeading___Toc292055362"/>
      <w:bookmarkStart w:id="78" w:name="historyclause"/>
      <w:bookmarkEnd w:id="77"/>
      <w:bookmarkEnd w:id="78"/>
      <w:r>
        <w:rPr>
          <w:lang w:eastAsia="zh-CN"/>
        </w:rPr>
        <w:t>8</w:t>
        <w:tab/>
        <w:t>Evaluation</w:t>
      </w:r>
    </w:p>
    <w:p>
      <w:pPr>
        <w:pStyle w:val="Normal"/>
        <w:numPr>
          <w:ilvl w:val="0"/>
          <w:numId w:val="0"/>
        </w:numPr>
        <w:outlineLvl w:val="0"/>
        <w:rPr>
          <w:lang w:eastAsia="zh-CN"/>
        </w:rPr>
      </w:pPr>
      <w:bookmarkStart w:id="79" w:name="__RefHeading___Toc29300_3320553937"/>
      <w:bookmarkEnd w:id="79"/>
      <w:r>
        <w:rPr>
          <w:lang w:eastAsia="zh-CN"/>
        </w:rPr>
        <w:t>TBD</w:t>
      </w:r>
    </w:p>
    <w:p>
      <w:pPr>
        <w:pStyle w:val="Heading1"/>
        <w:bidi w:val="0"/>
        <w:ind w:start="1134" w:hanging="1134"/>
        <w:jc w:val="start"/>
        <w:rPr>
          <w:lang w:eastAsia="zh-CN"/>
        </w:rPr>
      </w:pPr>
      <w:bookmarkStart w:id="80" w:name="__RefHeading___Toc292055363"/>
      <w:bookmarkEnd w:id="80"/>
      <w:r>
        <w:rPr>
          <w:lang w:eastAsia="zh-CN"/>
        </w:rPr>
        <w:t>9</w:t>
        <w:tab/>
        <w:t>Summary</w:t>
      </w:r>
    </w:p>
    <w:p>
      <w:pPr>
        <w:pStyle w:val="Normal"/>
        <w:overflowPunct w:val="false"/>
        <w:autoSpaceDE w:val="false"/>
        <w:textAlignment w:val="baseline"/>
        <w:rPr>
          <w:color w:val="000000"/>
          <w:lang w:eastAsia="zh-CN"/>
          <w:del w:id="306" w:author="S2-112193" w:date="2011-05-01T22:36:00Z"/>
        </w:rPr>
      </w:pPr>
      <w:del w:id="305" w:author="S2-112193" w:date="2011-05-01T22:36:00Z">
        <w:r>
          <w:rPr>
            <w:color w:val="000000"/>
            <w:lang w:eastAsia="zh-CN"/>
          </w:rPr>
          <w:delText xml:space="preserve">Two main strategies may be retained by mobile operators to provide IPv6 connectivity to UEs. </w:delText>
        </w:r>
      </w:del>
    </w:p>
    <w:p>
      <w:pPr>
        <w:pStyle w:val="Normal"/>
        <w:overflowPunct w:val="false"/>
        <w:autoSpaceDE w:val="false"/>
        <w:textAlignment w:val="baseline"/>
        <w:rPr>
          <w:color w:val="000000"/>
          <w:lang w:eastAsia="zh-CN"/>
          <w:del w:id="308" w:author="S2-112193" w:date="2011-05-01T22:36:00Z"/>
        </w:rPr>
      </w:pPr>
      <w:del w:id="307" w:author="S2-112193" w:date="2011-05-01T22:36:00Z">
        <w:r>
          <w:rPr>
            <w:color w:val="000000"/>
            <w:lang w:eastAsia="zh-CN"/>
          </w:rPr>
          <w:delText>For the first strategy, the operator may provide IPv4 and IPv6 connectivity for the UE. According to the scenario considered, the operator will assign a public IPv4 address or a private IPv4 address in addition to an IPv6 prefix. The operator can select one of the technical solutions described in clause 7 of this document.</w:delText>
        </w:r>
      </w:del>
    </w:p>
    <w:p>
      <w:pPr>
        <w:pStyle w:val="Normal"/>
        <w:overflowPunct w:val="false"/>
        <w:autoSpaceDE w:val="false"/>
        <w:textAlignment w:val="baseline"/>
        <w:rPr>
          <w:color w:val="000000"/>
          <w:lang w:eastAsia="zh-CN"/>
          <w:del w:id="310" w:author="S2-112193" w:date="2011-05-01T22:36:00Z"/>
        </w:rPr>
      </w:pPr>
      <w:del w:id="309" w:author="S2-112193" w:date="2011-05-01T22:36:00Z">
        <w:r>
          <w:rPr>
            <w:color w:val="000000"/>
            <w:lang w:eastAsia="zh-CN"/>
          </w:rPr>
          <w:delText>The second strategy, consisting of providing the UE with IPv6-only connectivity, can be considered as a first stage or an ultimate target scenario for operators. The operator can use NAT64/DNS64 capability to access to IPv4-only services if access to IPv4 services is needed.</w:delText>
        </w:r>
      </w:del>
    </w:p>
    <w:p>
      <w:pPr>
        <w:pStyle w:val="Normal"/>
        <w:overflowPunct w:val="false"/>
        <w:autoSpaceDE w:val="false"/>
        <w:textAlignment w:val="baseline"/>
        <w:rPr/>
      </w:pPr>
      <w:del w:id="311" w:author="S2-112193" w:date="2011-05-01T22:36:00Z">
        <w:r>
          <w:rPr>
            <w:color w:val="000000"/>
            <w:lang w:eastAsia="zh-CN"/>
          </w:rPr>
          <w:delText>Editor's note: this summary section is still work in progress (e.g. anticipated evolution of clause 7)</w:delText>
        </w:r>
      </w:del>
      <w:del w:id="312" w:author="S2-112193" w:date="2011-05-01T22:36:00Z">
        <w:r>
          <w:rPr>
            <w:color w:val="000000"/>
            <w:lang w:eastAsia="zh-CN"/>
          </w:rPr>
          <w:delText>.</w:delText>
        </w:r>
      </w:del>
      <w:ins w:id="313" w:author="S2-112193" w:date="2011-05-01T22:35:00Z">
        <w:r>
          <w:rPr>
            <w:color w:val="000000"/>
            <w:lang w:eastAsia="zh-CN"/>
          </w:rPr>
          <w:t>Recommended strategies for 3GPP specifications based on the solutions developed above are provided in clause 10 “Recommendations”.</w:t>
        </w:r>
      </w:ins>
    </w:p>
    <w:p>
      <w:pPr>
        <w:pStyle w:val="Normal"/>
        <w:overflowPunct w:val="false"/>
        <w:autoSpaceDE w:val="false"/>
        <w:textAlignment w:val="baseline"/>
        <w:rPr>
          <w:color w:val="000000"/>
          <w:lang w:eastAsia="zh-CN"/>
        </w:rPr>
      </w:pPr>
      <w:ins w:id="315" w:author="S2-112193" w:date="2011-05-01T22:35:00Z">
        <w:r>
          <w:rPr>
            <w:color w:val="000000"/>
            <w:lang w:eastAsia="zh-CN"/>
          </w:rPr>
          <w:t>In addition, operators may consider some of the solutions described in Annex B for deployment. As these mechanisms are not considered further in 3GPP, they are not expected to be further updated or maintained in 3GPP documentation.</w:t>
        </w:r>
      </w:ins>
    </w:p>
    <w:p>
      <w:pPr>
        <w:pStyle w:val="Heading1"/>
        <w:bidi w:val="0"/>
        <w:ind w:start="1134" w:hanging="1134"/>
        <w:jc w:val="start"/>
        <w:rPr/>
      </w:pPr>
      <w:bookmarkStart w:id="81" w:name="__RefHeading___Toc292055364"/>
      <w:bookmarkEnd w:id="81"/>
      <w:r>
        <w:rPr>
          <w:lang w:eastAsia="zh-CN"/>
        </w:rPr>
        <w:t>10</w:t>
      </w:r>
      <w:r>
        <w:rPr>
          <w:lang w:eastAsia="zh-CN"/>
        </w:rPr>
        <w:tab/>
        <w:t>Recommendations</w:t>
      </w:r>
    </w:p>
    <w:p>
      <w:pPr>
        <w:pStyle w:val="Normal"/>
        <w:numPr>
          <w:ilvl w:val="0"/>
          <w:numId w:val="0"/>
        </w:numPr>
        <w:outlineLvl w:val="0"/>
        <w:rPr/>
      </w:pPr>
      <w:del w:id="316" w:author="S2-112193" w:date="2011-05-01T22:36:00Z">
        <w:bookmarkStart w:id="82" w:name="__RefHeading___Toc29302_3320553937"/>
        <w:bookmarkEnd w:id="82"/>
        <w:r>
          <w:rPr>
            <w:lang w:eastAsia="zh-CN"/>
          </w:rPr>
          <w:delText>TBD</w:delText>
        </w:r>
      </w:del>
      <w:ins w:id="317" w:author="S2-112193" w:date="2011-05-01T22:36:00Z">
        <w:r>
          <w:rPr>
            <w:lang w:eastAsia="zh-CN"/>
          </w:rPr>
          <w:t xml:space="preserve">3GPP specifications recognize two main strategies to provide IPv6 connectivity to UEs. </w:t>
        </w:r>
      </w:ins>
    </w:p>
    <w:p>
      <w:pPr>
        <w:pStyle w:val="Normal"/>
        <w:numPr>
          <w:ilvl w:val="0"/>
          <w:numId w:val="0"/>
        </w:numPr>
        <w:outlineLvl w:val="0"/>
        <w:rPr>
          <w:lang w:eastAsia="zh-CN"/>
          <w:ins w:id="320" w:author="S2-112193" w:date="2011-05-01T22:36:00Z"/>
        </w:rPr>
      </w:pPr>
      <w:ins w:id="319" w:author="S2-112193" w:date="2011-05-01T22:36:00Z">
        <w:bookmarkStart w:id="83" w:name="__RefHeading___Toc29304_3320553937"/>
        <w:bookmarkEnd w:id="83"/>
        <w:r>
          <w:rPr>
            <w:lang w:eastAsia="zh-CN"/>
          </w:rPr>
          <w:t>For the first strategy, the operator may provide IPv4 and IPv6 connectivity for the UE. According to the scenario considered, the operator will assign a public IPv4 address or a private IPv4 address in addition to an IPv6 prefix. The operator can select one of the technical solutions described in clause 7 of this document.</w:t>
        </w:r>
      </w:ins>
    </w:p>
    <w:p>
      <w:pPr>
        <w:pStyle w:val="Normal"/>
        <w:numPr>
          <w:ilvl w:val="0"/>
          <w:numId w:val="0"/>
        </w:numPr>
        <w:outlineLvl w:val="0"/>
        <w:rPr>
          <w:lang w:eastAsia="zh-CN"/>
        </w:rPr>
      </w:pPr>
      <w:ins w:id="321" w:author="S2-112193" w:date="2011-05-01T22:36:00Z">
        <w:bookmarkStart w:id="84" w:name="__RefHeading___Toc29306_3320553937"/>
        <w:bookmarkEnd w:id="84"/>
        <w:r>
          <w:rPr>
            <w:lang w:eastAsia="zh-CN"/>
          </w:rPr>
          <w:t>The second strategy, consisting of providing the UE with IPv6-only connectivity, can be considered as a first stage or an ultimate target scenario for operators. The operator can use NAT64/DNS64 capability to access to IPv4-only services if access to IPv4 services is needed.</w:t>
        </w:r>
      </w:ins>
      <w:r>
        <w:br w:type="page"/>
      </w:r>
    </w:p>
    <w:p>
      <w:pPr>
        <w:pStyle w:val="Heading9"/>
        <w:bidi w:val="0"/>
        <w:jc w:val="start"/>
        <w:rPr/>
      </w:pPr>
      <w:bookmarkStart w:id="85" w:name="__RefHeading___Toc292055365"/>
      <w:bookmarkEnd w:id="85"/>
      <w:r>
        <w:rPr/>
        <w:t xml:space="preserve">Annex </w:t>
      </w:r>
      <w:r>
        <w:rPr>
          <w:lang w:eastAsia="zh-CN"/>
        </w:rPr>
        <w:t>A</w:t>
      </w:r>
      <w:r>
        <w:rPr/>
        <w:t>:</w:t>
      </w:r>
      <w:r>
        <w:rPr>
          <w:lang w:eastAsia="zh-CN"/>
        </w:rPr>
        <w:br/>
      </w:r>
      <w:r>
        <w:rPr/>
        <w:t>Reference Scenarios for NAT in the EPC</w:t>
      </w:r>
    </w:p>
    <w:p>
      <w:pPr>
        <w:pStyle w:val="Normal"/>
        <w:rPr/>
      </w:pPr>
      <w:r>
        <w:rPr/>
        <w:t>IPv6 migration may involve the use of NAT. The use of NAT in the EPC raises several issues, in particular as it relates to interactions with dynamic Policy and Charging Control (PCC). In this section examines these issues. This annex only covers non-roaming scenarios. NAT related to roaming scenarios is not being considered in this TR. Note that while this annex focuses on NAT in EPC, the considerations in this annex apply for GPRS networks in a similar way.</w:t>
      </w:r>
    </w:p>
    <w:p>
      <w:pPr>
        <w:pStyle w:val="Heading1"/>
        <w:bidi w:val="0"/>
        <w:ind w:start="1134" w:hanging="1134"/>
        <w:jc w:val="start"/>
        <w:rPr/>
      </w:pPr>
      <w:bookmarkStart w:id="86" w:name="__RefHeading___Toc292055366"/>
      <w:bookmarkEnd w:id="86"/>
      <w:r>
        <w:rPr/>
        <w:t>A</w:t>
      </w:r>
      <w:r>
        <w:rPr/>
        <w:t>.1 UE and AF In the same Address Realm</w:t>
      </w:r>
    </w:p>
    <w:p>
      <w:pPr>
        <w:pStyle w:val="Normal"/>
        <w:rPr/>
      </w:pPr>
      <w:r>
        <w:rPr/>
        <w:t xml:space="preserve">Figure </w:t>
      </w:r>
      <w:r>
        <w:rPr>
          <w:lang w:eastAsia="zh-CN"/>
        </w:rPr>
        <w:t>A</w:t>
      </w:r>
      <w:r>
        <w:rPr/>
        <w:t>.1</w:t>
      </w:r>
      <w:r>
        <w:rPr/>
        <w:fldChar w:fldCharType="begin"/>
      </w:r>
      <w:r>
        <w:rPr/>
        <w:instrText> REF _Ref260664162 \h </w:instrText>
      </w:r>
      <w:r>
        <w:rPr/>
        <w:fldChar w:fldCharType="separate"/>
      </w:r>
      <w:r>
        <w:rPr/>
        <w:t>Error: Reference source not found</w:t>
      </w:r>
      <w:r>
        <w:rPr/>
        <w:fldChar w:fldCharType="end"/>
      </w:r>
      <w:r>
        <w:rPr/>
        <w:t xml:space="preserve"> and Figure </w:t>
      </w:r>
      <w:r>
        <w:rPr>
          <w:lang w:eastAsia="zh-CN"/>
        </w:rPr>
        <w:t>A</w:t>
      </w:r>
      <w:r>
        <w:rPr/>
        <w:t>.2</w:t>
      </w:r>
      <w:r>
        <w:rPr/>
        <w:fldChar w:fldCharType="begin"/>
      </w:r>
      <w:r>
        <w:rPr/>
        <w:instrText> REF _Ref260664191 \h </w:instrText>
      </w:r>
      <w:r>
        <w:rPr/>
        <w:fldChar w:fldCharType="separate"/>
      </w:r>
      <w:r>
        <w:rPr/>
        <w:t>Error: Reference source not found</w:t>
      </w:r>
      <w:r>
        <w:rPr/>
        <w:fldChar w:fldCharType="end"/>
      </w:r>
      <w:r>
        <w:rPr/>
        <w:t xml:space="preserve"> show scenarios where no NAT function exists between the AF and the UE, which is the typical deployment for e.g. IMS. NAT is employed beyond the AF. UE, PCC, and AF are all within the same addressing domain, hence NAT does not impact PCC services.</w:t>
      </w:r>
    </w:p>
    <w:p>
      <w:pPr>
        <w:pStyle w:val="Normal"/>
        <w:keepNext w:val="true"/>
        <w:rPr/>
      </w:pPr>
      <w:r>
        <w:rPr/>
        <w:drawing>
          <wp:inline distT="0" distB="0" distL="0" distR="0">
            <wp:extent cx="6115685" cy="2347595"/>
            <wp:effectExtent l="0" t="0" r="0" b="0"/>
            <wp:docPr id="23"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title=""/>
                    <pic:cNvPicPr>
                      <a:picLocks noChangeAspect="1" noChangeArrowheads="1"/>
                    </pic:cNvPicPr>
                  </pic:nvPicPr>
                  <pic:blipFill>
                    <a:blip r:embed="rId19"/>
                    <a:srcRect l="-5" t="-12" r="-5" b="-12"/>
                    <a:stretch>
                      <a:fillRect/>
                    </a:stretch>
                  </pic:blipFill>
                  <pic:spPr bwMode="auto">
                    <a:xfrm>
                      <a:off x="0" y="0"/>
                      <a:ext cx="6115685" cy="2347595"/>
                    </a:xfrm>
                    <a:prstGeom prst="rect">
                      <a:avLst/>
                    </a:prstGeom>
                  </pic:spPr>
                </pic:pic>
              </a:graphicData>
            </a:graphic>
          </wp:inline>
        </w:drawing>
      </w:r>
    </w:p>
    <w:p>
      <w:pPr>
        <w:pStyle w:val="TF"/>
        <w:rPr/>
      </w:pPr>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1</w:t>
      </w:r>
      <w:r>
        <w:rPr>
          <w:lang w:val="fr-FR"/>
        </w:rPr>
        <w:fldChar w:fldCharType="end"/>
      </w:r>
      <w:r>
        <w:rPr>
          <w:lang w:val="fr-FR"/>
        </w:rPr>
        <w:t xml:space="preserve"> - EPC with standalone NAT-function, Services in front of NAT</w:t>
      </w:r>
    </w:p>
    <w:p>
      <w:pPr>
        <w:pStyle w:val="Normal"/>
        <w:rPr>
          <w:lang w:val="fr-FR"/>
        </w:rPr>
      </w:pPr>
      <w:r>
        <w:rPr>
          <w:lang w:val="fr-FR"/>
        </w:rPr>
      </w:r>
    </w:p>
    <w:p>
      <w:pPr>
        <w:pStyle w:val="Normal"/>
        <w:keepNext w:val="true"/>
        <w:rPr/>
      </w:pPr>
      <w:r>
        <w:rPr/>
        <w:drawing>
          <wp:inline distT="0" distB="0" distL="0" distR="0">
            <wp:extent cx="6113145" cy="2907030"/>
            <wp:effectExtent l="0" t="0" r="0" b="0"/>
            <wp:docPr id="2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title=""/>
                    <pic:cNvPicPr>
                      <a:picLocks noChangeAspect="1" noChangeArrowheads="1"/>
                    </pic:cNvPicPr>
                  </pic:nvPicPr>
                  <pic:blipFill>
                    <a:blip r:embed="rId20"/>
                    <a:srcRect l="-5" t="-10" r="-5" b="-10"/>
                    <a:stretch>
                      <a:fillRect/>
                    </a:stretch>
                  </pic:blipFill>
                  <pic:spPr bwMode="auto">
                    <a:xfrm>
                      <a:off x="0" y="0"/>
                      <a:ext cx="6113145" cy="2907030"/>
                    </a:xfrm>
                    <a:prstGeom prst="rect">
                      <a:avLst/>
                    </a:prstGeom>
                  </pic:spPr>
                </pic:pic>
              </a:graphicData>
            </a:graphic>
          </wp:inline>
        </w:drawing>
      </w:r>
    </w:p>
    <w:p>
      <w:pPr>
        <w:pStyle w:val="Style9"/>
        <w:rPr>
          <w:lang w:eastAsia="zh-CN"/>
        </w:rPr>
      </w:pPr>
      <w:r>
        <w:rPr/>
        <w:t xml:space="preserve">Figure </w:t>
      </w:r>
      <w:r>
        <w:rPr>
          <w:lang w:eastAsia="zh-CN"/>
        </w:rPr>
        <w:t>A</w:t>
      </w:r>
      <w:r>
        <w:rPr/>
        <w:t>.</w:t>
      </w:r>
      <w:r>
        <w:rPr/>
        <w:fldChar w:fldCharType="begin"/>
      </w:r>
      <w:r>
        <w:rPr/>
        <w:instrText> SEQ Figure \* ARABIC </w:instrText>
      </w:r>
      <w:r>
        <w:rPr/>
        <w:fldChar w:fldCharType="separate"/>
      </w:r>
      <w:r>
        <w:rPr/>
        <w:t>2</w:t>
      </w:r>
      <w:r>
        <w:rPr/>
        <w:fldChar w:fldCharType="end"/>
      </w:r>
      <w:r>
        <w:rPr/>
        <w:t xml:space="preserve"> - EPC with NAT-function integrated with the PDN-Gateway, </w:t>
        <w:br/>
        <w:t>Services in front of NAT</w:t>
      </w:r>
    </w:p>
    <w:p>
      <w:pPr>
        <w:pStyle w:val="Heading1"/>
        <w:bidi w:val="0"/>
        <w:ind w:start="1134" w:hanging="1134"/>
        <w:jc w:val="start"/>
        <w:rPr/>
      </w:pPr>
      <w:bookmarkStart w:id="87" w:name="__RefHeading___Toc292055367"/>
      <w:bookmarkEnd w:id="87"/>
      <w:r>
        <w:rPr/>
        <w:t>A</w:t>
      </w:r>
      <w:r>
        <w:rPr/>
        <w:t>.2 NAT between UE and AF</w:t>
      </w:r>
    </w:p>
    <w:p>
      <w:pPr>
        <w:pStyle w:val="Normal"/>
        <w:rPr/>
      </w:pPr>
      <w:r>
        <w:rPr/>
        <w:t xml:space="preserve">Scenarios in this section cover non-roaming cases where the NAT function resides between the PDN Gateway and the Application Function. The basic scenario is illustrated in Figure </w:t>
      </w:r>
      <w:r>
        <w:rPr>
          <w:lang w:eastAsia="zh-CN"/>
        </w:rPr>
        <w:t>A</w:t>
      </w:r>
      <w:r>
        <w:rPr/>
        <w:t>.3</w:t>
      </w:r>
      <w:r>
        <w:rPr>
          <w:lang w:eastAsia="zh-CN"/>
        </w:rPr>
        <w:t xml:space="preserve"> </w:t>
      </w:r>
      <w:r>
        <w:rPr/>
        <w:t xml:space="preserve">with a standalone NAT function, and in </w:t>
      </w:r>
      <w:r>
        <w:rPr/>
        <w:fldChar w:fldCharType="begin"/>
      </w:r>
      <w:r>
        <w:rPr/>
        <w:instrText> REF _Ref134459685 \h </w:instrText>
      </w:r>
      <w:r>
        <w:rPr/>
        <w:fldChar w:fldCharType="separate"/>
      </w:r>
      <w:r>
        <w:rPr/>
        <w:t>Figure A.3</w:t>
      </w:r>
      <w:r>
        <w:rPr/>
        <w:fldChar w:fldCharType="end"/>
      </w:r>
      <w:r>
        <w:rPr/>
        <w:t xml:space="preserve"> with a NAT function integrated with the PDN-Gateway. </w:t>
      </w:r>
    </w:p>
    <w:p>
      <w:pPr>
        <w:pStyle w:val="Normal"/>
        <w:rPr>
          <w:lang w:val="en-US" w:eastAsia="en-US"/>
        </w:rPr>
      </w:pPr>
      <w:r>
        <w:rPr/>
        <w:drawing>
          <wp:inline distT="0" distB="0" distL="0" distR="0">
            <wp:extent cx="6118225" cy="2358390"/>
            <wp:effectExtent l="0" t="0" r="0" b="0"/>
            <wp:docPr id="25"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title=""/>
                    <pic:cNvPicPr>
                      <a:picLocks noChangeAspect="1" noChangeArrowheads="1"/>
                    </pic:cNvPicPr>
                  </pic:nvPicPr>
                  <pic:blipFill>
                    <a:blip r:embed="rId21"/>
                    <a:srcRect l="-5" t="-14" r="-5" b="-14"/>
                    <a:stretch>
                      <a:fillRect/>
                    </a:stretch>
                  </pic:blipFill>
                  <pic:spPr bwMode="auto">
                    <a:xfrm>
                      <a:off x="0" y="0"/>
                      <a:ext cx="6118225" cy="2358390"/>
                    </a:xfrm>
                    <a:prstGeom prst="rect">
                      <a:avLst/>
                    </a:prstGeom>
                  </pic:spPr>
                </pic:pic>
              </a:graphicData>
            </a:graphic>
          </wp:inline>
        </w:drawing>
      </w:r>
      <w:r>
        <mc:AlternateContent>
          <mc:Choice Requires="wps">
            <w:drawing>
              <wp:anchor behindDoc="0" distT="0" distB="0" distL="114935" distR="114935" simplePos="0" locked="0" layoutInCell="1" allowOverlap="1" relativeHeight="163">
                <wp:simplePos x="0" y="0"/>
                <wp:positionH relativeFrom="column">
                  <wp:posOffset>0</wp:posOffset>
                </wp:positionH>
                <wp:positionV relativeFrom="paragraph">
                  <wp:posOffset>2442845</wp:posOffset>
                </wp:positionV>
                <wp:extent cx="6117590" cy="224155"/>
                <wp:effectExtent l="0" t="0" r="0" b="0"/>
                <wp:wrapSquare wrapText="bothSides"/>
                <wp:docPr id="26" name="Frame10"/>
                <a:graphic xmlns:a="http://schemas.openxmlformats.org/drawingml/2006/main">
                  <a:graphicData uri="http://schemas.microsoft.com/office/word/2010/wordprocessingShape">
                    <wps:wsp>
                      <wps:cNvSpPr txBox="1"/>
                      <wps:spPr>
                        <a:xfrm>
                          <a:off x="0" y="0"/>
                          <a:ext cx="6117590" cy="224155"/>
                        </a:xfrm>
                        <a:prstGeom prst="rect"/>
                        <a:solidFill>
                          <a:srgbClr val="FFFFFF">
                            <a:alpha val="0"/>
                          </a:srgbClr>
                        </a:solidFill>
                      </wps:spPr>
                      <wps:txbx>
                        <w:txbxContent>
                          <w:p>
                            <w:pPr>
                              <w:pStyle w:val="Style9"/>
                              <w:spacing w:before="120" w:after="120"/>
                              <w:rPr/>
                            </w:pPr>
                            <w:bookmarkStart w:id="88" w:name="_Ref134459681"/>
                            <w:r>
                              <w:rPr/>
                              <w:t xml:space="preserve">Figure </w:t>
                            </w:r>
                            <w:r>
                              <w:rPr>
                                <w:lang w:eastAsia="zh-CN"/>
                              </w:rPr>
                              <w:t>A</w:t>
                            </w:r>
                            <w:r>
                              <w:rPr/>
                              <w:t>.3</w:t>
                            </w:r>
                            <w:bookmarkEnd w:id="88"/>
                            <w:r>
                              <w:rPr/>
                              <w:t xml:space="preserve"> – Application Function Realm Traversal with Standalone NAT</w:t>
                            </w:r>
                          </w:p>
                        </w:txbxContent>
                      </wps:txbx>
                      <wps:bodyPr anchor="t" lIns="635" tIns="635" rIns="635" bIns="635">
                        <a:spAutoFit/>
                      </wps:bodyPr>
                    </wps:wsp>
                  </a:graphicData>
                </a:graphic>
              </wp:anchor>
            </w:drawing>
          </mc:Choice>
          <mc:Fallback>
            <w:pict>
              <v:rect fillcolor="#FFFFFF" style="position:absolute;rotation:0;width:481.7pt;height:17.65pt;mso-wrap-distance-left:9.05pt;mso-wrap-distance-right:9.05pt;mso-wrap-distance-top:0pt;mso-wrap-distance-bottom:0pt;margin-top:192.35pt;mso-position-vertical-relative:text;margin-left:0pt;mso-position-horizontal-relative:text">
                <v:fill opacity="0f"/>
                <v:textbox inset="0.000694444444444444in,0.000694444444444444in,0.000694444444444444in,0.000694444444444444in">
                  <w:txbxContent>
                    <w:p>
                      <w:pPr>
                        <w:pStyle w:val="Style9"/>
                        <w:spacing w:before="120" w:after="120"/>
                        <w:rPr/>
                      </w:pPr>
                      <w:bookmarkStart w:id="89" w:name="_Ref134459681"/>
                      <w:r>
                        <w:rPr/>
                        <w:t xml:space="preserve">Figure </w:t>
                      </w:r>
                      <w:r>
                        <w:rPr>
                          <w:lang w:eastAsia="zh-CN"/>
                        </w:rPr>
                        <w:t>A</w:t>
                      </w:r>
                      <w:r>
                        <w:rPr/>
                        <w:t>.3</w:t>
                      </w:r>
                      <w:bookmarkEnd w:id="89"/>
                      <w:r>
                        <w:rPr/>
                        <w:t xml:space="preserve"> – Application Function Realm Traversal with Standalone NAT</w:t>
                      </w:r>
                    </w:p>
                  </w:txbxContent>
                </v:textbox>
                <w10:wrap type="square"/>
              </v:rect>
            </w:pict>
          </mc:Fallback>
        </mc:AlternateContent>
      </w:r>
    </w:p>
    <w:p>
      <w:pPr>
        <w:pStyle w:val="Normal"/>
        <w:rPr/>
      </w:pPr>
      <w:r>
        <w:rPr/>
        <w:t xml:space="preserve">When the UE performs an Initial Attach, it is assigned an IP-address, A-1, by the PDN-Gateway in address realm 1. As part of the attach procedure, the PCRF is informed of the A-1 IP-address (or IPv6-prefix) assigned to the UE. </w:t>
      </w:r>
    </w:p>
    <w:p>
      <w:pPr>
        <w:pStyle w:val="Normal"/>
        <w:rPr/>
      </w:pPr>
      <w:r>
        <w:rPr/>
        <w:t>Subsequently, the UE may invoke an Application Function, that resides in Address Realm 2. The UE uses an IP-Address and Port pair AP-1 for this application invocation</w:t>
      </w:r>
      <w:r>
        <w:rPr>
          <w:rStyle w:val="FootnoteCharacters"/>
          <w:rStyle w:val="FootnoteAnchor"/>
        </w:rPr>
        <w:footnoteReference w:id="2"/>
      </w:r>
      <w:r>
        <w:rPr/>
        <w:t xml:space="preserve">. The associated IP datagrams traverse the NAT function, where they are translated to a new IP-Address and Port pair, AP-2, and the NAT-function performs the corresponding mapping. In case of a stateful NAT operation, a corresponding mapping is stored in the NAT function. The IP datagrams that reach the application function will thus contain AP-2 as the source IP-Address. AP-2 is possibly unknown to the UE. The AF may in turn interact with the PCRF to perform Policy and Charging Control (PCC) for the application. </w:t>
      </w:r>
    </w:p>
    <w:p>
      <w:pPr>
        <w:pStyle w:val="Normal"/>
        <w:overflowPunct w:val="false"/>
        <w:autoSpaceDE w:val="false"/>
        <w:textAlignment w:val="baseline"/>
        <w:rPr/>
      </w:pPr>
      <w:r>
        <w:rPr/>
        <w:t>Several issues can be seen at this point:</w:t>
      </w:r>
    </w:p>
    <w:p>
      <w:pPr>
        <w:pStyle w:val="Normal"/>
        <w:numPr>
          <w:ilvl w:val="0"/>
          <w:numId w:val="4"/>
        </w:numPr>
        <w:overflowPunct w:val="false"/>
        <w:autoSpaceDE w:val="false"/>
        <w:textAlignment w:val="baseline"/>
        <w:rPr/>
      </w:pPr>
      <w:r>
        <w:rPr/>
        <w:t xml:space="preserve">The Rx and Gx interface are crossing address realms and hence a mapping between the two will be necessary somewhere. </w:t>
      </w:r>
    </w:p>
    <w:p>
      <w:pPr>
        <w:pStyle w:val="Normal"/>
        <w:numPr>
          <w:ilvl w:val="0"/>
          <w:numId w:val="4"/>
        </w:numPr>
        <w:overflowPunct w:val="false"/>
        <w:autoSpaceDE w:val="false"/>
        <w:textAlignment w:val="baseline"/>
        <w:rPr/>
      </w:pPr>
      <w:r>
        <w:rPr/>
        <w:t xml:space="preserve">The mapping between AP-1 and AP-2 is not done until the application is invoked. </w:t>
      </w:r>
    </w:p>
    <w:p>
      <w:pPr>
        <w:pStyle w:val="Normal"/>
        <w:numPr>
          <w:ilvl w:val="0"/>
          <w:numId w:val="4"/>
        </w:numPr>
        <w:overflowPunct w:val="false"/>
        <w:autoSpaceDE w:val="false"/>
        <w:textAlignment w:val="baseline"/>
        <w:rPr/>
      </w:pPr>
      <w:r>
        <w:rPr/>
        <w:t xml:space="preserve">The mapping between AP-1 and AP-2 may not happen until sometime </w:t>
      </w:r>
      <w:r>
        <w:rPr>
          <w:u w:val="single"/>
        </w:rPr>
        <w:t>after</w:t>
      </w:r>
      <w:r>
        <w:rPr/>
        <w:t xml:space="preserve"> the application has been invoked. For example, for applications that establish media streams (such as IMS using SIP/SDP), the corresponding mappings for the media streams may not be established until after the session is established, yet PCC interactions for the media streams are needed before that. </w:t>
      </w:r>
    </w:p>
    <w:p>
      <w:pPr>
        <w:pStyle w:val="Normal"/>
        <w:numPr>
          <w:ilvl w:val="0"/>
          <w:numId w:val="4"/>
        </w:numPr>
        <w:overflowPunct w:val="false"/>
        <w:autoSpaceDE w:val="false"/>
        <w:textAlignment w:val="baseline"/>
        <w:rPr/>
      </w:pPr>
      <w:r>
        <w:rPr/>
        <w:t xml:space="preserve">Application Functions that use embedded IP-address information (e.g. AP-1) in application signaling need to deal with the implications of such address information crossing address realms. </w:t>
      </w:r>
    </w:p>
    <w:p>
      <w:pPr>
        <w:pStyle w:val="Normal"/>
        <w:rPr/>
      </w:pPr>
      <w:r>
        <w:rPr/>
      </w:r>
    </w:p>
    <w:p>
      <w:pPr>
        <w:pStyle w:val="Normal"/>
        <w:keepNext w:val="true"/>
        <w:rPr/>
      </w:pPr>
      <w:r>
        <w:rPr/>
        <w:drawing>
          <wp:inline distT="0" distB="0" distL="0" distR="0">
            <wp:extent cx="6118860" cy="2158365"/>
            <wp:effectExtent l="0" t="0" r="0" b="0"/>
            <wp:docPr id="27"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title=""/>
                    <pic:cNvPicPr>
                      <a:picLocks noChangeAspect="1" noChangeArrowheads="1"/>
                    </pic:cNvPicPr>
                  </pic:nvPicPr>
                  <pic:blipFill>
                    <a:blip r:embed="rId22"/>
                    <a:srcRect l="-5" t="-14" r="-5" b="-14"/>
                    <a:stretch>
                      <a:fillRect/>
                    </a:stretch>
                  </pic:blipFill>
                  <pic:spPr bwMode="auto">
                    <a:xfrm>
                      <a:off x="0" y="0"/>
                      <a:ext cx="6118860" cy="2158365"/>
                    </a:xfrm>
                    <a:prstGeom prst="rect">
                      <a:avLst/>
                    </a:prstGeom>
                  </pic:spPr>
                </pic:pic>
              </a:graphicData>
            </a:graphic>
          </wp:inline>
        </w:drawing>
      </w:r>
    </w:p>
    <w:p>
      <w:pPr>
        <w:pStyle w:val="TF"/>
        <w:rPr/>
      </w:pPr>
      <w:bookmarkStart w:id="90" w:name="_Ref134459685"/>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3</w:t>
      </w:r>
      <w:r>
        <w:rPr>
          <w:lang w:val="fr-FR"/>
        </w:rPr>
        <w:fldChar w:fldCharType="end"/>
      </w:r>
      <w:bookmarkEnd w:id="90"/>
      <w:r>
        <w:rPr>
          <w:lang w:val="fr-FR"/>
        </w:rPr>
        <w:t xml:space="preserve"> - Application Function Realm Traversal with Integrated NAT</w:t>
      </w:r>
    </w:p>
    <w:p>
      <w:pPr>
        <w:pStyle w:val="Normal"/>
        <w:rPr>
          <w:lang w:val="fr-FR"/>
        </w:rPr>
      </w:pPr>
      <w:r>
        <w:rPr>
          <w:lang w:val="fr-FR"/>
        </w:rPr>
      </w:r>
    </w:p>
    <w:p>
      <w:pPr>
        <w:pStyle w:val="Normal"/>
        <w:rPr/>
      </w:pPr>
      <w:r>
        <w:rPr/>
        <w:t xml:space="preserve">The scenario with integrated NAT shown in </w:t>
      </w:r>
      <w:r>
        <w:rPr/>
        <w:fldChar w:fldCharType="begin"/>
      </w:r>
      <w:r>
        <w:rPr/>
        <w:instrText> REF _Ref134459685 \h </w:instrText>
      </w:r>
      <w:r>
        <w:rPr/>
        <w:fldChar w:fldCharType="separate"/>
      </w:r>
      <w:r>
        <w:rPr/>
        <w:t>Figure A.3</w:t>
      </w:r>
      <w:r>
        <w:rPr/>
        <w:fldChar w:fldCharType="end"/>
      </w:r>
      <w:r>
        <w:rPr/>
        <w:t xml:space="preserve"> is very similar to Figure </w:t>
      </w:r>
      <w:r>
        <w:rPr>
          <w:lang w:eastAsia="zh-CN"/>
        </w:rPr>
        <w:t>A</w:t>
      </w:r>
      <w:r>
        <w:rPr/>
        <w:t xml:space="preserve">.3, and hence it raises many of the same issues. </w:t>
      </w:r>
    </w:p>
    <w:p>
      <w:pPr>
        <w:pStyle w:val="Heading2"/>
        <w:bidi w:val="0"/>
        <w:jc w:val="start"/>
        <w:rPr/>
      </w:pPr>
      <w:bookmarkStart w:id="91" w:name="__RefHeading___Toc292055368"/>
      <w:bookmarkEnd w:id="91"/>
      <w:r>
        <w:rPr/>
        <w:t>A</w:t>
      </w:r>
      <w:r>
        <w:rPr/>
        <w:t>.2.1 Overlapping IPv4 address realms</w:t>
      </w:r>
    </w:p>
    <w:p>
      <w:pPr>
        <w:pStyle w:val="Normal"/>
        <w:rPr/>
      </w:pPr>
      <w:r>
        <w:rPr/>
        <w:t>The limited number of IPv4 addresses offered by even the largest private IPv4 address space (i.e., 10/8, which holds less than 2^24 or 16.8M addresses) implies a need for large operators with IPv4 enabled UEs to employ overlapping IPv4 address realms. The considerations within this section build on top of those discussed above, i.e. the issues identified above apply to the scenarios with overlapping IPv4 address realms as well.</w:t>
      </w:r>
    </w:p>
    <w:p>
      <w:pPr>
        <w:pStyle w:val="Normal"/>
        <w:numPr>
          <w:ilvl w:val="0"/>
          <w:numId w:val="6"/>
        </w:numPr>
        <w:overflowPunct w:val="false"/>
        <w:autoSpaceDE w:val="false"/>
        <w:textAlignment w:val="baseline"/>
        <w:rPr/>
      </w:pPr>
      <w:r>
        <w:rPr/>
        <w:t xml:space="preserve">Two scenarios are considered: </w:t>
      </w:r>
      <w:r>
        <w:rPr>
          <w:b/>
        </w:rPr>
        <w:t>Overlapping address realms exposed to a single PCRF</w:t>
      </w:r>
      <w:r>
        <w:rPr/>
        <w:br/>
        <w:t xml:space="preserve">Figure </w:t>
      </w:r>
      <w:r>
        <w:rPr>
          <w:lang w:eastAsia="zh-CN"/>
        </w:rPr>
        <w:t>A</w:t>
      </w:r>
      <w:r>
        <w:rPr/>
        <w:t>.5 expands on the basic scenarios by introducing the notion of overlapping address realms (1a and 1b), where AP-1 (or A-1) may be assigned to and used by multiple UEs in the network, as long as those UEs reside in different address realms. This adds the issue that PCC may need to traverse address realms, however with overlapping IP address realms, there is now also a need to identify the correct address realm. Similarly, if the same NAT function is used between multiple address realms with overlapping IPv4 addresses, the NAT function (and possibly the network) needs to incorporate functionality to differentiate these different NAT address realms.</w:t>
      </w:r>
    </w:p>
    <w:p>
      <w:pPr>
        <w:pStyle w:val="Normal"/>
        <w:ind w:start="720" w:hanging="0"/>
        <w:rPr/>
      </w:pPr>
      <w:r>
        <w:rPr/>
        <w:t xml:space="preserve">Figure </w:t>
      </w:r>
      <w:r>
        <w:rPr>
          <w:lang w:eastAsia="zh-CN"/>
        </w:rPr>
        <w:t>A</w:t>
      </w:r>
      <w:r>
        <w:rPr/>
        <w:t xml:space="preserve">.3 shows one possible scenario where the overlapping address realms are exposed to the PCRF. PCC-related issues of the overlapping address realms are shielded from the Application Function.  If PCRF receives requests from the AF it needs tofigure out which address realm (and P-GW) to interact with for Gx. </w:t>
      </w:r>
    </w:p>
    <w:p>
      <w:pPr>
        <w:pStyle w:val="Normal"/>
        <w:numPr>
          <w:ilvl w:val="0"/>
          <w:numId w:val="6"/>
        </w:numPr>
        <w:overflowPunct w:val="false"/>
        <w:autoSpaceDE w:val="false"/>
        <w:textAlignment w:val="baseline"/>
        <w:rPr>
          <w:b/>
          <w:b/>
        </w:rPr>
      </w:pPr>
      <w:r>
        <w:rPr>
          <w:b/>
        </w:rPr>
        <w:t xml:space="preserve">Overlapping address realms with individual PCRFs: </w:t>
      </w:r>
      <w:r>
        <w:rPr/>
        <w:t xml:space="preserve">Figure </w:t>
      </w:r>
      <w:r>
        <w:rPr>
          <w:lang w:eastAsia="zh-CN"/>
        </w:rPr>
        <w:t>A</w:t>
      </w:r>
      <w:r>
        <w:rPr/>
        <w:t xml:space="preserve">.6 shows a scenario with two address realms with overlapping addresses. There is a PCRF for each address realm. From a NAT perspective, this scenario resembles the scenario shown in Figure </w:t>
      </w:r>
      <w:r>
        <w:rPr>
          <w:lang w:eastAsia="zh-CN"/>
        </w:rPr>
        <w:t>A</w:t>
      </w:r>
      <w:r>
        <w:rPr/>
        <w:t xml:space="preserve">.3. Additional considerations for the overlapping address realms are not required. The AF and/or DRA needs to follow the appropriate PCRF selection procedures to identify the appropriate PCRF. </w:t>
      </w:r>
    </w:p>
    <w:p>
      <w:pPr>
        <w:pStyle w:val="Normal"/>
        <w:rPr>
          <w:b/>
          <w:b/>
        </w:rPr>
      </w:pPr>
      <w:r>
        <w:rPr>
          <w:b/>
        </w:rPr>
      </w:r>
    </w:p>
    <w:p>
      <w:pPr>
        <w:pStyle w:val="Normal"/>
        <w:keepNext w:val="true"/>
        <w:rPr/>
      </w:pPr>
      <w:r>
        <w:rPr>
          <w:rFonts w:eastAsia="Times New Roman"/>
        </w:rPr>
        <w:t xml:space="preserve"> </w:t>
      </w:r>
      <w:r>
        <w:rPr/>
        <w:drawing>
          <wp:inline distT="0" distB="0" distL="0" distR="0">
            <wp:extent cx="6113780" cy="5154295"/>
            <wp:effectExtent l="0" t="0" r="0" b="0"/>
            <wp:docPr id="28"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title=""/>
                    <pic:cNvPicPr>
                      <a:picLocks noChangeAspect="1" noChangeArrowheads="1"/>
                    </pic:cNvPicPr>
                  </pic:nvPicPr>
                  <pic:blipFill>
                    <a:blip r:embed="rId23"/>
                    <a:srcRect l="-5" t="-6" r="-5" b="-6"/>
                    <a:stretch>
                      <a:fillRect/>
                    </a:stretch>
                  </pic:blipFill>
                  <pic:spPr bwMode="auto">
                    <a:xfrm>
                      <a:off x="0" y="0"/>
                      <a:ext cx="6113780" cy="5154295"/>
                    </a:xfrm>
                    <a:prstGeom prst="rect">
                      <a:avLst/>
                    </a:prstGeom>
                  </pic:spPr>
                </pic:pic>
              </a:graphicData>
            </a:graphic>
          </wp:inline>
        </w:drawing>
      </w:r>
    </w:p>
    <w:p>
      <w:pPr>
        <w:pStyle w:val="TF"/>
        <w:rPr/>
      </w:pPr>
      <w:bookmarkStart w:id="92" w:name="_Ref134463125"/>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4</w:t>
      </w:r>
      <w:r>
        <w:rPr>
          <w:lang w:val="fr-FR"/>
        </w:rPr>
        <w:fldChar w:fldCharType="end"/>
      </w:r>
      <w:bookmarkEnd w:id="92"/>
      <w:r>
        <w:rPr>
          <w:lang w:val="fr-FR"/>
        </w:rPr>
        <w:t xml:space="preserve"> – Application Function Realm Traversal with Overlapping Address Realms on Gx</w:t>
      </w:r>
    </w:p>
    <w:p>
      <w:pPr>
        <w:pStyle w:val="Normal"/>
        <w:rPr>
          <w:lang w:val="fr-FR"/>
        </w:rPr>
      </w:pPr>
      <w:r>
        <w:rPr>
          <w:lang w:val="fr-FR"/>
        </w:rPr>
      </w:r>
    </w:p>
    <w:p>
      <w:pPr>
        <w:pStyle w:val="Normal"/>
        <w:keepNext w:val="true"/>
        <w:rPr/>
      </w:pPr>
      <w:r>
        <w:rPr/>
        <w:drawing>
          <wp:inline distT="0" distB="0" distL="0" distR="0">
            <wp:extent cx="6114415" cy="5062855"/>
            <wp:effectExtent l="0" t="0" r="0" b="0"/>
            <wp:docPr id="29"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title=""/>
                    <pic:cNvPicPr>
                      <a:picLocks noChangeAspect="1" noChangeArrowheads="1"/>
                    </pic:cNvPicPr>
                  </pic:nvPicPr>
                  <pic:blipFill>
                    <a:blip r:embed="rId24"/>
                    <a:srcRect l="-5" t="-6" r="-5" b="-6"/>
                    <a:stretch>
                      <a:fillRect/>
                    </a:stretch>
                  </pic:blipFill>
                  <pic:spPr bwMode="auto">
                    <a:xfrm>
                      <a:off x="0" y="0"/>
                      <a:ext cx="6114415" cy="5062855"/>
                    </a:xfrm>
                    <a:prstGeom prst="rect">
                      <a:avLst/>
                    </a:prstGeom>
                  </pic:spPr>
                </pic:pic>
              </a:graphicData>
            </a:graphic>
          </wp:inline>
        </w:drawing>
      </w:r>
    </w:p>
    <w:p>
      <w:pPr>
        <w:pStyle w:val="TF"/>
        <w:rPr/>
      </w:pPr>
      <w:bookmarkStart w:id="93" w:name="_Ref134464109"/>
      <w:r>
        <w:rPr>
          <w:lang w:val="fr-FR"/>
        </w:rPr>
        <w:t xml:space="preserve">Figure </w:t>
      </w:r>
      <w:r>
        <w:rPr>
          <w:lang w:val="fr-FR"/>
        </w:rPr>
        <w:t>A</w:t>
      </w:r>
      <w:r>
        <w:rPr>
          <w:lang w:val="fr-FR"/>
        </w:rPr>
        <w:t>.</w:t>
      </w:r>
      <w:r>
        <w:rPr>
          <w:lang w:val="fr-FR"/>
        </w:rPr>
        <w:fldChar w:fldCharType="begin"/>
      </w:r>
      <w:r>
        <w:rPr>
          <w:lang w:val="fr-FR"/>
        </w:rPr>
        <w:instrText> SEQ Figure \* ARABIC </w:instrText>
      </w:r>
      <w:r>
        <w:rPr>
          <w:lang w:val="fr-FR"/>
        </w:rPr>
        <w:fldChar w:fldCharType="separate"/>
      </w:r>
      <w:r>
        <w:rPr>
          <w:lang w:val="fr-FR"/>
        </w:rPr>
        <w:t>5</w:t>
      </w:r>
      <w:r>
        <w:rPr>
          <w:lang w:val="fr-FR"/>
        </w:rPr>
        <w:fldChar w:fldCharType="end"/>
      </w:r>
      <w:bookmarkEnd w:id="93"/>
      <w:r>
        <w:rPr>
          <w:lang w:val="fr-FR"/>
        </w:rPr>
        <w:t xml:space="preserve"> - Application Function Realm Traversal with Overlapping Address Realms on Rx</w:t>
      </w:r>
    </w:p>
    <w:p>
      <w:pPr>
        <w:pStyle w:val="Normal"/>
        <w:rPr>
          <w:lang w:val="fr-FR" w:eastAsia="zh-CN"/>
        </w:rPr>
      </w:pPr>
      <w:r>
        <w:rPr>
          <w:lang w:val="fr-FR" w:eastAsia="zh-CN"/>
        </w:rPr>
      </w:r>
      <w:r>
        <w:br w:type="page"/>
      </w:r>
    </w:p>
    <w:p>
      <w:pPr>
        <w:pStyle w:val="Heading9"/>
        <w:bidi w:val="0"/>
        <w:jc w:val="start"/>
        <w:rPr/>
      </w:pPr>
      <w:bookmarkStart w:id="94" w:name="__RefHeading___Toc292055369"/>
      <w:bookmarkEnd w:id="94"/>
      <w:r>
        <w:rPr/>
        <w:t>Annex B:</w:t>
        <w:br/>
        <w:t>Overview of Solutions for IPv6 Transition</w:t>
      </w:r>
    </w:p>
    <w:p>
      <w:pPr>
        <w:pStyle w:val="Heading1"/>
        <w:bidi w:val="0"/>
        <w:ind w:start="1134" w:hanging="1134"/>
        <w:jc w:val="start"/>
        <w:rPr/>
      </w:pPr>
      <w:bookmarkStart w:id="95" w:name="__RefHeading___Toc292055370"/>
      <w:bookmarkEnd w:id="95"/>
      <w:r>
        <w:rPr/>
        <w:t>B.1</w:t>
        <w:tab/>
        <w:t>Solution 1 – Dual-Stack Lite Architecture</w:t>
      </w:r>
    </w:p>
    <w:p>
      <w:pPr>
        <w:pStyle w:val="Heading2"/>
        <w:bidi w:val="0"/>
        <w:jc w:val="start"/>
        <w:rPr/>
      </w:pPr>
      <w:bookmarkStart w:id="96" w:name="__RefHeading___Toc292055371"/>
      <w:bookmarkEnd w:id="96"/>
      <w:r>
        <w:rPr/>
        <w:t>B.1.1</w:t>
        <w:tab/>
        <w:t>Solution 1 Description</w:t>
      </w:r>
    </w:p>
    <w:p>
      <w:pPr>
        <w:pStyle w:val="Normal"/>
        <w:rPr/>
      </w:pPr>
      <w:r>
        <w:rPr/>
        <w:t xml:space="preserve">Dual-Stack </w:t>
      </w:r>
      <w:r>
        <w:rPr>
          <w:lang w:val="en-US" w:eastAsia="en-US"/>
        </w:rPr>
        <w:t>Lite</w:t>
      </w:r>
      <w:r>
        <w:rPr/>
        <w:t xml:space="preserve"> architecture [2] can be understood as IPv4 packets being encapsulated using either IPv6 or some L2 technology. The tunnel endpoint is usually the Carrier Grade NAT (CGN). Since the hosts are not provisioned with an IPv4 address, they have to self-generate their own IPv4 address from the private IPv4 address pool. Thus, these self-generated IPv4 addresses may overlap, and packets from different hosts may arrive to the CGN with the same private IP address. The CGN differentiates hosts with same private IPv4 address based on information provided by encapsulation technology. When packets are destined to the IPv4 Internet, CGN will act as a NAT. Several options exist for deploying </w:t>
      </w:r>
      <w:r>
        <w:rPr>
          <w:lang w:val="en-US" w:eastAsia="en-US"/>
        </w:rPr>
        <w:t>DS-Lite.</w:t>
      </w:r>
    </w:p>
    <w:p>
      <w:pPr>
        <w:pStyle w:val="Normal"/>
        <w:rPr/>
      </w:pPr>
      <w:r>
        <w:rPr/>
        <w:t>The encapsulation method can be chosen at least from the following set:</w:t>
      </w:r>
    </w:p>
    <w:p>
      <w:pPr>
        <w:pStyle w:val="B1"/>
        <w:rPr/>
      </w:pPr>
      <w:r>
        <w:rPr/>
        <w:t>-</w:t>
        <w:tab/>
        <w:t xml:space="preserve">Plain IPv6: IPv4-in-IPv6 is the basic </w:t>
      </w:r>
      <w:r>
        <w:rPr>
          <w:lang w:val="en-US" w:eastAsia="en-US"/>
        </w:rPr>
        <w:t xml:space="preserve">DS-Lite </w:t>
      </w:r>
      <w:r>
        <w:rPr/>
        <w:t>encapsulation scenario. In this scenario the UE encapsulates IPv4 packets into IPv6. The CGN can be a separate entity or integrated to e.g. PDN GW. Only an IPv6 bearer is needed.</w:t>
      </w:r>
    </w:p>
    <w:p>
      <w:pPr>
        <w:pStyle w:val="B1"/>
        <w:rPr/>
      </w:pPr>
      <w:r>
        <w:rPr/>
        <w:t>-</w:t>
        <w:tab/>
        <w:t>GRE: When PMIP6 is used, the MAG can encapsulate IPv4 into GRE tunnel. CGN has to be implemented in LMA. No UE impact. A dual-Stack bearer is needed.</w:t>
      </w:r>
    </w:p>
    <w:p>
      <w:pPr>
        <w:pStyle w:val="B1"/>
        <w:rPr/>
      </w:pPr>
      <w:r>
        <w:rPr/>
        <w:t>-</w:t>
        <w:tab/>
        <w:t>GTP: When GTP is used, PDN GW must implement CGN. No UE impact. A dual-Stack bearer is needed.</w:t>
      </w:r>
    </w:p>
    <w:p>
      <w:pPr>
        <w:pStyle w:val="B1"/>
        <w:rPr/>
      </w:pPr>
      <w:r>
        <w:rPr/>
        <w:t>-</w:t>
        <w:tab/>
        <w:t>DSMIP6: The HA must implement CGN. Only an IPv6-bearer is needed. The UE must implement standard DSMIP6 support.</w:t>
      </w:r>
    </w:p>
    <w:p>
      <w:pPr>
        <w:pStyle w:val="Normal"/>
        <w:rPr/>
      </w:pPr>
      <w:r>
        <w:rPr/>
        <w:t>There are also other encapsulation methods, such as L2TP, but those are not included in this study.</w:t>
      </w:r>
    </w:p>
    <w:p>
      <w:pPr>
        <w:pStyle w:val="Normal"/>
        <w:rPr/>
      </w:pPr>
      <w:r>
        <w:rPr/>
        <w:t xml:space="preserve">The common feature of </w:t>
      </w:r>
      <w:r>
        <w:rPr>
          <w:lang w:val="en-US" w:eastAsia="en-US"/>
        </w:rPr>
        <w:t>DS-lite</w:t>
      </w:r>
      <w:r>
        <w:rPr/>
        <w:t xml:space="preserve"> is that all IPv4 communication from UEs will have to go through NAT functionality, even if traffic is destined to the operator's own services (no </w:t>
      </w:r>
      <w:r>
        <w:rPr>
          <w:lang w:val="en-US" w:eastAsia="en-US"/>
        </w:rPr>
        <w:t>hairpinning</w:t>
      </w:r>
      <w:r>
        <w:rPr/>
        <w:t xml:space="preserve"> is possible, as there is no IPv4 address allocation). Consequently</w:t>
      </w:r>
      <w:r>
        <w:rPr>
          <w:lang w:val="en-US" w:eastAsia="en-US"/>
        </w:rPr>
        <w:t xml:space="preserve"> DS-lite </w:t>
      </w:r>
      <w:r>
        <w:rPr/>
        <w:t>is best suited for IPv4 Internet access by legacy applications, which are able to initiate communication and connections. In such a deployment scenario, the majority of new applications and operator services would be accessed with IPv6.</w:t>
      </w:r>
    </w:p>
    <w:p>
      <w:pPr>
        <w:pStyle w:val="Heading3"/>
        <w:bidi w:val="0"/>
        <w:jc w:val="start"/>
        <w:rPr/>
      </w:pPr>
      <w:bookmarkStart w:id="97" w:name="__RefHeading___Toc292055372"/>
      <w:bookmarkEnd w:id="97"/>
      <w:r>
        <w:rPr/>
        <w:t>B.1.1.1</w:t>
        <w:tab/>
        <w:t>Plain IPv6 encapsulation in 3GPP architecture</w:t>
      </w:r>
    </w:p>
    <w:p>
      <w:pPr>
        <w:pStyle w:val="Normal"/>
        <w:rPr/>
      </w:pPr>
      <w:r>
        <w:rPr/>
        <w:t xml:space="preserve">When plain IPv6 encapsulation is used, </w:t>
      </w:r>
      <w:r>
        <w:rPr>
          <w:lang w:val="en-US" w:eastAsia="en-US"/>
        </w:rPr>
        <w:t xml:space="preserve">DS-Lite </w:t>
      </w:r>
      <w:r>
        <w:rPr/>
        <w:t xml:space="preserve">can be deployed independently over existing 3GPP IPv6 access. The UE is required to be able to discover the </w:t>
      </w:r>
      <w:r>
        <w:rPr>
          <w:lang w:val="en-US" w:eastAsia="en-US"/>
        </w:rPr>
        <w:t>CGN's</w:t>
      </w:r>
      <w:r>
        <w:rPr/>
        <w:t xml:space="preserve"> IPv6 address (for example by using stateless DHCPv6), and then to encapsulate IPv4-over-IPv6 to the CGN, which does the </w:t>
      </w:r>
      <w:r>
        <w:rPr>
          <w:lang w:val="en-US" w:eastAsia="en-US"/>
        </w:rPr>
        <w:t>decapsulation</w:t>
      </w:r>
      <w:r>
        <w:rPr/>
        <w:t xml:space="preserve"> and network address translation. The CGN can be a stand-alone entity, or integrated into the PDN GW. The CGN differentiates UEs with same IPv4 address based on their globally unique IPv6 address. When using IPv6 encapsulation, it is enough to establish IPv6-only bearers to between the UE and PDN GW.</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 xml:space="preserve">MTU: to avoid fragmentation and dropped packets </w:t>
      </w:r>
      <w:r>
        <w:rPr>
          <w:lang w:val="en-US" w:eastAsia="en-US"/>
        </w:rPr>
        <w:t>MTUs</w:t>
      </w:r>
      <w:r>
        <w:rPr/>
        <w:t xml:space="preserve"> must be configured properly. For IPv6 communication, the UE will use the default MTU of the bearer or the MTU advertised in Router Advertisements, while for IPv4 communication, the UE will use an MTU of (IPv6_MTU-20) bytes.</w:t>
      </w:r>
    </w:p>
    <w:p>
      <w:pPr>
        <w:pStyle w:val="B1"/>
        <w:rPr/>
      </w:pPr>
      <w:r>
        <w:rPr/>
        <w:t>-</w:t>
        <w:tab/>
        <w:t>Tunnelling overhead: an IPv6 header (128 bits) is added to each IPv4 packet.</w:t>
      </w:r>
    </w:p>
    <w:p>
      <w:pPr>
        <w:pStyle w:val="B1"/>
        <w:rPr/>
      </w:pPr>
      <w:r>
        <w:rPr/>
        <w:t>-</w:t>
        <w:tab/>
        <w:t>IPv4 P2P communication: all IPv4 based communication, including P2P, must traverse through CGN.</w:t>
      </w:r>
    </w:p>
    <w:p>
      <w:pPr>
        <w:pStyle w:val="B1"/>
        <w:rPr/>
      </w:pPr>
      <w:r>
        <w:rPr/>
        <w:t>-</w:t>
        <w:tab/>
        <w:t xml:space="preserve">QoS: 3GPP </w:t>
      </w:r>
      <w:r>
        <w:rPr>
          <w:lang w:val="en-US" w:eastAsia="en-US"/>
        </w:rPr>
        <w:t>TFTs</w:t>
      </w:r>
      <w:r>
        <w:rPr/>
        <w:t xml:space="preserve"> are limited in such a way that it is not possible to differentiate traffic based on information in the inner headers of a tunnel.</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Simple UE side implementation.</w:t>
      </w:r>
    </w:p>
    <w:p>
      <w:pPr>
        <w:pStyle w:val="B1"/>
        <w:rPr/>
      </w:pPr>
      <w:r>
        <w:rPr/>
        <w:t>-</w:t>
        <w:tab/>
        <w:t>Can be deployed over existing 3GPP networks, with the known issues.</w:t>
      </w:r>
    </w:p>
    <w:p>
      <w:pPr>
        <w:pStyle w:val="Heading3"/>
        <w:bidi w:val="0"/>
        <w:jc w:val="start"/>
        <w:rPr/>
      </w:pPr>
      <w:bookmarkStart w:id="98" w:name="__RefHeading___Toc292055373"/>
      <w:bookmarkEnd w:id="98"/>
      <w:r>
        <w:rPr/>
        <w:t>B.1.1.2</w:t>
        <w:tab/>
        <w:t>GRE encapsulation</w:t>
      </w:r>
    </w:p>
    <w:p>
      <w:pPr>
        <w:pStyle w:val="Normal"/>
        <w:rPr/>
      </w:pPr>
      <w:r>
        <w:rPr/>
        <w:t>When PMIP6 is used for network based mobility, it is possible for the LMA to use GRE identifiers to differentiate between UEs. The CGN function must reside in the LMA, as it is the only entity capable of differentiating between UEs having the same IPv4 address. The MAG will need to differentiate UEs with same IPv4 address by some other identifier (such as the default bearer id). UEs do not need to be modified, as they are provided with native dual-stack connectivity. When using GRE encapsulation, a dual-stack bearer (or two single stack bearers) needs to be established between UE and MAG.</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support on the MAG and the LMA.</w:t>
      </w:r>
    </w:p>
    <w:p>
      <w:pPr>
        <w:pStyle w:val="B1"/>
        <w:rPr/>
      </w:pPr>
      <w:r>
        <w:rPr/>
        <w:t>-</w:t>
        <w:tab/>
        <w:t>Cannot be deployed into existing 3GPP networks.</w:t>
      </w:r>
    </w:p>
    <w:p>
      <w:pPr>
        <w:pStyle w:val="B1"/>
        <w:rPr/>
      </w:pPr>
      <w:r>
        <w:rPr/>
        <w:t>-</w:t>
        <w:tab/>
        <w:t>IPv4 P2P communication, all IPv4 based P2P communication must traverse through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No UE changes mandated (but UEs may need to support some other encapsulation for other access technologies than 3GPP access)</w:t>
      </w:r>
    </w:p>
    <w:p>
      <w:pPr>
        <w:pStyle w:val="B1"/>
        <w:rPr/>
      </w:pPr>
      <w:r>
        <w:rPr/>
        <w:t>-</w:t>
        <w:tab/>
        <w:t>Interworks with the existing QoS schemes.</w:t>
      </w:r>
    </w:p>
    <w:p>
      <w:pPr>
        <w:pStyle w:val="B1"/>
        <w:rPr/>
      </w:pPr>
      <w:r>
        <w:rPr/>
        <w:t>-</w:t>
        <w:tab/>
        <w:t>No tunnelling overhead over the air interface</w:t>
      </w:r>
    </w:p>
    <w:p>
      <w:pPr>
        <w:pStyle w:val="Heading3"/>
        <w:bidi w:val="0"/>
        <w:jc w:val="start"/>
        <w:rPr/>
      </w:pPr>
      <w:bookmarkStart w:id="99" w:name="__RefHeading___Toc292055374"/>
      <w:bookmarkEnd w:id="99"/>
      <w:r>
        <w:rPr/>
        <w:t>B.1.1.3</w:t>
        <w:tab/>
        <w:t>GTP encapsulation</w:t>
      </w:r>
    </w:p>
    <w:p>
      <w:pPr>
        <w:pStyle w:val="Normal"/>
        <w:rPr/>
      </w:pPr>
      <w:r>
        <w:rPr/>
        <w:t>A special case is the GTP based solution, where the PDN GW implements CGN and differentiates UEs based on the TEID It allows allocation of the same IPv4 address for all hosts. When using GTP encapsulation, a dual-stack bearer (or two single stack bearers) needs to be established between UE and MAG.</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support on the PDN GW.</w:t>
      </w:r>
    </w:p>
    <w:p>
      <w:pPr>
        <w:pStyle w:val="B1"/>
        <w:rPr/>
      </w:pPr>
      <w:r>
        <w:rPr/>
        <w:t>-</w:t>
        <w:tab/>
        <w:t>Cannot be deployed into existing 3GPP networks.</w:t>
      </w:r>
    </w:p>
    <w:p>
      <w:pPr>
        <w:pStyle w:val="B1"/>
        <w:rPr/>
      </w:pPr>
      <w:r>
        <w:rPr/>
        <w:t>-</w:t>
        <w:tab/>
        <w:t>IPv4 P2P communication, all IPv4 based P2P communication must traverse through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No UE changes mandated (but UEs may need to support some other encapsulation for other access technologies).</w:t>
      </w:r>
    </w:p>
    <w:p>
      <w:pPr>
        <w:pStyle w:val="B1"/>
        <w:rPr/>
      </w:pPr>
      <w:r>
        <w:rPr/>
        <w:t>-</w:t>
        <w:tab/>
        <w:t>Interworks with existing QoS schemes.</w:t>
      </w:r>
    </w:p>
    <w:p>
      <w:pPr>
        <w:pStyle w:val="B1"/>
        <w:rPr/>
      </w:pPr>
      <w:r>
        <w:rPr/>
        <w:t>-</w:t>
        <w:tab/>
        <w:t>No header overhead over the air interface.</w:t>
      </w:r>
    </w:p>
    <w:p>
      <w:pPr>
        <w:pStyle w:val="Heading3"/>
        <w:bidi w:val="0"/>
        <w:jc w:val="start"/>
        <w:rPr/>
      </w:pPr>
      <w:bookmarkStart w:id="100" w:name="__RefHeading___Toc292055375"/>
      <w:bookmarkEnd w:id="100"/>
      <w:r>
        <w:rPr/>
        <w:t>B.1.1.4</w:t>
        <w:tab/>
        <w:t>DSMIP6</w:t>
      </w:r>
    </w:p>
    <w:p>
      <w:pPr>
        <w:pStyle w:val="Normal"/>
        <w:rPr/>
      </w:pPr>
      <w:r>
        <w:rPr/>
        <w:t>With DSMIP6, it is possible to provide session continuity during inter-technology handovers and at the same time provide an IPv6 transition solution. DSMIP6 can, by definition, always provide dual-stack connectivity independently of the address family of care-of address(</w:t>
      </w:r>
      <w:r>
        <w:rPr>
          <w:lang w:val="en-US" w:eastAsia="en-US"/>
        </w:rPr>
        <w:t>es</w:t>
      </w:r>
      <w:r>
        <w:rPr/>
        <w:t xml:space="preserve">) obtained within the visited network. In case public IPv4 addresses are scarce, and private IPv4 address space is too small for ordinary IPv4 Network Address Translation to suffice, the DSMIP6 Home Agent could implement the CGN function and thus be able to allocate the same private IPv4 address for multiple UEs. A DSMIP6 HA behaving as a CGN can be seen as instance of </w:t>
      </w:r>
      <w:r>
        <w:rPr>
          <w:lang w:val="en-US" w:eastAsia="en-US"/>
        </w:rPr>
        <w:t xml:space="preserve">Dual-Stack Lite </w:t>
      </w:r>
      <w:r>
        <w:rPr/>
        <w:t>architecture.</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Tunnelling overhead from the DSMIP6 header.</w:t>
      </w:r>
    </w:p>
    <w:p>
      <w:pPr>
        <w:pStyle w:val="B1"/>
        <w:rPr/>
      </w:pPr>
      <w:r>
        <w:rPr/>
        <w:t>-</w:t>
        <w:tab/>
        <w:t>IPv4 P2P communication, all IPv4 based P2P communication must traverse through a CGN.</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The UE does not need to implement anything special over standard DSMIP6 support</w:t>
      </w:r>
    </w:p>
    <w:p>
      <w:pPr>
        <w:pStyle w:val="B1"/>
        <w:rPr/>
      </w:pPr>
      <w:r>
        <w:rPr/>
        <w:t>-</w:t>
        <w:tab/>
        <w:t>Can be deployed over existing 3GPP networks, with the known issues</w:t>
      </w:r>
    </w:p>
    <w:p>
      <w:pPr>
        <w:pStyle w:val="B1"/>
        <w:rPr/>
      </w:pPr>
      <w:r>
        <w:rPr/>
        <w:t>-</w:t>
        <w:tab/>
        <w:t>QoS can be provided as currently.</w:t>
      </w:r>
    </w:p>
    <w:p>
      <w:pPr>
        <w:pStyle w:val="Heading1"/>
        <w:bidi w:val="0"/>
        <w:ind w:start="1134" w:hanging="1134"/>
        <w:jc w:val="start"/>
        <w:rPr/>
      </w:pPr>
      <w:bookmarkStart w:id="101" w:name="__RefHeading___Toc292055376"/>
      <w:bookmarkEnd w:id="101"/>
      <w:r>
        <w:rPr/>
        <w:t>B.2</w:t>
        <w:tab/>
        <w:t>Solution 2 – A+P architecture</w:t>
      </w:r>
    </w:p>
    <w:p>
      <w:pPr>
        <w:pStyle w:val="Normal"/>
        <w:rPr/>
      </w:pPr>
      <w:r>
        <w:rPr/>
        <w:t xml:space="preserve">The </w:t>
      </w:r>
      <w:ins w:id="322" w:author="Antoine Mouquet (Orange)" w:date="2010-10-06T14:41:00Z">
        <w:r>
          <w:rPr/>
          <w:t>main principle of the IPv4</w:t>
        </w:r>
      </w:ins>
      <w:del w:id="323" w:author="Antoine Mouquet (Orange)" w:date="2010-10-06T14:41:00Z">
        <w:r>
          <w:rPr/>
          <w:delText>Address and Port,</w:delText>
        </w:r>
      </w:del>
      <w:r>
        <w:rPr/>
        <w:t xml:space="preserve"> A+P</w:t>
      </w:r>
      <w:del w:id="324" w:author="Antoine Mouquet (Orange)" w:date="2010-10-06T14:41:00Z">
        <w:r>
          <w:rPr/>
          <w:delText>, architecture is being discussed in IETF as a complementary</w:delText>
        </w:r>
      </w:del>
      <w:r>
        <w:rPr/>
        <w:t xml:space="preserve"> solution </w:t>
      </w:r>
      <w:del w:id="325" w:author="Antoine Mouquet (Orange)" w:date="2010-10-06T14:41:00Z">
        <w:r>
          <w:rPr/>
          <w:delText xml:space="preserve">to the </w:delText>
        </w:r>
      </w:del>
      <w:del w:id="326" w:author="Antoine Mouquet (Orange)" w:date="2010-10-06T14:41:00Z">
        <w:r>
          <w:rPr>
            <w:lang w:val="en-US" w:eastAsia="en-US"/>
          </w:rPr>
          <w:delText xml:space="preserve">DS-Lite </w:delText>
        </w:r>
      </w:del>
      <w:del w:id="327" w:author="Antoine Mouquet (Orange)" w:date="2010-10-06T14:41:00Z">
        <w:r>
          <w:rPr/>
          <w:delText xml:space="preserve">architecture, </w:delText>
        </w:r>
      </w:del>
      <w:ins w:id="328" w:author="Antoine Mouquet (Orange)" w:date="2010-10-06T14:41:00Z">
        <w:r>
          <w:rPr/>
          <w:t>(</w:t>
        </w:r>
      </w:ins>
      <w:r>
        <w:rPr/>
        <w:t>see </w:t>
      </w:r>
      <w:del w:id="329" w:author="Antoine Mouquet (Orange)" w:date="2010-10-06T14:41:00Z">
        <w:r>
          <w:rPr/>
          <w:delText>[2]</w:delText>
        </w:r>
      </w:del>
      <w:r>
        <w:rPr/>
        <w:t>[3][4]</w:t>
      </w:r>
      <w:ins w:id="330" w:author="Antoine Mouquet (Orange)" w:date="2010-10-06T14:44:00Z">
        <w:r>
          <w:rPr/>
          <w:t>) is to assign the same IPv4 address (called Primary IPv4 Address) to several end-users' devices and to constraint the source port numbers to be used by each device. In addition to the assigned IPv4 address, an additional parameter, called Port Range, is also assigned to the customer's device</w:t>
        </w:r>
      </w:ins>
      <w:r>
        <w:rPr/>
        <w:t>.</w:t>
      </w:r>
      <w:del w:id="331" w:author="Antoine Mouquet (Orange)" w:date="2010-10-06T14:44:00Z">
        <w:r>
          <w:rPr/>
          <w:delText xml:space="preserve"> In an A+P environment, an UE is allocated a port-restricted public IPv4 address with limitation of which ports it is allowed to use.</w:delText>
        </w:r>
      </w:del>
    </w:p>
    <w:p>
      <w:pPr>
        <w:pStyle w:val="Normal"/>
        <w:rPr/>
      </w:pPr>
      <w:r>
        <w:rPr/>
        <w:t>This allows the allocation of the same public IPv4 address to multiple UEs, as they all will use different sets of ports. By doing so, the need for having NAT functionality in the network disappears.</w:t>
      </w:r>
    </w:p>
    <w:p>
      <w:pPr>
        <w:pStyle w:val="Normal"/>
        <w:rPr/>
      </w:pPr>
      <w:r>
        <w:rPr/>
        <w:t>As the IPv4 address is shared among multiple hosts, A+P addresses can only be used in point-to-point links (not in shared medium) and routing must be based on both the IP address and the port number. The entity that routes IP packets based on the port number is called a Port Range router (PRR).</w:t>
      </w:r>
    </w:p>
    <w:p>
      <w:pPr>
        <w:pStyle w:val="Normal"/>
        <w:rPr/>
      </w:pPr>
      <w:r>
        <w:rPr/>
        <w:t xml:space="preserve">The link between the UE and the PRR can use any </w:t>
      </w:r>
      <w:del w:id="333" w:author="Antoine Mouquet - Orange" w:date="2011-04-06T15:16:00Z">
        <w:r>
          <w:rPr/>
          <w:delText xml:space="preserve">of the </w:delText>
        </w:r>
      </w:del>
      <w:r>
        <w:rPr/>
        <w:t>encapsulation method</w:t>
      </w:r>
      <w:del w:id="334" w:author="Antoine Mouquet - Orange" w:date="2011-04-06T15:16:00Z">
        <w:r>
          <w:rPr/>
          <w:delText>s</w:delText>
        </w:r>
      </w:del>
      <w:del w:id="335" w:author="owab6503-2" w:date="2011-04-06T13:24:00Z">
        <w:r>
          <w:rPr/>
          <w:delText xml:space="preserve"> described above</w:delText>
        </w:r>
      </w:del>
      <w:r>
        <w:rPr/>
        <w:t>, i.e. IPv6, GRE, GTP and DSMIP6.</w:t>
      </w:r>
    </w:p>
    <w:p>
      <w:pPr>
        <w:pStyle w:val="Normal"/>
        <w:rPr/>
      </w:pPr>
      <w:r>
        <w:rPr/>
        <w:t>As the UE has a limited set of ports which it is allowed to use, the UE must be modified to use allowed ports only. This can be realized e.g. by modifying the applications to deal with shared addresses, or having an internal NAT within the UE which translates between a self-generated private IPv4 address shown to the internal applications and the port restricted public IPv4 address received from network.</w:t>
      </w:r>
    </w:p>
    <w:p>
      <w:pPr>
        <w:pStyle w:val="Normal"/>
        <w:rPr>
          <w:lang w:val="en-US"/>
          <w:ins w:id="341" w:author="Antoine Mouquet (Orange)" w:date="2010-10-06T15:25:00Z"/>
        </w:rPr>
      </w:pPr>
      <w:ins w:id="336" w:author="Antoine Mouquet (Orange)" w:date="2010-10-06T15:25:00Z">
        <w:r>
          <w:rPr>
            <w:lang w:val="en-US"/>
          </w:rPr>
          <w:t xml:space="preserve">For outbound communications, a given port-restricted device proceeds </w:t>
        </w:r>
      </w:ins>
      <w:ins w:id="337" w:author="owab6503-2" w:date="2011-04-06T13:23:00Z">
        <w:r>
          <w:rPr>
            <w:lang w:val="en-US"/>
          </w:rPr>
          <w:t xml:space="preserve">according </w:t>
        </w:r>
      </w:ins>
      <w:ins w:id="338" w:author="Antoine Mouquet (Orange)" w:date="2010-10-06T15:25:00Z">
        <w:r>
          <w:rPr>
            <w:lang w:val="en-US"/>
          </w:rPr>
          <w:t xml:space="preserve">to its classical operations except </w:t>
        </w:r>
      </w:ins>
      <w:ins w:id="339" w:author="owab6503-2" w:date="2011-04-06T13:23:00Z">
        <w:r>
          <w:rPr>
            <w:lang w:val="en-US"/>
          </w:rPr>
          <w:t xml:space="preserve">for </w:t>
        </w:r>
      </w:ins>
      <w:ins w:id="340" w:author="Antoine Mouquet (Orange)" w:date="2010-10-06T15:25:00Z">
        <w:r>
          <w:rPr>
            <w:lang w:val="en-US"/>
          </w:rPr>
          <w:t>the constraint to control the source port number assignment so as to be within the assigned Port Range. The traffic is then routed without any modification inside the PLMN and delivered to its final destination.</w:t>
        </w:r>
      </w:ins>
    </w:p>
    <w:p>
      <w:pPr>
        <w:pStyle w:val="Normal"/>
        <w:rPr>
          <w:lang w:val="en-US"/>
          <w:ins w:id="343" w:author="Antoine Mouquet - Orange" w:date="2011-04-06T08:19:00Z"/>
        </w:rPr>
      </w:pPr>
      <w:ins w:id="342" w:author="Antoine Mouquet (Orange)" w:date="2010-10-06T15:25:00Z">
        <w:r>
          <w:rPr>
            <w:lang w:val="en-US"/>
          </w:rPr>
          <w:t xml:space="preserve">For inbound communications, in the base IPv4 A+P variant, the traffic is trapped by the Port Range Router (PRR). </w:t>
        </w:r>
      </w:ins>
    </w:p>
    <w:p>
      <w:pPr>
        <w:pStyle w:val="Heading2"/>
        <w:bidi w:val="0"/>
        <w:jc w:val="start"/>
        <w:rPr/>
      </w:pPr>
      <w:ins w:id="344" w:author="Antoine Mouquet - Orange" w:date="2011-04-06T08:19:00Z">
        <w:bookmarkStart w:id="102" w:name="__RefHeading___Toc292055377"/>
        <w:bookmarkEnd w:id="102"/>
        <w:r>
          <w:rPr/>
          <w:t>B.2.4</w:t>
          <w:tab/>
        </w:r>
      </w:ins>
      <w:ins w:id="345" w:author="Antoine Mouquet - Orange" w:date="2011-04-06T08:20:00Z">
        <w:r>
          <w:rPr/>
          <w:t>Port Range Router (</w:t>
        </w:r>
      </w:ins>
      <w:ins w:id="346" w:author="Antoine Mouquet - Orange" w:date="2011-04-06T08:19:00Z">
        <w:r>
          <w:rPr/>
          <w:t>PRR</w:t>
        </w:r>
      </w:ins>
      <w:ins w:id="347" w:author="Antoine Mouquet - Orange" w:date="2011-04-06T08:20:00Z">
        <w:r>
          <w:rPr/>
          <w:t>)</w:t>
        </w:r>
      </w:ins>
      <w:ins w:id="348" w:author="Antoine Mouquet - Orange" w:date="2011-04-06T08:19:00Z">
        <w:r>
          <w:rPr/>
          <w:t xml:space="preserve"> function</w:t>
        </w:r>
      </w:ins>
    </w:p>
    <w:p>
      <w:pPr>
        <w:pStyle w:val="Heading3"/>
        <w:bidi w:val="0"/>
        <w:jc w:val="start"/>
        <w:rPr>
          <w:lang w:val="en-US"/>
          <w:ins w:id="351" w:author="Antoine Mouquet - Orange" w:date="2011-04-06T08:22:00Z"/>
        </w:rPr>
      </w:pPr>
      <w:ins w:id="350" w:author="Antoine Mouquet - Orange" w:date="2011-04-06T08:22:00Z">
        <w:bookmarkStart w:id="103" w:name="__RefHeading___Toc292055378"/>
        <w:bookmarkEnd w:id="103"/>
        <w:r>
          <w:rPr>
            <w:lang w:val="en-US"/>
          </w:rPr>
          <w:t>B.2.4.1</w:t>
          <w:tab/>
          <w:t>General</w:t>
        </w:r>
      </w:ins>
    </w:p>
    <w:p>
      <w:pPr>
        <w:pStyle w:val="Normal"/>
        <w:rPr>
          <w:lang w:val="en-US"/>
          <w:ins w:id="353" w:author="Antoine Mouquet - Orange" w:date="2011-04-06T08:25:00Z"/>
        </w:rPr>
      </w:pPr>
      <w:ins w:id="352" w:author="Antoine Mouquet - Orange" w:date="2011-04-06T08:19:00Z">
        <w:r>
          <w:rPr>
            <w:lang w:val="en-US"/>
          </w:rPr>
          <w:t xml:space="preserve">As mentioned above, a PRR function is required to be enabled in the data path so as to deliver incoming packets to the appropriate UE among those having the same IPv4 address. </w:t>
        </w:r>
      </w:ins>
    </w:p>
    <w:p>
      <w:pPr>
        <w:pStyle w:val="Normal"/>
        <w:rPr>
          <w:lang w:val="en-US"/>
          <w:ins w:id="355" w:author="Antoine Mouquet - Orange" w:date="2011-04-06T08:20:00Z"/>
        </w:rPr>
      </w:pPr>
      <w:ins w:id="354" w:author="Antoine Mouquet - Orange" w:date="2011-04-06T08:25:00Z">
        <w:r>
          <w:rPr>
            <w:lang w:val="en-US"/>
          </w:rPr>
          <w:t>This function may be embedded in current nodes or hosted by new nodes to be integrated in the PLMN, in particular a PRR function can be embedded in a GGSN, PDN GW, WIMAX ASN GW, 3GPP2 PDSN, etc.</w:t>
        </w:r>
      </w:ins>
    </w:p>
    <w:p>
      <w:pPr>
        <w:pStyle w:val="Heading3"/>
        <w:bidi w:val="0"/>
        <w:jc w:val="start"/>
        <w:rPr>
          <w:lang w:val="fr-FR"/>
          <w:ins w:id="362" w:author="Antoine Mouquet - Orange" w:date="2011-04-06T08:20:00Z"/>
        </w:rPr>
      </w:pPr>
      <w:ins w:id="356" w:author="Antoine Mouquet - Orange" w:date="2011-04-06T08:20:00Z">
        <w:bookmarkStart w:id="104" w:name="__RefHeading___Toc292055379"/>
        <w:bookmarkEnd w:id="104"/>
        <w:r>
          <w:rPr>
            <w:lang w:val="fr-FR"/>
          </w:rPr>
          <w:t>B.2.4</w:t>
        </w:r>
      </w:ins>
      <w:ins w:id="357" w:author="Antoine Mouquet - Orange" w:date="2011-04-06T08:21:00Z">
        <w:r>
          <w:rPr>
            <w:lang w:val="fr-FR"/>
          </w:rPr>
          <w:t>.2</w:t>
        </w:r>
      </w:ins>
      <w:ins w:id="358" w:author="Antoine Mouquet - Orange" w:date="2011-04-06T08:20:00Z">
        <w:r>
          <w:rPr>
            <w:lang w:val="fr-FR"/>
          </w:rPr>
          <w:tab/>
          <w:t>PRR</w:t>
        </w:r>
      </w:ins>
      <w:ins w:id="359" w:author="Antoine Mouquet - Orange" w:date="2011-04-06T08:21:00Z">
        <w:r>
          <w:rPr>
            <w:lang w:val="fr-FR"/>
          </w:rPr>
          <w:t xml:space="preserve"> in </w:t>
        </w:r>
      </w:ins>
      <w:ins w:id="360" w:author="Antoine Mouquet - Orange" w:date="2011-04-06T08:23:00Z">
        <w:r>
          <w:rPr>
            <w:lang w:val="en-US"/>
          </w:rPr>
          <w:t>binding</w:t>
        </w:r>
      </w:ins>
      <w:ins w:id="361" w:author="Antoine Mouquet - Orange" w:date="2011-04-06T08:21:00Z">
        <w:r>
          <w:rPr>
            <w:lang w:val="fr-FR"/>
          </w:rPr>
          <w:t xml:space="preserve"> mode</w:t>
        </w:r>
      </w:ins>
    </w:p>
    <w:p>
      <w:pPr>
        <w:pStyle w:val="Normal"/>
        <w:rPr/>
      </w:pPr>
      <w:ins w:id="363" w:author="Antoine Mouquet - Orange" w:date="2011-04-06T08:19:00Z">
        <w:r>
          <w:rPr>
            <w:lang w:val="en-US"/>
          </w:rPr>
          <w:t xml:space="preserve">In </w:t>
        </w:r>
      </w:ins>
      <w:ins w:id="364" w:author="Antoine Mouquet - Orange" w:date="2011-04-06T08:23:00Z">
        <w:r>
          <w:rPr>
            <w:lang w:val="en-US"/>
          </w:rPr>
          <w:t>binding</w:t>
        </w:r>
      </w:ins>
      <w:ins w:id="365" w:author="Antoine Mouquet - Orange" w:date="2011-04-06T08:19:00Z">
        <w:r>
          <w:rPr>
            <w:lang w:val="en-US"/>
          </w:rPr>
          <w:t xml:space="preserve"> mode, a PRR </w:t>
        </w:r>
      </w:ins>
      <w:ins w:id="366" w:author="Antoine Mouquet - Orange" w:date="2011-04-06T08:32:00Z">
        <w:r>
          <w:rPr>
            <w:lang w:val="en-US"/>
          </w:rPr>
          <w:t>associates</w:t>
        </w:r>
      </w:ins>
      <w:ins w:id="367" w:author="Antoine Mouquet - Orange" w:date="2011-04-06T08:28:00Z">
        <w:r>
          <w:rPr>
            <w:lang w:val="en-US"/>
          </w:rPr>
          <w:t xml:space="preserve"> </w:t>
        </w:r>
      </w:ins>
      <w:ins w:id="368" w:author="Antoine Mouquet - Orange" w:date="2011-04-06T08:32:00Z">
        <w:r>
          <w:rPr>
            <w:lang w:val="en-US"/>
          </w:rPr>
          <w:t>a</w:t>
        </w:r>
      </w:ins>
      <w:ins w:id="369" w:author="Antoine Mouquet - Orange" w:date="2011-04-06T08:33:00Z">
        <w:r>
          <w:rPr>
            <w:lang w:val="en-US"/>
          </w:rPr>
          <w:t>n</w:t>
        </w:r>
      </w:ins>
      <w:ins w:id="370" w:author="Antoine Mouquet - Orange" w:date="2011-04-06T08:28:00Z">
        <w:r>
          <w:rPr>
            <w:lang w:val="en-US"/>
          </w:rPr>
          <w:t xml:space="preserve"> IP</w:t>
        </w:r>
      </w:ins>
      <w:ins w:id="371" w:author="Antoine Mouquet - Orange" w:date="2011-04-06T08:33:00Z">
        <w:r>
          <w:rPr>
            <w:lang w:val="en-US"/>
          </w:rPr>
          <w:t>v4</w:t>
        </w:r>
      </w:ins>
      <w:ins w:id="372" w:author="Antoine Mouquet - Orange" w:date="2011-04-06T08:28:00Z">
        <w:r>
          <w:rPr>
            <w:lang w:val="en-US"/>
          </w:rPr>
          <w:t xml:space="preserve"> address and </w:t>
        </w:r>
      </w:ins>
      <w:ins w:id="373" w:author="Antoine Mouquet - Orange" w:date="2011-04-06T08:33:00Z">
        <w:r>
          <w:rPr>
            <w:lang w:val="en-US"/>
          </w:rPr>
          <w:t>a port range</w:t>
        </w:r>
      </w:ins>
      <w:ins w:id="374" w:author="Antoine Mouquet - Orange" w:date="2011-04-06T08:28:00Z">
        <w:r>
          <w:rPr>
            <w:lang w:val="en-US"/>
          </w:rPr>
          <w:t xml:space="preserve"> with a specific identifier called routing identifier (e.g., GTP tunnel identifier, IPv6 address). This identifier is used to forward the packets to the suitable device among all those having the same IPv4 address</w:t>
        </w:r>
      </w:ins>
      <w:ins w:id="375" w:author="Antoine Mouquet - Orange" w:date="2011-04-06T08:19:00Z">
        <w:r>
          <w:rPr>
            <w:lang w:val="en-US"/>
          </w:rPr>
          <w:t>. Th</w:t>
        </w:r>
      </w:ins>
      <w:ins w:id="376" w:author="Antoine Mouquet - Orange" w:date="2011-04-06T08:34:00Z">
        <w:r>
          <w:rPr>
            <w:lang w:val="en-US"/>
          </w:rPr>
          <w:t>e</w:t>
        </w:r>
      </w:ins>
      <w:ins w:id="377" w:author="Antoine Mouquet - Orange" w:date="2011-04-06T08:19:00Z">
        <w:r>
          <w:rPr>
            <w:lang w:val="en-US"/>
          </w:rPr>
          <w:t>s</w:t>
        </w:r>
      </w:ins>
      <w:ins w:id="378" w:author="Antoine Mouquet - Orange" w:date="2011-04-06T08:34:00Z">
        <w:r>
          <w:rPr>
            <w:lang w:val="en-US"/>
          </w:rPr>
          <w:t>e associations are stored in a</w:t>
        </w:r>
      </w:ins>
      <w:ins w:id="379" w:author="Antoine Mouquet - Orange" w:date="2011-04-06T08:19:00Z">
        <w:r>
          <w:rPr>
            <w:lang w:val="en-US"/>
          </w:rPr>
          <w:t xml:space="preserve"> table referred to as port range binding table.</w:t>
        </w:r>
      </w:ins>
    </w:p>
    <w:p>
      <w:pPr>
        <w:pStyle w:val="Normal"/>
        <w:rPr/>
      </w:pPr>
      <w:ins w:id="381" w:author="Antoine Mouquet - Orange" w:date="2011-04-06T08:58:00Z">
        <w:r>
          <w:rPr>
            <w:lang w:val="en-US"/>
          </w:rPr>
          <w:t>The routing identifier may be an IPv6 address belonging to the prefix assigned to the UE, or the GTP tunnel identifier.</w:t>
        </w:r>
      </w:ins>
    </w:p>
    <w:p>
      <w:pPr>
        <w:pStyle w:val="Style15"/>
        <w:rPr>
          <w:lang w:val="en-US"/>
          <w:ins w:id="384" w:author="Antoine Mouquet - Orange" w:date="2011-04-06T08:27:00Z"/>
        </w:rPr>
      </w:pPr>
      <w:ins w:id="383" w:author="Antoine Mouquet - Orange" w:date="2011-04-06T08:27:00Z">
        <w:r>
          <w:rPr>
            <w:lang w:val="en-US"/>
          </w:rPr>
        </w:r>
      </w:ins>
    </w:p>
    <w:p>
      <w:pPr>
        <w:pStyle w:val="Style15"/>
        <w:rPr>
          <w:lang w:val="en-US"/>
          <w:ins w:id="386" w:author="Antoine Mouquet - Orange" w:date="2011-04-06T08:27:00Z"/>
        </w:rPr>
      </w:pPr>
      <w:ins w:id="385" w:author="Antoine Mouquet - Orange" w:date="2011-04-06T08:27:00Z">
        <w:r>
          <w:rPr>
            <w:lang w:val="en-GB"/>
          </w:rPr>
          <w:drawing>
            <wp:inline distT="0" distB="0" distL="0" distR="0">
              <wp:extent cx="4719320" cy="1566545"/>
              <wp:effectExtent l="0" t="0" r="0" b="0"/>
              <wp:docPr id="30"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title=""/>
                      <pic:cNvPicPr>
                        <a:picLocks noChangeAspect="1" noChangeArrowheads="1"/>
                      </pic:cNvPicPr>
                    </pic:nvPicPr>
                    <pic:blipFill>
                      <a:blip r:embed="rId25"/>
                      <a:srcRect l="-5" t="-16" r="-5" b="-16"/>
                      <a:stretch>
                        <a:fillRect/>
                      </a:stretch>
                    </pic:blipFill>
                    <pic:spPr bwMode="auto">
                      <a:xfrm>
                        <a:off x="0" y="0"/>
                        <a:ext cx="4719320" cy="1566545"/>
                      </a:xfrm>
                      <a:prstGeom prst="rect">
                        <a:avLst/>
                      </a:prstGeom>
                    </pic:spPr>
                  </pic:pic>
                </a:graphicData>
              </a:graphic>
            </wp:inline>
          </w:drawing>
        </w:r>
      </w:ins>
    </w:p>
    <w:p>
      <w:pPr>
        <w:pStyle w:val="TF"/>
        <w:rPr/>
      </w:pPr>
      <w:ins w:id="387" w:author="Antoine Mouquet - Orange" w:date="2011-04-06T08:27:00Z">
        <w:r>
          <w:rPr/>
          <w:t>Figure B.2.5: A+P Flow Example</w:t>
        </w:r>
      </w:ins>
    </w:p>
    <w:p>
      <w:pPr>
        <w:pStyle w:val="Normal"/>
        <w:rPr>
          <w:lang w:val="en-US"/>
          <w:ins w:id="390" w:author="Antoine Mouquet - Orange" w:date="2011-04-06T08:19:00Z"/>
        </w:rPr>
      </w:pPr>
      <w:ins w:id="389" w:author="Antoine Mouquet - Orange" w:date="2011-04-06T08:19:00Z">
        <w:r>
          <w:rPr>
            <w:lang w:val="en-US"/>
          </w:rPr>
          <w:t>If an IPv6 address is used as a routing identifier, the PRR is not required to be co-located with GGSN. In such case, once the encapsulation is undertaken by the PRR, the appropriate GGSN/P-GW will receive the IPv4-in-IPv6 packets. Then, the GGSN/PDN GW proceeds to its “normal” operations in order to forward the IPv4-in-IPv6 packets to the appropriate UE: in particular, it uses the maintained IPv6 PDP context to relay those packets.</w:t>
        </w:r>
      </w:ins>
    </w:p>
    <w:p>
      <w:pPr>
        <w:pStyle w:val="Heading3"/>
        <w:bidi w:val="0"/>
        <w:jc w:val="start"/>
        <w:rPr/>
      </w:pPr>
      <w:ins w:id="391" w:author="Antoine Mouquet - Orange" w:date="2011-04-06T08:19:00Z">
        <w:bookmarkStart w:id="105" w:name="__RefHeading___Toc292055380"/>
        <w:bookmarkEnd w:id="105"/>
        <w:r>
          <w:rPr/>
          <w:t>B.2.</w:t>
        </w:r>
      </w:ins>
      <w:ins w:id="392" w:author="Antoine Mouquet - Orange" w:date="2011-04-06T08:23:00Z">
        <w:r>
          <w:rPr>
            <w:lang w:val="en-US"/>
          </w:rPr>
          <w:t>4.3</w:t>
        </w:r>
      </w:ins>
      <w:ins w:id="393" w:author="Antoine Mouquet - Orange" w:date="2011-04-06T08:19:00Z">
        <w:r>
          <w:rPr/>
          <w:t xml:space="preserve"> PRR </w:t>
        </w:r>
      </w:ins>
      <w:ins w:id="394" w:author="Antoine Mouquet - Orange" w:date="2011-04-06T08:24:00Z">
        <w:r>
          <w:rPr>
            <w:lang w:val="en-US"/>
          </w:rPr>
          <w:t>in stateless mode</w:t>
        </w:r>
      </w:ins>
    </w:p>
    <w:p>
      <w:pPr>
        <w:pStyle w:val="Normal"/>
        <w:rPr/>
      </w:pPr>
      <w:ins w:id="396" w:author="Antoine Mouquet - Orange" w:date="2011-04-06T08:19:00Z">
        <w:r>
          <w:rPr>
            <w:lang w:val="en-US"/>
          </w:rPr>
          <w:t>In addition to the binding mode defined in subclause B.2.4</w:t>
        </w:r>
      </w:ins>
      <w:ins w:id="397" w:author="Antoine Mouquet - Orange" w:date="2011-04-06T08:23:00Z">
        <w:r>
          <w:rPr>
            <w:lang w:val="en-US"/>
          </w:rPr>
          <w:t>.2</w:t>
        </w:r>
      </w:ins>
      <w:ins w:id="398" w:author="Antoine Mouquet - Orange" w:date="2011-04-06T08:19:00Z">
        <w:r>
          <w:rPr>
            <w:lang w:val="en-US"/>
          </w:rPr>
          <w:t>, a stateless IPv6 A+P mode can be implemented as defined in [</w:t>
        </w:r>
      </w:ins>
      <w:ins w:id="399" w:author="S2-111576" w:date="2011-05-01T22:56:00Z">
        <w:r>
          <w:rPr>
            <w:lang w:val="en-US" w:eastAsia="zh-CN"/>
          </w:rPr>
          <w:t>2</w:t>
        </w:r>
      </w:ins>
      <w:ins w:id="400" w:author="S2-111576" w:date="2011-05-01T23:00:00Z">
        <w:r>
          <w:rPr>
            <w:lang w:val="en-US" w:eastAsia="zh-CN"/>
          </w:rPr>
          <w:t>2</w:t>
        </w:r>
      </w:ins>
      <w:ins w:id="401" w:author="Antoine Mouquet - Orange" w:date="2011-04-06T08:19:00Z">
        <w:r>
          <w:rPr>
            <w:lang w:val="en-US"/>
          </w:rPr>
          <w:t xml:space="preserve">]. In such mode, no port range binding table is required. </w:t>
        </w:r>
      </w:ins>
    </w:p>
    <w:p>
      <w:pPr>
        <w:pStyle w:val="Normal"/>
        <w:rPr/>
      </w:pPr>
      <w:ins w:id="403" w:author="owab6503-2" w:date="2011-04-06T13:30:00Z">
        <w:r>
          <w:rPr>
            <w:lang w:val="en-US"/>
          </w:rPr>
          <w:t>In this case</w:t>
        </w:r>
      </w:ins>
      <w:ins w:id="404" w:author="Antoine Mouquet - Orange" w:date="2011-04-06T08:19:00Z">
        <w:r>
          <w:rPr>
            <w:lang w:val="en-US"/>
          </w:rPr>
          <w:t>, for incoming packets, the PRR encapsulates a received IPv4 packet in an IPv6 one using the following information:</w:t>
        </w:r>
      </w:ins>
    </w:p>
    <w:p>
      <w:pPr>
        <w:pStyle w:val="B1"/>
        <w:rPr>
          <w:lang w:val="en-US"/>
          <w:ins w:id="407" w:author="Antoine Mouquet - Orange" w:date="2011-04-06T08:19:00Z"/>
        </w:rPr>
      </w:pPr>
      <w:ins w:id="406" w:author="Antoine Mouquet - Orange" w:date="2011-04-06T08:19:00Z">
        <w:r>
          <w:rPr>
            <w:lang w:val="en-US"/>
          </w:rPr>
          <w:t>-</w:t>
          <w:tab/>
          <w:t xml:space="preserve">The destination IPv6 address is constructed using the shared IPv4 destination address and port number plus the IPv6 prefix which has been provisioned to the PRR. To do so, the PRR retrieves the destination IPv4 address and destination port number from the received IPv4 packet. </w:t>
        </w:r>
      </w:ins>
    </w:p>
    <w:p>
      <w:pPr>
        <w:pStyle w:val="NO"/>
        <w:rPr>
          <w:lang w:val="en-US"/>
          <w:ins w:id="410" w:author="Antoine Mouquet - Orange" w:date="2011-04-06T08:19:00Z"/>
        </w:rPr>
      </w:pPr>
      <w:ins w:id="408" w:author="Antoine Mouquet - Orange" w:date="2011-04-06T08:19:00Z">
        <w:r>
          <w:rPr>
            <w:lang w:val="en-US"/>
          </w:rPr>
          <w:t xml:space="preserve">NOTE: To illustrate this behavior, assuming that the PRR is provisioned with 2a01:c0a8::/29 as a prefix to build IPv4-Embedded IPv6 addresses, the IPv4 destination address equal to 193.51.145.206 and the port number equal to 19039 (0100101001011111), then the corresponding IPv6 address (which falls into a prefix assigned to the UE) is </w:t>
        </w:r>
      </w:ins>
      <w:ins w:id="409" w:author="Antoine Mouquet - Orange" w:date="2011-04-06T08:19:00Z">
        <w:r>
          <w:rPr/>
          <w:t xml:space="preserve">2a01:c0aE:099C:8E72:52F8::/128 </w:t>
        </w:r>
      </w:ins>
    </w:p>
    <w:p>
      <w:pPr>
        <w:pStyle w:val="PL"/>
        <w:widowControl/>
        <w:bidi w:val="0"/>
        <w:jc w:val="start"/>
        <w:rPr/>
      </w:pPr>
      <w:ins w:id="411" w:author="Antoine Mouquet - Orange" w:date="2011-04-06T08:19:00Z">
        <w:r>
          <w:rPr>
            <w:rFonts w:eastAsia="Courier New"/>
            <w:lang w:val="en-US" w:eastAsia="en-US"/>
          </w:rPr>
          <w:t xml:space="preserve">               </w:t>
        </w:r>
      </w:ins>
      <w:ins w:id="412" w:author="Antoine Mouquet - Orange" w:date="2011-04-06T08:19:00Z">
        <w:r>
          <w:rPr>
            <w:lang w:val="en-US" w:eastAsia="en-US"/>
          </w:rPr>
          <w:t>2a01:c0a 1 11000001001100111001000111001110 0100101001011111 ::</w:t>
        </w:r>
      </w:ins>
    </w:p>
    <w:p>
      <w:pPr>
        <w:pStyle w:val="PL"/>
        <w:widowControl/>
        <w:bidi w:val="0"/>
        <w:jc w:val="start"/>
        <w:rPr>
          <w:lang w:val="en-US" w:eastAsia="en-US"/>
          <w:ins w:id="416" w:author="Antoine Mouquet - Orange" w:date="2011-04-06T08:19:00Z"/>
        </w:rPr>
      </w:pPr>
      <w:ins w:id="414" w:author="Antoine Mouquet - Orange" w:date="2011-04-06T08:19:00Z">
        <w:r>
          <w:rPr>
            <w:rFonts w:eastAsia="Courier New"/>
            <w:lang w:val="en-US" w:eastAsia="en-US"/>
          </w:rPr>
          <w:t xml:space="preserve">                          </w:t>
        </w:r>
      </w:ins>
      <w:ins w:id="415" w:author="Antoine Mouquet - Orange" w:date="2011-04-06T08:19:00Z">
        <w:r>
          <w:rPr>
            <w:lang w:val="en-US" w:eastAsia="en-US"/>
          </w:rPr>
          <w:t>--------193.51.145.206---------  -----port-------</w:t>
        </w:r>
      </w:ins>
    </w:p>
    <w:p>
      <w:pPr>
        <w:pStyle w:val="PL"/>
        <w:bidi w:val="0"/>
        <w:jc w:val="start"/>
        <w:rPr>
          <w:lang w:val="en-US" w:eastAsia="en-US"/>
          <w:ins w:id="418" w:author="Antoine Mouquet - Orange" w:date="2011-04-06T08:19:00Z"/>
        </w:rPr>
      </w:pPr>
      <w:ins w:id="417" w:author="Antoine Mouquet - Orange" w:date="2011-04-06T08:19:00Z">
        <w:r>
          <w:rPr>
            <w:lang w:val="en-US" w:eastAsia="en-US"/>
          </w:rPr>
        </w:r>
      </w:ins>
    </w:p>
    <w:p>
      <w:pPr>
        <w:pStyle w:val="B1"/>
        <w:rPr/>
      </w:pPr>
      <w:ins w:id="419" w:author="Antoine Mouquet - Orange" w:date="2011-04-06T08:19:00Z">
        <w:r>
          <w:rPr>
            <w:lang w:val="en-US"/>
          </w:rPr>
          <w:t>-</w:t>
          <w:tab/>
          <w:t>The source IPv6 address is one of the global IPv6 addresses of the PRR.</w:t>
        </w:r>
      </w:ins>
    </w:p>
    <w:p>
      <w:pPr>
        <w:pStyle w:val="Normal"/>
        <w:rPr/>
      </w:pPr>
      <w:ins w:id="421" w:author="Antoine Mouquet - Orange" w:date="2011-04-06T08:19:00Z">
        <w:r>
          <w:rPr>
            <w:lang w:val="en-US"/>
          </w:rPr>
          <w:t>For more information about the stateless mode, the reader is invited to refer to draft-boucadair-behave-ipv6-portrange [x1].</w:t>
        </w:r>
      </w:ins>
    </w:p>
    <w:p>
      <w:pPr>
        <w:pStyle w:val="Heading2"/>
        <w:bidi w:val="0"/>
        <w:jc w:val="start"/>
        <w:rPr/>
      </w:pPr>
      <w:ins w:id="423" w:author="Antoine Mouquet - Orange" w:date="2011-04-06T08:41:00Z">
        <w:bookmarkStart w:id="106" w:name="__RefHeading___Toc292055381"/>
        <w:bookmarkEnd w:id="106"/>
        <w:r>
          <w:rPr/>
          <w:t>B.2.6</w:t>
          <w:tab/>
          <w:t>Requirement on UEs</w:t>
        </w:r>
      </w:ins>
    </w:p>
    <w:p>
      <w:pPr>
        <w:pStyle w:val="Normal"/>
        <w:rPr/>
      </w:pPr>
      <w:ins w:id="425" w:author="Antoine Mouquet - Orange" w:date="2011-04-06T08:41:00Z">
        <w:r>
          <w:rPr>
            <w:lang w:val="en-US"/>
          </w:rPr>
          <w:t>Mobile UEs must be able to constrain their source port numbers and to use only source port numbers within the allocated Port Range. If an IPv4 packet is received by a given port-restricted UE, with a destination port number outside the assigned Port Range, the packet must be discarded. Furthermore, port-restricted UEs must be able to enforce configuration data received from the PLMN so as to constrain its Port Range.</w:t>
        </w:r>
      </w:ins>
    </w:p>
    <w:p>
      <w:pPr>
        <w:pStyle w:val="Normal"/>
        <w:rPr/>
      </w:pPr>
      <w:ins w:id="427" w:author="Antoine Mouquet - Orange" w:date="2011-04-06T08:41:00Z">
        <w:r>
          <w:rPr>
            <w:lang w:val="en-US"/>
          </w:rPr>
          <w:t xml:space="preserve">According to the enforced routing identifier mode (GTP tunnel or IPv4-in-IPv6 tunnel), an encapsulation / de-capsulation function may be required. However, when GTP is used, no extra tunneling technique is required to be supported by the UE. Nevertheless, if IPv4 packets are transported over IPv6, then the IPv4-in-IPv6 encapsulation/de-capsulation function is required. </w:t>
        </w:r>
      </w:ins>
    </w:p>
    <w:p>
      <w:pPr>
        <w:pStyle w:val="Normal"/>
        <w:rPr>
          <w:lang w:val="en-US"/>
          <w:ins w:id="430" w:author="Antoine Mouquet - Orange" w:date="2011-04-06T08:41:00Z"/>
        </w:rPr>
      </w:pPr>
      <w:ins w:id="429" w:author="Antoine Mouquet - Orange" w:date="2011-04-06T08:41:00Z">
        <w:r>
          <w:rPr>
            <w:lang w:val="en-US"/>
          </w:rPr>
          <w:t>As a conclusion:</w:t>
        </w:r>
      </w:ins>
    </w:p>
    <w:p>
      <w:pPr>
        <w:pStyle w:val="B1"/>
        <w:rPr/>
      </w:pPr>
      <w:ins w:id="431" w:author="Antoine Mouquet - Orange" w:date="2011-04-06T08:41:00Z">
        <w:r>
          <w:rPr>
            <w:lang w:val="en-US"/>
          </w:rPr>
          <w:t>-</w:t>
          <w:tab/>
          <w:t>it is mandatory to support port-restriction feature;</w:t>
        </w:r>
      </w:ins>
    </w:p>
    <w:p>
      <w:pPr>
        <w:pStyle w:val="B1"/>
        <w:rPr/>
      </w:pPr>
      <w:ins w:id="433" w:author="Antoine Mouquet - Orange" w:date="2011-04-06T08:41:00Z">
        <w:r>
          <w:rPr>
            <w:lang w:val="en-US"/>
          </w:rPr>
          <w:t>-</w:t>
          <w:tab/>
          <w:t>it is optional to support another tunneling technique in addition to GTP.</w:t>
        </w:r>
      </w:ins>
    </w:p>
    <w:p>
      <w:pPr>
        <w:pStyle w:val="Heading2"/>
        <w:bidi w:val="0"/>
        <w:jc w:val="start"/>
        <w:rPr/>
      </w:pPr>
      <w:ins w:id="435" w:author="Antoine Mouquet - Orange" w:date="2011-04-06T08:41:00Z">
        <w:bookmarkStart w:id="107" w:name="__RefHeading___Toc292055382"/>
        <w:bookmarkEnd w:id="107"/>
        <w:r>
          <w:rPr/>
          <w:t>B.2.7</w:t>
          <w:tab/>
          <w:t>Updating legacy UEs</w:t>
        </w:r>
      </w:ins>
    </w:p>
    <w:p>
      <w:pPr>
        <w:pStyle w:val="Normal"/>
        <w:rPr/>
      </w:pPr>
      <w:ins w:id="437" w:author="Antoine Mouquet - Orange" w:date="2011-04-06T08:41:00Z">
        <w:r>
          <w:rPr>
            <w:lang w:val="en-US"/>
          </w:rPr>
          <w:t>For the efficiency of public IPv4 address sharing, some of the legacy UEs may be updated to be port-restricted UEs owing to a software update. No operation is required in the hardware</w:t>
        </w:r>
      </w:ins>
      <w:ins w:id="438" w:author="Antoine Mouquet - Orange" w:date="2011-04-06T08:44:00Z">
        <w:r>
          <w:rPr>
            <w:lang w:val="en-US"/>
          </w:rPr>
          <w:t>. F</w:t>
        </w:r>
      </w:ins>
      <w:ins w:id="439" w:author="Antoine Mouquet - Orange" w:date="2011-04-06T08:41:00Z">
        <w:r>
          <w:rPr>
            <w:lang w:val="en-US"/>
          </w:rPr>
          <w:t>or instance</w:t>
        </w:r>
      </w:ins>
      <w:ins w:id="440" w:author="Antoine Mouquet - Orange" w:date="2011-04-06T08:44:00Z">
        <w:r>
          <w:rPr>
            <w:lang w:val="en-US"/>
          </w:rPr>
          <w:t>,</w:t>
        </w:r>
      </w:ins>
      <w:ins w:id="441" w:author="Antoine Mouquet - Orange" w:date="2011-04-06T08:41:00Z">
        <w:r>
          <w:rPr>
            <w:lang w:val="en-US"/>
          </w:rPr>
          <w:t xml:space="preserve"> some Linux-based mobile OSs such as Maemo support</w:t>
        </w:r>
      </w:ins>
      <w:ins w:id="442" w:author="owab6503-2" w:date="2011-04-06T13:27:00Z">
        <w:r>
          <w:rPr>
            <w:lang w:val="en-US"/>
          </w:rPr>
          <w:t>s the</w:t>
        </w:r>
      </w:ins>
      <w:ins w:id="443" w:author="Antoine Mouquet - Orange" w:date="2011-04-06T08:41:00Z">
        <w:r>
          <w:rPr>
            <w:lang w:val="en-US"/>
          </w:rPr>
          <w:t xml:space="preserve"> Iptables capabilities; the </w:t>
        </w:r>
      </w:ins>
      <w:ins w:id="444" w:author="Antoine Mouquet - Orange" w:date="2011-04-06T08:43:00Z">
        <w:r>
          <w:rPr>
            <w:lang w:val="en-US"/>
          </w:rPr>
          <w:t>implementation</w:t>
        </w:r>
      </w:ins>
      <w:ins w:id="445" w:author="Antoine Mouquet - Orange" w:date="2011-04-06T08:41:00Z">
        <w:r>
          <w:rPr>
            <w:lang w:val="en-US"/>
          </w:rPr>
          <w:t xml:space="preserve"> of port</w:t>
        </w:r>
      </w:ins>
      <w:ins w:id="446" w:author="Antoine Mouquet - Orange" w:date="2011-04-06T08:43:00Z">
        <w:r>
          <w:rPr>
            <w:lang w:val="en-US"/>
          </w:rPr>
          <w:t xml:space="preserve"> </w:t>
        </w:r>
      </w:ins>
      <w:ins w:id="447" w:author="Antoine Mouquet - Orange" w:date="2011-04-06T08:41:00Z">
        <w:r>
          <w:rPr>
            <w:lang w:val="en-US"/>
          </w:rPr>
          <w:t>restriction on the UE</w:t>
        </w:r>
      </w:ins>
      <w:ins w:id="448" w:author="Antoine Mouquet - Orange" w:date="2011-04-06T08:43:00Z">
        <w:r>
          <w:rPr>
            <w:lang w:val="en-US"/>
          </w:rPr>
          <w:t xml:space="preserve"> is then done with two command lines</w:t>
        </w:r>
      </w:ins>
      <w:ins w:id="449" w:author="Antoine Mouquet - Orange" w:date="2011-04-06T08:41:00Z">
        <w:r>
          <w:rPr>
            <w:lang w:val="en-US"/>
          </w:rPr>
          <w:t>.</w:t>
        </w:r>
      </w:ins>
    </w:p>
    <w:p>
      <w:pPr>
        <w:pStyle w:val="Normal"/>
        <w:rPr>
          <w:lang w:val="en-US"/>
          <w:ins w:id="452" w:author="Antoine Mouquet - Orange" w:date="2011-04-06T08:41:00Z"/>
        </w:rPr>
      </w:pPr>
      <w:ins w:id="451" w:author="Antoine Mouquet - Orange" w:date="2011-04-06T08:41:00Z">
        <w:r>
          <w:rPr>
            <w:lang w:val="en-US"/>
          </w:rPr>
          <w:t>Nevertheless, from an operational perspective, updating UEs may not be obvious.</w:t>
        </w:r>
      </w:ins>
    </w:p>
    <w:p>
      <w:pPr>
        <w:pStyle w:val="Heading2"/>
        <w:bidi w:val="0"/>
        <w:jc w:val="start"/>
        <w:rPr/>
      </w:pPr>
      <w:ins w:id="453" w:author="Antoine Mouquet - Orange" w:date="2011-04-06T08:41:00Z">
        <w:bookmarkStart w:id="108" w:name="__RefHeading___Toc29308_3320553937"/>
        <w:bookmarkStart w:id="109" w:name="__RefHeading___Toc292055383"/>
        <w:bookmarkEnd w:id="108"/>
        <w:r>
          <w:rPr/>
          <w:t>B.2.8</w:t>
          <w:tab/>
          <w:t>Co-existence with other transition techniques</w:t>
        </w:r>
      </w:ins>
      <w:ins w:id="454" w:author="Antoine Mouquet - Orange" w:date="2011-04-06T08:41:00Z">
        <w:bookmarkEnd w:id="109"/>
        <w:r>
          <w:rPr/>
          <w:t xml:space="preserve"> </w:t>
        </w:r>
      </w:ins>
    </w:p>
    <w:p>
      <w:pPr>
        <w:pStyle w:val="Normal"/>
        <w:rPr>
          <w:lang w:val="en-US"/>
          <w:ins w:id="457" w:author="Antoine Mouquet - Orange" w:date="2011-04-06T08:41:00Z"/>
        </w:rPr>
      </w:pPr>
      <w:ins w:id="456" w:author="Antoine Mouquet - Orange" w:date="2011-04-06T08:41:00Z">
        <w:r>
          <w:rPr>
            <w:lang w:val="en-US"/>
          </w:rPr>
          <w:t>A+P can be deployed jointly with other IPv6 transition techniques such as DS-Lite. In particular, a DS-Lite AFTR (Address Family Translation Router) can delegate a set of port numbers to the UE to be used for “push” services. No NAT operation would be achieved by the CGN for delegated port numbers.</w:t>
        </w:r>
      </w:ins>
    </w:p>
    <w:p>
      <w:pPr>
        <w:pStyle w:val="Heading2"/>
        <w:bidi w:val="0"/>
        <w:jc w:val="start"/>
        <w:rPr/>
      </w:pPr>
      <w:ins w:id="458" w:author="Antoine Mouquet - Orange" w:date="2011-04-06T08:41:00Z">
        <w:bookmarkStart w:id="110" w:name="__RefHeading___Toc29310_3320553937"/>
        <w:bookmarkStart w:id="111" w:name="__RefHeading___Toc292055384"/>
        <w:bookmarkEnd w:id="110"/>
        <w:r>
          <w:rPr/>
          <w:t>B.2.9</w:t>
          <w:tab/>
          <w:t>Applicability</w:t>
        </w:r>
      </w:ins>
      <w:ins w:id="459" w:author="Antoine Mouquet - Orange" w:date="2011-04-06T08:41:00Z">
        <w:bookmarkEnd w:id="111"/>
        <w:r>
          <w:rPr/>
          <w:t xml:space="preserve"> </w:t>
        </w:r>
      </w:ins>
    </w:p>
    <w:p>
      <w:pPr>
        <w:pStyle w:val="Normal"/>
        <w:rPr>
          <w:lang w:val="en-US"/>
          <w:ins w:id="462" w:author="Antoine Mouquet - Orange" w:date="2011-04-06T08:41:00Z"/>
        </w:rPr>
      </w:pPr>
      <w:ins w:id="461" w:author="Antoine Mouquet - Orange" w:date="2011-04-06T08:41:00Z">
        <w:r>
          <w:rPr>
            <w:lang w:val="en-US"/>
          </w:rPr>
          <w:t>A+P can be deployed in several configuration schemes:</w:t>
        </w:r>
      </w:ins>
    </w:p>
    <w:p>
      <w:pPr>
        <w:pStyle w:val="B1"/>
        <w:rPr/>
      </w:pPr>
      <w:ins w:id="463" w:author="Antoine Mouquet - Orange" w:date="2011-04-06T08:41:00Z">
        <w:r>
          <w:rPr>
            <w:lang w:val="en-US"/>
          </w:rPr>
          <w:t>-</w:t>
          <w:tab/>
          <w:t xml:space="preserve">Dual-Stack </w:t>
        </w:r>
      </w:ins>
      <w:ins w:id="464" w:author="Antoine Mouquet - Orange" w:date="2011-04-06T08:48:00Z">
        <w:r>
          <w:rPr>
            <w:lang w:val="en-US"/>
          </w:rPr>
          <w:t xml:space="preserve">PDP context / bearer </w:t>
        </w:r>
      </w:ins>
      <w:ins w:id="465" w:author="Antoine Mouquet - Orange" w:date="2011-04-06T08:41:00Z">
        <w:r>
          <w:rPr>
            <w:lang w:val="en-US"/>
          </w:rPr>
          <w:t xml:space="preserve">with a shared IPv4 address. The GTP tunnel identifier will be used by the PRR for forwarding incoming IPv4 </w:t>
        </w:r>
      </w:ins>
      <w:ins w:id="466" w:author="Antoine Mouquet - Orange" w:date="2011-04-06T08:46:00Z">
        <w:r>
          <w:rPr>
            <w:lang w:val="en-US"/>
          </w:rPr>
          <w:t>packets</w:t>
        </w:r>
      </w:ins>
      <w:ins w:id="467" w:author="Antoine Mouquet - Orange" w:date="2011-04-06T08:41:00Z">
        <w:r>
          <w:rPr>
            <w:lang w:val="en-US"/>
          </w:rPr>
          <w:t>;</w:t>
        </w:r>
      </w:ins>
    </w:p>
    <w:p>
      <w:pPr>
        <w:pStyle w:val="B1"/>
        <w:rPr/>
      </w:pPr>
      <w:ins w:id="469" w:author="Antoine Mouquet - Orange" w:date="2011-04-06T08:41:00Z">
        <w:r>
          <w:rPr>
            <w:lang w:val="en-US"/>
          </w:rPr>
          <w:t>-</w:t>
          <w:tab/>
        </w:r>
      </w:ins>
      <w:ins w:id="470" w:author="Antoine Mouquet - Orange" w:date="2011-04-06T08:48:00Z">
        <w:r>
          <w:rPr>
            <w:lang w:val="en-US"/>
          </w:rPr>
          <w:t>S</w:t>
        </w:r>
      </w:ins>
      <w:ins w:id="471" w:author="Antoine Mouquet - Orange" w:date="2011-04-06T08:41:00Z">
        <w:r>
          <w:rPr>
            <w:lang w:val="en-US"/>
          </w:rPr>
          <w:t>ingle IPv6 PDP context / bearer: IPv4-in-IPv6 encapsulation is used to exchange IPv4 packets between the UE and the PRR</w:t>
        </w:r>
      </w:ins>
      <w:ins w:id="472" w:author="Antoine Mouquet - Orange" w:date="2011-04-06T08:51:00Z">
        <w:r>
          <w:rPr>
            <w:lang w:val="en-US"/>
          </w:rPr>
          <w:t>,</w:t>
        </w:r>
      </w:ins>
    </w:p>
    <w:p>
      <w:pPr>
        <w:pStyle w:val="B2"/>
        <w:rPr/>
      </w:pPr>
      <w:ins w:id="474" w:author="Antoine Mouquet - Orange" w:date="2011-04-06T08:51:00Z">
        <w:r>
          <w:rPr>
            <w:lang w:val="en-US"/>
          </w:rPr>
          <w:t>-</w:t>
          <w:tab/>
        </w:r>
      </w:ins>
      <w:ins w:id="475" w:author="Antoine Mouquet - Orange" w:date="2011-04-06T08:52:00Z">
        <w:r>
          <w:rPr>
            <w:lang w:val="en-US"/>
          </w:rPr>
          <w:t>with a binding table in the PRR (binding mode)</w:t>
        </w:r>
      </w:ins>
    </w:p>
    <w:p>
      <w:pPr>
        <w:pStyle w:val="B2"/>
        <w:rPr>
          <w:lang w:val="en-US"/>
          <w:ins w:id="478" w:author="Antoine Mouquet - Orange" w:date="2011-04-06T08:41:00Z"/>
        </w:rPr>
      </w:pPr>
      <w:ins w:id="477" w:author="Antoine Mouquet - Orange" w:date="2011-04-06T08:52:00Z">
        <w:r>
          <w:rPr>
            <w:lang w:val="en-US"/>
          </w:rPr>
          <w:t>-</w:t>
          <w:tab/>
          <w:t>without any binding table in the PRR (stateless mode)</w:t>
        </w:r>
      </w:ins>
    </w:p>
    <w:p>
      <w:pPr>
        <w:pStyle w:val="Heading2"/>
        <w:bidi w:val="0"/>
        <w:jc w:val="start"/>
        <w:rPr>
          <w:lang w:eastAsia="zh-CN"/>
          <w:ins w:id="480" w:author="Antoine Mouquet - Orange" w:date="2011-04-06T08:41:00Z"/>
        </w:rPr>
      </w:pPr>
      <w:ins w:id="479" w:author="Antoine Mouquet - Orange" w:date="2011-04-06T08:41:00Z">
        <w:bookmarkStart w:id="112" w:name="__RefHeading___Toc292055385"/>
        <w:bookmarkEnd w:id="112"/>
        <w:r>
          <w:rPr>
            <w:lang w:eastAsia="zh-CN"/>
          </w:rPr>
          <w:t>B.2.10</w:t>
          <w:tab/>
          <w:t>Evaluation</w:t>
        </w:r>
      </w:ins>
    </w:p>
    <w:p>
      <w:pPr>
        <w:pStyle w:val="Normal"/>
        <w:rPr/>
      </w:pPr>
      <w:r>
        <w:rPr/>
        <w:t>The hard-partitioning of the port space reduces the efficiency of the A+P architecture. Ports-ranges assigned to a UE are no longer available for other UEs – even if these ports are not used. In consequence, the efficiency of A+P wrt IPv4 address utilization is less than with a centralised NAT functionality.</w:t>
      </w:r>
    </w:p>
    <w:p>
      <w:pPr>
        <w:pStyle w:val="Normal"/>
        <w:rPr>
          <w:b/>
          <w:b/>
        </w:rPr>
      </w:pPr>
      <w:r>
        <w:rPr>
          <w:b/>
        </w:rPr>
        <w:t>Known issues:</w:t>
      </w:r>
    </w:p>
    <w:p>
      <w:pPr>
        <w:pStyle w:val="B1"/>
        <w:rPr/>
      </w:pPr>
      <w:r>
        <w:rPr/>
        <w:t>-</w:t>
        <w:tab/>
        <w:t>The UE needs to be modified to support A+P scheme</w:t>
      </w:r>
    </w:p>
    <w:p>
      <w:pPr>
        <w:pStyle w:val="B1"/>
        <w:rPr/>
      </w:pPr>
      <w:r>
        <w:rPr/>
        <w:t>-</w:t>
        <w:tab/>
        <w:t xml:space="preserve">The gateway needs to forward not only based on IP address but based on address plus port. The network needs to implement PRR in similar places as CGN in the </w:t>
      </w:r>
      <w:r>
        <w:rPr>
          <w:lang w:val="en-US" w:eastAsia="en-US"/>
        </w:rPr>
        <w:t>DS-Lite</w:t>
      </w:r>
      <w:r>
        <w:rPr/>
        <w:t xml:space="preserve"> approach</w:t>
      </w:r>
    </w:p>
    <w:p>
      <w:pPr>
        <w:pStyle w:val="B1"/>
        <w:rPr/>
      </w:pPr>
      <w:r>
        <w:rPr/>
        <w:t>-</w:t>
        <w:tab/>
        <w:t>The backend RADIUS system needs to be changed as subscribers can no longer be identified by IP address only, but by IP address and port</w:t>
      </w:r>
    </w:p>
    <w:p>
      <w:pPr>
        <w:pStyle w:val="B1"/>
        <w:rPr/>
      </w:pPr>
      <w:r>
        <w:rPr/>
        <w:t>-</w:t>
        <w:tab/>
        <w:t>In the IPv6 tunnelling approach QoS differentiation between bearers cannot be provided easily</w:t>
      </w:r>
    </w:p>
    <w:p>
      <w:pPr>
        <w:pStyle w:val="B1"/>
        <w:rPr/>
      </w:pPr>
      <w:r>
        <w:rPr/>
        <w:t>-</w:t>
        <w:tab/>
        <w:t>The solution works only with applications using transport protocols, which have concept of port numbers (such as UDP and TCP). There will be challenges with protocols which use plain IP.</w:t>
      </w:r>
    </w:p>
    <w:p>
      <w:pPr>
        <w:pStyle w:val="B1"/>
        <w:rPr/>
      </w:pPr>
      <w:r>
        <w:rPr/>
        <w:t>-</w:t>
        <w:tab/>
        <w:t>The solution sets restrictions to applications within in the UE, as the allocation of fixed port numbers becomes more complicated.</w:t>
      </w:r>
    </w:p>
    <w:p>
      <w:pPr>
        <w:pStyle w:val="B1"/>
        <w:rPr/>
      </w:pPr>
      <w:ins w:id="481" w:author="Antoine Mouquet (Orange)" w:date="2010-10-06T15:38:00Z">
        <w:r>
          <w:rPr/>
          <w:t>-</w:t>
          <w:tab/>
        </w:r>
      </w:ins>
      <w:ins w:id="482" w:author="Antoine Mouquet (Orange)" w:date="2010-10-06T15:38:00Z">
        <w:r>
          <w:rPr>
            <w:lang w:val="en-US"/>
          </w:rPr>
          <w:t>For ICMP messages, the UE must use an ICMP query identifier within the allocated port range, otherwise the response will not be received by this UE.</w:t>
        </w:r>
      </w:ins>
    </w:p>
    <w:p>
      <w:pPr>
        <w:pStyle w:val="Normal"/>
        <w:rPr>
          <w:b/>
          <w:b/>
        </w:rPr>
      </w:pPr>
      <w:r>
        <w:rPr>
          <w:b/>
        </w:rPr>
        <w:t>Known benefits:</w:t>
      </w:r>
    </w:p>
    <w:p>
      <w:pPr>
        <w:pStyle w:val="B1"/>
        <w:rPr/>
      </w:pPr>
      <w:r>
        <w:rPr/>
        <w:t>-</w:t>
        <w:tab/>
        <w:t>The UE has access to public IPv4 address, which simplifies the behaviour for P2P applications such as VoIP.</w:t>
      </w:r>
    </w:p>
    <w:p>
      <w:pPr>
        <w:pStyle w:val="B1"/>
        <w:rPr/>
      </w:pPr>
      <w:r>
        <w:rPr/>
        <w:t>-</w:t>
        <w:tab/>
        <w:t>Allows IPv4 lifetime extension if used with GTP/GRE.</w:t>
      </w:r>
    </w:p>
    <w:p>
      <w:pPr>
        <w:pStyle w:val="B1"/>
        <w:rPr/>
      </w:pPr>
      <w:r>
        <w:rPr/>
        <w:t>-</w:t>
        <w:tab/>
        <w:t>Legal requirements for tracing which traffic flow was originated from which UE is simpler than in CGN solutions, as the operator does not need to store each flow but only A+P allocation information.</w:t>
      </w:r>
    </w:p>
    <w:p>
      <w:pPr>
        <w:pStyle w:val="B1"/>
        <w:rPr/>
      </w:pPr>
      <w:r>
        <w:rPr/>
        <w:t>-</w:t>
        <w:tab/>
        <w:t>In GTP/GRE/DSMIP6 based solutions QoS can be provided.</w:t>
      </w:r>
    </w:p>
    <w:p>
      <w:pPr>
        <w:pStyle w:val="B1"/>
        <w:rPr>
          <w:lang w:val="en-US"/>
          <w:ins w:id="487" w:author="Antoine Mouquet (Orange)" w:date="2010-10-06T15:38:00Z"/>
        </w:rPr>
      </w:pPr>
      <w:ins w:id="485" w:author="Antoine Mouquet (Orange)" w:date="2010-10-06T15:38:00Z">
        <w:r>
          <w:rPr/>
          <w:t>-</w:t>
          <w:tab/>
        </w:r>
      </w:ins>
      <w:ins w:id="486" w:author="Antoine Mouquet (Orange)" w:date="2010-10-06T15:38:00Z">
        <w:r>
          <w:rPr>
            <w:lang w:val="en-US"/>
          </w:rPr>
          <w:t>A+P allows for an incremental migration to IPv6-only network</w:t>
        </w:r>
      </w:ins>
    </w:p>
    <w:p>
      <w:pPr>
        <w:pStyle w:val="B1"/>
        <w:rPr/>
      </w:pPr>
      <w:ins w:id="488" w:author="Antoine Mouquet (Orange)" w:date="2010-10-06T15:38:00Z">
        <w:r>
          <w:rPr>
            <w:lang w:val="en-US"/>
          </w:rPr>
          <w:t>-</w:t>
          <w:tab/>
          <w:t>A+P can be fully stateless when used together with IPv6</w:t>
        </w:r>
      </w:ins>
    </w:p>
    <w:p>
      <w:pPr>
        <w:pStyle w:val="B1"/>
        <w:rPr/>
      </w:pPr>
      <w:ins w:id="490" w:author="Antoine Mouquet (Orange)" w:date="2010-10-06T15:38:00Z">
        <w:r>
          <w:rPr>
            <w:lang w:val="en-US"/>
          </w:rPr>
          <w:t>-</w:t>
          <w:tab/>
          <w:t>No per-state sessions are maintained in the PLMN realm</w:t>
        </w:r>
      </w:ins>
    </w:p>
    <w:p>
      <w:pPr>
        <w:pStyle w:val="B1"/>
        <w:rPr/>
      </w:pPr>
      <w:ins w:id="492" w:author="Antoine Mouquet (Orange)" w:date="2010-10-06T15:38:00Z">
        <w:r>
          <w:rPr>
            <w:lang w:val="en-US"/>
          </w:rPr>
          <w:t>-</w:t>
          <w:tab/>
          <w:t>Unlike NAT44/NAT64, no dynamic state synchronization is required to ensure service robustness</w:t>
        </w:r>
      </w:ins>
    </w:p>
    <w:p>
      <w:pPr>
        <w:pStyle w:val="B1"/>
        <w:rPr/>
      </w:pPr>
      <w:ins w:id="494" w:author="Antoine Mouquet (Orange)" w:date="2010-10-06T15:38:00Z">
        <w:r>
          <w:rPr>
            <w:lang w:val="en-US"/>
          </w:rPr>
          <w:t>-</w:t>
          <w:tab/>
          <w:t>No ALG is required to be implemented in the service/PLMN realm</w:t>
        </w:r>
      </w:ins>
    </w:p>
    <w:p>
      <w:pPr>
        <w:pStyle w:val="B1"/>
        <w:rPr/>
      </w:pPr>
      <w:ins w:id="496" w:author="Antoine Mouquet (Orange)" w:date="2010-10-06T15:38:00Z">
        <w:r>
          <w:rPr>
            <w:lang w:val="en-US"/>
          </w:rPr>
          <w:t>-</w:t>
          <w:tab/>
          <w:t>No extra-cost on the UE to support NAT traversal techniques is required</w:t>
        </w:r>
      </w:ins>
    </w:p>
    <w:p>
      <w:pPr>
        <w:pStyle w:val="B1"/>
        <w:rPr>
          <w:lang w:val="en-US"/>
          <w:ins w:id="504" w:author="Antoine Mouquet (Orange)" w:date="2010-10-06T15:38:00Z"/>
        </w:rPr>
      </w:pPr>
      <w:ins w:id="498" w:author="Antoine Mouquet (Orange)" w:date="2010-10-06T15:38:00Z">
        <w:r>
          <w:rPr>
            <w:lang w:val="en-US"/>
          </w:rPr>
          <w:t>-</w:t>
          <w:tab/>
          <w:t xml:space="preserve">Unlike double NAT solutions, </w:t>
        </w:r>
      </w:ins>
      <w:ins w:id="499" w:author="Antoine Mouquet (Orange)" w:date="2010-10-06T15:41:00Z">
        <w:r>
          <w:rPr>
            <w:lang w:val="en-US"/>
          </w:rPr>
          <w:t>peer-to-peer</w:t>
        </w:r>
      </w:ins>
      <w:ins w:id="500" w:author="Antoine Mouquet (Orange)" w:date="2010-10-06T15:38:00Z">
        <w:r>
          <w:rPr>
            <w:lang w:val="en-US"/>
          </w:rPr>
          <w:t xml:space="preserve"> services can be delivered with one exception as documented in [</w:t>
        </w:r>
      </w:ins>
      <w:ins w:id="501" w:author="S2-111576" w:date="2011-05-01T22:57:00Z">
        <w:r>
          <w:rPr>
            <w:lang w:val="en-US" w:eastAsia="zh-CN"/>
          </w:rPr>
          <w:t>2</w:t>
        </w:r>
      </w:ins>
      <w:ins w:id="502" w:author="S2-111576" w:date="2011-05-01T23:00:00Z">
        <w:r>
          <w:rPr>
            <w:lang w:val="en-US" w:eastAsia="zh-CN"/>
          </w:rPr>
          <w:t>3</w:t>
        </w:r>
      </w:ins>
      <w:ins w:id="503" w:author="Antoine Mouquet (Orange)" w:date="2010-10-06T15:38:00Z">
        <w:r>
          <w:rPr>
            <w:lang w:val="en-US"/>
          </w:rPr>
          <w:t>]</w:t>
        </w:r>
      </w:ins>
    </w:p>
    <w:p>
      <w:pPr>
        <w:pStyle w:val="B1"/>
        <w:rPr>
          <w:lang w:val="en-US"/>
          <w:ins w:id="511" w:author="Antoine Mouquet (Orange)" w:date="2010-10-06T15:38:00Z"/>
        </w:rPr>
      </w:pPr>
      <w:ins w:id="505" w:author="Antoine Mouquet (Orange)" w:date="2010-10-06T15:38:00Z">
        <w:r>
          <w:rPr>
            <w:lang w:val="en-US"/>
          </w:rPr>
          <w:t>-</w:t>
          <w:tab/>
          <w:t xml:space="preserve">No Keep-alive messages are required to maintain NAT entries. This characteristic mitigates battery consumption issues induced by “Always-on” services. Especially, </w:t>
        </w:r>
      </w:ins>
      <w:ins w:id="506" w:author="Antoine Mouquet (Orange)" w:date="2010-10-06T15:41:00Z">
        <w:r>
          <w:rPr>
            <w:lang w:val="en-US"/>
          </w:rPr>
          <w:t xml:space="preserve">the use of </w:t>
        </w:r>
      </w:ins>
      <w:ins w:id="507" w:author="Antoine Mouquet (Orange)" w:date="2010-10-06T15:38:00Z">
        <w:r>
          <w:rPr>
            <w:lang w:val="en-US"/>
          </w:rPr>
          <w:t>short intervals between keep-alive messages has a big impact on the battery consumption (See [</w:t>
        </w:r>
      </w:ins>
      <w:ins w:id="508" w:author="S2-111576" w:date="2011-05-01T22:57:00Z">
        <w:r>
          <w:rPr>
            <w:lang w:val="en-US" w:eastAsia="zh-CN"/>
          </w:rPr>
          <w:t>2</w:t>
        </w:r>
      </w:ins>
      <w:ins w:id="509" w:author="S2-111576" w:date="2011-05-01T23:00:00Z">
        <w:r>
          <w:rPr>
            <w:lang w:val="en-US" w:eastAsia="zh-CN"/>
          </w:rPr>
          <w:t>4</w:t>
        </w:r>
      </w:ins>
      <w:ins w:id="510" w:author="Antoine Mouquet (Orange)" w:date="2010-10-06T15:38:00Z">
        <w:r>
          <w:rPr>
            <w:lang w:val="en-US"/>
          </w:rPr>
          <w:t>] for more details about complications to tweak UDP timers in NAT devices and also keep-alive intervals used by UE). Moreover, the network load is more optimized since the load induced by keep-alive messages in the context of CGN solutions is avoided.</w:t>
        </w:r>
      </w:ins>
    </w:p>
    <w:p>
      <w:pPr>
        <w:pStyle w:val="B1"/>
        <w:rPr>
          <w:lang w:val="en-US"/>
        </w:rPr>
      </w:pPr>
      <w:ins w:id="512" w:author="Antoine Mouquet (Orange)" w:date="2010-10-06T15:38:00Z">
        <w:r>
          <w:rPr>
            <w:lang w:val="en-US"/>
          </w:rPr>
          <w:t>-</w:t>
          <w:tab/>
          <w:t>Latencies and related problems of NATs are avoided.</w:t>
        </w:r>
      </w:ins>
    </w:p>
    <w:p>
      <w:pPr>
        <w:pStyle w:val="Heading1"/>
        <w:bidi w:val="0"/>
        <w:ind w:start="1134" w:hanging="1134"/>
        <w:jc w:val="start"/>
        <w:rPr/>
      </w:pPr>
      <w:bookmarkStart w:id="113" w:name="__RefHeading___Toc292055386"/>
      <w:bookmarkEnd w:id="113"/>
      <w:r>
        <w:rPr/>
        <w:t>B.3</w:t>
        <w:tab/>
        <w:t>Solution 3 – Protocol translation</w:t>
      </w:r>
    </w:p>
    <w:p>
      <w:pPr>
        <w:pStyle w:val="Normal"/>
        <w:rPr/>
      </w:pPr>
      <w:r>
        <w:rPr/>
        <w:t>Translation of IPv6 communication to IPv4 communication, and vice versa, is one way of providing connectivity between IP address families, see [5][6][7][8]. If an UE would be strictly IPv6-only, it would be enough to have stateless or stateful NAT64 function in a network to provide access to IPv4-only destinations. However, as the UE is probably going to be running IPv4-only applications as well, a fully network based solution is not possible.</w:t>
      </w:r>
    </w:p>
    <w:p>
      <w:pPr>
        <w:pStyle w:val="Normal"/>
        <w:rPr/>
      </w:pPr>
      <w:r>
        <w:rPr/>
        <w:t>A host based translation approach enables the usage of IPv4-only applications on a UE which only has IPv6 access connectivity. Essentially, the UE implements protocol translation from IPv4 to IPv6 (NAT46), and thus all communications sent by the UE is IPv6-only. An IPv6-to-IPv4 translation (NAT64) is needed in the network for those cases where the destination happens to be in IPv4-only domain. However, if the destination has IPv6-connectivity, only NAT46 translation is needed within the UE.</w:t>
      </w:r>
    </w:p>
    <w:p>
      <w:pPr>
        <w:pStyle w:val="Normal"/>
        <w:overflowPunct w:val="false"/>
        <w:autoSpaceDE w:val="false"/>
        <w:textAlignment w:val="baseline"/>
        <w:rPr>
          <w:b/>
          <w:b/>
          <w:color w:val="000000"/>
          <w:lang w:eastAsia="zh-CN"/>
        </w:rPr>
      </w:pPr>
      <w:r>
        <w:rPr>
          <w:b/>
          <w:color w:val="000000"/>
          <w:lang w:eastAsia="zh-CN"/>
        </w:rPr>
        <w:t>Known issues:</w:t>
      </w:r>
    </w:p>
    <w:p>
      <w:pPr>
        <w:pStyle w:val="B1"/>
        <w:rPr/>
      </w:pPr>
      <w:r>
        <w:rPr/>
        <w:t>-</w:t>
        <w:tab/>
        <w:t>Requires protocol translation implementation within the UE</w:t>
      </w:r>
    </w:p>
    <w:p>
      <w:pPr>
        <w:pStyle w:val="B1"/>
        <w:rPr/>
      </w:pPr>
      <w:r>
        <w:rPr/>
        <w:t>-</w:t>
        <w:tab/>
      </w:r>
      <w:r>
        <w:rPr>
          <w:lang w:val="en-US" w:eastAsia="en-US"/>
        </w:rPr>
        <w:t>ALGs</w:t>
      </w:r>
      <w:r>
        <w:rPr/>
        <w:t xml:space="preserve"> are required in the UE to allow IPv4-embedding IPv4-only applications to communicate (such as FTP/SIP).</w:t>
      </w:r>
    </w:p>
    <w:p>
      <w:pPr>
        <w:pStyle w:val="Normal"/>
        <w:overflowPunct w:val="false"/>
        <w:autoSpaceDE w:val="false"/>
        <w:textAlignment w:val="baseline"/>
        <w:rPr>
          <w:b/>
          <w:b/>
          <w:color w:val="000000"/>
          <w:lang w:eastAsia="zh-CN"/>
        </w:rPr>
      </w:pPr>
      <w:r>
        <w:rPr>
          <w:b/>
          <w:color w:val="000000"/>
          <w:lang w:eastAsia="zh-CN"/>
        </w:rPr>
        <w:t>Known benefits:</w:t>
      </w:r>
    </w:p>
    <w:p>
      <w:pPr>
        <w:pStyle w:val="B1"/>
        <w:rPr/>
      </w:pPr>
      <w:r>
        <w:rPr/>
        <w:t>-</w:t>
        <w:tab/>
        <w:t>Direct point-to-point connectivity is possible, as IPv6 packets do not need to traverse via CGN</w:t>
      </w:r>
    </w:p>
    <w:p>
      <w:pPr>
        <w:pStyle w:val="B1"/>
        <w:rPr/>
      </w:pPr>
      <w:r>
        <w:rPr/>
        <w:t>-</w:t>
        <w:tab/>
        <w:t>Allows IPv4-only applications to access IPv6-only destinations without any translation taking place within the network.</w:t>
      </w:r>
    </w:p>
    <w:p>
      <w:pPr>
        <w:pStyle w:val="B1"/>
        <w:rPr/>
      </w:pPr>
      <w:r>
        <w:rPr/>
        <w:t>-</w:t>
        <w:tab/>
        <w:t>Less MTU problems due to the avoidance of a tunnel header</w:t>
      </w:r>
    </w:p>
    <w:p>
      <w:pPr>
        <w:pStyle w:val="B1"/>
        <w:rPr/>
      </w:pPr>
      <w:r>
        <w:rPr/>
        <w:t>-</w:t>
        <w:tab/>
        <w:t>Can be deployed in current 3GPP networks/technologies, as 3GPP network would consider all traffic IPv6-only (IPv4 awareness is only at edges)</w:t>
      </w:r>
    </w:p>
    <w:p>
      <w:pPr>
        <w:pStyle w:val="B1"/>
        <w:rPr/>
      </w:pPr>
      <w:r>
        <w:rPr/>
        <w:t>-</w:t>
        <w:tab/>
        <w:t>QoS can be provided as currently</w:t>
      </w:r>
    </w:p>
    <w:p>
      <w:pPr>
        <w:pStyle w:val="Heading1"/>
        <w:bidi w:val="0"/>
        <w:ind w:start="1134" w:hanging="1134"/>
        <w:jc w:val="start"/>
        <w:rPr/>
      </w:pPr>
      <w:bookmarkStart w:id="114" w:name="__RefHeading___Toc29312_3320553937"/>
      <w:bookmarkStart w:id="115" w:name="__RefHeading___Toc292055387"/>
      <w:bookmarkEnd w:id="114"/>
      <w:r>
        <w:rPr>
          <w:lang w:eastAsia="zh-CN"/>
        </w:rPr>
        <w:t>B.</w:t>
      </w:r>
      <w:r>
        <w:rPr>
          <w:lang w:eastAsia="zh-CN"/>
        </w:rPr>
        <w:t>4</w:t>
      </w:r>
      <w:r>
        <w:rPr>
          <w:lang w:eastAsia="zh-CN"/>
        </w:rPr>
        <w:tab/>
        <w:t xml:space="preserve">Solution </w:t>
      </w:r>
      <w:r>
        <w:rPr>
          <w:lang w:eastAsia="zh-CN"/>
        </w:rPr>
        <w:t>4</w:t>
      </w:r>
      <w:r>
        <w:rPr>
          <w:lang w:eastAsia="zh-CN"/>
        </w:rPr>
        <w:t xml:space="preserve"> – Per-interface NAT44</w:t>
      </w:r>
      <w:bookmarkEnd w:id="115"/>
      <w:r>
        <w:rPr>
          <w:lang w:eastAsia="zh-CN"/>
        </w:rPr>
        <w:t xml:space="preserve"> </w:t>
      </w:r>
    </w:p>
    <w:p>
      <w:pPr>
        <w:pStyle w:val="Heading2"/>
        <w:bidi w:val="0"/>
        <w:jc w:val="start"/>
        <w:rPr/>
      </w:pPr>
      <w:bookmarkStart w:id="116" w:name="__RefHeading___Toc292055388"/>
      <w:bookmarkEnd w:id="116"/>
      <w:r>
        <w:rPr>
          <w:lang w:eastAsia="zh-CN"/>
        </w:rPr>
        <w:t>B.</w:t>
      </w:r>
      <w:r>
        <w:rPr>
          <w:lang w:eastAsia="zh-CN"/>
        </w:rPr>
        <w:t>4</w:t>
      </w:r>
      <w:r>
        <w:rPr>
          <w:lang w:eastAsia="zh-CN"/>
        </w:rPr>
        <w:t>.1</w:t>
        <w:tab/>
        <w:t>Overview</w:t>
      </w:r>
    </w:p>
    <w:p>
      <w:pPr>
        <w:pStyle w:val="Normal"/>
        <w:rPr>
          <w:lang w:val="en-US" w:eastAsia="zh-CN"/>
        </w:rPr>
      </w:pPr>
      <w:r>
        <w:rPr>
          <w:lang w:val="en-US"/>
        </w:rPr>
        <w:t>Per-Interface NAT44 (also known as Dual Stack Extra Lite) is a technique that relies on Layer 2 information for de-multiplexing NAT operations, as described in IETF draft-arkko-dual-stack-extra-lite [</w:t>
      </w:r>
      <w:r>
        <w:rPr>
          <w:lang w:val="en-US" w:eastAsia="zh-CN"/>
        </w:rPr>
        <w:t>19</w:t>
      </w:r>
      <w:r>
        <w:rPr>
          <w:lang w:val="en-US"/>
        </w:rPr>
        <w:t>]. When applied to 3GPP networks, a NAT function can be embedded in the GGSN and/or P-GW, and UEs may be configured with the same IPv4 address</w:t>
      </w:r>
      <w:r>
        <w:rPr>
          <w:lang w:val="en-US" w:eastAsia="zh-CN"/>
        </w:rPr>
        <w:t xml:space="preserve">. If NAPT44 is co-located with GGSN/PDN GW the NAT state can use the identity of the MS/UE mobility tunnel instead of the MS/UE assigned IPv4 address for managing the NAT session bindings. </w:t>
      </w:r>
      <w:r>
        <w:rPr>
          <w:lang w:val="en-US"/>
        </w:rPr>
        <w:t>Packets are then translated and forwarded to their destination (either internal or external). Distinct pools may be configured on the GGSN depending on the APN. This procedure can be implemented in single stack PDP context / EPS bearers or in dual stack PDP contexts / EPS bearers. Since this approach allows UEs to be configured with the same IPv4 address, it</w:t>
      </w:r>
      <w:r>
        <w:rPr>
          <w:lang w:val="en-US" w:eastAsia="zh-CN"/>
        </w:rPr>
        <w:t xml:space="preserve"> resembles GI-DS-lite, as described in clause 7.2, but with the CGN collocated with PDN GW and without softwire tunnel. The approach is illustrated in Figure 7.Y.1 allows each MS/UE to use the same private IPv4 address range.</w:t>
      </w:r>
    </w:p>
    <w:p>
      <w:pPr>
        <w:pStyle w:val="Normal"/>
        <w:jc w:val="center"/>
        <w:rPr>
          <w:lang w:val="en-US" w:eastAsia="zh-CN"/>
        </w:rPr>
      </w:pPr>
      <w:r>
        <w:rPr>
          <w:lang w:val="en-US"/>
        </w:rPr>
        <w:object w:dxaOrig="14400" w:dyaOrig="10800">
          <v:shape id="ole_rId26" style="width:301.55pt;height:62.75pt" o:ole="">
            <v:imagedata r:id="rId27" o:title=""/>
          </v:shape>
          <o:OLEObject Type="Embed" ProgID="PowerPoint.Show.12" ShapeID="ole_rId26" DrawAspect="Content" ObjectID="_1547235433" r:id="rId26"/>
        </w:object>
      </w:r>
    </w:p>
    <w:p>
      <w:pPr>
        <w:pStyle w:val="TF"/>
        <w:rPr>
          <w:lang w:eastAsia="zh-CN"/>
        </w:rPr>
      </w:pPr>
      <w:r>
        <w:rPr>
          <w:lang w:val="fr-FR"/>
        </w:rPr>
        <w:t xml:space="preserve">Figure </w:t>
      </w:r>
      <w:r>
        <w:rPr>
          <w:lang w:val="fr-FR" w:eastAsia="zh-CN"/>
        </w:rPr>
        <w:t>B</w:t>
      </w:r>
      <w:r>
        <w:rPr>
          <w:lang w:val="fr-FR"/>
        </w:rPr>
        <w:t>.</w:t>
      </w:r>
      <w:r>
        <w:rPr>
          <w:lang w:val="fr-FR" w:eastAsia="zh-CN"/>
        </w:rPr>
        <w:t>4</w:t>
      </w:r>
      <w:r>
        <w:rPr>
          <w:lang w:val="fr-FR"/>
        </w:rPr>
        <w:t xml:space="preserve">.1: Per-Interface NAT. </w:t>
      </w:r>
      <w:r>
        <w:rPr/>
        <w:t xml:space="preserve">Overlapping RFC 1918 address space for the same APN with per-interface (PDN Connection) basis NAT binding </w:t>
      </w:r>
    </w:p>
    <w:p>
      <w:pPr>
        <w:pStyle w:val="Heading2"/>
        <w:bidi w:val="0"/>
        <w:jc w:val="start"/>
        <w:rPr/>
      </w:pPr>
      <w:bookmarkStart w:id="117" w:name="__RefHeading___Toc292055389"/>
      <w:bookmarkEnd w:id="117"/>
      <w:r>
        <w:rPr>
          <w:lang w:eastAsia="zh-CN"/>
        </w:rPr>
        <w:t>B.</w:t>
      </w:r>
      <w:r>
        <w:rPr>
          <w:lang w:eastAsia="zh-CN"/>
        </w:rPr>
        <w:t>4</w:t>
      </w:r>
      <w:r>
        <w:rPr>
          <w:lang w:eastAsia="zh-CN"/>
        </w:rPr>
        <w:t>.2</w:t>
        <w:tab/>
        <w:t>Evaluation</w:t>
      </w:r>
    </w:p>
    <w:p>
      <w:pPr>
        <w:pStyle w:val="Normal"/>
        <w:overflowPunct w:val="false"/>
        <w:autoSpaceDE w:val="false"/>
        <w:textAlignment w:val="baseline"/>
        <w:rPr>
          <w:b/>
          <w:b/>
          <w:color w:val="000000"/>
          <w:lang w:eastAsia="zh-CN"/>
        </w:rPr>
      </w:pPr>
      <w:r>
        <w:rPr>
          <w:b/>
          <w:color w:val="000000"/>
          <w:lang w:eastAsia="zh-CN"/>
        </w:rPr>
        <w:t>Known issues of the solution:</w:t>
      </w:r>
    </w:p>
    <w:p>
      <w:pPr>
        <w:pStyle w:val="Normal"/>
        <w:numPr>
          <w:ilvl w:val="0"/>
          <w:numId w:val="5"/>
        </w:numPr>
        <w:rPr>
          <w:lang w:eastAsia="zh-CN"/>
        </w:rPr>
      </w:pPr>
      <w:r>
        <w:rPr/>
        <w:t>The session binding between private and public IPv4 address/port is not known to the PCC architecture. Therefore, depending on deployment and if the application is NAT aware and has access to the binding (as e.g. in the case of IMS), there may or may not be issues with applying PCC to the session.</w:t>
      </w:r>
      <w:r>
        <w:rPr>
          <w:lang w:eastAsia="zh-CN"/>
        </w:rPr>
        <w:t xml:space="preserve"> </w:t>
      </w:r>
    </w:p>
    <w:p>
      <w:pPr>
        <w:pStyle w:val="Normal"/>
        <w:numPr>
          <w:ilvl w:val="0"/>
          <w:numId w:val="5"/>
        </w:numPr>
        <w:rPr>
          <w:lang w:eastAsia="zh-CN"/>
        </w:rPr>
      </w:pPr>
      <w:r>
        <w:rPr>
          <w:lang w:eastAsia="zh-CN"/>
        </w:rPr>
        <w:t>General NAT concerns, not specific to 3GPP networks, apply. For example, applications that embed IP addresses in the payload and are not NAT aware require additional functionality to work across NATs.</w:t>
      </w:r>
    </w:p>
    <w:p>
      <w:pPr>
        <w:pStyle w:val="Normal"/>
        <w:overflowPunct w:val="false"/>
        <w:autoSpaceDE w:val="false"/>
        <w:textAlignment w:val="baseline"/>
        <w:rPr>
          <w:b/>
          <w:b/>
          <w:color w:val="000000"/>
          <w:lang w:eastAsia="zh-CN"/>
        </w:rPr>
      </w:pPr>
      <w:r>
        <w:rPr>
          <w:b/>
          <w:color w:val="000000"/>
          <w:lang w:eastAsia="zh-CN"/>
        </w:rPr>
        <w:t>Known benefits of the solution</w:t>
      </w:r>
    </w:p>
    <w:p>
      <w:pPr>
        <w:pStyle w:val="Normal"/>
        <w:numPr>
          <w:ilvl w:val="0"/>
          <w:numId w:val="5"/>
        </w:numPr>
        <w:rPr/>
      </w:pPr>
      <w:r>
        <w:rPr>
          <w:lang w:val="en-US"/>
        </w:rPr>
        <w:t xml:space="preserve">This solution requires no changes to UEs, it can be used with legacy dual-stack UEs. </w:t>
      </w:r>
    </w:p>
    <w:p>
      <w:pPr>
        <w:pStyle w:val="Normal"/>
        <w:numPr>
          <w:ilvl w:val="0"/>
          <w:numId w:val="5"/>
        </w:numPr>
        <w:rPr/>
      </w:pPr>
      <w:r>
        <w:rPr>
          <w:lang w:val="en-US"/>
        </w:rPr>
        <w:t xml:space="preserve">This solution has no impact to the 3GPP network architecture, no new interface or network element is needed. It can be deployed without any additional normative specification within 3GPP. The existing bearer and session management procedures can be used without any change. The limitations described under “known issues” above apply. </w:t>
      </w:r>
    </w:p>
    <w:p>
      <w:pPr>
        <w:pStyle w:val="Normal"/>
        <w:numPr>
          <w:ilvl w:val="0"/>
          <w:numId w:val="5"/>
        </w:numPr>
        <w:rPr/>
      </w:pPr>
      <w:r>
        <w:rPr/>
        <w:t>This solution does not introduce any additional tunnelling overhead on any interfaces.</w:t>
      </w:r>
    </w:p>
    <w:p>
      <w:pPr>
        <w:pStyle w:val="Normal"/>
        <w:numPr>
          <w:ilvl w:val="0"/>
          <w:numId w:val="5"/>
        </w:numPr>
        <w:rPr>
          <w:lang w:val="en-US"/>
        </w:rPr>
      </w:pPr>
      <w:r>
        <w:rPr>
          <w:lang w:val="en-US"/>
        </w:rPr>
        <w:t xml:space="preserve">This solution with the appropriate deployment supports UEs with overlapping address space, thus there is no limitation of the number of subscribers. </w:t>
      </w:r>
    </w:p>
    <w:p>
      <w:pPr>
        <w:pStyle w:val="Normal"/>
        <w:numPr>
          <w:ilvl w:val="0"/>
          <w:numId w:val="5"/>
        </w:numPr>
        <w:rPr/>
      </w:pPr>
      <w:r>
        <w:rPr/>
        <w:t xml:space="preserve">Support for UEs with public, private, and overlapping private IPv4 addresses. If so desired, all the </w:t>
      </w:r>
      <w:r>
        <w:rPr>
          <w:lang w:val="en-US" w:eastAsia="en-US"/>
        </w:rPr>
        <w:t>UE's</w:t>
      </w:r>
      <w:r>
        <w:rPr/>
        <w:t xml:space="preserve"> in the mobility domain can be assigned the same IPv4 private address.</w:t>
      </w:r>
    </w:p>
    <w:p>
      <w:pPr>
        <w:pStyle w:val="Normal"/>
        <w:numPr>
          <w:ilvl w:val="0"/>
          <w:numId w:val="5"/>
        </w:numPr>
        <w:rPr/>
      </w:pPr>
      <w:r>
        <w:rPr/>
        <w:t>No changes to the IPv4 / IPv6 address-assignment procedures required.</w:t>
      </w:r>
    </w:p>
    <w:p>
      <w:pPr>
        <w:pStyle w:val="Normal"/>
        <w:numPr>
          <w:ilvl w:val="0"/>
          <w:numId w:val="5"/>
        </w:numPr>
        <w:rPr/>
      </w:pPr>
      <w:r>
        <w:rPr/>
        <w:t>No bearing on the type of transport network: Transport network can be IPv4 or IPv6.</w:t>
      </w:r>
    </w:p>
    <w:p>
      <w:pPr>
        <w:pStyle w:val="Normal"/>
        <w:numPr>
          <w:ilvl w:val="0"/>
          <w:numId w:val="2"/>
        </w:numPr>
        <w:rPr/>
      </w:pPr>
      <w:r>
        <w:rPr/>
        <w:t>Solution to the public IPv4 address exhaustion problem through the use of NAPT44.</w:t>
      </w:r>
    </w:p>
    <w:p>
      <w:pPr>
        <w:pStyle w:val="Normal"/>
        <w:numPr>
          <w:ilvl w:val="0"/>
          <w:numId w:val="2"/>
        </w:numPr>
        <w:rPr/>
      </w:pPr>
      <w:r>
        <w:rPr/>
        <w:t>Solution to the private IPv4 address exhaustion problem through the use of overlapping private IPv4 addresses.</w:t>
      </w:r>
    </w:p>
    <w:p>
      <w:pPr>
        <w:pStyle w:val="Normal"/>
        <w:numPr>
          <w:ilvl w:val="0"/>
          <w:numId w:val="2"/>
        </w:numPr>
        <w:rPr/>
      </w:pPr>
      <w:r>
        <w:rPr/>
        <w:t xml:space="preserve">This solution does not have any impact on the </w:t>
      </w:r>
      <w:r>
        <w:rPr>
          <w:lang w:val="en-US" w:eastAsia="en-US"/>
        </w:rPr>
        <w:t>UE's</w:t>
      </w:r>
      <w:r>
        <w:rPr/>
        <w:t xml:space="preserve"> roaming support.</w:t>
      </w:r>
    </w:p>
    <w:p>
      <w:pPr>
        <w:pStyle w:val="Normal"/>
        <w:numPr>
          <w:ilvl w:val="0"/>
          <w:numId w:val="2"/>
        </w:numPr>
        <w:rPr/>
      </w:pPr>
      <w:r>
        <w:rPr/>
        <w:t xml:space="preserve">No impact on QoS/bearer procedures between UE and PDN GW/SGW/GGSN. </w:t>
      </w:r>
    </w:p>
    <w:p>
      <w:pPr>
        <w:pStyle w:val="Heading2"/>
        <w:bidi w:val="0"/>
        <w:jc w:val="start"/>
        <w:rPr/>
      </w:pPr>
      <w:bookmarkStart w:id="118" w:name="__RefHeading___Toc292055390"/>
      <w:bookmarkEnd w:id="118"/>
      <w:r>
        <w:rPr>
          <w:lang w:eastAsia="zh-CN"/>
        </w:rPr>
        <w:t>B.</w:t>
      </w:r>
      <w:r>
        <w:rPr>
          <w:lang w:eastAsia="zh-CN"/>
        </w:rPr>
        <w:t>4</w:t>
      </w:r>
      <w:r>
        <w:rPr>
          <w:lang w:eastAsia="zh-CN"/>
        </w:rPr>
        <w:t>.3</w:t>
        <w:tab/>
        <w:t>Applicability</w:t>
      </w:r>
    </w:p>
    <w:p>
      <w:pPr>
        <w:pStyle w:val="Normal"/>
        <w:overflowPunct w:val="false"/>
        <w:autoSpaceDE w:val="false"/>
        <w:textAlignment w:val="baseline"/>
        <w:rPr>
          <w:color w:val="000000"/>
          <w:lang w:eastAsia="zh-CN"/>
        </w:rPr>
      </w:pPr>
      <w:r>
        <w:rPr>
          <w:color w:val="000000"/>
          <w:lang w:eastAsia="zh-CN"/>
        </w:rPr>
        <w:t>This solution applies to scenario 1.</w:t>
      </w:r>
    </w:p>
    <w:p>
      <w:pPr>
        <w:pStyle w:val="Normal"/>
        <w:overflowPunct w:val="false"/>
        <w:autoSpaceDE w:val="false"/>
        <w:textAlignment w:val="baseline"/>
        <w:rPr/>
      </w:pPr>
      <w:r>
        <w:rPr>
          <w:color w:val="000000"/>
          <w:lang w:eastAsia="zh-CN"/>
        </w:rPr>
        <w:t>This approach also suggests solutions to address scenario 2, based on similar considerations as described in 7.</w:t>
      </w:r>
      <w:r>
        <w:rPr>
          <w:color w:val="000000"/>
          <w:lang w:eastAsia="zh-CN"/>
        </w:rPr>
        <w:t>1</w:t>
      </w:r>
      <w:r>
        <w:rPr>
          <w:color w:val="000000"/>
          <w:lang w:eastAsia="zh-CN"/>
        </w:rPr>
        <w:t>.2.2.</w:t>
      </w:r>
      <w:r>
        <w:rPr>
          <w:color w:val="000000"/>
          <w:lang w:eastAsia="zh-CN"/>
        </w:rPr>
        <w:t>3</w:t>
      </w:r>
      <w:r>
        <w:rPr>
          <w:color w:val="000000"/>
          <w:lang w:eastAsia="zh-CN"/>
        </w:rPr>
        <w:t xml:space="preserve">.  </w:t>
      </w:r>
    </w:p>
    <w:p>
      <w:pPr>
        <w:pStyle w:val="Normal"/>
        <w:rPr>
          <w:lang w:eastAsia="zh-CN"/>
        </w:rPr>
      </w:pPr>
      <w:r>
        <w:rPr>
          <w:lang w:eastAsia="zh-CN"/>
        </w:rPr>
        <w:t>Given the solution description above, the described functionality can be configured in currently deployed mobile networks as well as in future deployments regardless of 3GPP access technology. When to deploy such a setup in an operator's network is more of a business and operational decision.</w:t>
      </w:r>
    </w:p>
    <w:p>
      <w:pPr>
        <w:pStyle w:val="Heading1"/>
        <w:bidi w:val="0"/>
        <w:ind w:start="1134" w:hanging="1134"/>
        <w:jc w:val="start"/>
        <w:rPr>
          <w:lang w:eastAsia="zh-CN"/>
        </w:rPr>
      </w:pPr>
      <w:bookmarkStart w:id="119" w:name="__RefHeading___Toc292055391"/>
      <w:bookmarkEnd w:id="119"/>
      <w:r>
        <w:rPr>
          <w:lang w:eastAsia="zh-CN"/>
        </w:rPr>
        <w:t>B</w:t>
      </w:r>
      <w:r>
        <w:rPr/>
        <w:t>.</w:t>
      </w:r>
      <w:r>
        <w:rPr>
          <w:lang w:eastAsia="zh-CN"/>
        </w:rPr>
        <w:t>5</w:t>
      </w:r>
      <w:r>
        <w:rPr/>
        <w:tab/>
      </w:r>
      <w:del w:id="513" w:author="S2-112193" w:date="2011-05-01T22:38:00Z">
        <w:r>
          <w:rPr/>
          <w:delText>Building Block: Dual-Stack EPS Bearer Contexts in EPS/GPRS</w:delText>
        </w:r>
      </w:del>
      <w:ins w:id="514" w:author="S2-112193" w:date="2011-05-01T22:38:00Z">
        <w:r>
          <w:rPr>
            <w:lang w:eastAsia="zh-CN"/>
          </w:rPr>
          <w:t>Void</w:t>
        </w:r>
      </w:ins>
    </w:p>
    <w:p>
      <w:pPr>
        <w:pStyle w:val="Heading2"/>
        <w:bidi w:val="0"/>
        <w:jc w:val="start"/>
        <w:rPr>
          <w:del w:id="519" w:author="S2-112193" w:date="2011-05-01T22:38:00Z"/>
        </w:rPr>
      </w:pPr>
      <w:del w:id="515" w:author="S2-112193" w:date="2011-05-01T22:38:00Z">
        <w:bookmarkStart w:id="120" w:name="__RefHeading___Toc29314_3320553937"/>
        <w:bookmarkEnd w:id="120"/>
        <w:r>
          <w:rPr>
            <w:lang w:eastAsia="zh-CN"/>
          </w:rPr>
          <w:delText>B</w:delText>
        </w:r>
      </w:del>
      <w:del w:id="516" w:author="S2-112193" w:date="2011-05-01T22:38:00Z">
        <w:r>
          <w:rPr/>
          <w:delText>.</w:delText>
        </w:r>
      </w:del>
      <w:del w:id="517" w:author="S2-112193" w:date="2011-05-01T22:38:00Z">
        <w:r>
          <w:rPr>
            <w:lang w:eastAsia="zh-CN"/>
          </w:rPr>
          <w:delText>5</w:delText>
        </w:r>
      </w:del>
      <w:del w:id="518" w:author="S2-112193" w:date="2011-05-01T22:38:00Z">
        <w:r>
          <w:rPr/>
          <w:delText>.1</w:delText>
          <w:tab/>
          <w:delText>Description</w:delText>
        </w:r>
      </w:del>
    </w:p>
    <w:p>
      <w:pPr>
        <w:pStyle w:val="Heading2"/>
        <w:bidi w:val="0"/>
        <w:jc w:val="start"/>
        <w:rPr>
          <w:del w:id="525" w:author="S2-112193" w:date="2011-05-01T22:38:00Z"/>
        </w:rPr>
      </w:pPr>
      <w:del w:id="520" w:author="S2-112193" w:date="2011-05-01T22:38:00Z">
        <w:bookmarkStart w:id="121" w:name="__RefHeading___Toc29316_3320553937"/>
        <w:bookmarkEnd w:id="121"/>
        <w:r>
          <w:rPr/>
          <w:delText>Release 8 specifications [</w:delText>
        </w:r>
      </w:del>
      <w:del w:id="521" w:author="S2-112193" w:date="2011-05-01T22:38:00Z">
        <w:r>
          <w:rPr>
            <w:lang w:eastAsia="zh-CN"/>
          </w:rPr>
          <w:delText>9</w:delText>
        </w:r>
      </w:del>
      <w:del w:id="522" w:author="S2-112193" w:date="2011-05-01T22:38:00Z">
        <w:r>
          <w:rPr/>
          <w:delText>], [</w:delText>
        </w:r>
      </w:del>
      <w:del w:id="523" w:author="S2-112193" w:date="2011-05-01T22:38:00Z">
        <w:r>
          <w:rPr>
            <w:lang w:eastAsia="zh-CN"/>
          </w:rPr>
          <w:delText>11</w:delText>
        </w:r>
      </w:del>
      <w:del w:id="524" w:author="S2-112193" w:date="2011-05-01T22:38:00Z">
        <w:r>
          <w:rPr/>
          <w:delText>] introduce dual-stack EPS bearer contexts to the EPS and GPRS networks, offering a basic cellular layer feature, which not only enables connectivity to IPv4 and IPv6 PDNs but also simplifies the process of migrating from IPv4 to IPv6 in the network. Dual stack bearer contexts are able to transport native IPv4 and native IPv6 packets within one PDN connection/PDP context. Dual-stack bearer contexts are identified in EPS/GPRS signalling by PDN/PDP type 'v4v6'.</w:delText>
        </w:r>
      </w:del>
    </w:p>
    <w:p>
      <w:pPr>
        <w:pStyle w:val="Heading2"/>
        <w:bidi w:val="0"/>
        <w:jc w:val="start"/>
        <w:rPr>
          <w:del w:id="527" w:author="S2-112193" w:date="2011-05-01T22:38:00Z"/>
        </w:rPr>
      </w:pPr>
      <w:del w:id="526" w:author="S2-112193" w:date="2011-05-01T22:38:00Z">
        <w:bookmarkStart w:id="122" w:name="__RefHeading___Toc29318_3320553937"/>
        <w:bookmarkEnd w:id="122"/>
        <w:r>
          <w:rPr/>
          <w:delText>The usage of dual-stack bearer contexts omits the need for opening parallel PDN connections/PDP contexts for different IP address family types. This is an advantage during a phased transition to IPv6 within networks, where PDNs need to support legacy applications using IPv4 whilst other applications have already been upgraded to support IPv6.</w:delText>
        </w:r>
      </w:del>
    </w:p>
    <w:p>
      <w:pPr>
        <w:pStyle w:val="Heading2"/>
        <w:bidi w:val="0"/>
        <w:jc w:val="start"/>
        <w:rPr>
          <w:lang w:eastAsia="ja-JP"/>
          <w:del w:id="529" w:author="S2-112193" w:date="2011-05-01T22:38:00Z"/>
        </w:rPr>
      </w:pPr>
      <w:del w:id="528" w:author="S2-112193" w:date="2011-05-01T22:38:00Z">
        <w:bookmarkStart w:id="123" w:name="__RefHeading___Toc29320_3320553937"/>
        <w:bookmarkEnd w:id="123"/>
        <w:r>
          <w:rPr/>
          <w:delText>From Release 8 onwards, the support for dual-stack bearer contexts is mandatory for E-UTRAN/UTRAN/GERAN terminals, which support both IPv4 and IPv6 addressing.</w:delText>
        </w:r>
      </w:del>
    </w:p>
    <w:p>
      <w:pPr>
        <w:pStyle w:val="Heading2"/>
        <w:bidi w:val="0"/>
        <w:jc w:val="start"/>
        <w:rPr>
          <w:del w:id="534" w:author="S2-112193" w:date="2011-05-01T22:38:00Z"/>
        </w:rPr>
      </w:pPr>
      <w:del w:id="530" w:author="S2-112193" w:date="2011-05-01T22:38:00Z">
        <w:bookmarkStart w:id="124" w:name="__RefHeading___Toc29322_3320553937"/>
        <w:bookmarkEnd w:id="124"/>
        <w:r>
          <w:rPr>
            <w:lang w:eastAsia="zh-CN"/>
          </w:rPr>
          <w:delText>B</w:delText>
        </w:r>
      </w:del>
      <w:del w:id="531" w:author="S2-112193" w:date="2011-05-01T22:38:00Z">
        <w:r>
          <w:rPr/>
          <w:delText>.</w:delText>
        </w:r>
      </w:del>
      <w:del w:id="532" w:author="S2-112193" w:date="2011-05-01T22:38:00Z">
        <w:r>
          <w:rPr>
            <w:lang w:eastAsia="zh-CN"/>
          </w:rPr>
          <w:delText>5</w:delText>
        </w:r>
      </w:del>
      <w:del w:id="533" w:author="S2-112193" w:date="2011-05-01T22:38:00Z">
        <w:r>
          <w:rPr/>
          <w:delText>.2</w:delText>
          <w:tab/>
          <w:delText>Functional Description</w:delText>
        </w:r>
      </w:del>
    </w:p>
    <w:p>
      <w:pPr>
        <w:pStyle w:val="Normal"/>
        <w:rPr>
          <w:del w:id="540" w:author="S2-112193" w:date="2011-05-01T22:38:00Z"/>
        </w:rPr>
      </w:pPr>
      <w:del w:id="535" w:author="S2-112193" w:date="2011-05-01T22:38:00Z">
        <w:r>
          <w:rPr/>
          <w:delText>It is specified in Release 8 EPS and GPRS specifications [</w:delText>
        </w:r>
      </w:del>
      <w:del w:id="536" w:author="S2-112193" w:date="2011-05-01T22:38:00Z">
        <w:r>
          <w:rPr>
            <w:lang w:eastAsia="zh-CN"/>
          </w:rPr>
          <w:delText>9</w:delText>
        </w:r>
      </w:del>
      <w:del w:id="537" w:author="S2-112193" w:date="2011-05-01T22:38:00Z">
        <w:r>
          <w:rPr/>
          <w:delText>], [</w:delText>
        </w:r>
      </w:del>
      <w:del w:id="538" w:author="S2-112193" w:date="2011-05-01T22:38:00Z">
        <w:r>
          <w:rPr>
            <w:lang w:eastAsia="zh-CN"/>
          </w:rPr>
          <w:delText>11</w:delText>
        </w:r>
      </w:del>
      <w:del w:id="539" w:author="S2-112193" w:date="2011-05-01T22:38:00Z">
        <w:r>
          <w:rPr/>
          <w:delText>], a Release 8 UE, which has both IPv4 and IPv6 capability, shall always initiate the activation of a PDN connection/PDP context by requesting for a dual-stack (PDN/PDP type v4v6) bearer. The UE is not assumed to have knowledge of the IPv4 and/or IPv6 capabilities of a given PDN. The UE also has no awareness of whether dual-stack bearer contexts are supported by the network to which it is attaching.</w:delText>
        </w:r>
      </w:del>
    </w:p>
    <w:p>
      <w:pPr>
        <w:pStyle w:val="Normal"/>
        <w:rPr>
          <w:del w:id="542" w:author="S2-112193" w:date="2011-05-01T22:38:00Z"/>
        </w:rPr>
      </w:pPr>
      <w:del w:id="541" w:author="S2-112193" w:date="2011-05-01T22:38:00Z">
        <w:r>
          <w:rPr/>
          <w:delText>The EPS/GPRS network is required to handle requests for dual-stack EPS bearer contexts from the UE and to enforce the type of bearer contexts that are allocated to it.  The network may downgrade the request for PDN/PDP type v4v6 for one of the following reasons:</w:delText>
        </w:r>
      </w:del>
    </w:p>
    <w:p>
      <w:pPr>
        <w:pStyle w:val="Normal"/>
        <w:rPr>
          <w:del w:id="544" w:author="S2-112193" w:date="2011-05-01T22:38:00Z"/>
        </w:rPr>
      </w:pPr>
      <w:del w:id="543" w:author="S2-112193" w:date="2011-05-01T22:38:00Z">
        <w:r>
          <w:rPr/>
          <w:delText>-</w:delText>
          <w:tab/>
          <w:delText>A given PDN supports/allows only one of the address types  i.e. IPv4 or IPv6. This limitation may stem from operator policy.</w:delText>
        </w:r>
      </w:del>
    </w:p>
    <w:p>
      <w:pPr>
        <w:pStyle w:val="Normal"/>
        <w:rPr>
          <w:del w:id="552" w:author="S2-112193" w:date="2011-05-01T22:38:00Z"/>
        </w:rPr>
      </w:pPr>
      <w:del w:id="545" w:author="S2-112193" w:date="2011-05-01T22:38:00Z">
        <w:r>
          <w:rPr/>
          <w:delText>-</w:delText>
          <w:tab/>
          <w:delText xml:space="preserve">All </w:delText>
        </w:r>
      </w:del>
      <w:del w:id="546" w:author="S2-112193" w:date="2011-05-01T22:38:00Z">
        <w:r>
          <w:rPr>
            <w:lang w:val="en-US" w:eastAsia="en-US"/>
          </w:rPr>
          <w:delText>GnGp SGSNs</w:delText>
        </w:r>
      </w:del>
      <w:del w:id="547" w:author="S2-112193" w:date="2011-05-01T22:38:00Z">
        <w:r>
          <w:rPr/>
          <w:delText xml:space="preserve"> in the operator's network have not been upgraded to support PDP type v4v6. In this case, parallel v4 and v6 bearers contexts to a PDN need to be used instead, so that inter-RAT mobility to/from </w:delText>
        </w:r>
      </w:del>
      <w:del w:id="548" w:author="S2-112193" w:date="2011-05-01T22:38:00Z">
        <w:r>
          <w:rPr>
            <w:lang w:val="en-US" w:eastAsia="en-US"/>
          </w:rPr>
          <w:delText>GnGp</w:delText>
        </w:r>
      </w:del>
      <w:del w:id="549" w:author="S2-112193" w:date="2011-05-01T22:38:00Z">
        <w:r>
          <w:rPr/>
          <w:delText xml:space="preserve"> </w:delText>
        </w:r>
      </w:del>
      <w:del w:id="550" w:author="S2-112193" w:date="2011-05-01T22:38:00Z">
        <w:r>
          <w:rPr>
            <w:lang w:val="en-US" w:eastAsia="en-US"/>
          </w:rPr>
          <w:delText>SGSNs</w:delText>
        </w:r>
      </w:del>
      <w:del w:id="551" w:author="S2-112193" w:date="2011-05-01T22:38:00Z">
        <w:r>
          <w:rPr/>
          <w:delText xml:space="preserve"> is possible.</w:delText>
        </w:r>
      </w:del>
    </w:p>
    <w:p>
      <w:pPr>
        <w:pStyle w:val="Normal"/>
        <w:rPr>
          <w:del w:id="558" w:author="S2-112193" w:date="2011-05-01T22:38:00Z"/>
        </w:rPr>
      </w:pPr>
      <w:del w:id="553" w:author="S2-112193" w:date="2011-05-01T22:38:00Z">
        <w:r>
          <w:rPr/>
          <w:delText xml:space="preserve">In Release 8, all EPS control plane entities (MME ,S4-SGSN) and user plane entities (SGW, PGW) are able to identify and handle requests to activate a dual-stack bearer context. Dual stack bearer context support for the GPRS core network (GGSN, </w:delText>
        </w:r>
      </w:del>
      <w:del w:id="554" w:author="S2-112193" w:date="2011-05-01T22:38:00Z">
        <w:r>
          <w:rPr>
            <w:lang w:val="en-US" w:eastAsia="en-US"/>
          </w:rPr>
          <w:delText>Gn/Gp</w:delText>
        </w:r>
      </w:del>
      <w:del w:id="555" w:author="S2-112193" w:date="2011-05-01T22:38:00Z">
        <w:r>
          <w:rPr/>
          <w:delText xml:space="preserve"> SGSN) is specified in Release 9. A pre-Release 9 </w:delText>
        </w:r>
      </w:del>
      <w:del w:id="556" w:author="S2-112193" w:date="2011-05-01T22:38:00Z">
        <w:r>
          <w:rPr>
            <w:lang w:val="en-US" w:eastAsia="en-US"/>
          </w:rPr>
          <w:delText>Gn/Gp</w:delText>
        </w:r>
      </w:del>
      <w:del w:id="557" w:author="S2-112193" w:date="2011-05-01T22:38:00Z">
        <w:r>
          <w:rPr/>
          <w:delText xml:space="preserve"> SGSN handles PDP type v4v6 as an 'unknown' PDP type, meaning that it handles a request for PDP type v4v6 as if it were a request for PDP type 'v4'. A pre-Release 9 GGSN does not support dual-stack bearer contexts, but dual-stack usage requires the activation of parallel IPv4 and IPv6 bearer contexts to a PDN.</w:delText>
        </w:r>
      </w:del>
    </w:p>
    <w:p>
      <w:pPr>
        <w:pStyle w:val="Normal"/>
        <w:rPr>
          <w:del w:id="560" w:author="S2-112193" w:date="2011-05-01T22:38:00Z"/>
        </w:rPr>
      </w:pPr>
      <w:del w:id="559" w:author="S2-112193" w:date="2011-05-01T22:38:00Z">
        <w:r>
          <w:rPr/>
          <w:delText>If the UE fails to activate a dual-stack bearer context, and it receives a single-stack IPv4 or IPv6 bearer context, it may attempt to activate a parallel single-stack bearer context for the other IP address type to the same PDN. The Release 8 network may explicitly signal to the UE an error cause that parallel single stack bearers are allowed to the same PDN.</w:delText>
        </w:r>
      </w:del>
    </w:p>
    <w:p>
      <w:pPr>
        <w:pStyle w:val="Normal"/>
        <w:rPr>
          <w:del w:id="562" w:author="S2-112193" w:date="2011-05-01T22:38:00Z"/>
        </w:rPr>
      </w:pPr>
      <w:del w:id="561" w:author="S2-112193" w:date="2011-05-01T22:38:00Z">
        <w:r>
          <w:rPr/>
          <w:delText>Parallel PDP contexts to a single PDN may  also be supported in GPRS networks where PDP type v4v6 is unknown. Therefore, in order to ensure dual-stack connectivity for this case, a UE which first attempted to open a dual-stack bearer context should attempt to open parallel single-stack v4/v6 PDP contexts to the same PDN even without receiving an explicit error cause.</w:delText>
        </w:r>
      </w:del>
    </w:p>
    <w:p>
      <w:pPr>
        <w:pStyle w:val="Normal"/>
        <w:widowControl/>
        <w:bidi w:val="0"/>
        <w:spacing w:before="0" w:after="180"/>
        <w:rPr>
          <w:del w:id="567" w:author="S2-112193" w:date="2011-05-01T22:38:00Z"/>
        </w:rPr>
      </w:pPr>
      <w:del w:id="563" w:author="S2-112193" w:date="2011-05-01T22:38:00Z">
        <w:r>
          <w:rPr>
            <w:lang w:eastAsia="zh-CN"/>
          </w:rPr>
          <w:delText>B</w:delText>
        </w:r>
      </w:del>
      <w:del w:id="564" w:author="S2-112193" w:date="2011-05-01T22:38:00Z">
        <w:r>
          <w:rPr/>
          <w:delText>.</w:delText>
        </w:r>
      </w:del>
      <w:del w:id="565" w:author="S2-112193" w:date="2011-05-01T22:38:00Z">
        <w:r>
          <w:rPr>
            <w:lang w:eastAsia="zh-CN"/>
          </w:rPr>
          <w:delText>5</w:delText>
        </w:r>
      </w:del>
      <w:del w:id="566" w:author="S2-112193" w:date="2011-05-01T22:38:00Z">
        <w:r>
          <w:rPr/>
          <w:delText>.3</w:delText>
          <w:tab/>
          <w:delText>Information flows</w:delText>
        </w:r>
      </w:del>
    </w:p>
    <w:p>
      <w:pPr>
        <w:pStyle w:val="Normal"/>
        <w:widowControl/>
        <w:bidi w:val="0"/>
        <w:spacing w:before="0" w:after="180"/>
        <w:rPr>
          <w:del w:id="573" w:author="S2-112193" w:date="2011-05-01T22:38:00Z"/>
        </w:rPr>
      </w:pPr>
      <w:del w:id="568" w:author="S2-112193" w:date="2011-05-01T22:38:00Z">
        <w:r>
          <w:rPr/>
          <w:delText>The information flows depicting the activation and mobility of dual-stack bearer contexts are included in specifications [</w:delText>
        </w:r>
      </w:del>
      <w:del w:id="569" w:author="S2-112193" w:date="2011-05-01T22:38:00Z">
        <w:r>
          <w:rPr>
            <w:lang w:eastAsia="zh-CN"/>
          </w:rPr>
          <w:delText>9</w:delText>
        </w:r>
      </w:del>
      <w:del w:id="570" w:author="S2-112193" w:date="2011-05-01T22:38:00Z">
        <w:r>
          <w:rPr/>
          <w:delText>], [</w:delText>
        </w:r>
      </w:del>
      <w:del w:id="571" w:author="S2-112193" w:date="2011-05-01T22:38:00Z">
        <w:r>
          <w:rPr>
            <w:lang w:eastAsia="zh-CN"/>
          </w:rPr>
          <w:delText>11</w:delText>
        </w:r>
      </w:del>
      <w:del w:id="572" w:author="S2-112193" w:date="2011-05-01T22:38:00Z">
        <w:r>
          <w:rPr/>
          <w:delText>].</w:delText>
        </w:r>
      </w:del>
    </w:p>
    <w:p>
      <w:pPr>
        <w:pStyle w:val="Normal"/>
        <w:widowControl/>
        <w:bidi w:val="0"/>
        <w:spacing w:before="0" w:after="180"/>
        <w:rPr>
          <w:del w:id="578" w:author="S2-112193" w:date="2011-05-01T22:38:00Z"/>
        </w:rPr>
      </w:pPr>
      <w:del w:id="574" w:author="S2-112193" w:date="2011-05-01T22:38:00Z">
        <w:r>
          <w:rPr>
            <w:lang w:eastAsia="zh-CN"/>
          </w:rPr>
          <w:delText>B</w:delText>
        </w:r>
      </w:del>
      <w:del w:id="575" w:author="S2-112193" w:date="2011-05-01T22:38:00Z">
        <w:r>
          <w:rPr/>
          <w:delText>.</w:delText>
        </w:r>
      </w:del>
      <w:del w:id="576" w:author="S2-112193" w:date="2011-05-01T22:38:00Z">
        <w:r>
          <w:rPr>
            <w:lang w:eastAsia="zh-CN"/>
          </w:rPr>
          <w:delText>5</w:delText>
        </w:r>
      </w:del>
      <w:del w:id="577" w:author="S2-112193" w:date="2011-05-01T22:38:00Z">
        <w:r>
          <w:rPr/>
          <w:delText>.4</w:delText>
          <w:tab/>
          <w:delText>Applicability</w:delText>
        </w:r>
      </w:del>
    </w:p>
    <w:p>
      <w:pPr>
        <w:pStyle w:val="Normal"/>
        <w:widowControl/>
        <w:bidi w:val="0"/>
        <w:spacing w:before="0" w:after="180"/>
        <w:rPr>
          <w:del w:id="580" w:author="S2-112193" w:date="2011-05-01T22:38:00Z"/>
        </w:rPr>
      </w:pPr>
      <w:del w:id="579" w:author="S2-112193" w:date="2011-05-01T22:38:00Z">
        <w:r>
          <w:rPr/>
          <w:delText>In many network deployments, the usage of dual-stack bearer contexts in the network will be the initial method used to begin the transition from IPv4 to IPv6.</w:delText>
        </w:r>
      </w:del>
    </w:p>
    <w:p>
      <w:pPr>
        <w:pStyle w:val="Normal"/>
        <w:widowControl/>
        <w:bidi w:val="0"/>
        <w:spacing w:before="0" w:after="180"/>
        <w:rPr>
          <w:del w:id="582" w:author="S2-112193" w:date="2011-05-01T22:38:00Z"/>
        </w:rPr>
      </w:pPr>
      <w:del w:id="581" w:author="S2-112193" w:date="2011-05-01T22:38:00Z">
        <w:r>
          <w:rPr/>
          <w:delText>The usage of dual-stack bearer contexts has the advantage of offering parallel support of IPv4 and IPv6 addressing within one bearer context. This is a simple solution for end hosts in comparison to handling the activation and mobility of a parallel bearer. Importantly, dual stack bearer contexts offers simplified handling of parallel IPv4 and IPv6 traffic within the network after early EPS deployment phase, when upgraded GPRS core network elements can also be expected to support dual-stack bearer contexts.</w:delText>
        </w:r>
      </w:del>
    </w:p>
    <w:p>
      <w:pPr>
        <w:pStyle w:val="Normal"/>
        <w:widowControl/>
        <w:bidi w:val="0"/>
        <w:spacing w:before="0" w:after="180"/>
        <w:rPr>
          <w:del w:id="584" w:author="S2-112193" w:date="2011-05-01T22:38:00Z"/>
        </w:rPr>
      </w:pPr>
      <w:del w:id="583" w:author="S2-112193" w:date="2011-05-01T22:38:00Z">
        <w:r>
          <w:rPr/>
          <w:delText>The usage of dual-stack bearers during IPv6 transition does not address the shortage or IPv4 addresses, which has been identified as challenge in some IPv6 migration scenarios. However, the usage of dual-stack bearer contexts is an integral part of several IPv6 transition solutions, which also address IPv4 address conservation/re-use. An advantage of using dual-stack bearers within the context of IPv4 address conservation/re-use is that full support for QoS differentiation is already available in Release 8 based UEs.</w:delText>
        </w:r>
      </w:del>
    </w:p>
    <w:p>
      <w:pPr>
        <w:pStyle w:val="Heading2"/>
        <w:widowControl/>
        <w:bidi w:val="0"/>
        <w:spacing w:before="0" w:after="180"/>
        <w:rPr>
          <w:lang w:val="fr-FR" w:eastAsia="zh-CN"/>
        </w:rPr>
      </w:pPr>
      <w:bookmarkStart w:id="125" w:name="__RefHeading___Toc292055392"/>
      <w:bookmarkEnd w:id="125"/>
      <w:r>
        <w:rPr>
          <w:lang w:val="fr-FR"/>
        </w:rPr>
        <w:t>B.6</w:t>
        <w:tab/>
      </w:r>
      <w:r>
        <w:rPr>
          <w:lang w:val="fr-FR"/>
        </w:rPr>
        <w:t>Void</w:t>
      </w:r>
    </w:p>
    <w:p>
      <w:pPr>
        <w:pStyle w:val="Heading1"/>
        <w:bidi w:val="0"/>
        <w:ind w:start="1134" w:hanging="1134"/>
        <w:jc w:val="start"/>
        <w:rPr>
          <w:lang w:eastAsia="zh-CN"/>
        </w:rPr>
      </w:pPr>
      <w:bookmarkStart w:id="126" w:name="__RefHeading___Toc292055393"/>
      <w:bookmarkEnd w:id="126"/>
      <w:r>
        <w:rPr>
          <w:lang w:eastAsia="zh-CN"/>
        </w:rPr>
        <w:t>B.7</w:t>
      </w:r>
      <w:r>
        <w:rPr>
          <w:lang w:eastAsia="zh-CN"/>
        </w:rPr>
        <w:tab/>
        <w:t xml:space="preserve">Solution </w:t>
      </w:r>
      <w:r>
        <w:rPr>
          <w:lang w:eastAsia="zh-CN"/>
        </w:rPr>
        <w:t>7</w:t>
      </w:r>
      <w:r>
        <w:rPr>
          <w:lang w:eastAsia="zh-CN"/>
        </w:rPr>
        <w:t xml:space="preserve"> – </w:t>
      </w:r>
      <w:r>
        <w:rPr>
          <w:lang w:eastAsia="zh-CN"/>
        </w:rPr>
        <w:t>BIH/NAT64</w:t>
      </w:r>
    </w:p>
    <w:p>
      <w:pPr>
        <w:pStyle w:val="Heading2"/>
        <w:bidi w:val="0"/>
        <w:jc w:val="start"/>
        <w:rPr>
          <w:lang w:eastAsia="zh-CN"/>
        </w:rPr>
      </w:pPr>
      <w:bookmarkStart w:id="127" w:name="__RefHeading___Toc292055394"/>
      <w:bookmarkEnd w:id="127"/>
      <w:r>
        <w:rPr>
          <w:lang w:eastAsia="zh-CN"/>
        </w:rPr>
        <w:t>B.7</w:t>
      </w:r>
      <w:r>
        <w:rPr>
          <w:lang w:eastAsia="zh-CN"/>
        </w:rPr>
        <w:t>.1</w:t>
        <w:tab/>
      </w:r>
      <w:r>
        <w:rPr>
          <w:lang w:eastAsia="zh-CN"/>
        </w:rPr>
        <w:t>Overview</w:t>
      </w:r>
    </w:p>
    <w:p>
      <w:pPr>
        <w:pStyle w:val="Normal"/>
        <w:overflowPunct w:val="false"/>
        <w:autoSpaceDE w:val="false"/>
        <w:textAlignment w:val="baseline"/>
        <w:rPr>
          <w:color w:val="000000"/>
          <w:lang w:eastAsia="zh-CN"/>
        </w:rPr>
      </w:pPr>
      <w:r>
        <w:rPr>
          <w:color w:val="000000"/>
          <w:lang w:eastAsia="zh-CN"/>
        </w:rPr>
        <w:t>During IPv6 migration, the network may only provide IPv6 only for reasons such as simplify the maintenance and reduce the management cost.</w:t>
      </w:r>
      <w:r>
        <w:rPr>
          <w:color w:val="000000"/>
          <w:lang w:eastAsia="ja-JP"/>
        </w:rPr>
        <w:t xml:space="preserve"> </w:t>
      </w:r>
      <w:r>
        <w:rPr>
          <w:color w:val="000000"/>
          <w:lang w:eastAsia="zh-CN"/>
        </w:rPr>
        <w:t>However, i</w:t>
      </w:r>
      <w:r>
        <w:rPr>
          <w:color w:val="000000"/>
          <w:lang w:eastAsia="ja-JP"/>
        </w:rPr>
        <w:t xml:space="preserve">t is not easy to mandate </w:t>
      </w:r>
      <w:r>
        <w:rPr>
          <w:color w:val="000000"/>
          <w:lang w:eastAsia="zh-CN"/>
        </w:rPr>
        <w:t xml:space="preserve">all </w:t>
      </w:r>
      <w:r>
        <w:rPr>
          <w:color w:val="000000"/>
          <w:lang w:eastAsia="ja-JP"/>
        </w:rPr>
        <w:t>the application</w:t>
      </w:r>
      <w:r>
        <w:rPr>
          <w:color w:val="000000"/>
          <w:lang w:eastAsia="zh-CN"/>
        </w:rPr>
        <w:t>s</w:t>
      </w:r>
      <w:r>
        <w:rPr>
          <w:color w:val="000000"/>
          <w:lang w:eastAsia="ja-JP"/>
        </w:rPr>
        <w:t xml:space="preserve"> in the </w:t>
      </w:r>
      <w:r>
        <w:rPr>
          <w:color w:val="000000"/>
          <w:lang w:eastAsia="zh-CN"/>
        </w:rPr>
        <w:t>UE to update</w:t>
      </w:r>
      <w:r>
        <w:rPr>
          <w:color w:val="000000"/>
          <w:lang w:eastAsia="ja-JP"/>
        </w:rPr>
        <w:t xml:space="preserve"> to </w:t>
      </w:r>
      <w:r>
        <w:rPr>
          <w:color w:val="000000"/>
          <w:lang w:eastAsia="zh-CN"/>
        </w:rPr>
        <w:t xml:space="preserve">support IPv6 </w:t>
      </w:r>
      <w:r>
        <w:rPr>
          <w:color w:val="000000"/>
          <w:lang w:eastAsia="ja-JP"/>
        </w:rPr>
        <w:t>in the first place</w:t>
      </w:r>
      <w:r>
        <w:rPr>
          <w:color w:val="000000"/>
          <w:lang w:eastAsia="zh-CN"/>
        </w:rPr>
        <w:t>. Therefore</w:t>
      </w:r>
      <w:r>
        <w:rPr>
          <w:color w:val="000000"/>
          <w:lang w:eastAsia="ja-JP"/>
        </w:rPr>
        <w:t xml:space="preserve">, the IPv4 applications in the UE are expected </w:t>
      </w:r>
      <w:r>
        <w:rPr>
          <w:color w:val="000000"/>
          <w:lang w:eastAsia="zh-CN"/>
        </w:rPr>
        <w:t xml:space="preserve">to </w:t>
      </w:r>
      <w:r>
        <w:rPr>
          <w:color w:val="000000"/>
          <w:lang w:eastAsia="ja-JP"/>
        </w:rPr>
        <w:t xml:space="preserve">still </w:t>
      </w:r>
      <w:r>
        <w:rPr>
          <w:color w:val="000000"/>
          <w:lang w:eastAsia="zh-CN"/>
        </w:rPr>
        <w:t>be able to</w:t>
      </w:r>
      <w:r>
        <w:rPr>
          <w:color w:val="000000"/>
          <w:lang w:eastAsia="ja-JP"/>
        </w:rPr>
        <w:t xml:space="preserve"> access IPv4/IPv6 services. </w:t>
      </w:r>
    </w:p>
    <w:p>
      <w:pPr>
        <w:pStyle w:val="Normal"/>
        <w:overflowPunct w:val="false"/>
        <w:autoSpaceDE w:val="false"/>
        <w:textAlignment w:val="baseline"/>
        <w:rPr/>
      </w:pPr>
      <w:r>
        <w:rPr>
          <w:color w:val="000000"/>
          <w:lang w:eastAsia="zh-CN"/>
        </w:rPr>
        <w:t>The BIH/NAT64 solutions described here combines the BIH [7] module in the host and a NAT64 GW on the network side. The</w:t>
      </w:r>
      <w:r>
        <w:rPr>
          <w:color w:val="000000"/>
          <w:lang w:eastAsia="ja-JP"/>
        </w:rPr>
        <w:t xml:space="preserve"> </w:t>
      </w:r>
      <w:r>
        <w:rPr>
          <w:color w:val="000000"/>
          <w:lang w:eastAsia="zh-CN"/>
        </w:rPr>
        <w:t xml:space="preserve">solution addresses </w:t>
      </w:r>
      <w:r>
        <w:rPr>
          <w:color w:val="000000"/>
          <w:lang w:eastAsia="ja-JP"/>
        </w:rPr>
        <w:t xml:space="preserve">the following </w:t>
      </w:r>
      <w:r>
        <w:rPr>
          <w:color w:val="000000"/>
          <w:lang w:eastAsia="zh-CN"/>
        </w:rPr>
        <w:t>scenario</w:t>
      </w:r>
      <w:r>
        <w:rPr>
          <w:color w:val="000000"/>
          <w:lang w:eastAsia="ja-JP"/>
        </w:rPr>
        <w:t>s:</w:t>
      </w:r>
    </w:p>
    <w:p>
      <w:pPr>
        <w:pStyle w:val="Normal"/>
        <w:numPr>
          <w:ilvl w:val="0"/>
          <w:numId w:val="3"/>
        </w:numPr>
        <w:overflowPunct w:val="false"/>
        <w:autoSpaceDE w:val="false"/>
        <w:textAlignment w:val="baseline"/>
        <w:rPr>
          <w:color w:val="000000"/>
          <w:lang w:eastAsia="zh-CN"/>
        </w:rPr>
      </w:pPr>
      <w:r>
        <w:rPr>
          <w:color w:val="000000"/>
          <w:lang w:eastAsia="ja-JP"/>
        </w:rPr>
        <w:t xml:space="preserve">The legacy IPv4 applications which reside in </w:t>
      </w:r>
      <w:r>
        <w:rPr>
          <w:color w:val="000000"/>
          <w:lang w:eastAsia="zh-CN"/>
        </w:rPr>
        <w:t>the</w:t>
      </w:r>
      <w:r>
        <w:rPr>
          <w:color w:val="000000"/>
          <w:lang w:eastAsia="ja-JP"/>
        </w:rPr>
        <w:t xml:space="preserve"> host could continue to run</w:t>
      </w:r>
      <w:r>
        <w:rPr>
          <w:color w:val="000000"/>
          <w:lang w:eastAsia="zh-CN"/>
        </w:rPr>
        <w:t xml:space="preserve"> and access IPv4 services through an</w:t>
      </w:r>
      <w:r>
        <w:rPr>
          <w:color w:val="000000"/>
          <w:lang w:eastAsia="ja-JP"/>
        </w:rPr>
        <w:t xml:space="preserve"> IPv6 only network.</w:t>
      </w:r>
    </w:p>
    <w:p>
      <w:pPr>
        <w:pStyle w:val="Normal"/>
        <w:numPr>
          <w:ilvl w:val="0"/>
          <w:numId w:val="3"/>
        </w:numPr>
        <w:overflowPunct w:val="false"/>
        <w:autoSpaceDE w:val="false"/>
        <w:textAlignment w:val="baseline"/>
        <w:rPr>
          <w:color w:val="000000"/>
          <w:lang w:eastAsia="zh-CN"/>
        </w:rPr>
      </w:pPr>
      <w:r>
        <w:rPr>
          <w:color w:val="000000"/>
          <w:lang w:eastAsia="zh-CN"/>
        </w:rPr>
        <w:t>IPv6 applications access IPv4 services/peers.</w:t>
      </w:r>
    </w:p>
    <w:p>
      <w:pPr>
        <w:pStyle w:val="Normal"/>
        <w:overflowPunct w:val="false"/>
        <w:autoSpaceDE w:val="false"/>
        <w:ind w:start="568" w:hanging="284"/>
        <w:textAlignment w:val="baseline"/>
        <w:rPr/>
      </w:pPr>
      <w:r>
        <w:rPr>
          <w:color w:val="000000"/>
          <w:lang w:eastAsia="ja-JP"/>
        </w:rPr>
        <w:t>(</w:t>
      </w:r>
      <w:r>
        <w:rPr>
          <w:color w:val="000000"/>
          <w:lang w:eastAsia="zh-CN"/>
        </w:rPr>
        <w:t>3</w:t>
      </w:r>
      <w:r>
        <w:rPr>
          <w:color w:val="000000"/>
          <w:lang w:eastAsia="ja-JP"/>
        </w:rPr>
        <w:t>)</w:t>
        <w:tab/>
        <w:t xml:space="preserve">The IPv4 applications which reside in </w:t>
      </w:r>
      <w:r>
        <w:rPr>
          <w:color w:val="000000"/>
          <w:lang w:eastAsia="zh-CN"/>
        </w:rPr>
        <w:t>the</w:t>
      </w:r>
      <w:r>
        <w:rPr>
          <w:color w:val="000000"/>
          <w:lang w:eastAsia="ja-JP"/>
        </w:rPr>
        <w:t xml:space="preserve"> host could access the IPv6 servers</w:t>
      </w:r>
      <w:r>
        <w:rPr>
          <w:color w:val="000000"/>
          <w:lang w:eastAsia="zh-CN"/>
        </w:rPr>
        <w:t>/Peers</w:t>
      </w:r>
      <w:r>
        <w:rPr>
          <w:color w:val="000000"/>
          <w:lang w:eastAsia="ja-JP"/>
        </w:rPr>
        <w:t>.</w:t>
      </w:r>
    </w:p>
    <w:p>
      <w:pPr>
        <w:pStyle w:val="Normal"/>
        <w:overflowPunct w:val="false"/>
        <w:autoSpaceDE w:val="false"/>
        <w:textAlignment w:val="baseline"/>
        <w:rPr/>
      </w:pPr>
      <w:r>
        <w:rPr>
          <w:color w:val="000000"/>
          <w:lang w:eastAsia="ja-JP"/>
        </w:rPr>
        <w:t xml:space="preserve">The </w:t>
      </w:r>
      <w:r>
        <w:rPr>
          <w:color w:val="000000"/>
          <w:lang w:eastAsia="zh-CN"/>
        </w:rPr>
        <w:t>BIH</w:t>
      </w:r>
      <w:r>
        <w:rPr>
          <w:color w:val="000000"/>
          <w:lang w:eastAsia="ja-JP"/>
        </w:rPr>
        <w:t xml:space="preserve"> in the host translates the IPv4 application's</w:t>
      </w:r>
      <w:r>
        <w:rPr>
          <w:color w:val="000000"/>
          <w:lang w:eastAsia="zh-CN"/>
        </w:rPr>
        <w:t xml:space="preserve"> </w:t>
      </w:r>
      <w:r>
        <w:rPr>
          <w:color w:val="000000"/>
          <w:lang w:eastAsia="ja-JP"/>
        </w:rPr>
        <w:t>packets into IPv6 and the NAT64</w:t>
      </w:r>
      <w:r>
        <w:rPr>
          <w:color w:val="000000"/>
          <w:lang w:eastAsia="zh-CN"/>
        </w:rPr>
        <w:t xml:space="preserve"> </w:t>
      </w:r>
      <w:r>
        <w:rPr>
          <w:color w:val="000000"/>
          <w:lang w:eastAsia="ja-JP"/>
        </w:rPr>
        <w:t>translates IPv6 packets into IPv4 and vice versa.</w:t>
      </w:r>
      <w:r>
        <w:rPr>
          <w:color w:val="000000"/>
          <w:lang w:eastAsia="zh-CN"/>
        </w:rPr>
        <w:t xml:space="preserve"> Such process can be </w:t>
      </w:r>
      <w:r>
        <w:rPr>
          <w:color w:val="000000"/>
          <w:lang w:eastAsia="zh-CN"/>
        </w:rPr>
        <w:t>depicted</w:t>
      </w:r>
      <w:r>
        <w:rPr>
          <w:color w:val="000000"/>
          <w:lang w:eastAsia="zh-CN"/>
        </w:rPr>
        <w:t xml:space="preserve"> in Figure B.7.1.</w:t>
      </w:r>
    </w:p>
    <w:p>
      <w:pPr>
        <w:pStyle w:val="Normal"/>
        <w:overflowPunct w:val="false"/>
        <w:autoSpaceDE w:val="false"/>
        <w:jc w:val="center"/>
        <w:textAlignment w:val="baseline"/>
        <w:rPr>
          <w:color w:val="000000"/>
          <w:lang w:eastAsia="zh-CN"/>
        </w:rPr>
      </w:pPr>
      <w:r>
        <w:rPr>
          <w:color w:val="000000"/>
          <w:lang w:eastAsia="ja-JP"/>
        </w:rPr>
        <w:drawing>
          <wp:inline distT="0" distB="0" distL="0" distR="0">
            <wp:extent cx="2980690" cy="1265555"/>
            <wp:effectExtent l="0" t="0" r="0" b="0"/>
            <wp:docPr id="31"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 descr="" title=""/>
                    <pic:cNvPicPr>
                      <a:picLocks noChangeAspect="1" noChangeArrowheads="1"/>
                    </pic:cNvPicPr>
                  </pic:nvPicPr>
                  <pic:blipFill>
                    <a:blip r:embed="rId28"/>
                    <a:srcRect l="-12" t="-28" r="-12" b="-28"/>
                    <a:stretch>
                      <a:fillRect/>
                    </a:stretch>
                  </pic:blipFill>
                  <pic:spPr bwMode="auto">
                    <a:xfrm>
                      <a:off x="0" y="0"/>
                      <a:ext cx="2980690" cy="1265555"/>
                    </a:xfrm>
                    <a:prstGeom prst="rect">
                      <a:avLst/>
                    </a:prstGeom>
                  </pic:spPr>
                </pic:pic>
              </a:graphicData>
            </a:graphic>
          </wp:inline>
        </w:drawing>
      </w:r>
    </w:p>
    <w:p>
      <w:pPr>
        <w:pStyle w:val="Normal"/>
        <w:jc w:val="center"/>
        <w:rPr/>
      </w:pPr>
      <w:r>
        <w:rPr>
          <w:rFonts w:cs="Arial" w:ascii="Arial" w:hAnsi="Arial"/>
          <w:b/>
        </w:rPr>
        <w:t>Figure B.7.1. Scenarios that BIH/NAT64 can address</w:t>
      </w:r>
    </w:p>
    <w:p>
      <w:pPr>
        <w:pStyle w:val="Heading2"/>
        <w:bidi w:val="0"/>
        <w:jc w:val="start"/>
        <w:rPr/>
      </w:pPr>
      <w:bookmarkStart w:id="128" w:name="__RefHeading___Toc292055395"/>
      <w:bookmarkEnd w:id="128"/>
      <w:r>
        <w:rPr>
          <w:lang w:eastAsia="zh-CN"/>
        </w:rPr>
        <w:t>B.7</w:t>
      </w:r>
      <w:r>
        <w:rPr>
          <w:lang w:eastAsia="zh-CN"/>
        </w:rPr>
        <w:t>.</w:t>
      </w:r>
      <w:r>
        <w:rPr>
          <w:lang w:eastAsia="zh-CN"/>
        </w:rPr>
        <w:t>2</w:t>
      </w:r>
      <w:r>
        <w:rPr>
          <w:lang w:eastAsia="zh-CN"/>
        </w:rPr>
        <w:tab/>
        <w:t>Solution Description</w:t>
      </w:r>
    </w:p>
    <w:p>
      <w:pPr>
        <w:pStyle w:val="Normal"/>
        <w:overflowPunct w:val="false"/>
        <w:autoSpaceDE w:val="false"/>
        <w:textAlignment w:val="baseline"/>
        <w:rPr/>
      </w:pPr>
      <w:r>
        <w:rPr>
          <w:color w:val="000000"/>
          <w:lang w:eastAsia="ja-JP"/>
        </w:rPr>
        <w:t xml:space="preserve">The network architecture of deploying </w:t>
      </w:r>
      <w:r>
        <w:rPr>
          <w:color w:val="000000"/>
          <w:lang w:eastAsia="zh-CN"/>
        </w:rPr>
        <w:t>BIH/NAT64</w:t>
      </w:r>
      <w:r>
        <w:rPr>
          <w:color w:val="000000"/>
          <w:lang w:eastAsia="ja-JP"/>
        </w:rPr>
        <w:t xml:space="preserve"> in EPS is illustrated in Figure </w:t>
      </w:r>
      <w:r>
        <w:rPr>
          <w:color w:val="000000"/>
          <w:lang w:eastAsia="zh-CN"/>
        </w:rPr>
        <w:t>B.7.2</w:t>
      </w:r>
      <w:r>
        <w:rPr>
          <w:color w:val="000000"/>
          <w:lang w:eastAsia="ja-JP"/>
        </w:rPr>
        <w:t>. There are mainly two entities</w:t>
      </w:r>
      <w:r>
        <w:rPr>
          <w:color w:val="000000"/>
          <w:lang w:eastAsia="zh-CN"/>
        </w:rPr>
        <w:t xml:space="preserve"> </w:t>
      </w:r>
      <w:r>
        <w:rPr>
          <w:color w:val="000000"/>
          <w:lang w:eastAsia="ja-JP"/>
        </w:rPr>
        <w:t xml:space="preserve">involved, e.g., </w:t>
      </w:r>
      <w:r>
        <w:rPr>
          <w:color w:val="000000"/>
          <w:lang w:eastAsia="zh-CN"/>
        </w:rPr>
        <w:t>BIH</w:t>
      </w:r>
      <w:r>
        <w:rPr>
          <w:color w:val="000000"/>
          <w:lang w:eastAsia="ja-JP"/>
        </w:rPr>
        <w:t xml:space="preserve"> host</w:t>
      </w:r>
      <w:r>
        <w:rPr>
          <w:color w:val="000000"/>
          <w:lang w:eastAsia="zh-CN"/>
        </w:rPr>
        <w:t>/</w:t>
      </w:r>
      <w:r>
        <w:rPr>
          <w:color w:val="000000"/>
          <w:lang w:eastAsia="ja-JP"/>
        </w:rPr>
        <w:t>UE and NAT64.</w:t>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bookmarkStart w:id="129" w:name="_1348490589"/>
      <w:bookmarkStart w:id="130" w:name="_1347888700"/>
      <w:bookmarkStart w:id="131" w:name="_1347826717"/>
      <w:bookmarkStart w:id="132" w:name="_1347785638"/>
      <w:bookmarkStart w:id="133" w:name="_1347785634"/>
      <w:bookmarkStart w:id="134" w:name="_1347785528"/>
      <w:bookmarkStart w:id="135" w:name="_1347785516"/>
      <w:bookmarkStart w:id="136" w:name="_1347785513"/>
      <w:bookmarkStart w:id="137" w:name="_1347785297"/>
      <w:bookmarkEnd w:id="129"/>
      <w:bookmarkEnd w:id="130"/>
      <w:bookmarkEnd w:id="131"/>
      <w:bookmarkEnd w:id="132"/>
      <w:bookmarkEnd w:id="133"/>
      <w:bookmarkEnd w:id="134"/>
      <w:bookmarkEnd w:id="135"/>
      <w:bookmarkEnd w:id="136"/>
      <w:bookmarkEnd w:id="137"/>
      <w:r>
        <w:rPr>
          <w:rFonts w:cs="Arial" w:ascii="Arial" w:hAnsi="Arial"/>
          <w:b/>
          <w:color w:val="000000"/>
          <w:lang w:eastAsia="zh-CN"/>
        </w:rPr>
        <w:drawing>
          <wp:inline distT="0" distB="0" distL="0" distR="0">
            <wp:extent cx="4933950" cy="1304925"/>
            <wp:effectExtent l="0" t="0" r="0" b="0"/>
            <wp:docPr id="32"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title=""/>
                    <pic:cNvPicPr>
                      <a:picLocks noChangeAspect="1" noChangeArrowheads="1"/>
                    </pic:cNvPicPr>
                  </pic:nvPicPr>
                  <pic:blipFill>
                    <a:blip r:embed="rId29"/>
                    <a:srcRect l="-7" t="-28" r="-7" b="-28"/>
                    <a:stretch>
                      <a:fillRect/>
                    </a:stretch>
                  </pic:blipFill>
                  <pic:spPr bwMode="auto">
                    <a:xfrm>
                      <a:off x="0" y="0"/>
                      <a:ext cx="4933950" cy="1304925"/>
                    </a:xfrm>
                    <a:prstGeom prst="rect">
                      <a:avLst/>
                    </a:prstGeom>
                  </pic:spPr>
                </pic:pic>
              </a:graphicData>
            </a:graphic>
          </wp:inline>
        </w:drawing>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r>
        <w:rPr>
          <w:rFonts w:cs="Arial" w:ascii="Arial" w:hAnsi="Arial"/>
          <w:b/>
          <w:color w:val="000000"/>
          <w:lang w:eastAsia="zh-CN"/>
        </w:rPr>
      </w:r>
    </w:p>
    <w:p>
      <w:pPr>
        <w:pStyle w:val="Normal"/>
        <w:jc w:val="center"/>
        <w:rPr>
          <w:rFonts w:ascii="Arial" w:hAnsi="Arial" w:cs="Arial"/>
          <w:b/>
          <w:b/>
        </w:rPr>
      </w:pPr>
      <w:r>
        <w:rPr>
          <w:rFonts w:cs="Arial" w:ascii="Arial" w:hAnsi="Arial"/>
          <w:b/>
        </w:rPr>
        <w:t xml:space="preserve">Figure </w:t>
      </w:r>
      <w:r>
        <w:rPr>
          <w:rFonts w:cs="Arial" w:ascii="Arial" w:hAnsi="Arial"/>
          <w:b/>
        </w:rPr>
        <w:t>B.7.2</w:t>
      </w:r>
      <w:r>
        <w:rPr>
          <w:rFonts w:cs="Arial" w:ascii="Arial" w:hAnsi="Arial"/>
          <w:b/>
        </w:rPr>
        <w:t xml:space="preserve">: The architecture of </w:t>
      </w:r>
      <w:r>
        <w:rPr>
          <w:rFonts w:cs="Arial" w:ascii="Arial" w:hAnsi="Arial"/>
          <w:b/>
        </w:rPr>
        <w:t>BIH/NAT64</w:t>
      </w:r>
    </w:p>
    <w:p>
      <w:pPr>
        <w:pStyle w:val="Normal"/>
        <w:overflowPunct w:val="false"/>
        <w:autoSpaceDE w:val="false"/>
        <w:textAlignment w:val="baseline"/>
        <w:rPr>
          <w:color w:val="000000"/>
          <w:lang w:eastAsia="zh-CN"/>
        </w:rPr>
      </w:pPr>
      <w:r>
        <w:rPr>
          <w:color w:val="000000"/>
          <w:lang w:eastAsia="zh-CN"/>
        </w:rPr>
        <w:t xml:space="preserve">The BIH host is a dual stack with the BIH module in it. </w:t>
      </w:r>
      <w:r>
        <w:rPr>
          <w:color w:val="000000"/>
          <w:lang w:eastAsia="zh-CN"/>
        </w:rPr>
        <w:t xml:space="preserve">It is </w:t>
      </w:r>
      <w:r>
        <w:rPr>
          <w:color w:val="000000"/>
          <w:lang w:eastAsia="zh-CN"/>
        </w:rPr>
        <w:t>could be either enhanced BIA [RFC3338] or BIS [RFC2767]</w:t>
      </w:r>
      <w:r>
        <w:rPr>
          <w:color w:val="000000"/>
          <w:lang w:eastAsia="zh-CN"/>
        </w:rPr>
        <w:t xml:space="preserve"> and, in both cases, the </w:t>
      </w:r>
      <w:r>
        <w:rPr>
          <w:color w:val="000000"/>
          <w:lang w:val="en" w:eastAsia="ja-JP"/>
        </w:rPr>
        <w:t xml:space="preserve">Extension Name Resolver </w:t>
      </w:r>
      <w:r>
        <w:rPr>
          <w:color w:val="000000"/>
          <w:lang w:val="en" w:eastAsia="zh-CN"/>
        </w:rPr>
        <w:t xml:space="preserve">(ENR) [7] </w:t>
      </w:r>
      <w:r>
        <w:rPr>
          <w:color w:val="000000"/>
          <w:lang w:eastAsia="zh-CN"/>
        </w:rPr>
        <w:t>is introduced to intercept and properly synthesis DNS queries</w:t>
      </w:r>
      <w:r>
        <w:rPr>
          <w:color w:val="000000"/>
          <w:lang w:eastAsia="zh-CN"/>
        </w:rPr>
        <w:t>.</w:t>
      </w:r>
      <w:r>
        <w:rPr>
          <w:color w:val="000000"/>
          <w:lang w:eastAsia="zh-CN"/>
        </w:rPr>
        <w:t xml:space="preserve"> </w:t>
      </w:r>
    </w:p>
    <w:p>
      <w:pPr>
        <w:pStyle w:val="Normal"/>
        <w:overflowPunct w:val="false"/>
        <w:autoSpaceDE w:val="false"/>
        <w:textAlignment w:val="baseline"/>
        <w:rPr>
          <w:color w:val="000000"/>
          <w:lang w:eastAsia="zh-CN"/>
        </w:rPr>
      </w:pPr>
      <w:r>
        <w:rPr>
          <w:color w:val="000000"/>
          <w:lang w:eastAsia="zh-CN"/>
        </w:rPr>
        <w:t>NAT64 can be standalone or be collocated with PGW.</w:t>
      </w:r>
      <w:r>
        <w:rPr>
          <w:color w:val="000000"/>
          <w:lang w:eastAsia="zh-CN"/>
        </w:rPr>
        <w:t xml:space="preserve"> </w:t>
      </w:r>
      <w:r>
        <w:rPr>
          <w:color w:val="000000"/>
          <w:lang w:eastAsia="zh-CN"/>
        </w:rPr>
        <w:t>DNS64</w:t>
      </w:r>
      <w:r>
        <w:rPr>
          <w:color w:val="000000"/>
          <w:lang w:eastAsia="zh-CN"/>
        </w:rPr>
        <w:t xml:space="preserve"> is not required, while, </w:t>
      </w:r>
      <w:r>
        <w:rPr>
          <w:color w:val="000000"/>
          <w:lang w:eastAsia="zh-CN"/>
        </w:rPr>
        <w:t>BIH has ENR module inside the host which does similar thing to DNS64.</w:t>
      </w:r>
    </w:p>
    <w:p>
      <w:pPr>
        <w:pStyle w:val="Normal"/>
        <w:overflowPunct w:val="false"/>
        <w:autoSpaceDE w:val="false"/>
        <w:textAlignment w:val="baseline"/>
        <w:rPr>
          <w:color w:val="000000"/>
          <w:lang w:eastAsia="zh-CN"/>
        </w:rPr>
      </w:pPr>
      <w:r>
        <w:rPr>
          <w:color w:val="000000"/>
          <w:lang w:eastAsia="zh-CN"/>
        </w:rPr>
        <w:t>From the above, BIH/NAT64 is essentially a solution which leverages existing BIA/BIS and combines NAT64.</w:t>
      </w:r>
    </w:p>
    <w:p>
      <w:pPr>
        <w:pStyle w:val="Heading2"/>
        <w:bidi w:val="0"/>
        <w:jc w:val="start"/>
        <w:rPr>
          <w:lang w:eastAsia="zh-CN"/>
        </w:rPr>
      </w:pPr>
      <w:bookmarkStart w:id="138" w:name="__RefHeading___Toc292055396"/>
      <w:bookmarkEnd w:id="138"/>
      <w:r>
        <w:rPr>
          <w:lang w:eastAsia="zh-CN"/>
        </w:rPr>
        <w:t>B.7</w:t>
      </w:r>
      <w:r>
        <w:rPr>
          <w:lang w:eastAsia="zh-CN"/>
        </w:rPr>
        <w:t>.</w:t>
      </w:r>
      <w:r>
        <w:rPr>
          <w:lang w:eastAsia="zh-CN"/>
        </w:rPr>
        <w:t>3</w:t>
      </w:r>
      <w:r>
        <w:rPr>
          <w:lang w:eastAsia="zh-CN"/>
        </w:rPr>
        <w:tab/>
      </w:r>
      <w:r>
        <w:rPr>
          <w:lang w:eastAsia="zh-CN"/>
        </w:rPr>
        <w:t>Service Flow Example</w:t>
      </w:r>
    </w:p>
    <w:p>
      <w:pPr>
        <w:pStyle w:val="Normal"/>
        <w:overflowPunct w:val="false"/>
        <w:autoSpaceDE w:val="false"/>
        <w:textAlignment w:val="baseline"/>
        <w:rPr/>
      </w:pPr>
      <w:r>
        <w:rPr>
          <w:color w:val="000000"/>
          <w:lang w:eastAsia="zh-CN"/>
        </w:rPr>
        <w:t>The procedure</w:t>
      </w:r>
      <w:r>
        <w:rPr>
          <w:color w:val="000000"/>
          <w:lang w:eastAsia="zh-CN"/>
        </w:rPr>
        <w:t>s</w:t>
      </w:r>
      <w:r>
        <w:rPr>
          <w:color w:val="000000"/>
          <w:lang w:eastAsia="zh-CN"/>
        </w:rPr>
        <w:t xml:space="preserve"> of</w:t>
      </w:r>
      <w:r>
        <w:rPr>
          <w:color w:val="000000"/>
          <w:lang w:eastAsia="zh-CN"/>
        </w:rPr>
        <w:t xml:space="preserve"> an IPv4 application in a BIH enabled host accessing IPv4 services through IPv6 only connection are illustrated in Figure B.7.3.</w:t>
      </w:r>
      <w:r>
        <w:rPr>
          <w:color w:val="000000"/>
          <w:lang w:eastAsia="zh-CN"/>
        </w:rPr>
        <w:t xml:space="preserve"> </w:t>
      </w:r>
    </w:p>
    <w:p>
      <w:pPr>
        <w:pStyle w:val="Normal"/>
        <w:keepNext w:val="true"/>
        <w:keepLines/>
        <w:overflowPunct w:val="false"/>
        <w:autoSpaceDE w:val="false"/>
        <w:spacing w:before="60" w:after="180"/>
        <w:jc w:val="center"/>
        <w:textAlignment w:val="baseline"/>
        <w:rPr>
          <w:rFonts w:ascii="Arial" w:hAnsi="Arial" w:cs="Arial"/>
          <w:b/>
          <w:b/>
          <w:color w:val="000000"/>
          <w:lang w:eastAsia="zh-CN"/>
        </w:rPr>
      </w:pPr>
      <w:r>
        <w:rPr>
          <w:rFonts w:cs="Arial" w:ascii="Arial" w:hAnsi="Arial"/>
          <w:b/>
          <w:color w:val="000000"/>
          <w:lang w:eastAsia="ja-JP"/>
        </w:rPr>
        <w:drawing>
          <wp:inline distT="0" distB="0" distL="0" distR="0">
            <wp:extent cx="4916170" cy="3152775"/>
            <wp:effectExtent l="0" t="0" r="0" b="0"/>
            <wp:docPr id="33"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 descr="" title=""/>
                    <pic:cNvPicPr>
                      <a:picLocks noChangeAspect="1" noChangeArrowheads="1"/>
                    </pic:cNvPicPr>
                  </pic:nvPicPr>
                  <pic:blipFill>
                    <a:blip r:embed="rId30"/>
                    <a:srcRect l="-6" t="-9" r="-6" b="-9"/>
                    <a:stretch>
                      <a:fillRect/>
                    </a:stretch>
                  </pic:blipFill>
                  <pic:spPr bwMode="auto">
                    <a:xfrm>
                      <a:off x="0" y="0"/>
                      <a:ext cx="4916170" cy="3152775"/>
                    </a:xfrm>
                    <a:prstGeom prst="rect">
                      <a:avLst/>
                    </a:prstGeom>
                  </pic:spPr>
                </pic:pic>
              </a:graphicData>
            </a:graphic>
          </wp:inline>
        </w:drawing>
      </w:r>
    </w:p>
    <w:p>
      <w:pPr>
        <w:pStyle w:val="Normal"/>
        <w:jc w:val="center"/>
        <w:rPr>
          <w:rFonts w:ascii="Arial" w:hAnsi="Arial" w:cs="Arial"/>
          <w:b/>
          <w:b/>
        </w:rPr>
      </w:pPr>
      <w:r>
        <w:rPr>
          <w:rFonts w:cs="Arial" w:ascii="Arial" w:hAnsi="Arial"/>
          <w:b/>
        </w:rPr>
        <w:t xml:space="preserve">Figure </w:t>
      </w:r>
      <w:r>
        <w:rPr>
          <w:rFonts w:cs="Arial" w:ascii="Arial" w:hAnsi="Arial"/>
          <w:b/>
        </w:rPr>
        <w:t>B.7.3</w:t>
      </w:r>
      <w:r>
        <w:rPr>
          <w:rFonts w:cs="Arial" w:ascii="Arial" w:hAnsi="Arial"/>
          <w:b/>
        </w:rPr>
        <w:t xml:space="preserve">: </w:t>
      </w:r>
      <w:r>
        <w:rPr>
          <w:rFonts w:cs="Arial" w:ascii="Arial" w:hAnsi="Arial"/>
          <w:b/>
        </w:rPr>
        <w:t>IPv4 application in a BIH enabled host access IPv4 services</w:t>
      </w:r>
    </w:p>
    <w:p>
      <w:pPr>
        <w:pStyle w:val="Normal"/>
        <w:overflowPunct w:val="false"/>
        <w:autoSpaceDE w:val="false"/>
        <w:textAlignment w:val="baseline"/>
        <w:rPr/>
      </w:pPr>
      <w:r>
        <w:rPr>
          <w:color w:val="000000"/>
          <w:lang w:eastAsia="zh-CN"/>
        </w:rPr>
        <w:t>The detail information flow</w:t>
      </w:r>
      <w:r>
        <w:rPr>
          <w:color w:val="000000"/>
          <w:lang w:eastAsia="zh-CN"/>
        </w:rPr>
        <w:t>s</w:t>
      </w:r>
      <w:r>
        <w:rPr>
          <w:color w:val="000000"/>
          <w:lang w:eastAsia="zh-CN"/>
        </w:rPr>
        <w:t xml:space="preserve"> </w:t>
      </w:r>
      <w:r>
        <w:rPr>
          <w:color w:val="000000"/>
          <w:lang w:eastAsia="zh-CN"/>
        </w:rPr>
        <w:t>are</w:t>
      </w:r>
      <w:r>
        <w:rPr>
          <w:color w:val="000000"/>
          <w:lang w:eastAsia="zh-CN"/>
        </w:rPr>
        <w:t xml:space="preserve"> described as below.</w:t>
      </w:r>
    </w:p>
    <w:p>
      <w:pPr>
        <w:pStyle w:val="Normal"/>
        <w:overflowPunct w:val="false"/>
        <w:autoSpaceDE w:val="false"/>
        <w:ind w:start="568" w:hanging="284"/>
        <w:textAlignment w:val="baseline"/>
        <w:rPr>
          <w:color w:val="000000"/>
          <w:lang w:eastAsia="zh-CN"/>
        </w:rPr>
      </w:pPr>
      <w:r>
        <w:rPr>
          <w:color w:val="000000"/>
          <w:lang w:eastAsia="zh-CN"/>
        </w:rPr>
        <w:t>1)</w:t>
        <w:tab/>
        <w:t>After bearer activation the UE was assigned an IPv6 address.</w:t>
      </w:r>
    </w:p>
    <w:p>
      <w:pPr>
        <w:pStyle w:val="Normal"/>
        <w:overflowPunct w:val="false"/>
        <w:autoSpaceDE w:val="false"/>
        <w:ind w:start="568" w:hanging="284"/>
        <w:textAlignment w:val="baseline"/>
        <w:rPr>
          <w:color w:val="000000"/>
          <w:lang w:eastAsia="zh-CN"/>
        </w:rPr>
      </w:pPr>
      <w:r>
        <w:rPr>
          <w:color w:val="000000"/>
          <w:lang w:eastAsia="zh-CN"/>
        </w:rPr>
        <w:t>2)</w:t>
        <w:tab/>
        <w:t>The IPv4 application in the BIH UE would like to start the communication. The DNS resolver in the UE may send a type A DNS query.</w:t>
      </w:r>
    </w:p>
    <w:p>
      <w:pPr>
        <w:pStyle w:val="Normal"/>
        <w:overflowPunct w:val="false"/>
        <w:autoSpaceDE w:val="false"/>
        <w:ind w:start="568" w:hanging="284"/>
        <w:textAlignment w:val="baseline"/>
        <w:rPr>
          <w:color w:val="000000"/>
          <w:lang w:eastAsia="zh-CN"/>
        </w:rPr>
      </w:pPr>
      <w:r>
        <w:rPr>
          <w:color w:val="000000"/>
          <w:lang w:eastAsia="zh-CN"/>
        </w:rPr>
        <w:t>3)</w:t>
        <w:tab/>
        <w:t>The BIH module will intercept that query and converts it to both type A and type AAAA queries and send it the DNS system.</w:t>
      </w:r>
    </w:p>
    <w:p>
      <w:pPr>
        <w:pStyle w:val="Normal"/>
        <w:overflowPunct w:val="false"/>
        <w:autoSpaceDE w:val="false"/>
        <w:ind w:start="568" w:hanging="284"/>
        <w:textAlignment w:val="baseline"/>
        <w:rPr/>
      </w:pPr>
      <w:r>
        <w:rPr>
          <w:color w:val="000000"/>
          <w:lang w:eastAsia="zh-CN"/>
        </w:rPr>
        <w:t>4,5)</w:t>
      </w:r>
      <w:r>
        <w:rPr>
          <w:color w:val="000000"/>
          <w:lang w:eastAsia="zh-CN"/>
        </w:rPr>
        <w:t xml:space="preserve"> </w:t>
      </w:r>
      <w:r>
        <w:rPr>
          <w:color w:val="000000"/>
          <w:lang w:eastAsia="zh-CN"/>
        </w:rPr>
        <w:t>The DNS system may return a type A or type AAAA DNS query response. BIH module will intercept the DNS response message</w:t>
      </w:r>
      <w:r>
        <w:rPr>
          <w:color w:val="000000"/>
          <w:lang w:eastAsia="zh-CN"/>
        </w:rPr>
        <w:t xml:space="preserve"> and </w:t>
      </w:r>
      <w:r>
        <w:rPr>
          <w:color w:val="000000"/>
          <w:lang w:eastAsia="zh-CN"/>
        </w:rPr>
        <w:t>may need to convert the type AAAA DNS response to type A DNS response or just return the DNS response to the IPv4 application(in case of received DNS response is type A).</w:t>
      </w:r>
    </w:p>
    <w:p>
      <w:pPr>
        <w:pStyle w:val="Normal"/>
        <w:overflowPunct w:val="false"/>
        <w:autoSpaceDE w:val="false"/>
        <w:ind w:start="568" w:hanging="284"/>
        <w:textAlignment w:val="baseline"/>
        <w:rPr>
          <w:color w:val="000000"/>
          <w:lang w:eastAsia="zh-CN"/>
        </w:rPr>
      </w:pPr>
      <w:r>
        <w:rPr>
          <w:color w:val="000000"/>
          <w:lang w:eastAsia="zh-CN"/>
        </w:rPr>
        <w:t>6,7)</w:t>
      </w:r>
      <w:r>
        <w:rPr>
          <w:color w:val="000000"/>
          <w:lang w:eastAsia="zh-CN"/>
        </w:rPr>
        <w:t xml:space="preserve"> </w:t>
      </w:r>
      <w:r>
        <w:rPr>
          <w:color w:val="000000"/>
          <w:lang w:eastAsia="zh-CN"/>
        </w:rPr>
        <w:t>BIH module translates the application's IPv4 packets into IPv6 packets, BIH module creates the destination address by combine either WKP (Well Known Prefix) or NAT64 prefix together with a 32 bit IPv4 address. The source address will be network assigned IPv6 prefix</w:t>
      </w:r>
      <w:r>
        <w:rPr>
          <w:color w:val="000000"/>
          <w:lang w:eastAsia="zh-CN"/>
        </w:rPr>
        <w:t>.</w:t>
      </w:r>
    </w:p>
    <w:p>
      <w:pPr>
        <w:pStyle w:val="Normal"/>
        <w:overflowPunct w:val="false"/>
        <w:autoSpaceDE w:val="false"/>
        <w:ind w:start="568" w:hanging="284"/>
        <w:textAlignment w:val="baseline"/>
        <w:rPr/>
      </w:pPr>
      <w:r>
        <w:rPr>
          <w:color w:val="000000"/>
          <w:lang w:eastAsia="zh-CN"/>
        </w:rPr>
        <w:t>8)</w:t>
        <w:tab/>
        <w:t xml:space="preserve">The </w:t>
      </w:r>
      <w:r>
        <w:rPr>
          <w:color w:val="000000"/>
          <w:lang w:eastAsia="zh-CN"/>
        </w:rPr>
        <w:t>NAT64</w:t>
      </w:r>
      <w:r>
        <w:rPr>
          <w:color w:val="000000"/>
          <w:lang w:eastAsia="zh-CN"/>
        </w:rPr>
        <w:t xml:space="preserve"> receives IPv6 packet</w:t>
      </w:r>
      <w:r>
        <w:rPr>
          <w:color w:val="000000"/>
          <w:lang w:eastAsia="zh-CN"/>
        </w:rPr>
        <w:t>s. I</w:t>
      </w:r>
      <w:r>
        <w:rPr>
          <w:color w:val="000000"/>
          <w:lang w:eastAsia="zh-CN"/>
        </w:rPr>
        <w:t>t will translate it into IPv4 packet and sent it to the IPv4 network.</w:t>
      </w:r>
    </w:p>
    <w:p>
      <w:pPr>
        <w:pStyle w:val="Normal"/>
        <w:overflowPunct w:val="false"/>
        <w:autoSpaceDE w:val="false"/>
        <w:ind w:start="568" w:hanging="284"/>
        <w:textAlignment w:val="baseline"/>
        <w:rPr/>
      </w:pPr>
      <w:r>
        <w:rPr>
          <w:color w:val="000000"/>
          <w:lang w:eastAsia="zh-CN"/>
        </w:rPr>
        <w:t>9,10,11)</w:t>
        <w:tab/>
        <w:t xml:space="preserve">The IPv4 server response with IPv4 packet, the NAT64 gateway translates it into IPv6 and the IPv6 bearer carry the IPv6 packet to the UE. The </w:t>
      </w:r>
      <w:r>
        <w:rPr>
          <w:color w:val="000000"/>
          <w:lang w:eastAsia="zh-CN"/>
        </w:rPr>
        <w:t>BIH</w:t>
      </w:r>
      <w:r>
        <w:rPr>
          <w:color w:val="000000"/>
          <w:lang w:eastAsia="zh-CN"/>
        </w:rPr>
        <w:t xml:space="preserve"> module translates will then translate it into IPv4 and forward it to the IPv4 application, I.</w:t>
      </w:r>
    </w:p>
    <w:p>
      <w:pPr>
        <w:pStyle w:val="Normal"/>
        <w:overflowPunct w:val="false"/>
        <w:autoSpaceDE w:val="false"/>
        <w:textAlignment w:val="baseline"/>
        <w:rPr/>
      </w:pPr>
      <w:r>
        <w:rPr>
          <w:color w:val="000000"/>
          <w:lang w:eastAsia="zh-CN"/>
        </w:rPr>
        <w:t>To let IPv6 applications access IPv4 services, the ENR in a BIH enabled host will compose an AAAA response based on a type A response (e.g., WKP/</w:t>
      </w:r>
      <w:r>
        <w:rPr>
          <w:color w:val="000000"/>
          <w:lang w:eastAsia="zh-CN"/>
        </w:rPr>
        <w:t>NAT64 prefix</w:t>
      </w:r>
      <w:r>
        <w:rPr>
          <w:color w:val="000000"/>
          <w:lang w:eastAsia="zh-CN"/>
        </w:rPr>
        <w:t xml:space="preserve"> + the IPv4 address of the service). The IPv6 packet will be sent out with the source address being the UE</w:t>
      </w:r>
      <w:r>
        <w:rPr>
          <w:color w:val="000000"/>
          <w:lang w:eastAsia="zh-CN"/>
        </w:rPr>
        <w:t>’</w:t>
      </w:r>
      <w:r>
        <w:rPr>
          <w:color w:val="000000"/>
          <w:lang w:eastAsia="zh-CN"/>
        </w:rPr>
        <w:t>s IPv6 prefix and the destination address being the one generated by ENR. The packet will be routed to the NAT64, translated to IPv4 packet and forwarded to the IPv4 servers/peers.</w:t>
      </w:r>
    </w:p>
    <w:p>
      <w:pPr>
        <w:pStyle w:val="Heading2"/>
        <w:bidi w:val="0"/>
        <w:jc w:val="start"/>
        <w:rPr>
          <w:lang w:eastAsia="zh-CN"/>
        </w:rPr>
      </w:pPr>
      <w:bookmarkStart w:id="139" w:name="__RefHeading___Toc292055397"/>
      <w:bookmarkEnd w:id="139"/>
      <w:r>
        <w:rPr>
          <w:lang w:eastAsia="zh-CN"/>
        </w:rPr>
        <w:t>B.7</w:t>
      </w:r>
      <w:r>
        <w:rPr>
          <w:lang w:eastAsia="zh-CN"/>
        </w:rPr>
        <w:t>.</w:t>
      </w:r>
      <w:r>
        <w:rPr>
          <w:lang w:eastAsia="zh-CN"/>
        </w:rPr>
        <w:t>4</w:t>
      </w:r>
      <w:r>
        <w:rPr>
          <w:lang w:eastAsia="zh-CN"/>
        </w:rPr>
        <w:tab/>
        <w:t>Evaluation</w:t>
      </w:r>
    </w:p>
    <w:p>
      <w:pPr>
        <w:pStyle w:val="Normal"/>
        <w:overflowPunct w:val="false"/>
        <w:autoSpaceDE w:val="false"/>
        <w:textAlignment w:val="baseline"/>
        <w:rPr/>
      </w:pPr>
      <w:r>
        <w:rPr>
          <w:color w:val="000000"/>
          <w:kern w:val="2"/>
          <w:lang w:val="en-US" w:eastAsia="zh-CN"/>
        </w:rPr>
        <w:t xml:space="preserve">The </w:t>
      </w:r>
      <w:r>
        <w:rPr>
          <w:color w:val="000000"/>
          <w:kern w:val="2"/>
          <w:lang w:val="en-US" w:eastAsia="zh-CN"/>
        </w:rPr>
        <w:t xml:space="preserve">Application Level Gateway </w:t>
      </w:r>
      <w:r>
        <w:rPr>
          <w:color w:val="000000"/>
          <w:kern w:val="2"/>
          <w:lang w:val="en-US" w:eastAsia="zh-CN"/>
        </w:rPr>
        <w:t>(ALG) function only needs to invoke in the NAT64 to support applications embedding IP address in the payload.</w:t>
      </w:r>
    </w:p>
    <w:p>
      <w:pPr>
        <w:pStyle w:val="Normal"/>
        <w:overflowPunct w:val="false"/>
        <w:autoSpaceDE w:val="false"/>
        <w:textAlignment w:val="baseline"/>
        <w:rPr>
          <w:color w:val="000000"/>
          <w:lang w:eastAsia="zh-CN"/>
        </w:rPr>
      </w:pPr>
      <w:r>
        <w:rPr>
          <w:color w:val="000000"/>
          <w:lang w:eastAsia="zh-CN"/>
        </w:rPr>
        <w:t xml:space="preserve">Since BIH/NAT64 employs NAT64 and enhances BIA/BIS, therefore, the solution shares similar issues and benefits with NAT64. </w:t>
      </w:r>
    </w:p>
    <w:p>
      <w:pPr>
        <w:pStyle w:val="Normal"/>
        <w:overflowPunct w:val="false"/>
        <w:autoSpaceDE w:val="false"/>
        <w:textAlignment w:val="baseline"/>
        <w:rPr>
          <w:b/>
          <w:b/>
          <w:color w:val="000000"/>
          <w:lang w:eastAsia="zh-CN"/>
        </w:rPr>
      </w:pPr>
      <w:r>
        <w:rPr>
          <w:b/>
          <w:color w:val="000000"/>
          <w:lang w:eastAsia="zh-CN"/>
        </w:rPr>
        <w:t>Known issues of the solution:</w:t>
      </w:r>
    </w:p>
    <w:p>
      <w:pPr>
        <w:pStyle w:val="Normal"/>
        <w:overflowPunct w:val="false"/>
        <w:autoSpaceDE w:val="false"/>
        <w:ind w:start="568" w:hanging="284"/>
        <w:textAlignment w:val="baseline"/>
        <w:rPr/>
      </w:pPr>
      <w:r>
        <w:rPr>
          <w:color w:val="000000"/>
          <w:lang w:eastAsia="zh-CN"/>
        </w:rPr>
        <w:t>-</w:t>
        <w:tab/>
        <w:t xml:space="preserve">UE is required to install the </w:t>
      </w:r>
      <w:r>
        <w:rPr>
          <w:color w:val="000000"/>
          <w:lang w:eastAsia="zh-CN"/>
        </w:rPr>
        <w:t>BIH</w:t>
      </w:r>
      <w:r>
        <w:rPr>
          <w:color w:val="000000"/>
          <w:lang w:eastAsia="zh-CN"/>
        </w:rPr>
        <w:t xml:space="preserve"> module</w:t>
      </w:r>
      <w:r>
        <w:rPr>
          <w:color w:val="000000"/>
          <w:lang w:eastAsia="zh-CN"/>
        </w:rPr>
        <w:t xml:space="preserve">, </w:t>
      </w:r>
      <w:r>
        <w:rPr>
          <w:color w:val="000000"/>
          <w:lang w:eastAsia="zh-CN"/>
        </w:rPr>
        <w:t>which may increase the complexity of the UE.</w:t>
      </w:r>
    </w:p>
    <w:p>
      <w:pPr>
        <w:pStyle w:val="Normal"/>
        <w:overflowPunct w:val="false"/>
        <w:autoSpaceDE w:val="false"/>
        <w:ind w:start="568" w:hanging="284"/>
        <w:textAlignment w:val="baseline"/>
        <w:rPr>
          <w:color w:val="000000"/>
          <w:lang w:eastAsia="zh-CN"/>
        </w:rPr>
      </w:pPr>
      <w:r>
        <w:rPr>
          <w:color w:val="000000"/>
          <w:lang w:eastAsia="zh-CN"/>
        </w:rPr>
        <w:t>-</w:t>
        <w:tab/>
        <w:t xml:space="preserve">The impact of </w:t>
      </w:r>
      <w:r>
        <w:rPr>
          <w:color w:val="000000"/>
          <w:lang w:eastAsia="zh-CN"/>
        </w:rPr>
        <w:t>BIH</w:t>
      </w:r>
      <w:r>
        <w:rPr>
          <w:color w:val="000000"/>
          <w:lang w:eastAsia="zh-CN"/>
        </w:rPr>
        <w:t xml:space="preserve"> to the UE's CPU utilization and its OS is FFS.</w:t>
      </w:r>
    </w:p>
    <w:p>
      <w:pPr>
        <w:pStyle w:val="Normal"/>
        <w:overflowPunct w:val="false"/>
        <w:autoSpaceDE w:val="false"/>
        <w:ind w:start="568" w:hanging="284"/>
        <w:textAlignment w:val="baseline"/>
        <w:rPr>
          <w:color w:val="000000"/>
          <w:lang w:eastAsia="zh-CN"/>
        </w:rPr>
      </w:pPr>
      <w:r>
        <w:rPr>
          <w:color w:val="000000"/>
          <w:lang w:eastAsia="zh-CN"/>
        </w:rPr>
        <w:t>-</w:t>
        <w:tab/>
        <w:t>The impact to PCC</w:t>
      </w:r>
      <w:r>
        <w:rPr>
          <w:color w:val="000000"/>
          <w:lang w:eastAsia="zh-CN"/>
        </w:rPr>
        <w:t xml:space="preserve"> with the</w:t>
      </w:r>
      <w:r>
        <w:rPr>
          <w:color w:val="000000"/>
          <w:lang w:eastAsia="zh-CN"/>
        </w:rPr>
        <w:t xml:space="preserve"> </w:t>
      </w:r>
      <w:r>
        <w:rPr>
          <w:color w:val="000000"/>
          <w:lang w:eastAsia="zh-CN"/>
        </w:rPr>
        <w:t>deploying BIH/NAT64</w:t>
      </w:r>
      <w:r>
        <w:rPr>
          <w:color w:val="000000"/>
          <w:lang w:eastAsia="zh-CN"/>
        </w:rPr>
        <w:t xml:space="preserve"> is for FFS.</w:t>
      </w:r>
    </w:p>
    <w:p>
      <w:pPr>
        <w:pStyle w:val="Normal"/>
        <w:overflowPunct w:val="false"/>
        <w:autoSpaceDE w:val="false"/>
        <w:ind w:start="568" w:hanging="284"/>
        <w:textAlignment w:val="baseline"/>
        <w:rPr>
          <w:color w:val="000000"/>
          <w:lang w:eastAsia="zh-CN"/>
        </w:rPr>
      </w:pPr>
      <w:r>
        <w:rPr>
          <w:color w:val="000000"/>
          <w:lang w:eastAsia="zh-CN"/>
        </w:rPr>
        <w:t>-</w:t>
        <w:tab/>
        <w:t>In case of roaming with Local Breakout (PGW/GGSN in VPLMN), if there is a need to reach IPv4-only services, the VPLMN operator would be required to deploy NAT64 in order to provide the same user experience using IPv6-only connections for IPv4-only services as in non-roaming scenarios.</w:t>
      </w:r>
    </w:p>
    <w:p>
      <w:pPr>
        <w:pStyle w:val="Normal"/>
        <w:overflowPunct w:val="false"/>
        <w:autoSpaceDE w:val="false"/>
        <w:textAlignment w:val="baseline"/>
        <w:rPr>
          <w:b/>
          <w:b/>
          <w:color w:val="000000"/>
          <w:lang w:eastAsia="zh-CN"/>
        </w:rPr>
      </w:pPr>
      <w:r>
        <w:rPr>
          <w:b/>
          <w:color w:val="000000"/>
          <w:lang w:eastAsia="zh-CN"/>
        </w:rPr>
        <w:t>Known benefits of the solution:</w:t>
      </w:r>
    </w:p>
    <w:p>
      <w:pPr>
        <w:pStyle w:val="Normal"/>
        <w:overflowPunct w:val="false"/>
        <w:autoSpaceDE w:val="false"/>
        <w:ind w:start="568" w:hanging="284"/>
        <w:textAlignment w:val="baseline"/>
        <w:rPr>
          <w:color w:val="000000"/>
          <w:lang w:eastAsia="zh-CN"/>
        </w:rPr>
      </w:pPr>
      <w:r>
        <w:rPr>
          <w:color w:val="000000"/>
          <w:lang w:eastAsia="zh-CN"/>
        </w:rPr>
        <w:t>-</w:t>
        <w:tab/>
        <w:t>This solution allows IPv4-only applications running on an IPv6 network to communicate with IPv4, dual stack and IPv6 servers.</w:t>
      </w:r>
    </w:p>
    <w:p>
      <w:pPr>
        <w:pStyle w:val="Normal"/>
        <w:overflowPunct w:val="false"/>
        <w:autoSpaceDE w:val="false"/>
        <w:ind w:start="568" w:hanging="284"/>
        <w:textAlignment w:val="baseline"/>
        <w:rPr>
          <w:color w:val="000000"/>
          <w:lang w:eastAsia="zh-CN"/>
        </w:rPr>
      </w:pPr>
      <w:r>
        <w:rPr>
          <w:color w:val="000000"/>
          <w:lang w:eastAsia="zh-CN"/>
        </w:rPr>
        <w:t>-</w:t>
        <w:tab/>
        <w:t>The packet overhead is less compared with DS-Lite plain IPv6 encapsulation solutions.</w:t>
      </w:r>
    </w:p>
    <w:p>
      <w:pPr>
        <w:pStyle w:val="Heading2"/>
        <w:bidi w:val="0"/>
        <w:jc w:val="start"/>
        <w:rPr>
          <w:lang w:eastAsia="zh-CN"/>
        </w:rPr>
      </w:pPr>
      <w:bookmarkStart w:id="140" w:name="__RefHeading___Toc292055398"/>
      <w:bookmarkEnd w:id="140"/>
      <w:r>
        <w:rPr>
          <w:lang w:eastAsia="zh-CN"/>
        </w:rPr>
        <w:t>B.7</w:t>
      </w:r>
      <w:r>
        <w:rPr>
          <w:lang w:eastAsia="zh-CN"/>
        </w:rPr>
        <w:t>.</w:t>
      </w:r>
      <w:r>
        <w:rPr>
          <w:lang w:eastAsia="zh-CN"/>
        </w:rPr>
        <w:t>5</w:t>
      </w:r>
      <w:r>
        <w:rPr>
          <w:lang w:eastAsia="zh-CN"/>
        </w:rPr>
        <w:tab/>
      </w:r>
      <w:r>
        <w:rPr>
          <w:lang w:eastAsia="zh-CN"/>
        </w:rPr>
        <w:t>Applicability</w:t>
      </w:r>
    </w:p>
    <w:p>
      <w:pPr>
        <w:pStyle w:val="Normal"/>
        <w:overflowPunct w:val="false"/>
        <w:autoSpaceDE w:val="false"/>
        <w:textAlignment w:val="baseline"/>
        <w:rPr/>
      </w:pPr>
      <w:r>
        <w:rPr>
          <w:color w:val="000000"/>
          <w:kern w:val="2"/>
          <w:lang w:val="en-US" w:eastAsia="zh-CN"/>
        </w:rPr>
        <w:t xml:space="preserve">The solution only requires IPv6 only connection and can support IPv4 legacy applications. Therefore, it </w:t>
      </w:r>
      <w:r>
        <w:rPr>
          <w:color w:val="000000"/>
          <w:kern w:val="2"/>
          <w:lang w:val="en-US" w:eastAsia="zh-CN"/>
        </w:rPr>
        <w:t>applies to the following IPv6 migration scenarios outlined in clause 5:</w:t>
      </w:r>
    </w:p>
    <w:p>
      <w:pPr>
        <w:pStyle w:val="Normal"/>
        <w:numPr>
          <w:ilvl w:val="0"/>
          <w:numId w:val="9"/>
        </w:numPr>
        <w:overflowPunct w:val="false"/>
        <w:autoSpaceDE w:val="false"/>
        <w:spacing w:before="0" w:after="180"/>
        <w:contextualSpacing/>
        <w:textAlignment w:val="baseline"/>
        <w:rPr>
          <w:kern w:val="2"/>
          <w:lang w:val="en-US" w:eastAsia="zh-CN"/>
        </w:rPr>
      </w:pPr>
      <w:r>
        <w:rPr>
          <w:kern w:val="2"/>
          <w:lang w:val="en-US" w:eastAsia="zh-CN"/>
        </w:rPr>
        <w:t xml:space="preserve">Scenario 1: </w:t>
      </w:r>
      <w:r>
        <w:rPr>
          <w:color w:val="000000"/>
          <w:lang w:val="en-US" w:eastAsia="zh-CN"/>
        </w:rPr>
        <w:t>Dual-stack connectivity with Limited Public IPv4 Address Pools</w:t>
      </w:r>
    </w:p>
    <w:p>
      <w:pPr>
        <w:pStyle w:val="Normal"/>
        <w:numPr>
          <w:ilvl w:val="0"/>
          <w:numId w:val="9"/>
        </w:numPr>
        <w:overflowPunct w:val="false"/>
        <w:autoSpaceDE w:val="false"/>
        <w:spacing w:before="0" w:after="180"/>
        <w:contextualSpacing/>
        <w:textAlignment w:val="baseline"/>
        <w:rPr>
          <w:color w:val="000000"/>
          <w:lang w:val="en-US" w:eastAsia="ja-JP"/>
        </w:rPr>
      </w:pPr>
      <w:r>
        <w:rPr>
          <w:color w:val="000000"/>
          <w:kern w:val="2"/>
          <w:lang w:val="en-US" w:eastAsia="ja-JP"/>
        </w:rPr>
        <w:t xml:space="preserve">Scenario </w:t>
      </w:r>
      <w:r>
        <w:rPr>
          <w:color w:val="000000"/>
          <w:kern w:val="2"/>
          <w:lang w:val="en-US" w:eastAsia="zh-CN"/>
        </w:rPr>
        <w:t>2</w:t>
      </w:r>
      <w:r>
        <w:rPr>
          <w:color w:val="000000"/>
          <w:kern w:val="2"/>
          <w:lang w:val="en-US" w:eastAsia="ja-JP"/>
        </w:rPr>
        <w:t xml:space="preserve">: </w:t>
      </w:r>
      <w:r>
        <w:rPr>
          <w:color w:val="000000"/>
          <w:lang w:val="en-US" w:eastAsia="zh-CN"/>
        </w:rPr>
        <w:t>Dual Stack connectivity with L</w:t>
      </w:r>
      <w:r>
        <w:rPr>
          <w:color w:val="000000"/>
          <w:lang w:val="en-US" w:eastAsia="zh-CN"/>
        </w:rPr>
        <w:t xml:space="preserve">imited </w:t>
      </w:r>
      <w:r>
        <w:rPr>
          <w:color w:val="000000"/>
          <w:lang w:val="en-US" w:eastAsia="zh-CN"/>
        </w:rPr>
        <w:t>Private IPv4 Address Pools</w:t>
      </w:r>
    </w:p>
    <w:p>
      <w:pPr>
        <w:pStyle w:val="Normal"/>
        <w:numPr>
          <w:ilvl w:val="0"/>
          <w:numId w:val="9"/>
        </w:numPr>
        <w:overflowPunct w:val="false"/>
        <w:autoSpaceDE w:val="false"/>
        <w:spacing w:before="0" w:after="180"/>
        <w:contextualSpacing/>
        <w:textAlignment w:val="baseline"/>
        <w:rPr>
          <w:b/>
          <w:b/>
          <w:color w:val="000000"/>
          <w:lang w:eastAsia="zh-CN"/>
        </w:rPr>
      </w:pPr>
      <w:r>
        <w:rPr>
          <w:color w:val="000000"/>
          <w:lang w:val="en-US" w:eastAsia="zh-CN"/>
        </w:rPr>
        <w:t xml:space="preserve">Scenario 3: </w:t>
      </w:r>
      <w:r>
        <w:rPr>
          <w:color w:val="000000"/>
          <w:lang w:eastAsia="zh-CN"/>
        </w:rPr>
        <w:t>UEs with IPv6-only connection and applications using IPv6</w:t>
      </w:r>
    </w:p>
    <w:p>
      <w:pPr>
        <w:pStyle w:val="Normal"/>
        <w:numPr>
          <w:ilvl w:val="0"/>
          <w:numId w:val="9"/>
        </w:numPr>
        <w:overflowPunct w:val="false"/>
        <w:autoSpaceDE w:val="false"/>
        <w:spacing w:before="0" w:after="180"/>
        <w:contextualSpacing/>
        <w:textAlignment w:val="baseline"/>
        <w:rPr>
          <w:b/>
          <w:b/>
          <w:color w:val="000000"/>
          <w:lang w:eastAsia="zh-CN"/>
          <w:ins w:id="585" w:author="S2-112193" w:date="2011-05-01T22:39:00Z"/>
        </w:rPr>
      </w:pPr>
      <w:r>
        <w:rPr>
          <w:color w:val="000000"/>
          <w:lang w:eastAsia="ja-JP"/>
        </w:rPr>
        <w:t>Scenario 4: IPv4</w:t>
      </w:r>
      <w:r>
        <w:rPr>
          <w:color w:val="000000"/>
          <w:lang w:eastAsia="ja-JP"/>
        </w:rPr>
        <w:t xml:space="preserve"> applications running on a Dual-stack host with an assigned IPv6 prefix and a shared IPv4 address and having to access IPv4 services</w:t>
      </w:r>
    </w:p>
    <w:p>
      <w:pPr>
        <w:pStyle w:val="Heading9"/>
        <w:bidi w:val="0"/>
        <w:jc w:val="start"/>
        <w:rPr/>
      </w:pPr>
      <w:ins w:id="586" w:author="S2-112193" w:date="2011-05-01T22:39:00Z">
        <w:bookmarkStart w:id="141" w:name="__RefHeading___Toc292055399"/>
        <w:bookmarkEnd w:id="141"/>
        <w:r>
          <w:rPr/>
          <w:t>Annex C:</w:t>
          <w:br/>
          <w:t>Building Block: Dual-Stack EPS Bearer Contexts in EPS/GPRS</w:t>
        </w:r>
      </w:ins>
    </w:p>
    <w:p>
      <w:pPr>
        <w:pStyle w:val="Heading1"/>
        <w:bidi w:val="0"/>
        <w:ind w:start="1134" w:hanging="1134"/>
        <w:jc w:val="start"/>
        <w:rPr/>
      </w:pPr>
      <w:ins w:id="588" w:author="S2-112193" w:date="2011-05-01T22:46:00Z">
        <w:bookmarkStart w:id="142" w:name="__RefHeading___Toc292055400"/>
        <w:bookmarkEnd w:id="142"/>
        <w:r>
          <w:rPr>
            <w:lang w:eastAsia="zh-CN"/>
          </w:rPr>
          <w:t>C</w:t>
        </w:r>
      </w:ins>
      <w:ins w:id="589" w:author="S2-112193" w:date="2011-05-01T22:46:00Z">
        <w:r>
          <w:rPr>
            <w:lang w:eastAsia="zh-CN"/>
          </w:rPr>
          <w:t>.1</w:t>
          <w:tab/>
          <w:t>Description</w:t>
        </w:r>
      </w:ins>
    </w:p>
    <w:p>
      <w:pPr>
        <w:pStyle w:val="Normal"/>
        <w:rPr/>
      </w:pPr>
      <w:ins w:id="591" w:author="S2-112193" w:date="2011-05-01T22:46:00Z">
        <w:r>
          <w:rPr/>
          <w:t>Release 8 specifications [</w:t>
        </w:r>
      </w:ins>
      <w:ins w:id="592" w:author="S2-112193" w:date="2011-05-01T22:46:00Z">
        <w:r>
          <w:rPr>
            <w:lang w:eastAsia="zh-CN"/>
          </w:rPr>
          <w:t>9</w:t>
        </w:r>
      </w:ins>
      <w:ins w:id="593" w:author="S2-112193" w:date="2011-05-01T22:46:00Z">
        <w:r>
          <w:rPr/>
          <w:t>], [</w:t>
        </w:r>
      </w:ins>
      <w:ins w:id="594" w:author="S2-112193" w:date="2011-05-01T22:46:00Z">
        <w:r>
          <w:rPr>
            <w:lang w:eastAsia="zh-CN"/>
          </w:rPr>
          <w:t>11</w:t>
        </w:r>
      </w:ins>
      <w:ins w:id="595" w:author="S2-112193" w:date="2011-05-01T22:46:00Z">
        <w:r>
          <w:rPr/>
          <w:t>] introduce dual-stack EPS bearer contexts to the EPS and GPRS networks, offering a basic cellular layer feature, which not only enables connectivity to IPv4 and IPv6 PDNs but also simplifies the process of migrating from IPv4 to IPv6 in the network. Dual stack bearer contexts are able to transport native IPv4 and native IPv6 packets within one PDN connection/PDP context. Dual-stack bearer contexts are identified in EPS/GPRS signalling by PDN/PDP type 'v4v6'.</w:t>
        </w:r>
      </w:ins>
    </w:p>
    <w:p>
      <w:pPr>
        <w:pStyle w:val="Normal"/>
        <w:rPr/>
      </w:pPr>
      <w:ins w:id="597" w:author="S2-112193" w:date="2011-05-01T22:46:00Z">
        <w:r>
          <w:rPr/>
          <w:t>The usage of dual-stack bearer contexts omits the need for opening parallel PDN connections/PDP contexts for different IP address family types. This is an advantage during a phased transition to IPv6 within networks, where PDNs need to support legacy applications using IPv4 whilst other applications have already been upgraded to support IPv6.</w:t>
        </w:r>
      </w:ins>
    </w:p>
    <w:p>
      <w:pPr>
        <w:pStyle w:val="Normal"/>
        <w:rPr>
          <w:lang w:eastAsia="ja-JP"/>
          <w:ins w:id="600" w:author="S2-112193" w:date="2011-05-01T22:46:00Z"/>
        </w:rPr>
      </w:pPr>
      <w:ins w:id="599" w:author="S2-112193" w:date="2011-05-01T22:46:00Z">
        <w:r>
          <w:rPr/>
          <w:t>From Release 8 onwards, the support for dual-stack bearer contexts is mandatory for E-UTRAN/UTRAN/GERAN terminals, which support both IPv4 and IPv6 addressing.</w:t>
        </w:r>
      </w:ins>
    </w:p>
    <w:p>
      <w:pPr>
        <w:pStyle w:val="Heading1"/>
        <w:bidi w:val="0"/>
        <w:ind w:start="1134" w:hanging="1134"/>
        <w:jc w:val="start"/>
        <w:rPr/>
      </w:pPr>
      <w:ins w:id="601" w:author="S2-112193" w:date="2011-05-01T22:46:00Z">
        <w:bookmarkStart w:id="143" w:name="__RefHeading___Toc292055401"/>
        <w:bookmarkEnd w:id="143"/>
        <w:r>
          <w:rPr>
            <w:lang w:eastAsia="zh-CN"/>
          </w:rPr>
          <w:t>C</w:t>
        </w:r>
      </w:ins>
      <w:ins w:id="602" w:author="S2-112193" w:date="2011-05-01T22:46:00Z">
        <w:r>
          <w:rPr>
            <w:lang w:eastAsia="zh-CN"/>
          </w:rPr>
          <w:t>.2</w:t>
          <w:tab/>
          <w:t>Functional Description</w:t>
        </w:r>
      </w:ins>
    </w:p>
    <w:p>
      <w:pPr>
        <w:pStyle w:val="Normal"/>
        <w:rPr/>
      </w:pPr>
      <w:ins w:id="604" w:author="S2-112193" w:date="2011-05-01T22:46:00Z">
        <w:r>
          <w:rPr/>
          <w:t>It is specified in Release 8 EPS and GPRS specifications [</w:t>
        </w:r>
      </w:ins>
      <w:ins w:id="605" w:author="S2-112193" w:date="2011-05-01T22:46:00Z">
        <w:r>
          <w:rPr>
            <w:lang w:eastAsia="zh-CN"/>
          </w:rPr>
          <w:t>9</w:t>
        </w:r>
      </w:ins>
      <w:ins w:id="606" w:author="S2-112193" w:date="2011-05-01T22:46:00Z">
        <w:r>
          <w:rPr/>
          <w:t>], [</w:t>
        </w:r>
      </w:ins>
      <w:ins w:id="607" w:author="S2-112193" w:date="2011-05-01T22:46:00Z">
        <w:r>
          <w:rPr>
            <w:lang w:eastAsia="zh-CN"/>
          </w:rPr>
          <w:t>11</w:t>
        </w:r>
      </w:ins>
      <w:ins w:id="608" w:author="S2-112193" w:date="2011-05-01T22:46:00Z">
        <w:r>
          <w:rPr/>
          <w:t>], a Release 8 UE, which has both IPv4 and IPv6 capability, shall always initiate the activation of a PDN connection/PDP context by requesting for a dual-stack (PDN/PDP type v4v6) bearer. The UE is not assumed to have knowledge of the IPv4 and/or IPv6 capabilities of a given PDN. The UE also has no awareness of whether dual-stack bearer contexts are supported by the network to which it is attaching.</w:t>
        </w:r>
      </w:ins>
    </w:p>
    <w:p>
      <w:pPr>
        <w:pStyle w:val="Normal"/>
        <w:rPr/>
      </w:pPr>
      <w:ins w:id="610" w:author="S2-112193" w:date="2011-05-01T22:46:00Z">
        <w:r>
          <w:rPr/>
          <w:t>The EPS/GPRS network is required to handle requests for dual-stack EPS bearer contexts from the UE and to enforce the type of bearer contexts that are allocated to it.  The network may downgrade the request for PDN/PDP type v4v6 for one of the following reasons:</w:t>
        </w:r>
      </w:ins>
    </w:p>
    <w:p>
      <w:pPr>
        <w:pStyle w:val="B1"/>
        <w:rPr/>
      </w:pPr>
      <w:ins w:id="612" w:author="S2-112193" w:date="2011-05-01T22:46:00Z">
        <w:r>
          <w:rPr/>
          <w:t>-</w:t>
          <w:tab/>
          <w:t>A given PDN supports/allows only one of the address types  i.e. IPv4 or IPv6. This limitation may stem from operator policy.</w:t>
        </w:r>
      </w:ins>
    </w:p>
    <w:p>
      <w:pPr>
        <w:pStyle w:val="B1"/>
        <w:rPr/>
      </w:pPr>
      <w:ins w:id="614" w:author="S2-112193" w:date="2011-05-01T22:46:00Z">
        <w:r>
          <w:rPr/>
          <w:t>-</w:t>
          <w:tab/>
          <w:t xml:space="preserve">All </w:t>
        </w:r>
      </w:ins>
      <w:ins w:id="615" w:author="S2-112193" w:date="2011-05-01T22:46:00Z">
        <w:r>
          <w:rPr>
            <w:lang w:val="en-US" w:eastAsia="en-US"/>
          </w:rPr>
          <w:t>GnGp SGSNs</w:t>
        </w:r>
      </w:ins>
      <w:ins w:id="616" w:author="S2-112193" w:date="2011-05-01T22:46:00Z">
        <w:r>
          <w:rPr/>
          <w:t xml:space="preserve"> in the operator's network have not been upgraded to support PDP type v4v6. In this case, parallel v4 and v6 bearers contexts to a PDN need to be used instead, so that inter-RAT mobility to/from </w:t>
        </w:r>
      </w:ins>
      <w:ins w:id="617" w:author="S2-112193" w:date="2011-05-01T22:46:00Z">
        <w:r>
          <w:rPr>
            <w:lang w:val="en-US" w:eastAsia="en-US"/>
          </w:rPr>
          <w:t>GnGp</w:t>
        </w:r>
      </w:ins>
      <w:ins w:id="618" w:author="S2-112193" w:date="2011-05-01T22:46:00Z">
        <w:r>
          <w:rPr/>
          <w:t xml:space="preserve"> </w:t>
        </w:r>
      </w:ins>
      <w:ins w:id="619" w:author="S2-112193" w:date="2011-05-01T22:46:00Z">
        <w:r>
          <w:rPr>
            <w:lang w:val="en-US" w:eastAsia="en-US"/>
          </w:rPr>
          <w:t>SGSNs</w:t>
        </w:r>
      </w:ins>
      <w:ins w:id="620" w:author="S2-112193" w:date="2011-05-01T22:46:00Z">
        <w:r>
          <w:rPr/>
          <w:t xml:space="preserve"> is possible.</w:t>
        </w:r>
      </w:ins>
    </w:p>
    <w:p>
      <w:pPr>
        <w:pStyle w:val="Normal"/>
        <w:rPr/>
      </w:pPr>
      <w:ins w:id="622" w:author="S2-112193" w:date="2011-05-01T22:46:00Z">
        <w:r>
          <w:rPr/>
          <w:t xml:space="preserve">In Release 8, all EPS control plane entities (MME ,S4-SGSN) and user plane entities (SGW, PGW) are able to identify and handle requests to activate a dual-stack bearer context. Dual stack bearer context support for the GPRS core network (GGSN, </w:t>
        </w:r>
      </w:ins>
      <w:ins w:id="623" w:author="S2-112193" w:date="2011-05-01T22:46:00Z">
        <w:r>
          <w:rPr>
            <w:lang w:val="en-US" w:eastAsia="en-US"/>
          </w:rPr>
          <w:t>Gn/Gp</w:t>
        </w:r>
      </w:ins>
      <w:ins w:id="624" w:author="S2-112193" w:date="2011-05-01T22:46:00Z">
        <w:r>
          <w:rPr/>
          <w:t xml:space="preserve"> SGSN) is specified in Release 9. A pre-Release 9 </w:t>
        </w:r>
      </w:ins>
      <w:ins w:id="625" w:author="S2-112193" w:date="2011-05-01T22:46:00Z">
        <w:r>
          <w:rPr>
            <w:lang w:val="en-US" w:eastAsia="en-US"/>
          </w:rPr>
          <w:t>Gn/Gp</w:t>
        </w:r>
      </w:ins>
      <w:ins w:id="626" w:author="S2-112193" w:date="2011-05-01T22:46:00Z">
        <w:r>
          <w:rPr/>
          <w:t xml:space="preserve"> SGSN handles PDP type v4v6 as an 'unknown' PDP type, meaning that it handles a request for PDP type v4v6 as if it were a request for PDP type 'v4'. A pre-Release 9 GGSN does not support dual-stack bearer contexts, but dual-stack usage requires the activation of parallel IPv4 and IPv6 bearer contexts to a PDN.</w:t>
        </w:r>
      </w:ins>
    </w:p>
    <w:p>
      <w:pPr>
        <w:pStyle w:val="Normal"/>
        <w:rPr/>
      </w:pPr>
      <w:ins w:id="628" w:author="S2-112193" w:date="2011-05-01T22:46:00Z">
        <w:r>
          <w:rPr/>
          <w:t>If the UE fails to activate a dual-stack bearer context, and it receives a single-stack IPv4 or IPv6 bearer context, it may attempt to activate a parallel single-stack bearer context for the other IP address type to the same PDN. The Release 8 network may explicitly signal to the UE an error cause that parallel single stack bearers are allowed to the same PDN.</w:t>
        </w:r>
      </w:ins>
    </w:p>
    <w:p>
      <w:pPr>
        <w:pStyle w:val="Normal"/>
        <w:rPr/>
      </w:pPr>
      <w:ins w:id="630" w:author="S2-112193" w:date="2011-05-01T22:46:00Z">
        <w:r>
          <w:rPr/>
          <w:t>Parallel PDP contexts to a single PDN may  also be supported in GPRS networks where PDP type v4v6 is unknown. Therefore, in order to ensure dual-stack connectivity for this case, a UE which first attempted to open a dual-stack bearer context should attempt to open parallel single-stack v4/v6 PDP contexts to the same PDN even without receiving an explicit error cause.</w:t>
        </w:r>
      </w:ins>
    </w:p>
    <w:p>
      <w:pPr>
        <w:pStyle w:val="Heading1"/>
        <w:bidi w:val="0"/>
        <w:ind w:start="1134" w:hanging="1134"/>
        <w:jc w:val="start"/>
        <w:rPr/>
      </w:pPr>
      <w:ins w:id="632" w:author="S2-112193" w:date="2011-05-01T22:46:00Z">
        <w:bookmarkStart w:id="144" w:name="__RefHeading___Toc292055402"/>
        <w:bookmarkEnd w:id="144"/>
        <w:r>
          <w:rPr>
            <w:lang w:eastAsia="zh-CN"/>
          </w:rPr>
          <w:t>C</w:t>
        </w:r>
      </w:ins>
      <w:ins w:id="633" w:author="S2-112193" w:date="2011-05-01T22:46:00Z">
        <w:r>
          <w:rPr>
            <w:lang w:eastAsia="zh-CN"/>
          </w:rPr>
          <w:t>.3</w:t>
          <w:tab/>
          <w:t>Information flows</w:t>
        </w:r>
      </w:ins>
    </w:p>
    <w:p>
      <w:pPr>
        <w:pStyle w:val="Normal"/>
        <w:rPr/>
      </w:pPr>
      <w:ins w:id="635" w:author="S2-112193" w:date="2011-05-01T22:46:00Z">
        <w:r>
          <w:rPr/>
          <w:t>The information flows depicting the activation and mobility of dual-stack bearer contexts are included in specifications [</w:t>
        </w:r>
      </w:ins>
      <w:ins w:id="636" w:author="S2-112193" w:date="2011-05-01T22:46:00Z">
        <w:r>
          <w:rPr>
            <w:lang w:eastAsia="zh-CN"/>
          </w:rPr>
          <w:t>9</w:t>
        </w:r>
      </w:ins>
      <w:ins w:id="637" w:author="S2-112193" w:date="2011-05-01T22:46:00Z">
        <w:r>
          <w:rPr/>
          <w:t>], [</w:t>
        </w:r>
      </w:ins>
      <w:ins w:id="638" w:author="S2-112193" w:date="2011-05-01T22:46:00Z">
        <w:r>
          <w:rPr>
            <w:lang w:eastAsia="zh-CN"/>
          </w:rPr>
          <w:t>11</w:t>
        </w:r>
      </w:ins>
      <w:ins w:id="639" w:author="S2-112193" w:date="2011-05-01T22:46:00Z">
        <w:r>
          <w:rPr/>
          <w:t>].</w:t>
        </w:r>
      </w:ins>
    </w:p>
    <w:p>
      <w:pPr>
        <w:pStyle w:val="Heading1"/>
        <w:bidi w:val="0"/>
        <w:ind w:start="1134" w:hanging="1134"/>
        <w:jc w:val="start"/>
        <w:rPr/>
      </w:pPr>
      <w:ins w:id="641" w:author="S2-112193" w:date="2011-05-01T22:46:00Z">
        <w:bookmarkStart w:id="145" w:name="__RefHeading___Toc292055403"/>
        <w:bookmarkEnd w:id="145"/>
        <w:r>
          <w:rPr>
            <w:lang w:eastAsia="zh-CN"/>
          </w:rPr>
          <w:t>C</w:t>
        </w:r>
      </w:ins>
      <w:ins w:id="642" w:author="S2-112193" w:date="2011-05-01T22:46:00Z">
        <w:r>
          <w:rPr>
            <w:lang w:eastAsia="zh-CN"/>
          </w:rPr>
          <w:t>.4</w:t>
          <w:tab/>
          <w:t>Applicability</w:t>
        </w:r>
      </w:ins>
    </w:p>
    <w:p>
      <w:pPr>
        <w:pStyle w:val="Normal"/>
        <w:rPr/>
      </w:pPr>
      <w:ins w:id="644" w:author="S2-112193" w:date="2011-05-01T22:46:00Z">
        <w:r>
          <w:rPr/>
          <w:t>In many network deployments, the usage of dual-stack bearer contexts in the network will be the initial method used to begin the transition from IPv4 to IPv6.</w:t>
        </w:r>
      </w:ins>
    </w:p>
    <w:p>
      <w:pPr>
        <w:pStyle w:val="Normal"/>
        <w:rPr/>
      </w:pPr>
      <w:ins w:id="646" w:author="S2-112193" w:date="2011-05-01T22:46:00Z">
        <w:r>
          <w:rPr/>
          <w:t>The usage of dual-stack bearer contexts has the advantage of offering parallel support of IPv4 and IPv6 addressing within one bearer context. This is a simple solution for end hosts in comparison to handling the activation and mobility of a parallel bearer. Importantly, dual stack bearer contexts offers simplified handling of parallel IPv4 and IPv6 traffic within the network after early EPS deployment phase, when upgraded GPRS core network elements can also be expected to support dual-stack bearer contexts.</w:t>
        </w:r>
      </w:ins>
    </w:p>
    <w:p>
      <w:pPr>
        <w:pStyle w:val="Normal"/>
        <w:rPr/>
      </w:pPr>
      <w:ins w:id="648" w:author="S2-112193" w:date="2011-05-01T22:46:00Z">
        <w:r>
          <w:rPr/>
          <w:t>The usage of dual-stack bearers during IPv6 transition does not address the shortage or IPv4 addresses, which has been identified as challenge in some IPv6 migration scenarios. However, the usage of dual-stack bearer contexts is an integral part of several IPv6 transition solutions, which also address IPv4 address conservation/re-use. An advantage of using dual-stack bearers within the context of IPv4 address conservation/re-use is that full support for QoS differentiation is already available in Release 8 based UEs.</w:t>
        </w:r>
      </w:ins>
    </w:p>
    <w:p>
      <w:pPr>
        <w:pStyle w:val="Normal"/>
        <w:overflowPunct w:val="false"/>
        <w:autoSpaceDE w:val="false"/>
        <w:spacing w:before="0" w:after="180"/>
        <w:ind w:start="360" w:hanging="0"/>
        <w:contextualSpacing/>
        <w:textAlignment w:val="baseline"/>
        <w:rPr>
          <w:b/>
          <w:b/>
          <w:color w:val="000000"/>
          <w:lang w:eastAsia="zh-CN"/>
          <w:del w:id="651" w:author="S2-112193" w:date="2011-05-01T22:44:00Z"/>
        </w:rPr>
      </w:pPr>
      <w:del w:id="650" w:author="S2-112193" w:date="2011-05-01T22:44:00Z">
        <w:r>
          <w:rPr>
            <w:b/>
            <w:color w:val="000000"/>
            <w:lang w:eastAsia="zh-CN"/>
          </w:rPr>
        </w:r>
      </w:del>
      <w:r>
        <w:br w:type="page"/>
      </w:r>
    </w:p>
    <w:p>
      <w:pPr>
        <w:pStyle w:val="Normal"/>
        <w:rPr/>
      </w:pPr>
      <w:bookmarkStart w:id="146" w:name="__RefHeading___Toc292055404"/>
      <w:bookmarkEnd w:id="146"/>
      <w:r>
        <w:rPr/>
        <w:t xml:space="preserve">Annex </w:t>
      </w:r>
      <w:del w:id="652" w:author="S2-112193" w:date="2011-05-01T22:39:00Z">
        <w:r>
          <w:rPr/>
          <w:delText>C</w:delText>
        </w:r>
      </w:del>
      <w:ins w:id="653" w:author="S2-112193" w:date="2011-05-01T22:39:00Z">
        <w:r>
          <w:rPr>
            <w:lang w:eastAsia="zh-CN"/>
          </w:rPr>
          <w:t>D</w:t>
        </w:r>
      </w:ins>
      <w:r>
        <w:rPr/>
        <w:t>:</w:t>
        <w:br/>
        <w:t>Change history</w:t>
      </w:r>
    </w:p>
    <w:tbl>
      <w:tblPr>
        <w:tblW w:w="9654" w:type="dxa"/>
        <w:jc w:val="start"/>
        <w:tblInd w:w="40" w:type="dxa"/>
        <w:tblCellMar>
          <w:top w:w="0" w:type="dxa"/>
          <w:start w:w="40" w:type="dxa"/>
          <w:bottom w:w="0" w:type="dxa"/>
          <w:end w:w="40" w:type="dxa"/>
        </w:tblCellMar>
      </w:tblPr>
      <w:tblGrid>
        <w:gridCol w:w="678"/>
        <w:gridCol w:w="739"/>
        <w:gridCol w:w="1135"/>
        <w:gridCol w:w="709"/>
        <w:gridCol w:w="567"/>
        <w:gridCol w:w="4110"/>
        <w:gridCol w:w="851"/>
        <w:gridCol w:w="865"/>
      </w:tblGrid>
      <w:tr>
        <w:trPr>
          <w:cantSplit w:val="true"/>
        </w:trPr>
        <w:tc>
          <w:tcPr>
            <w:tcW w:w="9654"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6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3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3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1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85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S2-095946</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Initial Skeleton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Introduction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Add Scope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S2-095949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Add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w:t>
            </w:r>
            <w:r>
              <w:rPr>
                <w:rFonts w:cs="Arial" w:ascii="Arial" w:hAnsi="Arial"/>
                <w:color w:val="000000"/>
                <w:sz w:val="16"/>
                <w:lang w:eastAsia="zh-CN"/>
              </w:rPr>
              <w:t>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w:t>
            </w:r>
            <w:r>
              <w:rPr>
                <w:rFonts w:cs="Arial" w:ascii="Arial" w:hAnsi="Arial"/>
                <w:color w:val="000000"/>
                <w:sz w:val="16"/>
                <w:lang w:eastAsia="zh-CN"/>
              </w:rPr>
              <w:t>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S2-095950</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Solutions for IPv6 Transition</w:t>
            </w:r>
            <w:r>
              <w:rPr>
                <w:rFonts w:cs="Arial" w:ascii="Arial" w:hAnsi="Arial"/>
                <w:color w:val="000000"/>
                <w:sz w:val="16"/>
                <w:lang w:eastAsia="zh-CN"/>
              </w:rPr>
              <w:t xml:space="preserve"> (put in Annex as agreed,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0.</w:t>
            </w:r>
            <w:r>
              <w:rPr>
                <w:rFonts w:cs="Arial" w:ascii="Arial" w:hAnsi="Arial"/>
                <w:color w:val="000000"/>
                <w:sz w:val="16"/>
                <w:lang w:eastAsia="zh-CN"/>
              </w:rPr>
              <w:t>1</w:t>
            </w:r>
            <w:r>
              <w:rPr>
                <w:rFonts w:cs="Arial" w:ascii="Arial" w:hAnsi="Arial"/>
                <w:color w:val="000000"/>
                <w:sz w:val="16"/>
              </w:rPr>
              <w:t>.0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2009-09</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SA2#75</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Editor</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Editor</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zh-CN"/>
              </w:rPr>
            </w:pPr>
            <w:r>
              <w:rPr>
                <w:rFonts w:cs="Arial" w:ascii="Arial" w:hAnsi="Arial"/>
                <w:sz w:val="16"/>
                <w:szCs w:val="16"/>
              </w:rPr>
              <w:t>Restructured reference version v0.1.2</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S2-097436</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Scenario: "Public IPv4 address space offload"</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S2-097437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Usage of Dual-Stack Bearer Contexts for IPv6 Migration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S2-097439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IPv6 migration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S2-097519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Scenario: "Roaming in old GPRS network"</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S2-097557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Gateway Initiated Dual-stack Lite Solution (GI-DS-Lite)</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2009-11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SA2#76</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S2-097558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Prefix NAT solution for IPv6 migration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0.1.2</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S2-100412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Baseline Architecture for IPv4 and IPv6 Co-existence</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S2-100824</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Roaming in old GPRS network</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S2-100828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IPv4 address and configuration in PNAT for EPS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S2-100882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Dual Stack Transition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S2-100917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IPv6 Migration Scenarios</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S2-100918</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IPv6 migration requirements</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S2-100919</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PCC applied in the IPv6 network</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S2-100920</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rPr>
              <w:t>NAT64/DNS64</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S2-100924</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Evaluation of the PNAT solution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2010-01</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S2-100942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 xml:space="preserve">Updating applicability of </w:t>
            </w:r>
            <w:r>
              <w:rPr>
                <w:rFonts w:cs="Arial" w:ascii="Arial" w:hAnsi="Arial"/>
                <w:sz w:val="16"/>
                <w:szCs w:val="16"/>
                <w:lang w:val="en-US" w:eastAsia="en-US"/>
              </w:rPr>
              <w:t xml:space="preserve">GI-DS-Lite </w:t>
            </w:r>
            <w:r>
              <w:rPr>
                <w:rFonts w:cs="Arial" w:ascii="Arial" w:hAnsi="Arial"/>
                <w:sz w:val="16"/>
                <w:szCs w:val="16"/>
              </w:rPr>
              <w:t>solution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2010-02</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SA2#77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IPW10007</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Corrections for provision to IPv4/v6 migration workshop</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2010-02</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SP-47</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SP-100177</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rPr>
              <w:t>MCC Update to version 1.0.0 for presentation to TSG SA for information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0.3.1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2010-05</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SA2#79</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S2-103093</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Proposal to move GI-DS-Lite to the main body of the document</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1.1.0</w:t>
            </w:r>
          </w:p>
        </w:tc>
      </w:tr>
      <w:tr>
        <w:trPr/>
        <w:tc>
          <w:tcPr>
            <w:tcW w:w="67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73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11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S2-105162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NAT in EPC</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S2-105310</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Solution description of BIH/NAT64</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w:t>
            </w:r>
            <w:r>
              <w:rPr>
                <w:rFonts w:cs="Arial" w:ascii="Arial" w:hAnsi="Arial"/>
                <w:sz w:val="16"/>
                <w:lang w:eastAsia="zh-CN"/>
              </w:rPr>
              <w:t>1</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IPv6 migration with NAT44</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w:t>
            </w:r>
            <w:r>
              <w:rPr>
                <w:rFonts w:cs="Arial" w:ascii="Arial" w:hAnsi="Arial"/>
                <w:sz w:val="16"/>
                <w:lang w:eastAsia="zh-CN"/>
              </w:rPr>
              <w:t>2</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IPv6-only combined with DNS64/NAT64</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S2-10531</w:t>
            </w:r>
            <w:r>
              <w:rPr>
                <w:rFonts w:cs="Arial" w:ascii="Arial" w:hAnsi="Arial"/>
                <w:sz w:val="16"/>
                <w:lang w:eastAsia="zh-CN"/>
              </w:rPr>
              <w:t>3</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IPv6-only combined with DNS64/NAT64</w:t>
            </w:r>
            <w:r>
              <w:rPr>
                <w:rFonts w:cs="Arial" w:ascii="Arial" w:hAnsi="Arial"/>
                <w:sz w:val="16"/>
                <w:szCs w:val="16"/>
                <w:lang w:eastAsia="zh-CN"/>
              </w:rPr>
              <w:t>, with Editorial change</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1.1.1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2010-10</w:t>
            </w:r>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SA2#81</w:t>
            </w:r>
          </w:p>
        </w:tc>
        <w:tc>
          <w:tcPr>
            <w:tcW w:w="113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eastAsia="zh-CN"/>
              </w:rPr>
              <w:t>E</w:t>
            </w:r>
            <w:r>
              <w:rPr>
                <w:rFonts w:cs="Arial" w:ascii="Arial" w:hAnsi="Arial"/>
                <w:sz w:val="16"/>
                <w:szCs w:val="16"/>
                <w:lang w:eastAsia="zh-CN"/>
              </w:rPr>
              <w:t>ditorial correction</w:t>
            </w:r>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1.2.1</w:t>
            </w:r>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54" w:author="S2-112193" w:date="2011-05-01T23:19:00Z">
              <w:r>
                <w:rPr>
                  <w:rFonts w:cs="Arial" w:ascii="Arial" w:hAnsi="Arial"/>
                  <w:sz w:val="16"/>
                  <w:lang w:eastAsia="zh-CN"/>
                </w:rPr>
                <w:t>2011-04</w:t>
              </w:r>
            </w:ins>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55" w:author="S2-112193" w:date="2011-05-01T23:19:00Z">
              <w:r>
                <w:rPr>
                  <w:rFonts w:cs="Arial" w:ascii="Arial" w:hAnsi="Arial"/>
                  <w:sz w:val="16"/>
                  <w:lang w:eastAsia="zh-CN"/>
                </w:rPr>
                <w:t>SA2#84</w:t>
              </w:r>
            </w:ins>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56" w:author="S2-112193" w:date="2011-05-01T23:19:00Z">
              <w:r>
                <w:rPr>
                  <w:rFonts w:cs="Arial" w:ascii="Arial" w:hAnsi="Arial"/>
                  <w:sz w:val="16"/>
                  <w:lang w:eastAsia="zh-CN"/>
                </w:rPr>
                <w:t>S2-112193</w:t>
              </w:r>
            </w:ins>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ins w:id="657" w:author="S2-112193" w:date="2011-05-01T23:19:00Z">
              <w:r>
                <w:rPr>
                  <w:rFonts w:cs="Arial" w:ascii="Arial" w:hAnsi="Arial"/>
                  <w:sz w:val="16"/>
                  <w:szCs w:val="16"/>
                  <w:lang w:eastAsia="zh-CN"/>
                </w:rPr>
                <w:t>IPv6 Migration Recommendations</w:t>
              </w:r>
            </w:ins>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58" w:author="S2-112193" w:date="2011-05-01T23:19:00Z">
              <w:r>
                <w:rPr>
                  <w:rFonts w:cs="Arial" w:ascii="Arial" w:hAnsi="Arial"/>
                  <w:sz w:val="16"/>
                  <w:lang w:eastAsia="zh-CN"/>
                </w:rPr>
                <w:t>1.2.1</w:t>
              </w:r>
            </w:ins>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ins w:id="659" w:author="S2-112193" w:date="2011-05-01T23:19:00Z">
              <w:r>
                <w:rPr>
                  <w:rFonts w:cs="Arial" w:ascii="Arial" w:hAnsi="Arial"/>
                  <w:sz w:val="16"/>
                  <w:lang w:eastAsia="zh-CN"/>
                </w:rPr>
                <w:t>1.3.0</w:t>
              </w:r>
            </w:ins>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60" w:author="S2-111576" w:date="2011-05-01T23:18:00Z">
              <w:r>
                <w:rPr>
                  <w:rFonts w:cs="Arial" w:ascii="Arial" w:hAnsi="Arial"/>
                  <w:sz w:val="16"/>
                  <w:lang w:eastAsia="zh-CN"/>
                </w:rPr>
                <w:t>2011-04</w:t>
              </w:r>
            </w:ins>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61" w:author="S2-111576" w:date="2011-05-01T23:18:00Z">
              <w:r>
                <w:rPr>
                  <w:rFonts w:cs="Arial" w:ascii="Arial" w:hAnsi="Arial"/>
                  <w:sz w:val="16"/>
                  <w:lang w:eastAsia="zh-CN"/>
                </w:rPr>
                <w:t>SA2#84</w:t>
              </w:r>
            </w:ins>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62" w:author="S2-111576" w:date="2011-05-01T23:18:00Z">
              <w:r>
                <w:rPr>
                  <w:rFonts w:cs="Arial" w:ascii="Arial" w:hAnsi="Arial"/>
                  <w:sz w:val="16"/>
                  <w:lang w:eastAsia="zh-CN"/>
                </w:rPr>
                <w:t>S2-111576</w:t>
              </w:r>
            </w:ins>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ins w:id="663" w:author="S2-111576" w:date="2011-05-01T23:18:00Z">
              <w:r>
                <w:rPr>
                  <w:rFonts w:cs="Arial" w:ascii="Arial" w:hAnsi="Arial"/>
                  <w:sz w:val="16"/>
                  <w:szCs w:val="16"/>
                  <w:lang w:eastAsia="zh-CN"/>
                </w:rPr>
                <w:t>A+P architecture update</w:t>
              </w:r>
            </w:ins>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64" w:author="S2-111576" w:date="2011-05-01T23:18:00Z">
              <w:r>
                <w:rPr>
                  <w:rFonts w:cs="Arial" w:ascii="Arial" w:hAnsi="Arial"/>
                  <w:sz w:val="16"/>
                  <w:lang w:eastAsia="zh-CN"/>
                </w:rPr>
                <w:t>1.2.1</w:t>
              </w:r>
            </w:ins>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ins w:id="665" w:author="S2-111576" w:date="2011-05-01T23:18:00Z">
              <w:r>
                <w:rPr>
                  <w:rFonts w:cs="Arial" w:ascii="Arial" w:hAnsi="Arial"/>
                  <w:sz w:val="16"/>
                  <w:lang w:eastAsia="zh-CN"/>
                </w:rPr>
                <w:t>1.3.0</w:t>
              </w:r>
            </w:ins>
          </w:p>
        </w:tc>
      </w:tr>
      <w:tr>
        <w:trPr/>
        <w:tc>
          <w:tcPr>
            <w:tcW w:w="67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66" w:author="S2-111966" w:date="2011-05-01T23:16:00Z">
              <w:r>
                <w:rPr>
                  <w:rFonts w:cs="Arial" w:ascii="Arial" w:hAnsi="Arial"/>
                  <w:sz w:val="16"/>
                  <w:lang w:eastAsia="zh-CN"/>
                </w:rPr>
                <w:t>2011-04</w:t>
              </w:r>
            </w:ins>
          </w:p>
        </w:tc>
        <w:tc>
          <w:tcPr>
            <w:tcW w:w="73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67" w:author="S2-111966" w:date="2011-05-01T23:16:00Z">
              <w:r>
                <w:rPr>
                  <w:rFonts w:cs="Arial" w:ascii="Arial" w:hAnsi="Arial"/>
                  <w:sz w:val="16"/>
                  <w:lang w:eastAsia="zh-CN"/>
                </w:rPr>
                <w:t>SA2#84</w:t>
              </w:r>
            </w:ins>
          </w:p>
        </w:tc>
        <w:tc>
          <w:tcPr>
            <w:tcW w:w="113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68" w:author="S2-111966" w:date="2011-05-01T23:17:00Z">
              <w:r>
                <w:rPr>
                  <w:rFonts w:cs="Arial" w:ascii="Arial" w:hAnsi="Arial"/>
                  <w:sz w:val="16"/>
                  <w:lang w:eastAsia="zh-CN"/>
                </w:rPr>
                <w:t>S2-111966</w:t>
              </w:r>
            </w:ins>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11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zh-CN"/>
              </w:rPr>
            </w:pPr>
            <w:ins w:id="669" w:author="S2-111966" w:date="2011-05-01T23:17:00Z">
              <w:r>
                <w:rPr>
                  <w:rFonts w:cs="Arial" w:ascii="Arial" w:hAnsi="Arial"/>
                  <w:sz w:val="16"/>
                  <w:szCs w:val="16"/>
                  <w:lang w:eastAsia="zh-CN"/>
                </w:rPr>
                <w:t>MPLS related additions to GI-DS-lite</w:t>
              </w:r>
            </w:ins>
          </w:p>
        </w:tc>
        <w:tc>
          <w:tcPr>
            <w:tcW w:w="85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zh-CN"/>
              </w:rPr>
            </w:pPr>
            <w:ins w:id="670" w:author="S2-111966" w:date="2011-05-01T23:17:00Z">
              <w:r>
                <w:rPr>
                  <w:rFonts w:cs="Arial" w:ascii="Arial" w:hAnsi="Arial"/>
                  <w:sz w:val="16"/>
                  <w:lang w:eastAsia="zh-CN"/>
                </w:rPr>
                <w:t>1.2.1</w:t>
              </w:r>
            </w:ins>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sz w:val="16"/>
                <w:lang w:eastAsia="zh-CN"/>
              </w:rPr>
            </w:pPr>
            <w:ins w:id="671" w:author="S2-111966" w:date="2011-05-01T23:17:00Z">
              <w:r>
                <w:rPr>
                  <w:rFonts w:cs="Arial" w:ascii="Arial" w:hAnsi="Arial"/>
                  <w:sz w:val="16"/>
                  <w:lang w:eastAsia="zh-CN"/>
                </w:rPr>
                <w:t>1.3.0</w:t>
              </w:r>
            </w:ins>
          </w:p>
        </w:tc>
      </w:tr>
    </w:tbl>
    <w:p>
      <w:pPr>
        <w:pStyle w:val="Normal"/>
        <w:widowControl/>
        <w:bidi w:val="0"/>
        <w:spacing w:before="0" w:after="180"/>
        <w:rPr/>
      </w:pPr>
      <w:r>
        <w:rPr/>
      </w:r>
    </w:p>
    <w:sectPr>
      <w:headerReference w:type="default" r:id="rId31"/>
      <w:footerReference w:type="default" r:id="rId32"/>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宋体">
    <w:altName w:val="SimSun"/>
    <w:charset w:val="86"/>
    <w:family w:val="auto"/>
    <w:pitch w:val="variable"/>
  </w:font>
  <w:font w:name="ZapfDingbats">
    <w:charset w:val="02"/>
    <w:family w:val="decorative"/>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sz w:val="20"/>
        </w:rPr>
        <w:t>There may be more than one Address and Port pair, however for simplicity, we consider only one for now.</w:t>
      </w:r>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8">
              <wp:simplePos x="0" y="0"/>
              <wp:positionH relativeFrom="margin">
                <wp:align>right</wp:align>
              </wp:positionH>
              <wp:positionV relativeFrom="paragraph">
                <wp:posOffset>635</wp:posOffset>
              </wp:positionV>
              <wp:extent cx="1761490" cy="131445"/>
              <wp:effectExtent l="0" t="0" r="0" b="0"/>
              <wp:wrapSquare wrapText="largest"/>
              <wp:docPr id="34" name="Frame11"/>
              <a:graphic xmlns:a="http://schemas.openxmlformats.org/drawingml/2006/main">
                <a:graphicData uri="http://schemas.microsoft.com/office/word/2010/wordprocessingShape">
                  <wps:wsp>
                    <wps:cNvSpPr txBox="1"/>
                    <wps:spPr>
                      <a:xfrm>
                        <a:off x="0" y="0"/>
                        <a:ext cx="17614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23.975 V1.3.0 (2011-04)</w:t>
                          </w:r>
                          <w:r>
                            <w:rPr/>
                          </w:r>
                          <w:r>
                            <w:rPr/>
                            <w:fldChar w:fldCharType="end"/>
                          </w:r>
                        </w:p>
                      </w:txbxContent>
                    </wps:txbx>
                    <wps:bodyPr anchor="t" lIns="0" tIns="0" rIns="0" bIns="0">
                      <a:noAutofit/>
                    </wps:bodyPr>
                  </wps:wsp>
                </a:graphicData>
              </a:graphic>
            </wp:anchor>
          </w:drawing>
        </mc:Choice>
        <mc:Fallback>
          <w:pict>
            <v:rect fillcolor="#FFFFFF" style="position:absolute;rotation:0;width:138.7pt;height:10.35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23.975 V1.3.0 (2011-04)</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0">
              <wp:simplePos x="0" y="0"/>
              <wp:positionH relativeFrom="margin">
                <wp:align>center</wp:align>
              </wp:positionH>
              <wp:positionV relativeFrom="paragraph">
                <wp:posOffset>635</wp:posOffset>
              </wp:positionV>
              <wp:extent cx="127635" cy="131445"/>
              <wp:effectExtent l="0" t="0" r="0" b="0"/>
              <wp:wrapSquare wrapText="largest"/>
              <wp:docPr id="35"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2">
              <wp:simplePos x="0" y="0"/>
              <wp:positionH relativeFrom="margin">
                <wp:align>left</wp:align>
              </wp:positionH>
              <wp:positionV relativeFrom="paragraph">
                <wp:posOffset>635</wp:posOffset>
              </wp:positionV>
              <wp:extent cx="591820" cy="131445"/>
              <wp:effectExtent l="0" t="0" r="0" b="0"/>
              <wp:wrapSquare wrapText="largest"/>
              <wp:docPr id="36"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23"/>
      <w:numFmt w:val="bullet"/>
      <w:lvlText w:val="-"/>
      <w:lvlJc w:val="start"/>
      <w:pPr>
        <w:tabs>
          <w:tab w:val="num" w:pos="0"/>
        </w:tabs>
        <w:ind w:start="644" w:hanging="360"/>
      </w:pPr>
      <w:rPr>
        <w:rFonts w:ascii="Times New Roman" w:hAnsi="Times New Roman" w:cs="Times New Roman" w:hint="default"/>
      </w:rPr>
    </w:lvl>
  </w:abstractNum>
  <w:abstractNum w:abstractNumId="3">
    <w:lvl w:ilvl="0">
      <w:start w:val="1"/>
      <w:numFmt w:val="decimal"/>
      <w:lvlText w:val="(%1)"/>
      <w:lvlJc w:val="start"/>
      <w:pPr>
        <w:tabs>
          <w:tab w:val="num" w:pos="0"/>
        </w:tabs>
        <w:ind w:start="644" w:hanging="360"/>
      </w:pPr>
      <w:rPr>
        <w:color w:val="000000"/>
        <w:lang w:eastAsia="ja-JP"/>
      </w:rPr>
    </w:lvl>
  </w:abstractNum>
  <w:abstractNum w:abstractNumId="4">
    <w:lvl w:ilvl="0">
      <w:start w:val="1"/>
      <w:numFmt w:val="bullet"/>
      <w:lvlText w:val=""/>
      <w:lvlJc w:val="start"/>
      <w:pPr>
        <w:tabs>
          <w:tab w:val="num" w:pos="0"/>
        </w:tabs>
        <w:ind w:start="720" w:hanging="360"/>
      </w:pPr>
      <w:rPr>
        <w:rFonts w:ascii="Symbol" w:hAnsi="Symbol" w:cs="Symbol" w:hint="default"/>
      </w:rPr>
    </w:lvl>
  </w:abstractNum>
  <w:abstractNum w:abstractNumId="5">
    <w:lvl w:ilvl="0">
      <w:start w:val="23"/>
      <w:numFmt w:val="bullet"/>
      <w:lvlText w:val="-"/>
      <w:lvlJc w:val="start"/>
      <w:pPr>
        <w:tabs>
          <w:tab w:val="num" w:pos="0"/>
        </w:tabs>
        <w:ind w:start="644" w:hanging="360"/>
      </w:pPr>
      <w:rPr>
        <w:rFonts w:ascii="Times New Roman" w:hAnsi="Times New Roman" w:cs="Times New Roman"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abstractNum>
  <w:abstractNum w:abstractNumId="7">
    <w:lvl w:ilvl="0">
      <w:start w:val="23"/>
      <w:numFmt w:val="bullet"/>
      <w:lvlText w:val="-"/>
      <w:lvlJc w:val="start"/>
      <w:pPr>
        <w:tabs>
          <w:tab w:val="num" w:pos="0"/>
        </w:tabs>
        <w:ind w:start="644" w:hanging="360"/>
      </w:pPr>
      <w:rPr>
        <w:rFonts w:ascii="Times New Roman" w:hAnsi="Times New Roman" w:cs="Times New Roman"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Wingdings" w:hAnsi="Wingdings" w:cs="Wingdings" w:hint="default"/>
      </w:rPr>
    </w:lvl>
    <w:lvl w:ilvl="4">
      <w:start w:val="1"/>
      <w:numFmt w:val="bullet"/>
      <w:lvlText w:val=""/>
      <w:lvlJc w:val="start"/>
      <w:pPr>
        <w:tabs>
          <w:tab w:val="num" w:pos="3600"/>
        </w:tabs>
        <w:ind w:start="3600" w:hanging="360"/>
      </w:pPr>
      <w:rPr>
        <w:rFonts w:ascii="Wingdings" w:hAnsi="Wingdings" w:cs="Wingdings"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Wingdings" w:hAnsi="Wingdings" w:cs="Wingdings" w:hint="default"/>
      </w:rPr>
    </w:lvl>
    <w:lvl w:ilvl="7">
      <w:start w:val="1"/>
      <w:numFmt w:val="bullet"/>
      <w:lvlText w:val=""/>
      <w:lvlJc w:val="start"/>
      <w:pPr>
        <w:tabs>
          <w:tab w:val="num" w:pos="5760"/>
        </w:tabs>
        <w:ind w:start="5760" w:hanging="360"/>
      </w:pPr>
      <w:rPr>
        <w:rFonts w:ascii="Wingdings" w:hAnsi="Wingdings" w:cs="Wingdings"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abstractNum>
  <w:abstractNum w:abstractNumId="10">
    <w:lvl w:ilvl="0">
      <w:start w:val="1"/>
      <w:numFmt w:val="bullet"/>
      <w:lvlText w:val=""/>
      <w:lvlJc w:val="start"/>
      <w:pPr>
        <w:tabs>
          <w:tab w:val="num" w:pos="851"/>
        </w:tabs>
        <w:ind w:start="851" w:hanging="851"/>
      </w:pPr>
      <w:rPr>
        <w:rFonts w:ascii="ZapfDingbats" w:hAnsi="ZapfDingbats" w:cs="ZapfDingbats" w:hint="default"/>
      </w:rPr>
    </w:lvl>
  </w:abstractNum>
  <w:abstractNum w:abstractNumId="11">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trackRevisions/>
  <w:defaultTabStop w:val="709"/>
  <w:autoHyphenation w:val="true"/>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宋体;SimSu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宋体;SimSu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Times New Roman" w:hAnsi="Times New Roman" w:eastAsia="Times New Roman" w:cs="Times New Roman"/>
      <w:color w:val="000000"/>
      <w:lang w:eastAsia="ja-JP"/>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color w:val="000000"/>
      <w:lang w:eastAsia="ja-JP"/>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color w:val="000000"/>
      <w:lang w:val="en-US" w:eastAsia="zh-C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rPr>
  </w:style>
  <w:style w:type="character" w:styleId="WW8Num12z1">
    <w:name w:val="WW8Num12z1"/>
    <w:qFormat/>
    <w:rPr>
      <w:rFonts w:ascii="Courier New" w:hAnsi="Courier New" w:cs="Arial"/>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4z0">
    <w:name w:val="WW8Num14z0"/>
    <w:qFormat/>
    <w:rPr>
      <w:rFonts w:ascii="Wingdings" w:hAnsi="Wingdings" w:cs="Wingdings"/>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Times New Roman" w:hAnsi="Times New Roman" w:eastAsia="宋体;SimSun" w:cs="Times New Roman"/>
    </w:rPr>
  </w:style>
  <w:style w:type="character" w:styleId="WW8Num19z1">
    <w:name w:val="WW8Num19z1"/>
    <w:qFormat/>
    <w:rPr>
      <w:rFonts w:ascii="Wingdings" w:hAnsi="Wingdings" w:cs="Wingdings"/>
    </w:rPr>
  </w:style>
  <w:style w:type="character" w:styleId="WW8Num20z0">
    <w:name w:val="WW8Num20z0"/>
    <w:qFormat/>
    <w:rPr>
      <w:rFonts w:ascii="Symbol" w:hAnsi="Symbol" w:cs="Symbol"/>
      <w:sz w:val="20"/>
    </w:rPr>
  </w:style>
  <w:style w:type="character" w:styleId="WW8Num20z1">
    <w:name w:val="WW8Num20z1"/>
    <w:qFormat/>
    <w:rPr>
      <w:sz w:val="20"/>
    </w:rPr>
  </w:style>
  <w:style w:type="character" w:styleId="WW8Num20z2">
    <w:name w:val="WW8Num20z2"/>
    <w:qFormat/>
    <w:rPr>
      <w:rFonts w:ascii="Wingdings" w:hAnsi="Wingdings" w:cs="Wingdings"/>
      <w:sz w:val="20"/>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Symbol" w:hAnsi="Symbol" w:cs="Symbol"/>
    </w:rPr>
  </w:style>
  <w:style w:type="character" w:styleId="WW8Num22z1">
    <w:name w:val="WW8Num22z1"/>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rFonts w:ascii="宋体;SimSun" w:hAnsi="宋体;SimSun" w:cs="宋体;SimSun"/>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sz w:val="20"/>
    </w:rPr>
  </w:style>
  <w:style w:type="character" w:styleId="WW8Num28z2">
    <w:name w:val="WW8Num28z2"/>
    <w:qFormat/>
    <w:rPr>
      <w:rFonts w:ascii="Wingdings" w:hAnsi="Wingdings" w:cs="Wingdings"/>
      <w:sz w:val="20"/>
    </w:rPr>
  </w:style>
  <w:style w:type="character" w:styleId="WW8Num29z0">
    <w:name w:val="WW8Num29z0"/>
    <w:qFormat/>
    <w:rPr>
      <w:rFonts w:ascii="Symbol" w:hAnsi="Symbol" w:cs="Symbol"/>
      <w:sz w:val="20"/>
    </w:rPr>
  </w:style>
  <w:style w:type="character" w:styleId="WW8Num29z1">
    <w:name w:val="WW8Num29z1"/>
    <w:qFormat/>
    <w:rPr>
      <w:rFonts w:ascii="Courier New" w:hAnsi="Courier New" w:cs="Courier New"/>
      <w:sz w:val="20"/>
    </w:rPr>
  </w:style>
  <w:style w:type="character" w:styleId="WW8Num29z2">
    <w:name w:val="WW8Num29z2"/>
    <w:qFormat/>
    <w:rPr>
      <w:rFonts w:ascii="Wingdings" w:hAnsi="Wingdings" w:cs="Wingdings"/>
      <w:sz w:val="20"/>
    </w:rPr>
  </w:style>
  <w:style w:type="character" w:styleId="WW8Num30z0">
    <w:name w:val="WW8Num30z0"/>
    <w:qFormat/>
    <w:rPr>
      <w:rFonts w:ascii="Symbol" w:hAnsi="Symbol" w:cs="Symbol"/>
      <w:sz w:val="20"/>
    </w:rPr>
  </w:style>
  <w:style w:type="character" w:styleId="WW8Num30z1">
    <w:name w:val="WW8Num30z1"/>
    <w:qFormat/>
    <w:rPr>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2z0">
    <w:name w:val="WW8Num32z0"/>
    <w:qFormat/>
    <w:rPr/>
  </w:style>
  <w:style w:type="character" w:styleId="WW8Num33z0">
    <w:name w:val="WW8Num33z0"/>
    <w:qFormat/>
    <w:rPr>
      <w:rFonts w:ascii="Symbol" w:hAnsi="Symbol" w:cs="Symbol"/>
      <w:sz w:val="20"/>
    </w:rPr>
  </w:style>
  <w:style w:type="character" w:styleId="WW8Num33z1">
    <w:name w:val="WW8Num33z1"/>
    <w:qFormat/>
    <w:rPr>
      <w:rFonts w:ascii="Courier New" w:hAnsi="Courier New" w:cs="Courier New"/>
      <w:sz w:val="20"/>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7z0">
    <w:name w:val="WW8Num37z0"/>
    <w:qFormat/>
    <w:rPr>
      <w:rFonts w:ascii="Symbol" w:hAnsi="Symbol" w:cs="Symbol"/>
      <w:sz w:val="20"/>
    </w:rPr>
  </w:style>
  <w:style w:type="character" w:styleId="WW8Num37z1">
    <w:name w:val="WW8Num37z1"/>
    <w:qFormat/>
    <w:rPr>
      <w:rFonts w:ascii="Courier New" w:hAnsi="Courier New" w:cs="Courier New"/>
      <w:sz w:val="20"/>
    </w:rPr>
  </w:style>
  <w:style w:type="character" w:styleId="WW8Num37z2">
    <w:name w:val="WW8Num37z2"/>
    <w:qFormat/>
    <w:rPr>
      <w:rFonts w:ascii="Wingdings" w:hAnsi="Wingdings" w:cs="Wingdings"/>
      <w:sz w:val="20"/>
    </w:rPr>
  </w:style>
  <w:style w:type="character" w:styleId="WW8Num38z0">
    <w:name w:val="WW8Num38z0"/>
    <w:qFormat/>
    <w:rPr>
      <w:rFonts w:ascii="Symbol" w:hAnsi="Symbol" w:cs="Symbol"/>
      <w:sz w:val="20"/>
    </w:rPr>
  </w:style>
  <w:style w:type="character" w:styleId="WW8Num38z1">
    <w:name w:val="WW8Num38z1"/>
    <w:qFormat/>
    <w:rPr>
      <w:rFonts w:ascii="Courier New" w:hAnsi="Courier New" w:cs="Courier New"/>
      <w:sz w:val="20"/>
    </w:rPr>
  </w:style>
  <w:style w:type="character" w:styleId="WW8Num38z2">
    <w:name w:val="WW8Num38z2"/>
    <w:qFormat/>
    <w:rPr>
      <w:rFonts w:ascii="Wingdings" w:hAnsi="Wingdings" w:cs="Wingdings"/>
      <w:sz w:val="20"/>
    </w:rPr>
  </w:style>
  <w:style w:type="character" w:styleId="WW8Num39z0">
    <w:name w:val="WW8Num39z0"/>
    <w:qFormat/>
    <w:rPr/>
  </w:style>
  <w:style w:type="character" w:styleId="WW8Num40z0">
    <w:name w:val="WW8Num40z0"/>
    <w:qFormat/>
    <w:rPr>
      <w:rFonts w:ascii="Symbol" w:hAnsi="Symbol" w:cs="Symbol"/>
      <w:color w:val="000000"/>
      <w:lang w:val="en-US" w:eastAsia="zh-C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sz w:val="20"/>
    </w:rPr>
  </w:style>
  <w:style w:type="character" w:styleId="WW8Num41z1">
    <w:name w:val="WW8Num41z1"/>
    <w:qFormat/>
    <w:rPr>
      <w:rFonts w:ascii="Courier New" w:hAnsi="Courier New" w:cs="Courier New"/>
      <w:sz w:val="20"/>
    </w:rPr>
  </w:style>
  <w:style w:type="character" w:styleId="WW8Num41z2">
    <w:name w:val="WW8Num41z2"/>
    <w:qFormat/>
    <w:rPr>
      <w:rFonts w:ascii="Wingdings" w:hAnsi="Wingdings" w:cs="Wingdings"/>
      <w:sz w:val="20"/>
    </w:rPr>
  </w:style>
  <w:style w:type="character" w:styleId="WW8Num42z0">
    <w:name w:val="WW8Num42z0"/>
    <w:qFormat/>
    <w:rPr>
      <w:rFonts w:ascii="Symbol" w:hAnsi="Symbol" w:cs="Symbol"/>
      <w:sz w:val="20"/>
    </w:rPr>
  </w:style>
  <w:style w:type="character" w:styleId="WW8Num42z1">
    <w:name w:val="WW8Num42z1"/>
    <w:qFormat/>
    <w:rPr>
      <w:rFonts w:ascii="Courier New" w:hAnsi="Courier New" w:cs="Courier New"/>
      <w:sz w:val="20"/>
    </w:rPr>
  </w:style>
  <w:style w:type="character" w:styleId="WW8Num42z2">
    <w:name w:val="WW8Num42z2"/>
    <w:qFormat/>
    <w:rPr>
      <w:rFonts w:ascii="Wingdings" w:hAnsi="Wingdings" w:cs="Wingdings"/>
      <w:sz w:val="20"/>
    </w:rPr>
  </w:style>
  <w:style w:type="character" w:styleId="WW8Num43z0">
    <w:name w:val="WW8Num43z0"/>
    <w:qFormat/>
    <w:rPr/>
  </w:style>
  <w:style w:type="character" w:styleId="WW8Num44z0">
    <w:name w:val="WW8Num44z0"/>
    <w:qFormat/>
    <w:rPr>
      <w:rFonts w:ascii="ZapfDingbats" w:hAnsi="ZapfDingbats" w:cs="ZapfDingbats"/>
      <w:b/>
      <w:i w:val="false"/>
      <w:color w:val="70CEF5"/>
      <w:sz w:val="20"/>
      <w:szCs w:val="20"/>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5z1">
    <w:name w:val="WW8Num45z1"/>
    <w:qFormat/>
    <w:rPr>
      <w:rFonts w:ascii="Times New Roman" w:hAnsi="Times New Roman" w:eastAsia="宋体;SimSun" w:cs="Times New Roman"/>
    </w:rPr>
  </w:style>
  <w:style w:type="character" w:styleId="WW8Num45z2">
    <w:name w:val="WW8Num45z2"/>
    <w:qFormat/>
    <w:rPr>
      <w:rFonts w:ascii="Wingdings" w:hAnsi="Wingdings" w:cs="Wingdings"/>
    </w:rPr>
  </w:style>
  <w:style w:type="character" w:styleId="WW8Num45z4">
    <w:name w:val="WW8Num45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7z0">
    <w:name w:val="WW8NumSt47z0"/>
    <w:qFormat/>
    <w:rPr>
      <w:rFonts w:ascii="Symbol" w:hAnsi="Symbol" w:cs="Symbol"/>
    </w:rPr>
  </w:style>
  <w:style w:type="character" w:styleId="Style5">
    <w:name w:val="默认段落字体"/>
    <w:qFormat/>
    <w:rPr/>
  </w:style>
  <w:style w:type="character" w:styleId="ZGSM">
    <w:name w:val="ZGSM"/>
    <w:qFormat/>
    <w:rPr/>
  </w:style>
  <w:style w:type="character" w:styleId="FootnoteCharacters">
    <w:name w:val="Footnote Characters"/>
    <w:basedOn w:val="Style5"/>
    <w:qFormat/>
    <w:rPr>
      <w:b/>
      <w:sz w:val="16"/>
      <w:vertAlign w:val="superscript"/>
    </w:rPr>
  </w:style>
  <w:style w:type="character" w:styleId="InternetLink">
    <w:name w:val="Hyperlink"/>
    <w:basedOn w:val="Style5"/>
    <w:rPr>
      <w:color w:val="0000FF"/>
      <w:u w:val="single"/>
    </w:rPr>
  </w:style>
  <w:style w:type="character" w:styleId="VisitedInternetLink">
    <w:name w:val="FollowedHyperlink"/>
    <w:basedOn w:val="Style5"/>
    <w:rPr>
      <w:color w:val="800080"/>
      <w:u w:val="single"/>
    </w:rPr>
  </w:style>
  <w:style w:type="character" w:styleId="Style6">
    <w:name w:val="批注引用"/>
    <w:basedOn w:val="Style5"/>
    <w:qFormat/>
    <w:rPr>
      <w:sz w:val="16"/>
    </w:rPr>
  </w:style>
  <w:style w:type="character" w:styleId="EditorsNoteChar">
    <w:name w:val="Editor's Note Char"/>
    <w:basedOn w:val="Style5"/>
    <w:qFormat/>
    <w:rPr>
      <w:color w:val="FF0000"/>
      <w:lang w:val="en-GB" w:bidi="ar-SA"/>
    </w:rPr>
  </w:style>
  <w:style w:type="character" w:styleId="1Char">
    <w:name w:val="标题 1 Char"/>
    <w:basedOn w:val="Style5"/>
    <w:qFormat/>
    <w:rPr>
      <w:rFonts w:ascii="Arial" w:hAnsi="Arial" w:cs="Arial"/>
      <w:sz w:val="36"/>
      <w:lang w:val="en-GB" w:bidi="ar-SA"/>
    </w:rPr>
  </w:style>
  <w:style w:type="character" w:styleId="B1Char">
    <w:name w:val="B1 Char"/>
    <w:basedOn w:val="Style5"/>
    <w:qFormat/>
    <w:rPr>
      <w:rFonts w:eastAsia="宋体;SimSun"/>
      <w:lang w:val="en-GB" w:bidi="ar-SA"/>
    </w:rPr>
  </w:style>
  <w:style w:type="character" w:styleId="Char">
    <w:name w:val="正文文本 Char"/>
    <w:basedOn w:val="Style5"/>
    <w:qFormat/>
    <w:rPr>
      <w:rFonts w:eastAsia="宋体;SimSun"/>
      <w:lang w:val="en-GB" w:bidi="ar-SA"/>
    </w:rPr>
  </w:style>
  <w:style w:type="character" w:styleId="TFChar">
    <w:name w:val="TF Char"/>
    <w:basedOn w:val="Style5"/>
    <w:qFormat/>
    <w:rPr>
      <w:rFonts w:ascii="Arial" w:hAnsi="Arial" w:eastAsia="宋体;SimSun" w:cs="Arial"/>
      <w:b/>
      <w:lang w:val="en-GB" w:bidi="ar-SA"/>
    </w:rPr>
  </w:style>
  <w:style w:type="character" w:styleId="THChar">
    <w:name w:val="TH Char"/>
    <w:basedOn w:val="Style5"/>
    <w:qFormat/>
    <w:rPr>
      <w:rFonts w:ascii="Arial" w:hAnsi="Arial" w:eastAsia="宋体;SimSun" w:cs="Arial"/>
      <w:b/>
      <w:lang w:val="en-GB" w:bidi="ar-SA"/>
    </w:rPr>
  </w:style>
  <w:style w:type="character" w:styleId="Emphasis">
    <w:name w:val="Emphasis"/>
    <w:basedOn w:val="Style5"/>
    <w:qFormat/>
    <w:rPr>
      <w:i/>
      <w:iCs/>
    </w:rPr>
  </w:style>
  <w:style w:type="character" w:styleId="4Char">
    <w:name w:val="标题 4 Char"/>
    <w:basedOn w:val="Style5"/>
    <w:qFormat/>
    <w:rPr>
      <w:rFonts w:ascii="Arial" w:hAnsi="Arial" w:eastAsia="宋体;SimSun" w:cs="Arial"/>
      <w:sz w:val="24"/>
      <w:lang w:val="en-GB" w:bidi="ar-SA"/>
    </w:rPr>
  </w:style>
  <w:style w:type="character" w:styleId="Char1">
    <w:name w:val="脚注文本 Char"/>
    <w:basedOn w:val="Style5"/>
    <w:qFormat/>
    <w:rPr>
      <w:sz w:val="16"/>
      <w:lang w:val="en-GB"/>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宋体;SimSu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宋体;SimSun" w:cs="Arial"/>
      <w:b/>
      <w:color w:val="auto"/>
      <w:sz w:val="18"/>
      <w:szCs w:val="20"/>
      <w:lang w:val="en-GB" w:eastAsia="en-US" w:bidi="ar-SA"/>
    </w:rPr>
  </w:style>
  <w:style w:type="paragraph" w:styleId="ZD">
    <w:name w:val="ZD"/>
    <w:qFormat/>
    <w:pPr>
      <w:widowControl w:val="false"/>
      <w:bidi w:val="0"/>
    </w:pPr>
    <w:rPr>
      <w:rFonts w:ascii="Arial" w:hAnsi="Arial" w:eastAsia="宋体;SimSu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宋体;SimSu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Style7">
    <w:name w:val="列表编号"/>
    <w:basedOn w:val="List"/>
    <w:qFormat/>
    <w:pPr>
      <w:numPr>
        <w:ilvl w:val="0"/>
        <w:numId w:val="11"/>
      </w:numPr>
    </w:pPr>
    <w:rPr/>
  </w:style>
  <w:style w:type="paragraph" w:styleId="2">
    <w:name w:val="列表编号 2"/>
    <w:basedOn w:val="Style7"/>
    <w:qFormat/>
    <w:pPr>
      <w:numPr>
        <w:ilvl w:val="0"/>
        <w:numId w:val="12"/>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宋体;SimSu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Style8">
    <w:name w:val="列表项目符号"/>
    <w:basedOn w:val="List"/>
    <w:qFormat/>
    <w:pPr>
      <w:numPr>
        <w:ilvl w:val="0"/>
        <w:numId w:val="13"/>
      </w:numPr>
    </w:pPr>
    <w:rPr/>
  </w:style>
  <w:style w:type="paragraph" w:styleId="21">
    <w:name w:val="列表项目符号 2"/>
    <w:basedOn w:val="Style8"/>
    <w:qFormat/>
    <w:pPr>
      <w:numPr>
        <w:ilvl w:val="0"/>
        <w:numId w:val="14"/>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宋体;SimSu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宋体;SimSu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宋体;SimSu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宋体;SimSu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宋体;SimSu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宋体;SimSun" w:cs="Arial"/>
      <w:color w:val="auto"/>
      <w:sz w:val="20"/>
      <w:szCs w:val="20"/>
      <w:lang w:val="en-GB" w:eastAsia="en-US" w:bidi="ar-SA"/>
    </w:rPr>
  </w:style>
  <w:style w:type="paragraph" w:styleId="3">
    <w:name w:val="列表项目符号 3"/>
    <w:basedOn w:val="21"/>
    <w:qFormat/>
    <w:pPr>
      <w:ind w:start="1135" w:hanging="284"/>
    </w:pPr>
    <w:rPr/>
  </w:style>
  <w:style w:type="paragraph" w:styleId="22">
    <w:name w:val="列表 2"/>
    <w:basedOn w:val="List"/>
    <w:qFormat/>
    <w:pPr>
      <w:ind w:start="851" w:hanging="284"/>
    </w:pPr>
    <w:rPr/>
  </w:style>
  <w:style w:type="paragraph" w:styleId="31">
    <w:name w:val="列表 3"/>
    <w:basedOn w:val="22"/>
    <w:qFormat/>
    <w:pPr>
      <w:ind w:start="1135" w:hanging="284"/>
    </w:pPr>
    <w:rPr/>
  </w:style>
  <w:style w:type="paragraph" w:styleId="4">
    <w:name w:val="列表 4"/>
    <w:basedOn w:val="31"/>
    <w:qFormat/>
    <w:pPr>
      <w:ind w:start="1418" w:hanging="284"/>
    </w:pPr>
    <w:rPr/>
  </w:style>
  <w:style w:type="paragraph" w:styleId="5">
    <w:name w:val="列表 5"/>
    <w:basedOn w:val="4"/>
    <w:qFormat/>
    <w:pPr>
      <w:ind w:start="1702" w:hanging="284"/>
    </w:pPr>
    <w:rPr/>
  </w:style>
  <w:style w:type="paragraph" w:styleId="41">
    <w:name w:val="列表项目符号 4"/>
    <w:basedOn w:val="3"/>
    <w:qFormat/>
    <w:pPr>
      <w:ind w:start="1418" w:hanging="284"/>
    </w:pPr>
    <w:rPr/>
  </w:style>
  <w:style w:type="paragraph" w:styleId="51">
    <w:name w:val="列表项目符号 5"/>
    <w:basedOn w:val="41"/>
    <w:qFormat/>
    <w:pPr>
      <w:ind w:start="1702" w:hanging="284"/>
    </w:pPr>
    <w:rPr/>
  </w:style>
  <w:style w:type="paragraph" w:styleId="B2">
    <w:name w:val="B2"/>
    <w:basedOn w:val="22"/>
    <w:qFormat/>
    <w:pPr/>
    <w:rPr/>
  </w:style>
  <w:style w:type="paragraph" w:styleId="B3">
    <w:name w:val="B3"/>
    <w:basedOn w:val="31"/>
    <w:qFormat/>
    <w:pPr/>
    <w:rPr/>
  </w:style>
  <w:style w:type="paragraph" w:styleId="B4">
    <w:name w:val="B4"/>
    <w:basedOn w:val="4"/>
    <w:qFormat/>
    <w:pPr/>
    <w:rPr/>
  </w:style>
  <w:style w:type="paragraph" w:styleId="B5">
    <w:name w:val="B5"/>
    <w:basedOn w:val="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5"/>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Style9">
    <w:name w:val="题注"/>
    <w:basedOn w:val="Normal"/>
    <w:next w:val="Normal"/>
    <w:qFormat/>
    <w:pPr>
      <w:spacing w:before="120" w:after="120"/>
    </w:pPr>
    <w:rPr>
      <w:b/>
    </w:rPr>
  </w:style>
  <w:style w:type="paragraph" w:styleId="Style10">
    <w:name w:val="文档结构图"/>
    <w:basedOn w:val="Normal"/>
    <w:qFormat/>
    <w:pPr>
      <w:shd w:fill="000080" w:val="clear"/>
    </w:pPr>
    <w:rPr>
      <w:rFonts w:ascii="Tahoma" w:hAnsi="Tahoma" w:cs="Tahoma"/>
    </w:rPr>
  </w:style>
  <w:style w:type="paragraph" w:styleId="Style11">
    <w:name w:val="纯文本"/>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Style12">
    <w:name w:val="批注文字"/>
    <w:basedOn w:val="Normal"/>
    <w:qFormat/>
    <w:pPr/>
    <w:rPr/>
  </w:style>
  <w:style w:type="paragraph" w:styleId="Style13">
    <w:name w:val="批注框文本"/>
    <w:basedOn w:val="Normal"/>
    <w:qFormat/>
    <w:pPr/>
    <w:rPr>
      <w:rFonts w:ascii="Tahoma" w:hAnsi="Tahoma" w:cs="Tahoma"/>
      <w:sz w:val="16"/>
      <w:szCs w:val="16"/>
    </w:rPr>
  </w:style>
  <w:style w:type="paragraph" w:styleId="Style14">
    <w:name w:val="批注主题"/>
    <w:basedOn w:val="Style12"/>
    <w:next w:val="Style12"/>
    <w:qFormat/>
    <w:pPr/>
    <w:rPr>
      <w:b/>
      <w:bCs/>
    </w:rPr>
  </w:style>
  <w:style w:type="paragraph" w:styleId="CharCharCharCharCharChar1CharCharCharCharCharCharCharChar">
    <w:name w:val=" Char Char Char Char Char Char1 Char Char Char Char Char Char Char Char"/>
    <w:qFormat/>
    <w:pPr>
      <w:keepNext w:val="true"/>
      <w:widowControl/>
      <w:numPr>
        <w:ilvl w:val="0"/>
        <w:numId w:val="10"/>
      </w:numPr>
      <w:autoSpaceDE w:val="false"/>
      <w:bidi w:val="0"/>
      <w:spacing w:before="60" w:after="60"/>
      <w:jc w:val="both"/>
    </w:pPr>
    <w:rPr>
      <w:rFonts w:ascii="Arial" w:hAnsi="Arial" w:eastAsia="宋体;SimSun" w:cs="Arial"/>
      <w:color w:val="0000FF"/>
      <w:kern w:val="2"/>
      <w:sz w:val="20"/>
      <w:szCs w:val="20"/>
      <w:lang w:val="en-US" w:eastAsia="zh-CN" w:bidi="ar-SA"/>
    </w:rPr>
  </w:style>
  <w:style w:type="paragraph" w:styleId="ColorfulListAccent1">
    <w:name w:val="Colorful List - Accent 1"/>
    <w:basedOn w:val="Normal"/>
    <w:qFormat/>
    <w:pPr>
      <w:overflowPunct w:val="false"/>
      <w:autoSpaceDE w:val="false"/>
      <w:spacing w:before="0" w:after="180"/>
      <w:ind w:start="720" w:hanging="0"/>
      <w:contextualSpacing/>
      <w:textAlignment w:val="baseline"/>
    </w:pPr>
    <w:rPr>
      <w:color w:val="000000"/>
      <w:lang w:eastAsia="ja-JP"/>
    </w:rPr>
  </w:style>
  <w:style w:type="paragraph" w:styleId="Style15">
    <w:name w:val="正文缩进"/>
    <w:basedOn w:val="Normal"/>
    <w:qFormat/>
    <w:pPr>
      <w:spacing w:before="0" w:after="0"/>
      <w:ind w:start="708" w:hanging="0"/>
      <w:jc w:val="both"/>
    </w:pPr>
    <w:rPr>
      <w:rFonts w:ascii="Arial" w:hAnsi="Arial" w:eastAsia="宋体;SimSun" w:cs="Arial"/>
      <w:lang w:val="fr-F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tools.ietf.org/html/draft-ietf-behave-dns64-05" TargetMode="External"/><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png"/><Relationship Id="rId26" Type="http://schemas.openxmlformats.org/officeDocument/2006/relationships/package" Target="embeddings/oleObject5.pptx"/><Relationship Id="rId27" Type="http://schemas.openxmlformats.org/officeDocument/2006/relationships/image" Target="media/image1.wmf"/><Relationship Id="rId28" Type="http://schemas.openxmlformats.org/officeDocument/2006/relationships/image" Target="media/image2.wmf"/><Relationship Id="rId29" Type="http://schemas.openxmlformats.org/officeDocument/2006/relationships/image" Target="media/image3.wmf"/><Relationship Id="rId30" Type="http://schemas.openxmlformats.org/officeDocument/2006/relationships/image" Target="media/image4.wmf"/><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otnotes" Target="foot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65</TotalTime>
  <Application>LibreOffice/6.4.7.2$Linux_X86_64 LibreOffice_project/40$Build-2</Application>
  <Pages>43</Pages>
  <Words>14888</Words>
  <Characters>78254</Characters>
  <CharactersWithSpaces>92346</CharactersWithSpaces>
  <Paragraphs>937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2010-11-02T18:22:00Z</dcterms:created>
  <dc:creator>MCC Support</dc:creator>
  <dc:description/>
  <cp:keywords>3GPP IPv4 IPv6 migration</cp:keywords>
  <dc:language>en-US</dc:language>
  <cp:lastModifiedBy>S2-112193</cp:lastModifiedBy>
  <cp:lastPrinted>2009-09-22T13:36:00Z</cp:lastPrinted>
  <dcterms:modified xsi:type="dcterms:W3CDTF">2011-05-01T16:27:00Z</dcterms:modified>
  <cp:revision>23</cp:revision>
  <dc:subject>IPv6 Migration Guidelines (Release 10)</dc:subject>
  <dc:title>3GPP TR 23.975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1247122682</vt:lpwstr>
  </property>
</Properties>
</file>