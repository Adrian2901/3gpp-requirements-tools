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en-US" w:eastAsia="en-US"/>
                              </w:rPr>
                            </w:pPr>
                            <w:bookmarkStart w:id="0" w:name="page1"/>
                            <w:bookmarkEnd w:id="0"/>
                            <w:r>
                              <w:rPr>
                                <w:sz w:val="64"/>
                                <w:lang w:val="en-US" w:eastAsia="en-US"/>
                              </w:rPr>
                              <w:t xml:space="preserve">3GPP TR </w:t>
                            </w:r>
                            <w:r>
                              <w:rPr>
                                <w:sz w:val="64"/>
                                <w:lang w:val="en-US" w:eastAsia="en-US"/>
                              </w:rPr>
                              <w:t>23</w:t>
                            </w:r>
                            <w:r>
                              <w:rPr>
                                <w:sz w:val="64"/>
                                <w:lang w:val="en-US" w:eastAsia="en-US"/>
                              </w:rPr>
                              <w:t>.</w:t>
                            </w:r>
                            <w:r>
                              <w:rPr>
                                <w:sz w:val="64"/>
                                <w:lang w:val="en-US" w:eastAsia="en-US"/>
                              </w:rPr>
                              <w:t>812</w:t>
                            </w:r>
                            <w:r>
                              <w:rPr>
                                <w:sz w:val="64"/>
                                <w:lang w:val="en-US" w:eastAsia="en-US"/>
                              </w:rPr>
                              <w:t xml:space="preserve"> </w:t>
                            </w:r>
                            <w:r>
                              <w:rPr>
                                <w:lang w:val="en-US" w:eastAsia="en-US"/>
                              </w:rPr>
                              <w:t>V</w:t>
                            </w:r>
                            <w:r>
                              <w:rPr>
                                <w:lang w:val="en-US" w:eastAsia="en-US"/>
                              </w:rPr>
                              <w:t>1</w:t>
                            </w:r>
                            <w:r>
                              <w:rPr>
                                <w:lang w:val="en-US" w:eastAsia="en-US"/>
                              </w:rPr>
                              <w:t>.</w:t>
                            </w:r>
                            <w:del w:id="0" w:author="cmcc" w:date="2011-10-24T13:33:00Z">
                              <w:r>
                                <w:rPr>
                                  <w:lang w:val="en-US" w:eastAsia="en-US"/>
                                </w:rPr>
                                <w:delText>1</w:delText>
                              </w:r>
                            </w:del>
                            <w:ins w:id="1" w:author="cmcc" w:date="2011-10-24T13:33:00Z">
                              <w:r>
                                <w:rPr>
                                  <w:lang w:val="en-US" w:eastAsia="en-US"/>
                                </w:rPr>
                                <w:t>2</w:t>
                              </w:r>
                            </w:ins>
                            <w:r>
                              <w:rPr>
                                <w:lang w:val="en-US" w:eastAsia="en-US"/>
                              </w:rPr>
                              <w:t>.</w:t>
                            </w:r>
                            <w:del w:id="2" w:author="cmcc" w:date="2011-10-24T13:33:00Z">
                              <w:r>
                                <w:rPr>
                                  <w:lang w:val="en-US" w:eastAsia="en-US"/>
                                </w:rPr>
                                <w:delText>6</w:delText>
                              </w:r>
                            </w:del>
                            <w:ins w:id="3" w:author="cmcc" w:date="2011-10-24T13:33:00Z">
                              <w:r>
                                <w:rPr>
                                  <w:lang w:val="en-US" w:eastAsia="en-US"/>
                                </w:rPr>
                                <w:t>0</w:t>
                              </w:r>
                            </w:ins>
                            <w:r>
                              <w:rPr>
                                <w:lang w:val="en-US" w:eastAsia="en-US"/>
                              </w:rPr>
                              <w:t xml:space="preserve"> </w:t>
                            </w:r>
                            <w:r>
                              <w:rPr>
                                <w:sz w:val="32"/>
                                <w:lang w:val="en-US" w:eastAsia="en-US"/>
                              </w:rPr>
                              <w:t>(</w:t>
                            </w:r>
                            <w:r>
                              <w:rPr>
                                <w:sz w:val="32"/>
                                <w:lang w:val="en-US" w:eastAsia="en-US"/>
                              </w:rPr>
                              <w:t>2011</w:t>
                            </w:r>
                            <w:r>
                              <w:rPr>
                                <w:sz w:val="32"/>
                                <w:lang w:val="en-US" w:eastAsia="en-US"/>
                              </w:rPr>
                              <w:t>-</w:t>
                            </w:r>
                            <w:del w:id="4" w:author="cmcc" w:date="2011-10-24T13:57:00Z">
                              <w:r>
                                <w:rPr>
                                  <w:sz w:val="32"/>
                                  <w:lang w:val="en-US" w:eastAsia="en-US"/>
                                </w:rPr>
                                <w:delText>0</w:delText>
                              </w:r>
                            </w:del>
                            <w:del w:id="5" w:author="cmcc" w:date="2011-10-24T13:33:00Z">
                              <w:r>
                                <w:rPr>
                                  <w:sz w:val="32"/>
                                  <w:lang w:val="en-US" w:eastAsia="en-US"/>
                                </w:rPr>
                                <w:delText>7</w:delText>
                              </w:r>
                            </w:del>
                            <w:ins w:id="6" w:author="cmcc" w:date="2011-10-24T13:57:00Z">
                              <w:r>
                                <w:rPr>
                                  <w:sz w:val="32"/>
                                  <w:lang w:val="en-US" w:eastAsia="en-US"/>
                                </w:rPr>
                                <w:t>10</w:t>
                              </w:r>
                            </w:ins>
                            <w:r>
                              <w:rPr>
                                <w:sz w:val="32"/>
                                <w:lang w:val="en-US"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en-US" w:eastAsia="en-US"/>
                        </w:rPr>
                      </w:pPr>
                      <w:bookmarkStart w:id="1" w:name="page1"/>
                      <w:bookmarkEnd w:id="1"/>
                      <w:r>
                        <w:rPr>
                          <w:sz w:val="64"/>
                          <w:lang w:val="en-US" w:eastAsia="en-US"/>
                        </w:rPr>
                        <w:t xml:space="preserve">3GPP TR </w:t>
                      </w:r>
                      <w:r>
                        <w:rPr>
                          <w:sz w:val="64"/>
                          <w:lang w:val="en-US" w:eastAsia="en-US"/>
                        </w:rPr>
                        <w:t>23</w:t>
                      </w:r>
                      <w:r>
                        <w:rPr>
                          <w:sz w:val="64"/>
                          <w:lang w:val="en-US" w:eastAsia="en-US"/>
                        </w:rPr>
                        <w:t>.</w:t>
                      </w:r>
                      <w:r>
                        <w:rPr>
                          <w:sz w:val="64"/>
                          <w:lang w:val="en-US" w:eastAsia="en-US"/>
                        </w:rPr>
                        <w:t>812</w:t>
                      </w:r>
                      <w:r>
                        <w:rPr>
                          <w:sz w:val="64"/>
                          <w:lang w:val="en-US" w:eastAsia="en-US"/>
                        </w:rPr>
                        <w:t xml:space="preserve"> </w:t>
                      </w:r>
                      <w:r>
                        <w:rPr>
                          <w:lang w:val="en-US" w:eastAsia="en-US"/>
                        </w:rPr>
                        <w:t>V</w:t>
                      </w:r>
                      <w:r>
                        <w:rPr>
                          <w:lang w:val="en-US" w:eastAsia="en-US"/>
                        </w:rPr>
                        <w:t>1</w:t>
                      </w:r>
                      <w:r>
                        <w:rPr>
                          <w:lang w:val="en-US" w:eastAsia="en-US"/>
                        </w:rPr>
                        <w:t>.</w:t>
                      </w:r>
                      <w:del w:id="7" w:author="cmcc" w:date="2011-10-24T13:33:00Z">
                        <w:r>
                          <w:rPr>
                            <w:lang w:val="en-US" w:eastAsia="en-US"/>
                          </w:rPr>
                          <w:delText>1</w:delText>
                        </w:r>
                      </w:del>
                      <w:ins w:id="8" w:author="cmcc" w:date="2011-10-24T13:33:00Z">
                        <w:r>
                          <w:rPr>
                            <w:lang w:val="en-US" w:eastAsia="en-US"/>
                          </w:rPr>
                          <w:t>2</w:t>
                        </w:r>
                      </w:ins>
                      <w:r>
                        <w:rPr>
                          <w:lang w:val="en-US" w:eastAsia="en-US"/>
                        </w:rPr>
                        <w:t>.</w:t>
                      </w:r>
                      <w:del w:id="9" w:author="cmcc" w:date="2011-10-24T13:33:00Z">
                        <w:r>
                          <w:rPr>
                            <w:lang w:val="en-US" w:eastAsia="en-US"/>
                          </w:rPr>
                          <w:delText>6</w:delText>
                        </w:r>
                      </w:del>
                      <w:ins w:id="10" w:author="cmcc" w:date="2011-10-24T13:33:00Z">
                        <w:r>
                          <w:rPr>
                            <w:lang w:val="en-US" w:eastAsia="en-US"/>
                          </w:rPr>
                          <w:t>0</w:t>
                        </w:r>
                      </w:ins>
                      <w:r>
                        <w:rPr>
                          <w:lang w:val="en-US" w:eastAsia="en-US"/>
                        </w:rPr>
                        <w:t xml:space="preserve"> </w:t>
                      </w:r>
                      <w:r>
                        <w:rPr>
                          <w:sz w:val="32"/>
                          <w:lang w:val="en-US" w:eastAsia="en-US"/>
                        </w:rPr>
                        <w:t>(</w:t>
                      </w:r>
                      <w:r>
                        <w:rPr>
                          <w:sz w:val="32"/>
                          <w:lang w:val="en-US" w:eastAsia="en-US"/>
                        </w:rPr>
                        <w:t>2011</w:t>
                      </w:r>
                      <w:r>
                        <w:rPr>
                          <w:sz w:val="32"/>
                          <w:lang w:val="en-US" w:eastAsia="en-US"/>
                        </w:rPr>
                        <w:t>-</w:t>
                      </w:r>
                      <w:del w:id="11" w:author="cmcc" w:date="2011-10-24T13:57:00Z">
                        <w:r>
                          <w:rPr>
                            <w:sz w:val="32"/>
                            <w:lang w:val="en-US" w:eastAsia="en-US"/>
                          </w:rPr>
                          <w:delText>0</w:delText>
                        </w:r>
                      </w:del>
                      <w:del w:id="12" w:author="cmcc" w:date="2011-10-24T13:33:00Z">
                        <w:r>
                          <w:rPr>
                            <w:sz w:val="32"/>
                            <w:lang w:val="en-US" w:eastAsia="en-US"/>
                          </w:rPr>
                          <w:delText>7</w:delText>
                        </w:r>
                      </w:del>
                      <w:ins w:id="13" w:author="cmcc" w:date="2011-10-24T13:57:00Z">
                        <w:r>
                          <w:rPr>
                            <w:sz w:val="32"/>
                            <w:lang w:val="en-US" w:eastAsia="en-US"/>
                          </w:rPr>
                          <w:t>10</w:t>
                        </w:r>
                      </w:ins>
                      <w:r>
                        <w:rPr>
                          <w:sz w:val="32"/>
                          <w:lang w:val="en-US" w:eastAsia="en-US"/>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IMS Evolution;</w:t>
                            </w:r>
                          </w:p>
                          <w:p>
                            <w:pPr>
                              <w:pStyle w:val="ZT"/>
                              <w:widowControl w:val="false"/>
                              <w:bidi w:val="0"/>
                              <w:spacing w:lineRule="atLeast" w:line="240"/>
                              <w:jc w:val="end"/>
                              <w:rPr/>
                            </w:pPr>
                            <w:r>
                              <w:rPr/>
                              <w:t>(</w:t>
                            </w:r>
                            <w:r>
                              <w:rPr>
                                <w:rStyle w:val="ZGSM"/>
                              </w:rPr>
                              <w:t>Release 9</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Feasibility Study on IMS Evolution;</w:t>
                      </w:r>
                    </w:p>
                    <w:p>
                      <w:pPr>
                        <w:pStyle w:val="ZT"/>
                        <w:widowControl w:val="false"/>
                        <w:bidi w:val="0"/>
                        <w:spacing w:lineRule="atLeast" w:line="240"/>
                        <w:jc w:val="end"/>
                        <w:rPr/>
                      </w:pPr>
                      <w:r>
                        <w:rPr/>
                        <w:t>(</w:t>
                      </w:r>
                      <w:r>
                        <w:rPr>
                          <w:rStyle w:val="ZGSM"/>
                        </w:rPr>
                        <w:t>Release 9</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pPr>
      <w:r>
        <w:rPr/>
      </w:r>
    </w:p>
    <w:p>
      <w:pPr>
        <w:pStyle w:val="Guidance"/>
        <w:rPr/>
      </w:pPr>
      <w:r>
        <w:rPr/>
        <w:t>Select keywords from list provided in specs database.</w:t>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712970" cy="452755"/>
                <wp:effectExtent l="0" t="0" r="0" b="0"/>
                <wp:wrapTopAndBottom/>
                <wp:docPr id="11" name="Frame7"/>
                <a:graphic xmlns:a="http://schemas.openxmlformats.org/drawingml/2006/main">
                  <a:graphicData uri="http://schemas.microsoft.com/office/word/2010/wordprocessingShape">
                    <wps:wsp>
                      <wps:cNvSpPr txBox="1"/>
                      <wps:spPr>
                        <a:xfrm>
                          <a:off x="0" y="0"/>
                          <a:ext cx="47129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371.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3703955" cy="1301750"/>
                <wp:effectExtent l="0" t="0" r="0" b="0"/>
                <wp:wrapTopAndBottom/>
                <wp:docPr id="13" name="Frame9"/>
                <a:graphic xmlns:a="http://schemas.openxmlformats.org/drawingml/2006/main">
                  <a:graphicData uri="http://schemas.microsoft.com/office/word/2010/wordprocessingShape">
                    <wps:wsp>
                      <wps:cNvSpPr txBox="1"/>
                      <wps:spPr>
                        <a:xfrm>
                          <a:off x="0" y="0"/>
                          <a:ext cx="3703955" cy="130175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2006,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txbxContent>
                      </wps:txbx>
                      <wps:bodyPr anchor="t" lIns="0" tIns="0" rIns="0" bIns="12700">
                        <a:noAutofit/>
                      </wps:bodyPr>
                    </wps:wsp>
                  </a:graphicData>
                </a:graphic>
              </wp:anchor>
            </w:drawing>
          </mc:Choice>
          <mc:Fallback>
            <w:pict>
              <v:rect fillcolor="#FFFFFF" style="position:absolute;rotation:0;width:291.65pt;height:102.5pt;mso-wrap-distance-left:0pt;mso-wrap-distance-right:0pt;mso-wrap-distance-top:0pt;mso-wrap-distance-bottom:0pt;margin-top:61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2006,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07227628">
            <w:r>
              <w:rPr>
                <w:rStyle w:val="IndexLink"/>
              </w:rPr>
              <w:t>6</w:t>
            </w:r>
          </w:hyperlink>
        </w:p>
        <w:p>
          <w:pPr>
            <w:pStyle w:val="Contents1"/>
            <w:tabs>
              <w:tab w:val="clear" w:pos="9639"/>
              <w:tab w:val="right" w:pos="9640" w:leader="dot"/>
            </w:tabs>
            <w:bidi w:val="0"/>
            <w:jc w:val="start"/>
            <w:rPr/>
          </w:pPr>
          <w:r>
            <w:rPr/>
            <w:t>Introduction</w:t>
            <w:tab/>
          </w:r>
          <w:hyperlink w:anchor="__RefHeading___Toc307227629">
            <w:r>
              <w:rPr>
                <w:rStyle w:val="IndexLink"/>
              </w:rPr>
              <w:t>6</w:t>
            </w:r>
          </w:hyperlink>
        </w:p>
        <w:p>
          <w:pPr>
            <w:pStyle w:val="Contents1"/>
            <w:tabs>
              <w:tab w:val="clear" w:pos="9639"/>
              <w:tab w:val="right" w:pos="9640" w:leader="dot"/>
            </w:tabs>
            <w:bidi w:val="0"/>
            <w:jc w:val="start"/>
            <w:rPr/>
          </w:pPr>
          <w:r>
            <w:rPr/>
            <w:t>1 Scope</w:t>
            <w:tab/>
          </w:r>
          <w:hyperlink w:anchor="__RefHeading___Toc307227630">
            <w:r>
              <w:rPr>
                <w:rStyle w:val="IndexLink"/>
              </w:rPr>
              <w:t>7</w:t>
            </w:r>
          </w:hyperlink>
        </w:p>
        <w:p>
          <w:pPr>
            <w:pStyle w:val="Contents1"/>
            <w:tabs>
              <w:tab w:val="clear" w:pos="9639"/>
              <w:tab w:val="right" w:pos="9640" w:leader="dot"/>
            </w:tabs>
            <w:bidi w:val="0"/>
            <w:jc w:val="start"/>
            <w:rPr/>
          </w:pPr>
          <w:r>
            <w:rPr/>
            <w:t>2 References</w:t>
            <w:tab/>
          </w:r>
          <w:hyperlink w:anchor="__RefHeading___Toc307227631">
            <w:r>
              <w:rPr>
                <w:rStyle w:val="IndexLink"/>
              </w:rPr>
              <w:t>7</w:t>
            </w:r>
          </w:hyperlink>
        </w:p>
        <w:p>
          <w:pPr>
            <w:pStyle w:val="Contents1"/>
            <w:tabs>
              <w:tab w:val="clear" w:pos="9639"/>
              <w:tab w:val="right" w:pos="9640" w:leader="dot"/>
            </w:tabs>
            <w:bidi w:val="0"/>
            <w:jc w:val="start"/>
            <w:rPr/>
          </w:pPr>
          <w:r>
            <w:rPr/>
            <w:t>3 Definitions, symbols and abbreviations</w:t>
            <w:tab/>
          </w:r>
          <w:hyperlink w:anchor="__RefHeading___Toc307227632">
            <w:r>
              <w:rPr>
                <w:rStyle w:val="IndexLink"/>
              </w:rPr>
              <w:t>8</w:t>
            </w:r>
          </w:hyperlink>
        </w:p>
        <w:p>
          <w:pPr>
            <w:pStyle w:val="Contents2"/>
            <w:tabs>
              <w:tab w:val="clear" w:pos="9639"/>
              <w:tab w:val="right" w:pos="9640" w:leader="dot"/>
            </w:tabs>
            <w:bidi w:val="0"/>
            <w:jc w:val="start"/>
            <w:rPr/>
          </w:pPr>
          <w:r>
            <w:rPr/>
            <w:t>3.1 Definitions</w:t>
            <w:tab/>
          </w:r>
          <w:hyperlink w:anchor="__RefHeading___Toc307227633">
            <w:r>
              <w:rPr>
                <w:rStyle w:val="IndexLink"/>
              </w:rPr>
              <w:t>8</w:t>
            </w:r>
          </w:hyperlink>
        </w:p>
        <w:p>
          <w:pPr>
            <w:pStyle w:val="Contents2"/>
            <w:tabs>
              <w:tab w:val="clear" w:pos="9639"/>
              <w:tab w:val="right" w:pos="9640" w:leader="dot"/>
            </w:tabs>
            <w:bidi w:val="0"/>
            <w:jc w:val="start"/>
            <w:rPr/>
          </w:pPr>
          <w:r>
            <w:rPr/>
            <w:t>3.2 Symbols</w:t>
            <w:tab/>
          </w:r>
          <w:hyperlink w:anchor="__RefHeading___Toc307227634">
            <w:r>
              <w:rPr>
                <w:rStyle w:val="IndexLink"/>
              </w:rPr>
              <w:t>8</w:t>
            </w:r>
          </w:hyperlink>
        </w:p>
        <w:p>
          <w:pPr>
            <w:pStyle w:val="Contents2"/>
            <w:tabs>
              <w:tab w:val="clear" w:pos="9639"/>
              <w:tab w:val="right" w:pos="9640" w:leader="dot"/>
            </w:tabs>
            <w:bidi w:val="0"/>
            <w:jc w:val="start"/>
            <w:rPr/>
          </w:pPr>
          <w:r>
            <w:rPr/>
            <w:t>3.3 Abbreviations</w:t>
            <w:tab/>
          </w:r>
          <w:hyperlink w:anchor="__RefHeading___Toc307227635">
            <w:r>
              <w:rPr>
                <w:rStyle w:val="IndexLink"/>
              </w:rPr>
              <w:t>9</w:t>
            </w:r>
          </w:hyperlink>
        </w:p>
        <w:p>
          <w:pPr>
            <w:pStyle w:val="Contents1"/>
            <w:tabs>
              <w:tab w:val="clear" w:pos="9639"/>
              <w:tab w:val="right" w:pos="9640" w:leader="dot"/>
            </w:tabs>
            <w:bidi w:val="0"/>
            <w:jc w:val="start"/>
            <w:rPr/>
          </w:pPr>
          <w:r>
            <w:rPr/>
            <w:t>4 Analysis of IMS architecture</w:t>
            <w:tab/>
          </w:r>
          <w:hyperlink w:anchor="__RefHeading___Toc24509_3320553937">
            <w:r>
              <w:rPr>
                <w:rStyle w:val="IndexLink"/>
              </w:rPr>
              <w:t>9</w:t>
            </w:r>
          </w:hyperlink>
        </w:p>
        <w:p>
          <w:pPr>
            <w:pStyle w:val="Contents2"/>
            <w:tabs>
              <w:tab w:val="clear" w:pos="9639"/>
              <w:tab w:val="right" w:pos="9640" w:leader="dot"/>
            </w:tabs>
            <w:bidi w:val="0"/>
            <w:jc w:val="start"/>
            <w:rPr/>
          </w:pPr>
          <w:r>
            <w:rPr/>
            <w:t>4.1 Session setup efficiency</w:t>
            <w:tab/>
          </w:r>
          <w:hyperlink w:anchor="__RefHeading___Toc307227637">
            <w:r>
              <w:rPr>
                <w:rStyle w:val="IndexLink"/>
              </w:rPr>
              <w:t>9</w:t>
            </w:r>
          </w:hyperlink>
        </w:p>
        <w:p>
          <w:pPr>
            <w:pStyle w:val="Contents3"/>
            <w:tabs>
              <w:tab w:val="clear" w:pos="9639"/>
              <w:tab w:val="right" w:pos="9640" w:leader="dot"/>
            </w:tabs>
            <w:bidi w:val="0"/>
            <w:jc w:val="start"/>
            <w:rPr/>
          </w:pPr>
          <w:r>
            <w:rPr/>
            <w:t>4.1.1 Problems description</w:t>
            <w:tab/>
          </w:r>
          <w:hyperlink w:anchor="__RefHeading___Toc307227638">
            <w:r>
              <w:rPr>
                <w:rStyle w:val="IndexLink"/>
              </w:rPr>
              <w:t>9</w:t>
            </w:r>
          </w:hyperlink>
        </w:p>
        <w:p>
          <w:pPr>
            <w:pStyle w:val="Contents3"/>
            <w:tabs>
              <w:tab w:val="clear" w:pos="9639"/>
              <w:tab w:val="right" w:pos="9640" w:leader="dot"/>
            </w:tabs>
            <w:bidi w:val="0"/>
            <w:jc w:val="start"/>
            <w:rPr/>
          </w:pPr>
          <w:r>
            <w:rPr/>
            <w:t>4.1.2 Summary</w:t>
            <w:tab/>
          </w:r>
          <w:hyperlink w:anchor="__RefHeading___Toc307227639">
            <w:r>
              <w:rPr>
                <w:rStyle w:val="IndexLink"/>
              </w:rPr>
              <w:t>9</w:t>
            </w:r>
          </w:hyperlink>
        </w:p>
        <w:p>
          <w:pPr>
            <w:pStyle w:val="Contents2"/>
            <w:tabs>
              <w:tab w:val="clear" w:pos="9639"/>
              <w:tab w:val="right" w:pos="9640" w:leader="dot"/>
            </w:tabs>
            <w:bidi w:val="0"/>
            <w:jc w:val="start"/>
            <w:rPr/>
          </w:pPr>
          <w:r>
            <w:rPr/>
            <w:t>4.2 Load Balancing</w:t>
            <w:tab/>
          </w:r>
          <w:hyperlink w:anchor="__RefHeading___Toc307227640">
            <w:r>
              <w:rPr>
                <w:rStyle w:val="IndexLink"/>
              </w:rPr>
              <w:t>9</w:t>
            </w:r>
          </w:hyperlink>
        </w:p>
        <w:p>
          <w:pPr>
            <w:pStyle w:val="Contents3"/>
            <w:tabs>
              <w:tab w:val="clear" w:pos="9639"/>
              <w:tab w:val="right" w:pos="9640" w:leader="dot"/>
            </w:tabs>
            <w:bidi w:val="0"/>
            <w:jc w:val="start"/>
            <w:rPr/>
          </w:pPr>
          <w:r>
            <w:rPr/>
            <w:t>4.2.1 Problems description</w:t>
            <w:tab/>
          </w:r>
          <w:hyperlink w:anchor="__RefHeading___Toc307227641">
            <w:r>
              <w:rPr>
                <w:rStyle w:val="IndexLink"/>
              </w:rPr>
              <w:t>9</w:t>
            </w:r>
          </w:hyperlink>
        </w:p>
        <w:p>
          <w:pPr>
            <w:pStyle w:val="Contents3"/>
            <w:tabs>
              <w:tab w:val="clear" w:pos="9639"/>
              <w:tab w:val="right" w:pos="9640" w:leader="dot"/>
            </w:tabs>
            <w:bidi w:val="0"/>
            <w:jc w:val="start"/>
            <w:rPr/>
          </w:pPr>
          <w:r>
            <w:rPr/>
            <w:t>4.2.1.1 General</w:t>
            <w:tab/>
          </w:r>
          <w:hyperlink w:anchor="__RefHeading___Toc24511_3320553937">
            <w:r>
              <w:rPr>
                <w:rStyle w:val="IndexLink"/>
              </w:rPr>
              <w:t>9</w:t>
            </w:r>
          </w:hyperlink>
        </w:p>
        <w:p>
          <w:pPr>
            <w:pStyle w:val="Contents3"/>
            <w:tabs>
              <w:tab w:val="clear" w:pos="9639"/>
              <w:tab w:val="right" w:pos="9640" w:leader="dot"/>
            </w:tabs>
            <w:bidi w:val="0"/>
            <w:jc w:val="start"/>
            <w:rPr/>
          </w:pPr>
          <w:r>
            <w:rPr/>
            <w:t>4.2.1.2 Analysis of P-CSCF Load Balancing</w:t>
            <w:tab/>
          </w:r>
          <w:hyperlink w:anchor="__RefHeading___Toc24513_3320553937">
            <w:r>
              <w:rPr>
                <w:rStyle w:val="IndexLink"/>
              </w:rPr>
              <w:t>9</w:t>
            </w:r>
          </w:hyperlink>
        </w:p>
        <w:p>
          <w:pPr>
            <w:pStyle w:val="Contents3"/>
            <w:tabs>
              <w:tab w:val="clear" w:pos="9639"/>
              <w:tab w:val="right" w:pos="9640" w:leader="dot"/>
            </w:tabs>
            <w:bidi w:val="0"/>
            <w:jc w:val="start"/>
            <w:rPr/>
          </w:pPr>
          <w:r>
            <w:rPr/>
            <w:t>4.2.1.3 Analysis of S-CSCF Load Balancing</w:t>
            <w:tab/>
          </w:r>
          <w:hyperlink w:anchor="__RefHeading___Toc24515_3320553937">
            <w:r>
              <w:rPr>
                <w:rStyle w:val="IndexLink"/>
              </w:rPr>
              <w:t>10</w:t>
            </w:r>
          </w:hyperlink>
        </w:p>
        <w:p>
          <w:pPr>
            <w:pStyle w:val="Contents3"/>
            <w:tabs>
              <w:tab w:val="clear" w:pos="9639"/>
              <w:tab w:val="right" w:pos="9640" w:leader="dot"/>
            </w:tabs>
            <w:bidi w:val="0"/>
            <w:jc w:val="start"/>
            <w:rPr/>
          </w:pPr>
          <w:r>
            <w:rPr/>
            <w:t>4.2.1.4 Analysis of SLF Load Balancing</w:t>
            <w:tab/>
          </w:r>
          <w:hyperlink w:anchor="__RefHeading___Toc24517_3320553937">
            <w:r>
              <w:rPr>
                <w:rStyle w:val="IndexLink"/>
              </w:rPr>
              <w:t>10</w:t>
            </w:r>
          </w:hyperlink>
        </w:p>
        <w:p>
          <w:pPr>
            <w:pStyle w:val="Contents3"/>
            <w:tabs>
              <w:tab w:val="clear" w:pos="9639"/>
              <w:tab w:val="right" w:pos="9640" w:leader="dot"/>
            </w:tabs>
            <w:bidi w:val="0"/>
            <w:jc w:val="start"/>
            <w:rPr/>
          </w:pPr>
          <w:r>
            <w:rPr/>
            <w:t>4.2.1.5 Analysis of HSS Load Balancing</w:t>
            <w:tab/>
          </w:r>
          <w:hyperlink w:anchor="__RefHeading___Toc24519_3320553937">
            <w:r>
              <w:rPr>
                <w:rStyle w:val="IndexLink"/>
              </w:rPr>
              <w:t>10</w:t>
            </w:r>
          </w:hyperlink>
        </w:p>
        <w:p>
          <w:pPr>
            <w:pStyle w:val="Contents3"/>
            <w:tabs>
              <w:tab w:val="clear" w:pos="9639"/>
              <w:tab w:val="right" w:pos="9640" w:leader="dot"/>
            </w:tabs>
            <w:bidi w:val="0"/>
            <w:jc w:val="start"/>
            <w:rPr/>
          </w:pPr>
          <w:r>
            <w:rPr/>
            <w:t>4.2.1.6 Analysis of I-CSCF Load Balancing</w:t>
            <w:tab/>
          </w:r>
          <w:hyperlink w:anchor="__RefHeading___Toc24521_3320553937">
            <w:r>
              <w:rPr>
                <w:rStyle w:val="IndexLink"/>
              </w:rPr>
              <w:t>10</w:t>
            </w:r>
          </w:hyperlink>
        </w:p>
        <w:p>
          <w:pPr>
            <w:pStyle w:val="Contents2"/>
            <w:tabs>
              <w:tab w:val="clear" w:pos="9639"/>
              <w:tab w:val="right" w:pos="9640" w:leader="dot"/>
            </w:tabs>
            <w:bidi w:val="0"/>
            <w:jc w:val="start"/>
            <w:rPr/>
          </w:pPr>
          <w:r>
            <w:rPr/>
            <w:t>4.3 Recovery and Load Balancing</w:t>
            <w:tab/>
          </w:r>
          <w:hyperlink w:anchor="__RefHeading___Toc307227642">
            <w:r>
              <w:rPr>
                <w:rStyle w:val="IndexLink"/>
              </w:rPr>
              <w:t>10</w:t>
            </w:r>
          </w:hyperlink>
        </w:p>
        <w:p>
          <w:pPr>
            <w:pStyle w:val="Contents3"/>
            <w:tabs>
              <w:tab w:val="clear" w:pos="9639"/>
              <w:tab w:val="right" w:pos="9640" w:leader="dot"/>
            </w:tabs>
            <w:bidi w:val="0"/>
            <w:jc w:val="start"/>
            <w:rPr/>
          </w:pPr>
          <w:r>
            <w:rPr/>
            <w:t>4.3.1 Problems description</w:t>
            <w:tab/>
          </w:r>
          <w:hyperlink w:anchor="__RefHeading___Toc307227643">
            <w:r>
              <w:rPr>
                <w:rStyle w:val="IndexLink"/>
              </w:rPr>
              <w:t>10</w:t>
            </w:r>
          </w:hyperlink>
        </w:p>
        <w:p>
          <w:pPr>
            <w:pStyle w:val="Contents4"/>
            <w:tabs>
              <w:tab w:val="clear" w:pos="9639"/>
              <w:tab w:val="right" w:pos="9640" w:leader="dot"/>
            </w:tabs>
            <w:bidi w:val="0"/>
            <w:jc w:val="start"/>
            <w:rPr/>
          </w:pPr>
          <w:r>
            <w:rPr/>
            <w:t>4.3.1.1 General</w:t>
            <w:tab/>
          </w:r>
          <w:hyperlink w:anchor="__RefHeading___Toc307227644">
            <w:r>
              <w:rPr>
                <w:rStyle w:val="IndexLink"/>
              </w:rPr>
              <w:t>10</w:t>
            </w:r>
          </w:hyperlink>
        </w:p>
        <w:p>
          <w:pPr>
            <w:pStyle w:val="Contents4"/>
            <w:tabs>
              <w:tab w:val="clear" w:pos="9639"/>
              <w:tab w:val="right" w:pos="9640" w:leader="dot"/>
            </w:tabs>
            <w:bidi w:val="0"/>
            <w:jc w:val="start"/>
            <w:rPr/>
          </w:pPr>
          <w:r>
            <w:rPr/>
            <w:t>4.3.1.2 Analysis of current entity-level redundancy/restoration mechanism</w:t>
            <w:tab/>
          </w:r>
          <w:hyperlink w:anchor="__RefHeading___Toc307227645">
            <w:r>
              <w:rPr>
                <w:rStyle w:val="IndexLink"/>
              </w:rPr>
              <w:t>10</w:t>
            </w:r>
          </w:hyperlink>
        </w:p>
        <w:p>
          <w:pPr>
            <w:pStyle w:val="Contents4"/>
            <w:tabs>
              <w:tab w:val="clear" w:pos="9639"/>
              <w:tab w:val="right" w:pos="9640" w:leader="dot"/>
            </w:tabs>
            <w:bidi w:val="0"/>
            <w:jc w:val="start"/>
            <w:rPr/>
          </w:pPr>
          <w:r>
            <w:rPr/>
            <w:t>4.3.1.3 Analysis of current system-level reselection/restoration mechanism</w:t>
            <w:tab/>
          </w:r>
          <w:hyperlink w:anchor="__RefHeading___Toc307227646">
            <w:r>
              <w:rPr>
                <w:rStyle w:val="IndexLink"/>
              </w:rPr>
              <w:t>11</w:t>
            </w:r>
          </w:hyperlink>
        </w:p>
        <w:p>
          <w:pPr>
            <w:pStyle w:val="Contents3"/>
            <w:tabs>
              <w:tab w:val="clear" w:pos="9639"/>
              <w:tab w:val="right" w:pos="9640" w:leader="dot"/>
            </w:tabs>
            <w:bidi w:val="0"/>
            <w:jc w:val="start"/>
            <w:rPr/>
          </w:pPr>
          <w:r>
            <w:rPr/>
            <w:t>4.3.2 Summary</w:t>
            <w:tab/>
          </w:r>
          <w:hyperlink w:anchor="__RefHeading___Toc307227647">
            <w:r>
              <w:rPr>
                <w:rStyle w:val="IndexLink"/>
              </w:rPr>
              <w:t>11</w:t>
            </w:r>
          </w:hyperlink>
        </w:p>
        <w:p>
          <w:pPr>
            <w:pStyle w:val="Contents2"/>
            <w:tabs>
              <w:tab w:val="clear" w:pos="9639"/>
              <w:tab w:val="right" w:pos="9640" w:leader="dot"/>
            </w:tabs>
            <w:bidi w:val="0"/>
            <w:jc w:val="start"/>
            <w:rPr/>
          </w:pPr>
          <w:r>
            <w:rPr/>
            <w:t>4.4 Scalability</w:t>
            <w:tab/>
          </w:r>
          <w:hyperlink w:anchor="__RefHeading___Toc307227648">
            <w:r>
              <w:rPr>
                <w:rStyle w:val="IndexLink"/>
              </w:rPr>
              <w:t>11</w:t>
            </w:r>
          </w:hyperlink>
        </w:p>
        <w:p>
          <w:pPr>
            <w:pStyle w:val="Contents3"/>
            <w:tabs>
              <w:tab w:val="clear" w:pos="9639"/>
              <w:tab w:val="right" w:pos="9640" w:leader="dot"/>
            </w:tabs>
            <w:bidi w:val="0"/>
            <w:jc w:val="start"/>
            <w:rPr/>
          </w:pPr>
          <w:r>
            <w:rPr/>
            <w:t>4.4.1 Problems description</w:t>
            <w:tab/>
          </w:r>
          <w:hyperlink w:anchor="__RefHeading___Toc307227649">
            <w:r>
              <w:rPr>
                <w:rStyle w:val="IndexLink"/>
              </w:rPr>
              <w:t>11</w:t>
            </w:r>
          </w:hyperlink>
        </w:p>
        <w:p>
          <w:pPr>
            <w:pStyle w:val="Contents3"/>
            <w:tabs>
              <w:tab w:val="clear" w:pos="9639"/>
              <w:tab w:val="right" w:pos="9640" w:leader="dot"/>
            </w:tabs>
            <w:bidi w:val="0"/>
            <w:jc w:val="start"/>
            <w:rPr/>
          </w:pPr>
          <w:r>
            <w:rPr/>
            <w:t>4.4.2 Summary</w:t>
            <w:tab/>
          </w:r>
          <w:hyperlink w:anchor="__RefHeading___Toc307227650">
            <w:r>
              <w:rPr>
                <w:rStyle w:val="IndexLink"/>
              </w:rPr>
              <w:t>11</w:t>
            </w:r>
          </w:hyperlink>
        </w:p>
        <w:p>
          <w:pPr>
            <w:pStyle w:val="Contents1"/>
            <w:tabs>
              <w:tab w:val="clear" w:pos="9639"/>
              <w:tab w:val="right" w:pos="9640" w:leader="dot"/>
            </w:tabs>
            <w:bidi w:val="0"/>
            <w:jc w:val="start"/>
            <w:rPr/>
          </w:pPr>
          <w:r>
            <w:rPr/>
            <w:t>5 Applicability of Overload Control and Load Balancing</w:t>
            <w:tab/>
          </w:r>
          <w:hyperlink w:anchor="__RefHeading___Toc307227651">
            <w:r>
              <w:rPr>
                <w:rStyle w:val="IndexLink"/>
              </w:rPr>
              <w:t>11</w:t>
            </w:r>
          </w:hyperlink>
        </w:p>
        <w:p>
          <w:pPr>
            <w:pStyle w:val="Contents2"/>
            <w:tabs>
              <w:tab w:val="clear" w:pos="9639"/>
              <w:tab w:val="right" w:pos="9640" w:leader="dot"/>
            </w:tabs>
            <w:bidi w:val="0"/>
            <w:jc w:val="start"/>
            <w:rPr/>
          </w:pPr>
          <w:r>
            <w:rPr/>
            <w:t>5.1 Overload Control</w:t>
            <w:tab/>
          </w:r>
          <w:hyperlink w:anchor="__RefHeading___Toc307227652">
            <w:r>
              <w:rPr>
                <w:rStyle w:val="IndexLink"/>
              </w:rPr>
              <w:t>12</w:t>
            </w:r>
          </w:hyperlink>
        </w:p>
        <w:p>
          <w:pPr>
            <w:pStyle w:val="Contents3"/>
            <w:tabs>
              <w:tab w:val="clear" w:pos="9639"/>
              <w:tab w:val="right" w:pos="9640" w:leader="dot"/>
            </w:tabs>
            <w:bidi w:val="0"/>
            <w:jc w:val="start"/>
            <w:rPr/>
          </w:pPr>
          <w:r>
            <w:rPr/>
            <w:t>5.1.1 Overload Control at the UNI</w:t>
            <w:tab/>
          </w:r>
          <w:hyperlink w:anchor="__RefHeading___Toc307227653">
            <w:r>
              <w:rPr>
                <w:rStyle w:val="IndexLink"/>
              </w:rPr>
              <w:t>12</w:t>
            </w:r>
          </w:hyperlink>
        </w:p>
        <w:p>
          <w:pPr>
            <w:pStyle w:val="Contents3"/>
            <w:tabs>
              <w:tab w:val="clear" w:pos="9639"/>
              <w:tab w:val="right" w:pos="9640" w:leader="dot"/>
            </w:tabs>
            <w:bidi w:val="0"/>
            <w:jc w:val="start"/>
            <w:rPr/>
          </w:pPr>
          <w:r>
            <w:rPr/>
            <w:t>5.1.1.1 P-CSCF overload control</w:t>
            <w:tab/>
          </w:r>
          <w:hyperlink w:anchor="__RefHeading___Toc307227654">
            <w:r>
              <w:rPr>
                <w:rStyle w:val="IndexLink"/>
              </w:rPr>
              <w:t>12</w:t>
            </w:r>
          </w:hyperlink>
        </w:p>
        <w:p>
          <w:pPr>
            <w:pStyle w:val="Contents3"/>
            <w:tabs>
              <w:tab w:val="clear" w:pos="9639"/>
              <w:tab w:val="right" w:pos="9640" w:leader="dot"/>
            </w:tabs>
            <w:bidi w:val="0"/>
            <w:jc w:val="start"/>
            <w:rPr/>
          </w:pPr>
          <w:r>
            <w:rPr/>
            <w:t>5.1.2 Overload Control at the NNI</w:t>
            <w:tab/>
          </w:r>
          <w:hyperlink w:anchor="__RefHeading___Toc307227655">
            <w:r>
              <w:rPr>
                <w:rStyle w:val="IndexLink"/>
              </w:rPr>
              <w:t>12</w:t>
            </w:r>
          </w:hyperlink>
        </w:p>
        <w:p>
          <w:pPr>
            <w:pStyle w:val="Contents3"/>
            <w:tabs>
              <w:tab w:val="clear" w:pos="9639"/>
              <w:tab w:val="right" w:pos="9640" w:leader="dot"/>
            </w:tabs>
            <w:bidi w:val="0"/>
            <w:jc w:val="start"/>
            <w:rPr/>
          </w:pPr>
          <w:r>
            <w:rPr/>
            <w:t>5.1.3 Overload Control of Application Servers</w:t>
            <w:tab/>
          </w:r>
          <w:hyperlink w:anchor="__RefHeading___Toc307227656">
            <w:r>
              <w:rPr>
                <w:rStyle w:val="IndexLink"/>
              </w:rPr>
              <w:t>12</w:t>
            </w:r>
          </w:hyperlink>
        </w:p>
        <w:p>
          <w:pPr>
            <w:pStyle w:val="Contents3"/>
            <w:tabs>
              <w:tab w:val="clear" w:pos="9639"/>
              <w:tab w:val="right" w:pos="9640" w:leader="dot"/>
            </w:tabs>
            <w:bidi w:val="0"/>
            <w:jc w:val="start"/>
            <w:rPr/>
          </w:pPr>
          <w:r>
            <w:rPr/>
            <w:t>5.1.4 S-CSCF overload control</w:t>
            <w:tab/>
          </w:r>
          <w:hyperlink w:anchor="__RefHeading___Toc307227657">
            <w:r>
              <w:rPr>
                <w:rStyle w:val="IndexLink"/>
              </w:rPr>
              <w:t>12</w:t>
            </w:r>
          </w:hyperlink>
        </w:p>
        <w:p>
          <w:pPr>
            <w:pStyle w:val="Contents2"/>
            <w:tabs>
              <w:tab w:val="clear" w:pos="9639"/>
              <w:tab w:val="right" w:pos="9640" w:leader="dot"/>
            </w:tabs>
            <w:bidi w:val="0"/>
            <w:jc w:val="start"/>
            <w:rPr/>
          </w:pPr>
          <w:r>
            <w:rPr/>
            <w:t>5.2 Load Balancing</w:t>
            <w:tab/>
          </w:r>
          <w:hyperlink w:anchor="__RefHeading___Toc307227658">
            <w:r>
              <w:rPr>
                <w:rStyle w:val="IndexLink"/>
              </w:rPr>
              <w:t>12</w:t>
            </w:r>
          </w:hyperlink>
        </w:p>
        <w:p>
          <w:pPr>
            <w:pStyle w:val="Contents3"/>
            <w:tabs>
              <w:tab w:val="clear" w:pos="9639"/>
              <w:tab w:val="right" w:pos="9640" w:leader="dot"/>
            </w:tabs>
            <w:bidi w:val="0"/>
            <w:jc w:val="start"/>
            <w:rPr/>
          </w:pPr>
          <w:r>
            <w:rPr/>
            <w:t>5.2.0 General</w:t>
            <w:tab/>
          </w:r>
          <w:hyperlink w:anchor="__RefHeading___Toc307227659">
            <w:r>
              <w:rPr>
                <w:rStyle w:val="IndexLink"/>
              </w:rPr>
              <w:t>12</w:t>
            </w:r>
          </w:hyperlink>
        </w:p>
        <w:p>
          <w:pPr>
            <w:pStyle w:val="Contents3"/>
            <w:tabs>
              <w:tab w:val="clear" w:pos="9639"/>
              <w:tab w:val="right" w:pos="9640" w:leader="dot"/>
            </w:tabs>
            <w:bidi w:val="0"/>
            <w:jc w:val="start"/>
            <w:rPr/>
          </w:pPr>
          <w:r>
            <w:rPr/>
            <w:t>5.2.1 P-CSCF Load Balancing</w:t>
            <w:tab/>
          </w:r>
          <w:hyperlink w:anchor="__RefHeading___Toc307227660">
            <w:r>
              <w:rPr>
                <w:rStyle w:val="IndexLink"/>
              </w:rPr>
              <w:t>12</w:t>
            </w:r>
          </w:hyperlink>
        </w:p>
        <w:p>
          <w:pPr>
            <w:pStyle w:val="Contents3"/>
            <w:tabs>
              <w:tab w:val="clear" w:pos="9639"/>
              <w:tab w:val="right" w:pos="9640" w:leader="dot"/>
            </w:tabs>
            <w:bidi w:val="0"/>
            <w:jc w:val="start"/>
            <w:rPr/>
          </w:pPr>
          <w:r>
            <w:rPr/>
            <w:t>5.2.2 S-CSCF Load Balancing</w:t>
            <w:tab/>
          </w:r>
          <w:hyperlink w:anchor="__RefHeading___Toc307227661">
            <w:r>
              <w:rPr>
                <w:rStyle w:val="IndexLink"/>
              </w:rPr>
              <w:t>12</w:t>
            </w:r>
          </w:hyperlink>
        </w:p>
        <w:p>
          <w:pPr>
            <w:pStyle w:val="Contents3"/>
            <w:tabs>
              <w:tab w:val="clear" w:pos="9639"/>
              <w:tab w:val="right" w:pos="9640" w:leader="dot"/>
            </w:tabs>
            <w:bidi w:val="0"/>
            <w:jc w:val="start"/>
            <w:rPr/>
          </w:pPr>
          <w:r>
            <w:rPr/>
            <w:t>5.2.3 Applicability of P/S-CSCF Load Balancing based on periodic monitoring to massive restart of UEs</w:t>
            <w:tab/>
          </w:r>
          <w:hyperlink w:anchor="__RefHeading___Toc307227662">
            <w:r>
              <w:rPr>
                <w:rStyle w:val="IndexLink"/>
              </w:rPr>
              <w:t>12</w:t>
            </w:r>
          </w:hyperlink>
        </w:p>
        <w:p>
          <w:pPr>
            <w:pStyle w:val="Contents3"/>
            <w:tabs>
              <w:tab w:val="clear" w:pos="9639"/>
              <w:tab w:val="right" w:pos="9640" w:leader="dot"/>
            </w:tabs>
            <w:bidi w:val="0"/>
            <w:jc w:val="start"/>
            <w:rPr/>
          </w:pPr>
          <w:r>
            <w:rPr/>
            <w:t>5.2.4 AS Load Balancing</w:t>
            <w:tab/>
          </w:r>
          <w:hyperlink w:anchor="__RefHeading___Toc307227663">
            <w:r>
              <w:rPr>
                <w:rStyle w:val="IndexLink"/>
              </w:rPr>
              <w:t>14</w:t>
            </w:r>
          </w:hyperlink>
        </w:p>
        <w:p>
          <w:pPr>
            <w:pStyle w:val="Contents1"/>
            <w:tabs>
              <w:tab w:val="clear" w:pos="9639"/>
              <w:tab w:val="right" w:pos="9640" w:leader="dot"/>
            </w:tabs>
            <w:bidi w:val="0"/>
            <w:jc w:val="start"/>
            <w:rPr/>
          </w:pPr>
          <w:r>
            <w:rPr/>
            <w:t>6 Architecture alternatives</w:t>
            <w:tab/>
          </w:r>
          <w:hyperlink w:anchor="__RefHeading___Toc307227664">
            <w:r>
              <w:rPr>
                <w:rStyle w:val="IndexLink"/>
              </w:rPr>
              <w:t>14</w:t>
            </w:r>
          </w:hyperlink>
        </w:p>
        <w:p>
          <w:pPr>
            <w:pStyle w:val="Contents2"/>
            <w:tabs>
              <w:tab w:val="clear" w:pos="9639"/>
              <w:tab w:val="right" w:pos="9640" w:leader="dot"/>
            </w:tabs>
            <w:bidi w:val="0"/>
            <w:jc w:val="start"/>
            <w:rPr/>
          </w:pPr>
          <w:r>
            <w:rPr/>
            <w:t>6.1 Architecture alternatives for Load Balancing</w:t>
            <w:tab/>
          </w:r>
          <w:hyperlink w:anchor="__RefHeading___Toc307227665">
            <w:r>
              <w:rPr>
                <w:rStyle w:val="IndexLink"/>
              </w:rPr>
              <w:t>14</w:t>
            </w:r>
          </w:hyperlink>
        </w:p>
        <w:p>
          <w:pPr>
            <w:pStyle w:val="Contents3"/>
            <w:tabs>
              <w:tab w:val="clear" w:pos="9639"/>
              <w:tab w:val="right" w:pos="9640" w:leader="dot"/>
            </w:tabs>
            <w:bidi w:val="0"/>
            <w:jc w:val="start"/>
            <w:rPr/>
          </w:pPr>
          <w:r>
            <w:rPr/>
            <w:t>6.1.1 Load Balancing based on Load Detection Function</w:t>
            <w:tab/>
          </w:r>
          <w:hyperlink w:anchor="__RefHeading___Toc24523_3320553937">
            <w:r>
              <w:rPr>
                <w:rStyle w:val="IndexLink"/>
              </w:rPr>
              <w:t>14</w:t>
            </w:r>
          </w:hyperlink>
        </w:p>
        <w:p>
          <w:pPr>
            <w:pStyle w:val="Contents4"/>
            <w:tabs>
              <w:tab w:val="clear" w:pos="9639"/>
              <w:tab w:val="right" w:pos="9640" w:leader="dot"/>
            </w:tabs>
            <w:bidi w:val="0"/>
            <w:jc w:val="start"/>
            <w:rPr/>
          </w:pPr>
          <w:r>
            <w:rPr/>
            <w:t>6.1.1.1 Load Detection Function (LDF)</w:t>
            <w:tab/>
          </w:r>
          <w:hyperlink w:anchor="__RefHeading___Toc307227667">
            <w:r>
              <w:rPr>
                <w:rStyle w:val="IndexLink"/>
              </w:rPr>
              <w:t>14</w:t>
            </w:r>
          </w:hyperlink>
        </w:p>
        <w:p>
          <w:pPr>
            <w:pStyle w:val="Contents5"/>
            <w:tabs>
              <w:tab w:val="clear" w:pos="9639"/>
              <w:tab w:val="right" w:pos="9640" w:leader="dot"/>
            </w:tabs>
            <w:bidi w:val="0"/>
            <w:jc w:val="start"/>
            <w:rPr/>
          </w:pPr>
          <w:r>
            <w:rPr/>
            <w:t>6.1.1.1.1 General</w:t>
            <w:tab/>
          </w:r>
          <w:hyperlink w:anchor="__RefHeading___Toc24525_3320553937">
            <w:r>
              <w:rPr>
                <w:rStyle w:val="IndexLink"/>
              </w:rPr>
              <w:t>14</w:t>
            </w:r>
          </w:hyperlink>
        </w:p>
        <w:p>
          <w:pPr>
            <w:pStyle w:val="Contents5"/>
            <w:tabs>
              <w:tab w:val="clear" w:pos="9639"/>
              <w:tab w:val="right" w:pos="9640" w:leader="dot"/>
            </w:tabs>
            <w:bidi w:val="0"/>
            <w:jc w:val="start"/>
            <w:rPr/>
          </w:pPr>
          <w:r>
            <w:rPr/>
            <w:t>6.1.1.1.2 Alternative 1 for LDF architecture</w:t>
            <w:tab/>
          </w:r>
          <w:hyperlink w:anchor="__RefHeading___Toc307227669">
            <w:r>
              <w:rPr>
                <w:rStyle w:val="IndexLink"/>
              </w:rPr>
              <w:t>15</w:t>
            </w:r>
          </w:hyperlink>
        </w:p>
        <w:p>
          <w:pPr>
            <w:pStyle w:val="Contents5"/>
            <w:tabs>
              <w:tab w:val="clear" w:pos="9639"/>
              <w:tab w:val="right" w:pos="9640" w:leader="dot"/>
            </w:tabs>
            <w:bidi w:val="0"/>
            <w:jc w:val="start"/>
            <w:rPr/>
          </w:pPr>
          <w:r>
            <w:rPr/>
            <w:t>6.1.1.1.3 Alternative 2 for LDF architecture</w:t>
            <w:tab/>
          </w:r>
          <w:hyperlink w:anchor="__RefHeading___Toc307227670">
            <w:r>
              <w:rPr>
                <w:rStyle w:val="IndexLink"/>
              </w:rPr>
              <w:t>15</w:t>
            </w:r>
          </w:hyperlink>
        </w:p>
        <w:p>
          <w:pPr>
            <w:pStyle w:val="Contents5"/>
            <w:tabs>
              <w:tab w:val="clear" w:pos="9639"/>
              <w:tab w:val="right" w:pos="9640" w:leader="dot"/>
            </w:tabs>
            <w:bidi w:val="0"/>
            <w:jc w:val="start"/>
            <w:rPr/>
          </w:pPr>
          <w:r>
            <w:rPr/>
            <w:t>6.1.1.1.4 Alternative 3 for LDF architecture</w:t>
            <w:tab/>
          </w:r>
          <w:hyperlink w:anchor="__RefHeading___Toc307227671">
            <w:r>
              <w:rPr>
                <w:rStyle w:val="IndexLink"/>
              </w:rPr>
              <w:t>16</w:t>
            </w:r>
          </w:hyperlink>
        </w:p>
        <w:p>
          <w:pPr>
            <w:pStyle w:val="Contents5"/>
            <w:tabs>
              <w:tab w:val="clear" w:pos="9639"/>
              <w:tab w:val="right" w:pos="9640" w:leader="dot"/>
            </w:tabs>
            <w:bidi w:val="0"/>
            <w:jc w:val="start"/>
            <w:rPr/>
          </w:pPr>
          <w:r>
            <w:rPr/>
            <w:t>6.1.1.1.5 Alternative 4 for LDF architecture</w:t>
            <w:tab/>
          </w:r>
          <w:hyperlink w:anchor="__RefHeading___Toc307227672">
            <w:r>
              <w:rPr>
                <w:rStyle w:val="IndexLink"/>
              </w:rPr>
              <w:t>17</w:t>
            </w:r>
          </w:hyperlink>
        </w:p>
        <w:p>
          <w:pPr>
            <w:pStyle w:val="Contents4"/>
            <w:tabs>
              <w:tab w:val="clear" w:pos="9639"/>
              <w:tab w:val="right" w:pos="9640" w:leader="dot"/>
            </w:tabs>
            <w:bidi w:val="0"/>
            <w:jc w:val="start"/>
            <w:rPr/>
          </w:pPr>
          <w:r>
            <w:rPr/>
            <w:t>6.1.1.2 P-CSCF Load Balancing with LDF</w:t>
            <w:tab/>
          </w:r>
          <w:hyperlink w:anchor="__RefHeading___Toc307227673">
            <w:r>
              <w:rPr>
                <w:rStyle w:val="IndexLink"/>
              </w:rPr>
              <w:t>18</w:t>
            </w:r>
          </w:hyperlink>
        </w:p>
        <w:p>
          <w:pPr>
            <w:pStyle w:val="Contents5"/>
            <w:tabs>
              <w:tab w:val="clear" w:pos="9639"/>
              <w:tab w:val="right" w:pos="9640" w:leader="dot"/>
            </w:tabs>
            <w:bidi w:val="0"/>
            <w:jc w:val="start"/>
            <w:rPr/>
          </w:pPr>
          <w:r>
            <w:rPr/>
            <w:t>6.1.1.2.1 General</w:t>
            <w:tab/>
          </w:r>
          <w:hyperlink w:anchor="__RefHeading___Toc307227674">
            <w:r>
              <w:rPr>
                <w:rStyle w:val="IndexLink"/>
              </w:rPr>
              <w:t>18</w:t>
            </w:r>
          </w:hyperlink>
        </w:p>
        <w:p>
          <w:pPr>
            <w:pStyle w:val="Contents5"/>
            <w:tabs>
              <w:tab w:val="clear" w:pos="9639"/>
              <w:tab w:val="right" w:pos="9640" w:leader="dot"/>
            </w:tabs>
            <w:bidi w:val="0"/>
            <w:jc w:val="start"/>
            <w:rPr/>
          </w:pPr>
          <w:r>
            <w:rPr/>
            <w:t>6.1.1.2.2 Information flow</w:t>
            <w:tab/>
          </w:r>
          <w:hyperlink w:anchor="__RefHeading___Toc307227675">
            <w:r>
              <w:rPr>
                <w:rStyle w:val="IndexLink"/>
              </w:rPr>
              <w:t>18</w:t>
            </w:r>
          </w:hyperlink>
        </w:p>
        <w:p>
          <w:pPr>
            <w:pStyle w:val="Contents4"/>
            <w:tabs>
              <w:tab w:val="clear" w:pos="9639"/>
              <w:tab w:val="right" w:pos="9640" w:leader="dot"/>
            </w:tabs>
            <w:bidi w:val="0"/>
            <w:jc w:val="start"/>
            <w:rPr/>
          </w:pPr>
          <w:r>
            <w:rPr/>
            <w:t>6.1.1.3 S-CSCF Load Balancing during initial registration</w:t>
            <w:tab/>
          </w:r>
          <w:hyperlink w:anchor="__RefHeading___Toc307227676">
            <w:r>
              <w:rPr>
                <w:rStyle w:val="IndexLink"/>
              </w:rPr>
              <w:t>19</w:t>
            </w:r>
          </w:hyperlink>
        </w:p>
        <w:p>
          <w:pPr>
            <w:pStyle w:val="Contents5"/>
            <w:tabs>
              <w:tab w:val="clear" w:pos="9639"/>
              <w:tab w:val="right" w:pos="9640" w:leader="dot"/>
            </w:tabs>
            <w:bidi w:val="0"/>
            <w:jc w:val="start"/>
            <w:rPr/>
          </w:pPr>
          <w:r>
            <w:rPr/>
            <w:t>6.1.1.3.1 General</w:t>
            <w:tab/>
          </w:r>
          <w:hyperlink w:anchor="__RefHeading___Toc307227677">
            <w:r>
              <w:rPr>
                <w:rStyle w:val="IndexLink"/>
              </w:rPr>
              <w:t>19</w:t>
            </w:r>
          </w:hyperlink>
        </w:p>
        <w:p>
          <w:pPr>
            <w:pStyle w:val="Contents5"/>
            <w:tabs>
              <w:tab w:val="clear" w:pos="9639"/>
              <w:tab w:val="right" w:pos="9640" w:leader="dot"/>
            </w:tabs>
            <w:bidi w:val="0"/>
            <w:jc w:val="start"/>
            <w:rPr/>
          </w:pPr>
          <w:r>
            <w:rPr/>
            <w:t>6.1.1.3.2 Information flow</w:t>
            <w:tab/>
          </w:r>
          <w:hyperlink w:anchor="__RefHeading___Toc307227678">
            <w:r>
              <w:rPr>
                <w:rStyle w:val="IndexLink"/>
              </w:rPr>
              <w:t>19</w:t>
            </w:r>
          </w:hyperlink>
        </w:p>
        <w:p>
          <w:pPr>
            <w:pStyle w:val="Contents4"/>
            <w:tabs>
              <w:tab w:val="clear" w:pos="9639"/>
              <w:tab w:val="right" w:pos="9640" w:leader="dot"/>
            </w:tabs>
            <w:bidi w:val="0"/>
            <w:jc w:val="start"/>
            <w:rPr/>
          </w:pPr>
          <w:r>
            <w:rPr/>
            <w:t>6.1.1.4 S-CSCF Load Balancing during re-registration</w:t>
            <w:tab/>
          </w:r>
          <w:hyperlink w:anchor="__RefHeading___Toc307227679">
            <w:r>
              <w:rPr>
                <w:rStyle w:val="IndexLink"/>
              </w:rPr>
              <w:t>20</w:t>
            </w:r>
          </w:hyperlink>
        </w:p>
        <w:p>
          <w:pPr>
            <w:pStyle w:val="Contents4"/>
            <w:tabs>
              <w:tab w:val="clear" w:pos="9639"/>
              <w:tab w:val="right" w:pos="9640" w:leader="dot"/>
            </w:tabs>
            <w:bidi w:val="0"/>
            <w:jc w:val="start"/>
            <w:rPr/>
          </w:pPr>
          <w:r>
            <w:rPr/>
            <w:t>6.1.1.5 Load Balancing during S-CSCF restoration</w:t>
            <w:tab/>
          </w:r>
          <w:hyperlink w:anchor="__RefHeading___Toc307227680">
            <w:r>
              <w:rPr>
                <w:rStyle w:val="IndexLink"/>
              </w:rPr>
              <w:t>21</w:t>
            </w:r>
          </w:hyperlink>
        </w:p>
        <w:p>
          <w:pPr>
            <w:pStyle w:val="Contents5"/>
            <w:tabs>
              <w:tab w:val="clear" w:pos="9639"/>
              <w:tab w:val="right" w:pos="9640" w:leader="dot"/>
            </w:tabs>
            <w:bidi w:val="0"/>
            <w:jc w:val="start"/>
            <w:rPr/>
          </w:pPr>
          <w:r>
            <w:rPr/>
            <w:t>6.1.1.5.1 General</w:t>
            <w:tab/>
          </w:r>
          <w:hyperlink w:anchor="__RefHeading___Toc307227681">
            <w:r>
              <w:rPr>
                <w:rStyle w:val="IndexLink"/>
              </w:rPr>
              <w:t>21</w:t>
            </w:r>
          </w:hyperlink>
        </w:p>
        <w:p>
          <w:pPr>
            <w:pStyle w:val="Contents5"/>
            <w:tabs>
              <w:tab w:val="clear" w:pos="9639"/>
              <w:tab w:val="right" w:pos="9640" w:leader="dot"/>
            </w:tabs>
            <w:bidi w:val="0"/>
            <w:jc w:val="start"/>
            <w:rPr/>
          </w:pPr>
          <w:r>
            <w:rPr/>
            <w:t>6.1.1.5.2 Load Balancing during S-CSCF restoration (originating procedure)</w:t>
            <w:tab/>
          </w:r>
          <w:hyperlink w:anchor="__RefHeading___Toc307227682">
            <w:r>
              <w:rPr>
                <w:rStyle w:val="IndexLink"/>
              </w:rPr>
              <w:t>21</w:t>
            </w:r>
          </w:hyperlink>
        </w:p>
        <w:p>
          <w:pPr>
            <w:pStyle w:val="Contents5"/>
            <w:tabs>
              <w:tab w:val="clear" w:pos="9639"/>
              <w:tab w:val="right" w:pos="9640" w:leader="dot"/>
            </w:tabs>
            <w:bidi w:val="0"/>
            <w:jc w:val="start"/>
            <w:rPr/>
          </w:pPr>
          <w:r>
            <w:rPr/>
            <w:t>6.1.1.5.3 Load Balancing during S-CSCF restoration (terminating procedure)</w:t>
            <w:tab/>
          </w:r>
          <w:hyperlink w:anchor="__RefHeading___Toc307227683">
            <w:r>
              <w:rPr>
                <w:rStyle w:val="IndexLink"/>
              </w:rPr>
              <w:t>23</w:t>
            </w:r>
          </w:hyperlink>
        </w:p>
        <w:p>
          <w:pPr>
            <w:pStyle w:val="Contents3"/>
            <w:tabs>
              <w:tab w:val="clear" w:pos="9639"/>
              <w:tab w:val="right" w:pos="9640" w:leader="dot"/>
            </w:tabs>
            <w:bidi w:val="0"/>
            <w:jc w:val="start"/>
            <w:rPr/>
          </w:pPr>
          <w:r>
            <w:rPr/>
            <w:t>6.1.2 S-CSCF Load Balancing at Initial Registration based on HSS</w:t>
            <w:tab/>
          </w:r>
          <w:hyperlink w:anchor="__RefHeading___Toc307227684">
            <w:r>
              <w:rPr>
                <w:rStyle w:val="IndexLink"/>
              </w:rPr>
              <w:t>25</w:t>
            </w:r>
          </w:hyperlink>
        </w:p>
        <w:p>
          <w:pPr>
            <w:pStyle w:val="Contents3"/>
            <w:tabs>
              <w:tab w:val="clear" w:pos="9639"/>
              <w:tab w:val="right" w:pos="9640" w:leader="dot"/>
            </w:tabs>
            <w:bidi w:val="0"/>
            <w:jc w:val="start"/>
            <w:rPr/>
          </w:pPr>
          <w:r>
            <w:rPr/>
            <w:t>6.1.3 Load balancing using IETF SOC Overload Control</w:t>
            <w:tab/>
          </w:r>
          <w:hyperlink w:anchor="__RefHeading___Toc307227685">
            <w:r>
              <w:rPr>
                <w:rStyle w:val="IndexLink"/>
              </w:rPr>
              <w:t>25</w:t>
            </w:r>
          </w:hyperlink>
        </w:p>
        <w:p>
          <w:pPr>
            <w:pStyle w:val="Contents3"/>
            <w:tabs>
              <w:tab w:val="clear" w:pos="9639"/>
              <w:tab w:val="right" w:pos="9640" w:leader="dot"/>
            </w:tabs>
            <w:bidi w:val="0"/>
            <w:jc w:val="start"/>
            <w:rPr/>
          </w:pPr>
          <w:r>
            <w:rPr/>
            <w:t>6.1.4 Load Balancing based on dynamic DNS</w:t>
            <w:tab/>
          </w:r>
          <w:hyperlink w:anchor="__RefHeading___Toc307227686">
            <w:r>
              <w:rPr>
                <w:rStyle w:val="IndexLink"/>
              </w:rPr>
              <w:t>25</w:t>
            </w:r>
          </w:hyperlink>
        </w:p>
        <w:p>
          <w:pPr>
            <w:pStyle w:val="Contents4"/>
            <w:tabs>
              <w:tab w:val="clear" w:pos="9639"/>
              <w:tab w:val="right" w:pos="9640" w:leader="dot"/>
            </w:tabs>
            <w:bidi w:val="0"/>
            <w:jc w:val="start"/>
            <w:rPr/>
          </w:pPr>
          <w:r>
            <w:rPr/>
            <w:t>6.1.4.1 Introduction</w:t>
            <w:tab/>
          </w:r>
          <w:hyperlink w:anchor="__RefHeading___Toc307227687">
            <w:r>
              <w:rPr>
                <w:rStyle w:val="IndexLink"/>
              </w:rPr>
              <w:t>25</w:t>
            </w:r>
          </w:hyperlink>
        </w:p>
        <w:p>
          <w:pPr>
            <w:pStyle w:val="Contents4"/>
            <w:tabs>
              <w:tab w:val="clear" w:pos="9639"/>
              <w:tab w:val="right" w:pos="9640" w:leader="dot"/>
            </w:tabs>
            <w:bidi w:val="0"/>
            <w:jc w:val="start"/>
            <w:rPr/>
          </w:pPr>
          <w:r>
            <w:rPr/>
            <w:t>6.1.4.2 Method 1 Dynamic DNS</w:t>
            <w:tab/>
          </w:r>
          <w:hyperlink w:anchor="__RefHeading___Toc307227688">
            <w:r>
              <w:rPr>
                <w:rStyle w:val="IndexLink"/>
              </w:rPr>
              <w:t>26</w:t>
            </w:r>
          </w:hyperlink>
        </w:p>
        <w:p>
          <w:pPr>
            <w:pStyle w:val="Contents4"/>
            <w:tabs>
              <w:tab w:val="clear" w:pos="9639"/>
              <w:tab w:val="right" w:pos="9640" w:leader="dot"/>
            </w:tabs>
            <w:bidi w:val="0"/>
            <w:jc w:val="start"/>
            <w:rPr/>
          </w:pPr>
          <w:r>
            <w:rPr/>
            <w:t>6.1.4.3 Method 2: Zone transfer</w:t>
            <w:tab/>
          </w:r>
          <w:hyperlink w:anchor="__RefHeading___Toc307227689">
            <w:r>
              <w:rPr>
                <w:rStyle w:val="IndexLink"/>
              </w:rPr>
              <w:t>27</w:t>
            </w:r>
          </w:hyperlink>
        </w:p>
        <w:p>
          <w:pPr>
            <w:pStyle w:val="Contents4"/>
            <w:tabs>
              <w:tab w:val="clear" w:pos="9639"/>
              <w:tab w:val="right" w:pos="9640" w:leader="dot"/>
            </w:tabs>
            <w:bidi w:val="0"/>
            <w:jc w:val="start"/>
            <w:rPr/>
          </w:pPr>
          <w:r>
            <w:rPr/>
            <w:t>6.1.4.4 Method 3: SRV DNS resolution requests</w:t>
            <w:tab/>
          </w:r>
          <w:hyperlink w:anchor="__RefHeading___Toc307227690">
            <w:r>
              <w:rPr>
                <w:rStyle w:val="IndexLink"/>
              </w:rPr>
              <w:t>28</w:t>
            </w:r>
          </w:hyperlink>
        </w:p>
        <w:p>
          <w:pPr>
            <w:pStyle w:val="Contents3"/>
            <w:tabs>
              <w:tab w:val="clear" w:pos="9639"/>
              <w:tab w:val="right" w:pos="9640" w:leader="dot"/>
            </w:tabs>
            <w:bidi w:val="0"/>
            <w:jc w:val="start"/>
            <w:rPr/>
          </w:pPr>
          <w:r>
            <w:rPr/>
            <w:t>6.1.5 Registration independent Serving Node Load Balancing based on HSS</w:t>
            <w:tab/>
          </w:r>
          <w:hyperlink w:anchor="__RefHeading___Toc307227691">
            <w:r>
              <w:rPr>
                <w:rStyle w:val="IndexLink"/>
              </w:rPr>
              <w:t>29</w:t>
            </w:r>
          </w:hyperlink>
        </w:p>
        <w:p>
          <w:pPr>
            <w:pStyle w:val="Contents4"/>
            <w:tabs>
              <w:tab w:val="clear" w:pos="9639"/>
              <w:tab w:val="right" w:pos="9640" w:leader="dot"/>
            </w:tabs>
            <w:bidi w:val="0"/>
            <w:jc w:val="start"/>
            <w:rPr/>
          </w:pPr>
          <w:r>
            <w:rPr/>
            <w:t>6.1.5.1 General</w:t>
            <w:tab/>
          </w:r>
          <w:hyperlink w:anchor="__RefHeading___Toc307227692">
            <w:r>
              <w:rPr>
                <w:rStyle w:val="IndexLink"/>
              </w:rPr>
              <w:t>29</w:t>
            </w:r>
          </w:hyperlink>
        </w:p>
        <w:p>
          <w:pPr>
            <w:pStyle w:val="Contents4"/>
            <w:tabs>
              <w:tab w:val="clear" w:pos="9639"/>
              <w:tab w:val="right" w:pos="9640" w:leader="dot"/>
            </w:tabs>
            <w:bidi w:val="0"/>
            <w:jc w:val="start"/>
            <w:rPr/>
          </w:pPr>
          <w:r>
            <w:rPr/>
            <w:t>6.1.5.2 Information flow for registration independent Serving Node Load Balancing by I-CSCF</w:t>
            <w:tab/>
          </w:r>
          <w:hyperlink w:anchor="__RefHeading___Toc307227693">
            <w:r>
              <w:rPr>
                <w:rStyle w:val="IndexLink"/>
              </w:rPr>
              <w:t>30</w:t>
            </w:r>
          </w:hyperlink>
        </w:p>
        <w:p>
          <w:pPr>
            <w:pStyle w:val="Contents2"/>
            <w:tabs>
              <w:tab w:val="clear" w:pos="9639"/>
              <w:tab w:val="right" w:pos="9640" w:leader="dot"/>
            </w:tabs>
            <w:bidi w:val="0"/>
            <w:jc w:val="start"/>
            <w:rPr/>
          </w:pPr>
          <w:r>
            <w:rPr/>
            <w:t>6.2 Architecture alternatives for Overload Control</w:t>
            <w:tab/>
          </w:r>
          <w:hyperlink w:anchor="__RefHeading___Toc307227694">
            <w:r>
              <w:rPr>
                <w:rStyle w:val="IndexLink"/>
              </w:rPr>
              <w:t>31</w:t>
            </w:r>
          </w:hyperlink>
        </w:p>
        <w:p>
          <w:pPr>
            <w:pStyle w:val="Contents3"/>
            <w:tabs>
              <w:tab w:val="clear" w:pos="9639"/>
              <w:tab w:val="right" w:pos="9640" w:leader="dot"/>
            </w:tabs>
            <w:bidi w:val="0"/>
            <w:jc w:val="start"/>
            <w:rPr/>
          </w:pPr>
          <w:r>
            <w:rPr/>
            <w:t>6.2.1 P-CSCF Overload Control</w:t>
            <w:tab/>
          </w:r>
          <w:hyperlink w:anchor="__RefHeading___Toc307227695">
            <w:r>
              <w:rPr>
                <w:rStyle w:val="IndexLink"/>
              </w:rPr>
              <w:t>31</w:t>
            </w:r>
          </w:hyperlink>
        </w:p>
        <w:p>
          <w:pPr>
            <w:pStyle w:val="Contents4"/>
            <w:tabs>
              <w:tab w:val="clear" w:pos="9639"/>
              <w:tab w:val="right" w:pos="9640" w:leader="dot"/>
            </w:tabs>
            <w:bidi w:val="0"/>
            <w:jc w:val="start"/>
            <w:rPr/>
          </w:pPr>
          <w:r>
            <w:rPr/>
            <w:t>6.2.1.1 P-CSCF redirects to another P-CSCF</w:t>
            <w:tab/>
          </w:r>
          <w:hyperlink w:anchor="__RefHeading___Toc307227696">
            <w:r>
              <w:rPr>
                <w:rStyle w:val="IndexLink"/>
              </w:rPr>
              <w:t>31</w:t>
            </w:r>
          </w:hyperlink>
        </w:p>
        <w:p>
          <w:pPr>
            <w:pStyle w:val="Contents5"/>
            <w:tabs>
              <w:tab w:val="clear" w:pos="9639"/>
              <w:tab w:val="right" w:pos="9640" w:leader="dot"/>
            </w:tabs>
            <w:bidi w:val="0"/>
            <w:jc w:val="start"/>
            <w:rPr/>
          </w:pPr>
          <w:r>
            <w:rPr/>
            <w:t>6.2.1.1.1 Description</w:t>
            <w:tab/>
          </w:r>
          <w:hyperlink w:anchor="__RefHeading___Toc307227697">
            <w:r>
              <w:rPr>
                <w:rStyle w:val="IndexLink"/>
              </w:rPr>
              <w:t>31</w:t>
            </w:r>
          </w:hyperlink>
        </w:p>
        <w:p>
          <w:pPr>
            <w:pStyle w:val="Contents5"/>
            <w:tabs>
              <w:tab w:val="clear" w:pos="9639"/>
              <w:tab w:val="right" w:pos="9640" w:leader="dot"/>
            </w:tabs>
            <w:bidi w:val="0"/>
            <w:jc w:val="start"/>
            <w:rPr/>
          </w:pPr>
          <w:r>
            <w:rPr/>
            <w:t>6.2.1.1.2 Information flow</w:t>
            <w:tab/>
          </w:r>
          <w:hyperlink w:anchor="__RefHeading___Toc307227698">
            <w:r>
              <w:rPr>
                <w:rStyle w:val="IndexLink"/>
              </w:rPr>
              <w:t>31</w:t>
            </w:r>
          </w:hyperlink>
        </w:p>
        <w:p>
          <w:pPr>
            <w:pStyle w:val="Contents5"/>
            <w:tabs>
              <w:tab w:val="clear" w:pos="9639"/>
              <w:tab w:val="right" w:pos="9640" w:leader="dot"/>
            </w:tabs>
            <w:bidi w:val="0"/>
            <w:jc w:val="start"/>
            <w:rPr/>
          </w:pPr>
          <w:r>
            <w:rPr/>
            <w:t>6.2.1.1.3 Co-existence with earlier releases</w:t>
            <w:tab/>
          </w:r>
          <w:hyperlink w:anchor="__RefHeading___Toc307227699">
            <w:r>
              <w:rPr>
                <w:rStyle w:val="IndexLink"/>
              </w:rPr>
              <w:t>32</w:t>
            </w:r>
          </w:hyperlink>
        </w:p>
        <w:p>
          <w:pPr>
            <w:pStyle w:val="Contents4"/>
            <w:tabs>
              <w:tab w:val="clear" w:pos="9639"/>
              <w:tab w:val="right" w:pos="9640" w:leader="dot"/>
            </w:tabs>
            <w:bidi w:val="0"/>
            <w:jc w:val="start"/>
            <w:rPr/>
          </w:pPr>
          <w:r>
            <w:rPr/>
            <w:t>6.2.1.2 Using DNS to select another P-CSCF</w:t>
            <w:tab/>
          </w:r>
          <w:hyperlink w:anchor="__RefHeading___Toc307227700">
            <w:r>
              <w:rPr>
                <w:rStyle w:val="IndexLink"/>
              </w:rPr>
              <w:t>32</w:t>
            </w:r>
          </w:hyperlink>
        </w:p>
        <w:p>
          <w:pPr>
            <w:pStyle w:val="Contents5"/>
            <w:tabs>
              <w:tab w:val="clear" w:pos="9639"/>
              <w:tab w:val="right" w:pos="9640" w:leader="dot"/>
            </w:tabs>
            <w:bidi w:val="0"/>
            <w:jc w:val="start"/>
            <w:rPr/>
          </w:pPr>
          <w:r>
            <w:rPr/>
            <w:t>6.2.1.2.1 Description</w:t>
            <w:tab/>
          </w:r>
          <w:hyperlink w:anchor="__RefHeading___Toc307227701">
            <w:r>
              <w:rPr>
                <w:rStyle w:val="IndexLink"/>
              </w:rPr>
              <w:t>32</w:t>
            </w:r>
          </w:hyperlink>
        </w:p>
        <w:p>
          <w:pPr>
            <w:pStyle w:val="Contents5"/>
            <w:tabs>
              <w:tab w:val="clear" w:pos="9639"/>
              <w:tab w:val="right" w:pos="9640" w:leader="dot"/>
            </w:tabs>
            <w:bidi w:val="0"/>
            <w:jc w:val="start"/>
            <w:rPr/>
          </w:pPr>
          <w:r>
            <w:rPr/>
            <w:t>6.2.1.2.2 Information flow</w:t>
            <w:tab/>
          </w:r>
          <w:hyperlink w:anchor="__RefHeading___Toc307227702">
            <w:r>
              <w:rPr>
                <w:rStyle w:val="IndexLink"/>
              </w:rPr>
              <w:t>32</w:t>
            </w:r>
          </w:hyperlink>
        </w:p>
        <w:p>
          <w:pPr>
            <w:pStyle w:val="Contents4"/>
            <w:tabs>
              <w:tab w:val="clear" w:pos="9639"/>
              <w:tab w:val="right" w:pos="9640" w:leader="dot"/>
            </w:tabs>
            <w:bidi w:val="0"/>
            <w:jc w:val="start"/>
            <w:rPr/>
          </w:pPr>
          <w:r>
            <w:rPr/>
            <w:t>6.2.1.3 P-CSCF Overload Control based on LDF</w:t>
            <w:tab/>
          </w:r>
          <w:hyperlink w:anchor="__RefHeading___Toc307227703">
            <w:r>
              <w:rPr>
                <w:rStyle w:val="IndexLink"/>
              </w:rPr>
              <w:t>33</w:t>
            </w:r>
          </w:hyperlink>
        </w:p>
        <w:p>
          <w:pPr>
            <w:pStyle w:val="Contents5"/>
            <w:tabs>
              <w:tab w:val="clear" w:pos="9639"/>
              <w:tab w:val="right" w:pos="9640" w:leader="dot"/>
            </w:tabs>
            <w:bidi w:val="0"/>
            <w:jc w:val="start"/>
            <w:rPr/>
          </w:pPr>
          <w:r>
            <w:rPr/>
            <w:t>6.2.1.3.1 General</w:t>
            <w:tab/>
          </w:r>
          <w:hyperlink w:anchor="__RefHeading___Toc307227704">
            <w:r>
              <w:rPr>
                <w:rStyle w:val="IndexLink"/>
              </w:rPr>
              <w:t>33</w:t>
            </w:r>
          </w:hyperlink>
        </w:p>
        <w:p>
          <w:pPr>
            <w:pStyle w:val="Contents5"/>
            <w:tabs>
              <w:tab w:val="clear" w:pos="9639"/>
              <w:tab w:val="right" w:pos="9640" w:leader="dot"/>
            </w:tabs>
            <w:bidi w:val="0"/>
            <w:jc w:val="start"/>
            <w:rPr/>
          </w:pPr>
          <w:r>
            <w:rPr/>
            <w:t>6.2.1.3.2 Information flow</w:t>
            <w:tab/>
          </w:r>
          <w:hyperlink w:anchor="__RefHeading___Toc307227705">
            <w:r>
              <w:rPr>
                <w:rStyle w:val="IndexLink"/>
              </w:rPr>
              <w:t>33</w:t>
            </w:r>
          </w:hyperlink>
        </w:p>
        <w:p>
          <w:pPr>
            <w:pStyle w:val="Contents4"/>
            <w:tabs>
              <w:tab w:val="clear" w:pos="9639"/>
              <w:tab w:val="right" w:pos="9640" w:leader="dot"/>
            </w:tabs>
            <w:bidi w:val="0"/>
            <w:jc w:val="start"/>
            <w:rPr/>
          </w:pPr>
          <w:r>
            <w:rPr/>
            <w:t>6.2.1.4 UE selects another P-CSCF upon negative response from P-CSCF</w:t>
            <w:tab/>
          </w:r>
          <w:hyperlink w:anchor="__RefHeading___Toc307227706">
            <w:r>
              <w:rPr>
                <w:rStyle w:val="IndexLink"/>
              </w:rPr>
              <w:t>34</w:t>
            </w:r>
          </w:hyperlink>
        </w:p>
        <w:p>
          <w:pPr>
            <w:pStyle w:val="Contents5"/>
            <w:tabs>
              <w:tab w:val="clear" w:pos="9639"/>
              <w:tab w:val="right" w:pos="9640" w:leader="dot"/>
            </w:tabs>
            <w:bidi w:val="0"/>
            <w:jc w:val="start"/>
            <w:rPr/>
          </w:pPr>
          <w:r>
            <w:rPr/>
            <w:t>6.2.1.4.1 General</w:t>
            <w:tab/>
          </w:r>
          <w:hyperlink w:anchor="__RefHeading___Toc307227707">
            <w:r>
              <w:rPr>
                <w:rStyle w:val="IndexLink"/>
              </w:rPr>
              <w:t>34</w:t>
            </w:r>
          </w:hyperlink>
        </w:p>
        <w:p>
          <w:pPr>
            <w:pStyle w:val="Contents5"/>
            <w:tabs>
              <w:tab w:val="clear" w:pos="9639"/>
              <w:tab w:val="right" w:pos="9640" w:leader="dot"/>
            </w:tabs>
            <w:bidi w:val="0"/>
            <w:jc w:val="start"/>
            <w:rPr/>
          </w:pPr>
          <w:r>
            <w:rPr/>
            <w:t>6.2.1.4.2 During Initial Registration Procedure</w:t>
            <w:tab/>
          </w:r>
          <w:hyperlink w:anchor="__RefHeading___Toc307227708">
            <w:r>
              <w:rPr>
                <w:rStyle w:val="IndexLink"/>
              </w:rPr>
              <w:t>34</w:t>
            </w:r>
          </w:hyperlink>
        </w:p>
        <w:p>
          <w:pPr>
            <w:pStyle w:val="Contents5"/>
            <w:tabs>
              <w:tab w:val="clear" w:pos="9639"/>
              <w:tab w:val="right" w:pos="9640" w:leader="dot"/>
            </w:tabs>
            <w:bidi w:val="0"/>
            <w:jc w:val="start"/>
            <w:rPr/>
          </w:pPr>
          <w:r>
            <w:rPr/>
            <w:t>6.2.1.4.3 During Re-Registration Procedure</w:t>
            <w:tab/>
          </w:r>
          <w:hyperlink w:anchor="__RefHeading___Toc307227709">
            <w:r>
              <w:rPr>
                <w:rStyle w:val="IndexLink"/>
              </w:rPr>
              <w:t>35</w:t>
            </w:r>
          </w:hyperlink>
        </w:p>
        <w:p>
          <w:pPr>
            <w:pStyle w:val="Contents3"/>
            <w:tabs>
              <w:tab w:val="clear" w:pos="9639"/>
              <w:tab w:val="right" w:pos="9640" w:leader="dot"/>
            </w:tabs>
            <w:bidi w:val="0"/>
            <w:jc w:val="start"/>
            <w:rPr/>
          </w:pPr>
          <w:r>
            <w:rPr/>
            <w:t>6.2.2 S-CSCF Overload Control</w:t>
            <w:tab/>
          </w:r>
          <w:hyperlink w:anchor="__RefHeading___Toc307227710">
            <w:r>
              <w:rPr>
                <w:rStyle w:val="IndexLink"/>
              </w:rPr>
              <w:t>36</w:t>
            </w:r>
          </w:hyperlink>
        </w:p>
        <w:p>
          <w:pPr>
            <w:pStyle w:val="Contents4"/>
            <w:tabs>
              <w:tab w:val="clear" w:pos="9639"/>
              <w:tab w:val="right" w:pos="9640" w:leader="dot"/>
            </w:tabs>
            <w:bidi w:val="0"/>
            <w:jc w:val="start"/>
            <w:rPr/>
          </w:pPr>
          <w:r>
            <w:rPr/>
            <w:t>6.2.2.1 S-CSCF Overload Control based on LDF</w:t>
            <w:tab/>
          </w:r>
          <w:hyperlink w:anchor="__RefHeading___Toc307227711">
            <w:r>
              <w:rPr>
                <w:rStyle w:val="IndexLink"/>
              </w:rPr>
              <w:t>36</w:t>
            </w:r>
          </w:hyperlink>
        </w:p>
        <w:p>
          <w:pPr>
            <w:pStyle w:val="Contents5"/>
            <w:tabs>
              <w:tab w:val="clear" w:pos="9639"/>
              <w:tab w:val="right" w:pos="9640" w:leader="dot"/>
            </w:tabs>
            <w:bidi w:val="0"/>
            <w:jc w:val="start"/>
            <w:rPr/>
          </w:pPr>
          <w:r>
            <w:rPr/>
            <w:t>6.2.2.1.1 General</w:t>
            <w:tab/>
          </w:r>
          <w:hyperlink w:anchor="__RefHeading___Toc307227712">
            <w:r>
              <w:rPr>
                <w:rStyle w:val="IndexLink"/>
              </w:rPr>
              <w:t>36</w:t>
            </w:r>
          </w:hyperlink>
        </w:p>
        <w:p>
          <w:pPr>
            <w:pStyle w:val="Contents5"/>
            <w:tabs>
              <w:tab w:val="clear" w:pos="9639"/>
              <w:tab w:val="right" w:pos="9640" w:leader="dot"/>
            </w:tabs>
            <w:bidi w:val="0"/>
            <w:jc w:val="start"/>
            <w:rPr/>
          </w:pPr>
          <w:r>
            <w:rPr/>
            <w:t>6.2.2.1.2 Information flow</w:t>
            <w:tab/>
          </w:r>
          <w:hyperlink w:anchor="__RefHeading___Toc307227713">
            <w:r>
              <w:rPr>
                <w:rStyle w:val="IndexLink"/>
              </w:rPr>
              <w:t>36</w:t>
            </w:r>
          </w:hyperlink>
        </w:p>
        <w:p>
          <w:pPr>
            <w:pStyle w:val="Contents3"/>
            <w:tabs>
              <w:tab w:val="clear" w:pos="9639"/>
              <w:tab w:val="right" w:pos="9640" w:leader="dot"/>
            </w:tabs>
            <w:bidi w:val="0"/>
            <w:jc w:val="start"/>
            <w:rPr/>
          </w:pPr>
          <w:r>
            <w:rPr/>
            <w:t>6.2.3 Overload Control based on GOCAP</w:t>
            <w:tab/>
          </w:r>
          <w:hyperlink w:anchor="__RefHeading___Toc307227714">
            <w:r>
              <w:rPr>
                <w:rStyle w:val="IndexLink"/>
              </w:rPr>
              <w:t>37</w:t>
            </w:r>
          </w:hyperlink>
        </w:p>
        <w:p>
          <w:pPr>
            <w:pStyle w:val="Contents4"/>
            <w:tabs>
              <w:tab w:val="clear" w:pos="9639"/>
              <w:tab w:val="right" w:pos="9640" w:leader="dot"/>
            </w:tabs>
            <w:bidi w:val="0"/>
            <w:jc w:val="start"/>
            <w:rPr/>
          </w:pPr>
          <w:r>
            <w:rPr/>
            <w:t>6.2.3.1 Overview</w:t>
            <w:tab/>
          </w:r>
          <w:hyperlink w:anchor="__RefHeading___Toc307227715">
            <w:r>
              <w:rPr>
                <w:rStyle w:val="IndexLink"/>
              </w:rPr>
              <w:t>37</w:t>
            </w:r>
          </w:hyperlink>
        </w:p>
        <w:p>
          <w:pPr>
            <w:pStyle w:val="Contents4"/>
            <w:tabs>
              <w:tab w:val="clear" w:pos="9639"/>
              <w:tab w:val="right" w:pos="9640" w:leader="dot"/>
            </w:tabs>
            <w:bidi w:val="0"/>
            <w:jc w:val="start"/>
            <w:rPr/>
          </w:pPr>
          <w:r>
            <w:rPr/>
            <w:t>6.2.3.2 Applicability to the IMS</w:t>
            <w:tab/>
          </w:r>
          <w:hyperlink w:anchor="__RefHeading___Toc307227716">
            <w:r>
              <w:rPr>
                <w:rStyle w:val="IndexLink"/>
              </w:rPr>
              <w:t>37</w:t>
            </w:r>
          </w:hyperlink>
        </w:p>
        <w:p>
          <w:pPr>
            <w:pStyle w:val="Contents3"/>
            <w:tabs>
              <w:tab w:val="clear" w:pos="9639"/>
              <w:tab w:val="right" w:pos="9640" w:leader="dot"/>
            </w:tabs>
            <w:bidi w:val="0"/>
            <w:jc w:val="start"/>
            <w:rPr/>
          </w:pPr>
          <w:r>
            <w:rPr/>
            <w:t>6.2.4 Overload Control based on IETF SOC WG solution as described in draft-ietf-soc-overload-control-01</w:t>
            <w:tab/>
          </w:r>
          <w:hyperlink w:anchor="__RefHeading___Toc307227717">
            <w:r>
              <w:rPr>
                <w:rStyle w:val="IndexLink"/>
              </w:rPr>
              <w:t>38</w:t>
            </w:r>
          </w:hyperlink>
        </w:p>
        <w:p>
          <w:pPr>
            <w:pStyle w:val="Contents5"/>
            <w:tabs>
              <w:tab w:val="clear" w:pos="9639"/>
              <w:tab w:val="right" w:pos="9640" w:leader="dot"/>
            </w:tabs>
            <w:bidi w:val="0"/>
            <w:jc w:val="start"/>
            <w:rPr/>
          </w:pPr>
          <w:r>
            <w:rPr/>
            <w:t>6.2.4.1 General</w:t>
            <w:tab/>
          </w:r>
          <w:hyperlink w:anchor="__RefHeading___Toc307227718">
            <w:r>
              <w:rPr>
                <w:rStyle w:val="IndexLink"/>
              </w:rPr>
              <w:t>38</w:t>
            </w:r>
          </w:hyperlink>
        </w:p>
        <w:p>
          <w:pPr>
            <w:pStyle w:val="Contents5"/>
            <w:tabs>
              <w:tab w:val="clear" w:pos="9639"/>
              <w:tab w:val="right" w:pos="9640" w:leader="dot"/>
            </w:tabs>
            <w:bidi w:val="0"/>
            <w:jc w:val="start"/>
            <w:rPr/>
          </w:pPr>
          <w:r>
            <w:rPr/>
            <w:t>6.2.4.2 Applicability to the IMS</w:t>
            <w:tab/>
          </w:r>
          <w:hyperlink w:anchor="__RefHeading___Toc307227719">
            <w:r>
              <w:rPr>
                <w:rStyle w:val="IndexLink"/>
              </w:rPr>
              <w:t>38</w:t>
            </w:r>
          </w:hyperlink>
        </w:p>
        <w:p>
          <w:pPr>
            <w:pStyle w:val="Contents5"/>
            <w:tabs>
              <w:tab w:val="clear" w:pos="9639"/>
              <w:tab w:val="right" w:pos="9640" w:leader="dot"/>
            </w:tabs>
            <w:bidi w:val="0"/>
            <w:jc w:val="start"/>
            <w:rPr/>
          </w:pPr>
          <w:r>
            <w:rPr/>
            <w:t>6.2.4.3 Example Information flow</w:t>
            <w:tab/>
          </w:r>
          <w:hyperlink w:anchor="__RefHeading___Toc307227720">
            <w:r>
              <w:rPr>
                <w:rStyle w:val="IndexLink"/>
              </w:rPr>
              <w:t>39</w:t>
            </w:r>
          </w:hyperlink>
        </w:p>
        <w:p>
          <w:pPr>
            <w:pStyle w:val="Contents3"/>
            <w:tabs>
              <w:tab w:val="clear" w:pos="9639"/>
              <w:tab w:val="right" w:pos="9640" w:leader="dot"/>
            </w:tabs>
            <w:bidi w:val="0"/>
            <w:jc w:val="start"/>
            <w:rPr/>
          </w:pPr>
          <w:r>
            <w:rPr/>
            <w:t>6.2.5 Overload Control based on IETF SOC WG solution as described in draft-ietf-soc-load-control-event-package</w:t>
            <w:tab/>
          </w:r>
          <w:hyperlink w:anchor="__RefHeading___Toc307227721">
            <w:r>
              <w:rPr>
                <w:rStyle w:val="IndexLink"/>
              </w:rPr>
              <w:t>39</w:t>
            </w:r>
          </w:hyperlink>
        </w:p>
        <w:p>
          <w:pPr>
            <w:pStyle w:val="Contents5"/>
            <w:tabs>
              <w:tab w:val="clear" w:pos="9639"/>
              <w:tab w:val="right" w:pos="9640" w:leader="dot"/>
            </w:tabs>
            <w:bidi w:val="0"/>
            <w:jc w:val="start"/>
            <w:rPr/>
          </w:pPr>
          <w:r>
            <w:rPr/>
            <w:t>6.2.5.1 General</w:t>
            <w:tab/>
          </w:r>
          <w:hyperlink w:anchor="__RefHeading___Toc307227722">
            <w:r>
              <w:rPr>
                <w:rStyle w:val="IndexLink"/>
              </w:rPr>
              <w:t>39</w:t>
            </w:r>
          </w:hyperlink>
        </w:p>
        <w:p>
          <w:pPr>
            <w:pStyle w:val="Contents5"/>
            <w:tabs>
              <w:tab w:val="clear" w:pos="9639"/>
              <w:tab w:val="right" w:pos="9640" w:leader="dot"/>
            </w:tabs>
            <w:bidi w:val="0"/>
            <w:jc w:val="start"/>
            <w:rPr/>
          </w:pPr>
          <w:r>
            <w:rPr/>
            <w:t>6.2.5.2 Applicability to the IMS</w:t>
            <w:tab/>
          </w:r>
          <w:hyperlink w:anchor="__RefHeading___Toc307227723">
            <w:r>
              <w:rPr>
                <w:rStyle w:val="IndexLink"/>
              </w:rPr>
              <w:t>40</w:t>
            </w:r>
          </w:hyperlink>
        </w:p>
        <w:p>
          <w:pPr>
            <w:pStyle w:val="Contents5"/>
            <w:tabs>
              <w:tab w:val="clear" w:pos="9639"/>
              <w:tab w:val="right" w:pos="9640" w:leader="dot"/>
            </w:tabs>
            <w:bidi w:val="0"/>
            <w:jc w:val="start"/>
            <w:rPr/>
          </w:pPr>
          <w:r>
            <w:rPr/>
            <w:t>6.2.5.3 Example Information flow</w:t>
            <w:tab/>
          </w:r>
          <w:hyperlink w:anchor="__RefHeading___Toc307227724">
            <w:r>
              <w:rPr>
                <w:rStyle w:val="IndexLink"/>
              </w:rPr>
              <w:t>40</w:t>
            </w:r>
          </w:hyperlink>
        </w:p>
        <w:p>
          <w:pPr>
            <w:pStyle w:val="Contents3"/>
            <w:tabs>
              <w:tab w:val="clear" w:pos="9639"/>
              <w:tab w:val="right" w:pos="9640" w:leader="dot"/>
            </w:tabs>
            <w:bidi w:val="0"/>
            <w:jc w:val="start"/>
            <w:rPr/>
          </w:pPr>
          <w:r>
            <w:rPr/>
            <w:t>6.2.6 High Level Summary</w:t>
            <w:tab/>
          </w:r>
          <w:hyperlink w:anchor="__RefHeading___Toc307227725">
            <w:r>
              <w:rPr>
                <w:rStyle w:val="IndexLink"/>
              </w:rPr>
              <w:t>41</w:t>
            </w:r>
          </w:hyperlink>
        </w:p>
        <w:p>
          <w:pPr>
            <w:pStyle w:val="Contents2"/>
            <w:tabs>
              <w:tab w:val="clear" w:pos="9639"/>
              <w:tab w:val="right" w:pos="9640" w:leader="dot"/>
            </w:tabs>
            <w:bidi w:val="0"/>
            <w:jc w:val="start"/>
            <w:rPr/>
          </w:pPr>
          <w:r>
            <w:rPr/>
            <w:t>6.3 S-CSCF re-selection</w:t>
            <w:tab/>
          </w:r>
          <w:hyperlink w:anchor="__RefHeading___Toc307227726">
            <w:r>
              <w:rPr>
                <w:rStyle w:val="IndexLink"/>
              </w:rPr>
              <w:t>42</w:t>
            </w:r>
          </w:hyperlink>
        </w:p>
        <w:p>
          <w:pPr>
            <w:pStyle w:val="Contents3"/>
            <w:tabs>
              <w:tab w:val="clear" w:pos="9639"/>
              <w:tab w:val="right" w:pos="9640" w:leader="dot"/>
            </w:tabs>
            <w:bidi w:val="0"/>
            <w:jc w:val="start"/>
            <w:rPr/>
          </w:pPr>
          <w:r>
            <w:rPr/>
            <w:t>6.3.1 Architectural alternatives to detect whether S-CSCF re-selection may be desired</w:t>
            <w:tab/>
          </w:r>
          <w:hyperlink w:anchor="__RefHeading___Toc307227727">
            <w:r>
              <w:rPr>
                <w:rStyle w:val="IndexLink"/>
              </w:rPr>
              <w:t>42</w:t>
            </w:r>
          </w:hyperlink>
        </w:p>
        <w:p>
          <w:pPr>
            <w:pStyle w:val="Contents4"/>
            <w:tabs>
              <w:tab w:val="clear" w:pos="9639"/>
              <w:tab w:val="right" w:pos="9640" w:leader="dot"/>
            </w:tabs>
            <w:bidi w:val="0"/>
            <w:jc w:val="start"/>
            <w:rPr/>
          </w:pPr>
          <w:r>
            <w:rPr/>
            <w:t>6.3.1.1 General</w:t>
            <w:tab/>
          </w:r>
          <w:hyperlink w:anchor="__RefHeading___Toc307227728">
            <w:r>
              <w:rPr>
                <w:rStyle w:val="IndexLink"/>
              </w:rPr>
              <w:t>42</w:t>
            </w:r>
          </w:hyperlink>
        </w:p>
        <w:p>
          <w:pPr>
            <w:pStyle w:val="Contents4"/>
            <w:tabs>
              <w:tab w:val="clear" w:pos="9639"/>
              <w:tab w:val="right" w:pos="9640" w:leader="dot"/>
            </w:tabs>
            <w:bidi w:val="0"/>
            <w:jc w:val="start"/>
            <w:rPr/>
          </w:pPr>
          <w:r>
            <w:rPr/>
            <w:t>6.3.1.2 Detection mechanism 1</w:t>
            <w:tab/>
          </w:r>
          <w:hyperlink w:anchor="__RefHeading___Toc307227729">
            <w:r>
              <w:rPr>
                <w:rStyle w:val="IndexLink"/>
              </w:rPr>
              <w:t>42</w:t>
            </w:r>
          </w:hyperlink>
        </w:p>
        <w:p>
          <w:pPr>
            <w:pStyle w:val="Contents5"/>
            <w:tabs>
              <w:tab w:val="clear" w:pos="9639"/>
              <w:tab w:val="right" w:pos="9640" w:leader="dot"/>
            </w:tabs>
            <w:bidi w:val="0"/>
            <w:jc w:val="start"/>
            <w:rPr/>
          </w:pPr>
          <w:r>
            <w:rPr/>
            <w:t>6.3.1.2.1 Architectural details</w:t>
            <w:tab/>
          </w:r>
          <w:hyperlink w:anchor="__RefHeading___Toc24527_3320553937">
            <w:r>
              <w:rPr>
                <w:rStyle w:val="IndexLink"/>
              </w:rPr>
              <w:t>42</w:t>
            </w:r>
          </w:hyperlink>
        </w:p>
        <w:p>
          <w:pPr>
            <w:pStyle w:val="Contents5"/>
            <w:tabs>
              <w:tab w:val="clear" w:pos="9639"/>
              <w:tab w:val="right" w:pos="9640" w:leader="dot"/>
            </w:tabs>
            <w:bidi w:val="0"/>
            <w:jc w:val="start"/>
            <w:rPr/>
          </w:pPr>
          <w:r>
            <w:rPr/>
            <w:t>6.3.1.2.2 Information flow</w:t>
            <w:tab/>
          </w:r>
          <w:hyperlink w:anchor="__RefHeading___Toc24529_3320553937">
            <w:r>
              <w:rPr>
                <w:rStyle w:val="IndexLink"/>
              </w:rPr>
              <w:t>42</w:t>
            </w:r>
          </w:hyperlink>
        </w:p>
        <w:p>
          <w:pPr>
            <w:pStyle w:val="Contents4"/>
            <w:tabs>
              <w:tab w:val="clear" w:pos="9639"/>
              <w:tab w:val="right" w:pos="9640" w:leader="dot"/>
            </w:tabs>
            <w:bidi w:val="0"/>
            <w:jc w:val="start"/>
            <w:rPr/>
          </w:pPr>
          <w:r>
            <w:rPr/>
            <w:t>6.3.1.3 Detection mechanism 2</w:t>
            <w:tab/>
          </w:r>
          <w:hyperlink w:anchor="__RefHeading___Toc307227732">
            <w:r>
              <w:rPr>
                <w:rStyle w:val="IndexLink"/>
              </w:rPr>
              <w:t>43</w:t>
            </w:r>
          </w:hyperlink>
        </w:p>
        <w:p>
          <w:pPr>
            <w:pStyle w:val="Contents5"/>
            <w:tabs>
              <w:tab w:val="clear" w:pos="9639"/>
              <w:tab w:val="right" w:pos="9640" w:leader="dot"/>
            </w:tabs>
            <w:bidi w:val="0"/>
            <w:jc w:val="start"/>
            <w:rPr/>
          </w:pPr>
          <w:r>
            <w:rPr/>
            <w:t>6.3.1.3.1 Architectural details</w:t>
            <w:tab/>
          </w:r>
          <w:hyperlink w:anchor="__RefHeading___Toc24531_3320553937">
            <w:r>
              <w:rPr>
                <w:rStyle w:val="IndexLink"/>
              </w:rPr>
              <w:t>43</w:t>
            </w:r>
          </w:hyperlink>
        </w:p>
        <w:p>
          <w:pPr>
            <w:pStyle w:val="Contents5"/>
            <w:tabs>
              <w:tab w:val="clear" w:pos="9639"/>
              <w:tab w:val="right" w:pos="9640" w:leader="dot"/>
            </w:tabs>
            <w:bidi w:val="0"/>
            <w:jc w:val="start"/>
            <w:rPr/>
          </w:pPr>
          <w:r>
            <w:rPr/>
            <w:t>6.3.1.3.2 Information flow</w:t>
            <w:tab/>
          </w:r>
          <w:hyperlink w:anchor="__RefHeading___Toc307227734">
            <w:r>
              <w:rPr>
                <w:rStyle w:val="IndexLink"/>
              </w:rPr>
              <w:t>43</w:t>
            </w:r>
          </w:hyperlink>
        </w:p>
        <w:p>
          <w:pPr>
            <w:pStyle w:val="Contents4"/>
            <w:tabs>
              <w:tab w:val="clear" w:pos="9639"/>
              <w:tab w:val="right" w:pos="9640" w:leader="dot"/>
            </w:tabs>
            <w:bidi w:val="0"/>
            <w:jc w:val="start"/>
            <w:rPr/>
          </w:pPr>
          <w:r>
            <w:rPr/>
            <w:t>6.3.1.4 Detection mechanism 3</w:t>
            <w:tab/>
          </w:r>
          <w:hyperlink w:anchor="__RefHeading___Toc307227735">
            <w:r>
              <w:rPr>
                <w:rStyle w:val="IndexLink"/>
              </w:rPr>
              <w:t>44</w:t>
            </w:r>
          </w:hyperlink>
        </w:p>
        <w:p>
          <w:pPr>
            <w:pStyle w:val="Contents5"/>
            <w:tabs>
              <w:tab w:val="clear" w:pos="9639"/>
              <w:tab w:val="right" w:pos="9640" w:leader="dot"/>
            </w:tabs>
            <w:bidi w:val="0"/>
            <w:jc w:val="start"/>
            <w:rPr/>
          </w:pPr>
          <w:r>
            <w:rPr/>
            <w:t>6.3.1.4.1 Architectural details</w:t>
            <w:tab/>
          </w:r>
          <w:hyperlink w:anchor="__RefHeading___Toc307227736">
            <w:r>
              <w:rPr>
                <w:rStyle w:val="IndexLink"/>
              </w:rPr>
              <w:t>44</w:t>
            </w:r>
          </w:hyperlink>
        </w:p>
        <w:p>
          <w:pPr>
            <w:pStyle w:val="Contents5"/>
            <w:tabs>
              <w:tab w:val="clear" w:pos="9639"/>
              <w:tab w:val="right" w:pos="9640" w:leader="dot"/>
            </w:tabs>
            <w:bidi w:val="0"/>
            <w:jc w:val="start"/>
            <w:rPr/>
          </w:pPr>
          <w:r>
            <w:rPr/>
            <w:t>6.3.1.4.2 Information flow (preparation step)</w:t>
            <w:tab/>
          </w:r>
          <w:hyperlink w:anchor="__RefHeading___Toc307227737">
            <w:r>
              <w:rPr>
                <w:rStyle w:val="IndexLink"/>
              </w:rPr>
              <w:t>44</w:t>
            </w:r>
          </w:hyperlink>
        </w:p>
        <w:p>
          <w:pPr>
            <w:pStyle w:val="Contents5"/>
            <w:tabs>
              <w:tab w:val="clear" w:pos="9639"/>
              <w:tab w:val="right" w:pos="9640" w:leader="dot"/>
            </w:tabs>
            <w:bidi w:val="0"/>
            <w:jc w:val="start"/>
            <w:rPr/>
          </w:pPr>
          <w:r>
            <w:rPr/>
            <w:t>6.3.1.4.3 Information flow (actual detection step)</w:t>
            <w:tab/>
          </w:r>
          <w:hyperlink w:anchor="__RefHeading___Toc307227738">
            <w:r>
              <w:rPr>
                <w:rStyle w:val="IndexLink"/>
              </w:rPr>
              <w:t>45</w:t>
            </w:r>
          </w:hyperlink>
        </w:p>
        <w:p>
          <w:pPr>
            <w:pStyle w:val="Contents4"/>
            <w:tabs>
              <w:tab w:val="clear" w:pos="9639"/>
              <w:tab w:val="right" w:pos="9640" w:leader="dot"/>
            </w:tabs>
            <w:bidi w:val="0"/>
            <w:jc w:val="start"/>
            <w:rPr/>
          </w:pPr>
          <w:r>
            <w:rPr/>
            <w:t>6.3.1.5 Detection Mechanism 4</w:t>
            <w:tab/>
          </w:r>
          <w:hyperlink w:anchor="__RefHeading___Toc307227739">
            <w:r>
              <w:rPr>
                <w:rStyle w:val="IndexLink"/>
              </w:rPr>
              <w:t>46</w:t>
            </w:r>
          </w:hyperlink>
        </w:p>
        <w:p>
          <w:pPr>
            <w:pStyle w:val="Contents3"/>
            <w:tabs>
              <w:tab w:val="clear" w:pos="9639"/>
              <w:tab w:val="right" w:pos="9640" w:leader="dot"/>
            </w:tabs>
            <w:bidi w:val="0"/>
            <w:jc w:val="start"/>
            <w:rPr/>
          </w:pPr>
          <w:r>
            <w:rPr/>
            <w:t>6.3.2 Alternatives to re-select the S-CSCF</w:t>
            <w:tab/>
          </w:r>
          <w:hyperlink w:anchor="__RefHeading___Toc307227740">
            <w:r>
              <w:rPr>
                <w:rStyle w:val="IndexLink"/>
              </w:rPr>
              <w:t>46</w:t>
            </w:r>
          </w:hyperlink>
        </w:p>
        <w:p>
          <w:pPr>
            <w:pStyle w:val="Contents4"/>
            <w:tabs>
              <w:tab w:val="clear" w:pos="9639"/>
              <w:tab w:val="right" w:pos="9640" w:leader="dot"/>
            </w:tabs>
            <w:bidi w:val="0"/>
            <w:jc w:val="start"/>
            <w:rPr/>
          </w:pPr>
          <w:r>
            <w:rPr/>
            <w:t>6.3.2.1 General</w:t>
            <w:tab/>
          </w:r>
          <w:hyperlink w:anchor="__RefHeading___Toc307227741">
            <w:r>
              <w:rPr>
                <w:rStyle w:val="IndexLink"/>
              </w:rPr>
              <w:t>46</w:t>
            </w:r>
          </w:hyperlink>
        </w:p>
        <w:p>
          <w:pPr>
            <w:pStyle w:val="Contents4"/>
            <w:tabs>
              <w:tab w:val="clear" w:pos="9639"/>
              <w:tab w:val="right" w:pos="9640" w:leader="dot"/>
            </w:tabs>
            <w:bidi w:val="0"/>
            <w:jc w:val="start"/>
            <w:rPr/>
          </w:pPr>
          <w:r>
            <w:rPr/>
            <w:t>6.3.2.2 Re-Selection mechanism 1</w:t>
            <w:tab/>
          </w:r>
          <w:hyperlink w:anchor="__RefHeading___Toc307227742">
            <w:r>
              <w:rPr>
                <w:rStyle w:val="IndexLink"/>
              </w:rPr>
              <w:t>47</w:t>
            </w:r>
          </w:hyperlink>
        </w:p>
        <w:p>
          <w:pPr>
            <w:pStyle w:val="Contents4"/>
            <w:tabs>
              <w:tab w:val="clear" w:pos="9639"/>
              <w:tab w:val="right" w:pos="9640" w:leader="dot"/>
            </w:tabs>
            <w:bidi w:val="0"/>
            <w:jc w:val="start"/>
            <w:rPr/>
          </w:pPr>
          <w:r>
            <w:rPr/>
            <w:t>6.3.2.3 Re-Selection mechanism 2</w:t>
            <w:tab/>
          </w:r>
          <w:hyperlink w:anchor="__RefHeading___Toc307227743">
            <w:r>
              <w:rPr>
                <w:rStyle w:val="IndexLink"/>
              </w:rPr>
              <w:t>48</w:t>
            </w:r>
          </w:hyperlink>
        </w:p>
        <w:p>
          <w:pPr>
            <w:pStyle w:val="Contents4"/>
            <w:tabs>
              <w:tab w:val="clear" w:pos="9639"/>
              <w:tab w:val="right" w:pos="9640" w:leader="dot"/>
            </w:tabs>
            <w:bidi w:val="0"/>
            <w:jc w:val="start"/>
            <w:rPr/>
          </w:pPr>
          <w:r>
            <w:rPr/>
            <w:t>6.3.2.4 Re-Selection mechanism 3</w:t>
            <w:tab/>
          </w:r>
          <w:hyperlink w:anchor="__RefHeading___Toc307227744">
            <w:r>
              <w:rPr>
                <w:rStyle w:val="IndexLink"/>
              </w:rPr>
              <w:t>49</w:t>
            </w:r>
          </w:hyperlink>
        </w:p>
        <w:p>
          <w:pPr>
            <w:pStyle w:val="Contents1"/>
            <w:tabs>
              <w:tab w:val="clear" w:pos="9639"/>
              <w:tab w:val="right" w:pos="9640" w:leader="dot"/>
            </w:tabs>
            <w:bidi w:val="0"/>
            <w:jc w:val="start"/>
            <w:rPr/>
          </w:pPr>
          <w:r>
            <w:rPr/>
            <w:t>7 Assessment</w:t>
            <w:tab/>
          </w:r>
          <w:hyperlink w:anchor="__RefHeading___Toc307227745">
            <w:r>
              <w:rPr>
                <w:rStyle w:val="IndexLink"/>
              </w:rPr>
              <w:t>50</w:t>
            </w:r>
          </w:hyperlink>
        </w:p>
        <w:p>
          <w:pPr>
            <w:pStyle w:val="Contents2"/>
            <w:tabs>
              <w:tab w:val="clear" w:pos="9639"/>
              <w:tab w:val="right" w:pos="9640" w:leader="dot"/>
            </w:tabs>
            <w:bidi w:val="0"/>
            <w:jc w:val="start"/>
            <w:rPr/>
          </w:pPr>
          <w:r>
            <w:rPr/>
            <w:t>7.1 Assessment of alternatives for Overload Control</w:t>
            <w:tab/>
          </w:r>
          <w:hyperlink w:anchor="__RefHeading___Toc24533_3320553937">
            <w:r>
              <w:rPr>
                <w:rStyle w:val="IndexLink"/>
              </w:rPr>
              <w:t>50</w:t>
            </w:r>
          </w:hyperlink>
        </w:p>
        <w:p>
          <w:pPr>
            <w:pStyle w:val="Contents3"/>
            <w:tabs>
              <w:tab w:val="clear" w:pos="9639"/>
              <w:tab w:val="right" w:pos="9640" w:leader="dot"/>
            </w:tabs>
            <w:bidi w:val="0"/>
            <w:jc w:val="start"/>
            <w:rPr/>
          </w:pPr>
          <w:r>
            <w:rPr/>
            <w:t>7.1.1 P-CSCF Overload Control</w:t>
            <w:tab/>
          </w:r>
          <w:hyperlink w:anchor="__RefHeading___Toc307227747">
            <w:r>
              <w:rPr>
                <w:rStyle w:val="IndexLink"/>
              </w:rPr>
              <w:t>50</w:t>
            </w:r>
          </w:hyperlink>
        </w:p>
        <w:p>
          <w:pPr>
            <w:pStyle w:val="Contents3"/>
            <w:tabs>
              <w:tab w:val="clear" w:pos="9639"/>
              <w:tab w:val="right" w:pos="9640" w:leader="dot"/>
            </w:tabs>
            <w:bidi w:val="0"/>
            <w:jc w:val="start"/>
            <w:rPr/>
          </w:pPr>
          <w:r>
            <w:rPr/>
            <w:t>7.1.2 S-CSCF Overload Control during initial registration</w:t>
            <w:tab/>
          </w:r>
          <w:hyperlink w:anchor="__RefHeading___Toc307227748">
            <w:r>
              <w:rPr>
                <w:rStyle w:val="IndexLink"/>
              </w:rPr>
              <w:t>51</w:t>
            </w:r>
          </w:hyperlink>
        </w:p>
        <w:p>
          <w:pPr>
            <w:pStyle w:val="Contents3"/>
            <w:tabs>
              <w:tab w:val="clear" w:pos="9639"/>
              <w:tab w:val="right" w:pos="9640" w:leader="dot"/>
            </w:tabs>
            <w:bidi w:val="0"/>
            <w:jc w:val="start"/>
            <w:rPr/>
          </w:pPr>
          <w:r>
            <w:rPr/>
            <w:t>7.1.3 S-CSCF reselection during re-registration</w:t>
            <w:tab/>
          </w:r>
          <w:hyperlink w:anchor="__RefHeading___Toc307227749">
            <w:r>
              <w:rPr>
                <w:rStyle w:val="IndexLink"/>
              </w:rPr>
              <w:t>51</w:t>
            </w:r>
          </w:hyperlink>
        </w:p>
        <w:p>
          <w:pPr>
            <w:pStyle w:val="Contents3"/>
            <w:tabs>
              <w:tab w:val="clear" w:pos="9639"/>
              <w:tab w:val="right" w:pos="9640" w:leader="dot"/>
            </w:tabs>
            <w:bidi w:val="0"/>
            <w:jc w:val="start"/>
            <w:rPr/>
          </w:pPr>
          <w:r>
            <w:rPr/>
            <w:t>7.1.4 Exchange of Overload Control Information between IMS entities</w:t>
            <w:tab/>
          </w:r>
          <w:hyperlink w:anchor="__RefHeading___Toc307227750">
            <w:r>
              <w:rPr>
                <w:rStyle w:val="IndexLink"/>
              </w:rPr>
              <w:t>53</w:t>
            </w:r>
          </w:hyperlink>
        </w:p>
        <w:p>
          <w:pPr>
            <w:pStyle w:val="Contents2"/>
            <w:tabs>
              <w:tab w:val="clear" w:pos="9639"/>
              <w:tab w:val="right" w:pos="9640" w:leader="dot"/>
            </w:tabs>
            <w:bidi w:val="0"/>
            <w:jc w:val="start"/>
            <w:rPr/>
          </w:pPr>
          <w:r>
            <w:rPr/>
            <w:t>7.2 Assessment of alternatives for Load Balancing</w:t>
            <w:tab/>
          </w:r>
          <w:hyperlink w:anchor="__RefHeading___Toc307227751">
            <w:r>
              <w:rPr>
                <w:rStyle w:val="IndexLink"/>
              </w:rPr>
              <w:t>53</w:t>
            </w:r>
          </w:hyperlink>
        </w:p>
        <w:p>
          <w:pPr>
            <w:pStyle w:val="Contents3"/>
            <w:tabs>
              <w:tab w:val="clear" w:pos="9639"/>
              <w:tab w:val="right" w:pos="9640" w:leader="dot"/>
            </w:tabs>
            <w:bidi w:val="0"/>
            <w:jc w:val="start"/>
            <w:rPr/>
          </w:pPr>
          <w:r>
            <w:rPr/>
            <w:t>7.2.1 P-CSCF Load Balancing</w:t>
            <w:tab/>
          </w:r>
          <w:hyperlink w:anchor="__RefHeading___Toc307227752">
            <w:r>
              <w:rPr>
                <w:rStyle w:val="IndexLink"/>
              </w:rPr>
              <w:t>53</w:t>
            </w:r>
          </w:hyperlink>
        </w:p>
        <w:p>
          <w:pPr>
            <w:pStyle w:val="Contents3"/>
            <w:tabs>
              <w:tab w:val="clear" w:pos="9639"/>
              <w:tab w:val="right" w:pos="9640" w:leader="dot"/>
            </w:tabs>
            <w:bidi w:val="0"/>
            <w:jc w:val="start"/>
            <w:rPr/>
          </w:pPr>
          <w:r>
            <w:rPr/>
            <w:t>7.2.2 S-CSCF Load Balancing</w:t>
            <w:tab/>
          </w:r>
          <w:hyperlink w:anchor="__RefHeading___Toc307227753">
            <w:r>
              <w:rPr>
                <w:rStyle w:val="IndexLink"/>
              </w:rPr>
              <w:t>54</w:t>
            </w:r>
          </w:hyperlink>
        </w:p>
        <w:p>
          <w:pPr>
            <w:pStyle w:val="Contents4"/>
            <w:tabs>
              <w:tab w:val="clear" w:pos="9639"/>
              <w:tab w:val="right" w:pos="9640" w:leader="dot"/>
            </w:tabs>
            <w:bidi w:val="0"/>
            <w:jc w:val="start"/>
            <w:rPr/>
          </w:pPr>
          <w:r>
            <w:rPr/>
            <w:t>7.2.2.1 S-CSCF selection during initial registration</w:t>
            <w:tab/>
          </w:r>
          <w:hyperlink w:anchor="__RefHeading___Toc24535_3320553937">
            <w:r>
              <w:rPr>
                <w:rStyle w:val="IndexLink"/>
              </w:rPr>
              <w:t>54</w:t>
            </w:r>
          </w:hyperlink>
        </w:p>
        <w:p>
          <w:pPr>
            <w:pStyle w:val="Contents4"/>
            <w:tabs>
              <w:tab w:val="clear" w:pos="9639"/>
              <w:tab w:val="right" w:pos="9640" w:leader="dot"/>
            </w:tabs>
            <w:bidi w:val="0"/>
            <w:jc w:val="start"/>
            <w:rPr/>
          </w:pPr>
          <w:r>
            <w:rPr/>
            <w:t>7.2.2.2 S-CSCF re-selection during re-registration</w:t>
            <w:tab/>
          </w:r>
          <w:hyperlink w:anchor="__RefHeading___Toc24537_3320553937">
            <w:r>
              <w:rPr>
                <w:rStyle w:val="IndexLink"/>
              </w:rPr>
              <w:t>55</w:t>
            </w:r>
          </w:hyperlink>
        </w:p>
        <w:p>
          <w:pPr>
            <w:pStyle w:val="Contents4"/>
            <w:tabs>
              <w:tab w:val="clear" w:pos="9639"/>
              <w:tab w:val="right" w:pos="9640" w:leader="dot"/>
            </w:tabs>
            <w:bidi w:val="0"/>
            <w:jc w:val="start"/>
            <w:rPr/>
          </w:pPr>
          <w:r>
            <w:rPr/>
            <w:t>7.2.2.3 S-CSCF Load Balancing during restoration</w:t>
            <w:tab/>
          </w:r>
          <w:hyperlink w:anchor="__RefHeading___Toc307227756">
            <w:r>
              <w:rPr>
                <w:rStyle w:val="IndexLink"/>
              </w:rPr>
              <w:t>57</w:t>
            </w:r>
          </w:hyperlink>
        </w:p>
        <w:p>
          <w:pPr>
            <w:pStyle w:val="Contents4"/>
            <w:tabs>
              <w:tab w:val="clear" w:pos="9639"/>
              <w:tab w:val="right" w:pos="9640" w:leader="dot"/>
            </w:tabs>
            <w:bidi w:val="0"/>
            <w:jc w:val="start"/>
            <w:rPr/>
          </w:pPr>
          <w:r>
            <w:rPr/>
            <w:t>7.2.2.4 Registration independent Serving Node Load Balancing</w:t>
            <w:tab/>
          </w:r>
          <w:hyperlink w:anchor="__RefHeading___Toc307227757">
            <w:r>
              <w:rPr>
                <w:rStyle w:val="IndexLink"/>
              </w:rPr>
              <w:t>57</w:t>
            </w:r>
          </w:hyperlink>
        </w:p>
        <w:p>
          <w:pPr>
            <w:pStyle w:val="Contents3"/>
            <w:tabs>
              <w:tab w:val="clear" w:pos="9639"/>
              <w:tab w:val="right" w:pos="9640" w:leader="dot"/>
            </w:tabs>
            <w:bidi w:val="0"/>
            <w:jc w:val="start"/>
            <w:rPr/>
          </w:pPr>
          <w:r>
            <w:rPr/>
            <w:t>7.2.3 General consideration on Load Balancing</w:t>
            <w:tab/>
          </w:r>
          <w:hyperlink w:anchor="__RefHeading___Toc307227758">
            <w:r>
              <w:rPr>
                <w:rStyle w:val="IndexLink"/>
              </w:rPr>
              <w:t>57</w:t>
            </w:r>
          </w:hyperlink>
        </w:p>
        <w:p>
          <w:pPr>
            <w:pStyle w:val="Contents3"/>
            <w:tabs>
              <w:tab w:val="clear" w:pos="9639"/>
              <w:tab w:val="right" w:pos="9640" w:leader="dot"/>
            </w:tabs>
            <w:bidi w:val="0"/>
            <w:jc w:val="start"/>
            <w:rPr/>
          </w:pPr>
          <w:r>
            <w:rPr/>
            <w:t>7.2.4 LDF architecture assessment</w:t>
            <w:tab/>
          </w:r>
          <w:hyperlink w:anchor="__RefHeading___Toc307227759">
            <w:r>
              <w:rPr>
                <w:rStyle w:val="IndexLink"/>
              </w:rPr>
              <w:t>57</w:t>
            </w:r>
          </w:hyperlink>
        </w:p>
        <w:p>
          <w:pPr>
            <w:pStyle w:val="Contents4"/>
            <w:tabs>
              <w:tab w:val="clear" w:pos="9639"/>
              <w:tab w:val="right" w:pos="9640" w:leader="dot"/>
            </w:tabs>
            <w:bidi w:val="0"/>
            <w:jc w:val="start"/>
            <w:rPr/>
          </w:pPr>
          <w:r>
            <w:rPr/>
            <w:t>7.2.4.1 Assessment on the utilization of EMS/NMS for the LDF architecture</w:t>
            <w:tab/>
          </w:r>
          <w:hyperlink w:anchor="__RefHeading___Toc307227760">
            <w:r>
              <w:rPr>
                <w:rStyle w:val="IndexLink"/>
              </w:rPr>
              <w:t>57</w:t>
            </w:r>
          </w:hyperlink>
        </w:p>
        <w:p>
          <w:pPr>
            <w:pStyle w:val="Contents4"/>
            <w:tabs>
              <w:tab w:val="clear" w:pos="9639"/>
              <w:tab w:val="right" w:pos="9640" w:leader="dot"/>
            </w:tabs>
            <w:bidi w:val="0"/>
            <w:jc w:val="start"/>
            <w:rPr/>
          </w:pPr>
          <w:r>
            <w:rPr/>
            <w:t>7.2.4.2 Solution comparison between centralized LDF and distributed LDF</w:t>
            <w:tab/>
          </w:r>
          <w:hyperlink w:anchor="__RefHeading___Toc307227761">
            <w:r>
              <w:rPr>
                <w:rStyle w:val="IndexLink"/>
              </w:rPr>
              <w:t>58</w:t>
            </w:r>
          </w:hyperlink>
        </w:p>
        <w:p>
          <w:pPr>
            <w:pStyle w:val="Contents1"/>
            <w:tabs>
              <w:tab w:val="clear" w:pos="9639"/>
              <w:tab w:val="right" w:pos="9640" w:leader="dot"/>
            </w:tabs>
            <w:bidi w:val="0"/>
            <w:jc w:val="start"/>
            <w:rPr/>
          </w:pPr>
          <w:r>
            <w:rPr/>
            <w:t>8 Conclusion</w:t>
            <w:tab/>
          </w:r>
          <w:hyperlink w:anchor="__RefHeading___Toc307227762">
            <w:r>
              <w:rPr>
                <w:rStyle w:val="IndexLink"/>
              </w:rPr>
              <w:t>58</w:t>
            </w:r>
          </w:hyperlink>
        </w:p>
        <w:p>
          <w:pPr>
            <w:pStyle w:val="Contents2"/>
            <w:tabs>
              <w:tab w:val="clear" w:pos="9639"/>
              <w:tab w:val="right" w:pos="9640" w:leader="dot"/>
            </w:tabs>
            <w:bidi w:val="0"/>
            <w:jc w:val="start"/>
            <w:rPr/>
          </w:pPr>
          <w:r>
            <w:rPr/>
            <w:t>8.1 Load Balancing</w:t>
            <w:tab/>
          </w:r>
          <w:hyperlink w:anchor="__RefHeading___Toc307227763">
            <w:r>
              <w:rPr>
                <w:rStyle w:val="IndexLink"/>
              </w:rPr>
              <w:t>59</w:t>
            </w:r>
          </w:hyperlink>
        </w:p>
        <w:p>
          <w:pPr>
            <w:pStyle w:val="Contents9"/>
            <w:tabs>
              <w:tab w:val="clear" w:pos="9639"/>
              <w:tab w:val="right" w:pos="9640" w:leader="dot"/>
            </w:tabs>
            <w:bidi w:val="0"/>
            <w:jc w:val="start"/>
            <w:rPr/>
          </w:pPr>
          <w:r>
            <w:rPr/>
            <w:t>Annex A (Informative): DNS UPDATE Mechanism</w:t>
            <w:tab/>
          </w:r>
          <w:hyperlink w:anchor="__RefHeading___Toc307227765">
            <w:r>
              <w:rPr>
                <w:rStyle w:val="IndexLink"/>
              </w:rPr>
              <w:t>59</w:t>
            </w:r>
          </w:hyperlink>
        </w:p>
        <w:p>
          <w:pPr>
            <w:pStyle w:val="Contents9"/>
            <w:tabs>
              <w:tab w:val="clear" w:pos="9639"/>
              <w:tab w:val="right" w:pos="9640" w:leader="dot"/>
            </w:tabs>
            <w:bidi w:val="0"/>
            <w:jc w:val="start"/>
            <w:rPr/>
          </w:pPr>
          <w:r>
            <w:rPr/>
            <w:t>Annex B (Informative): IMS Deployment Scenarios</w:t>
            <w:tab/>
          </w:r>
          <w:hyperlink w:anchor="__RefHeading___Toc307227766">
            <w:r>
              <w:rPr>
                <w:rStyle w:val="IndexLink"/>
              </w:rPr>
              <w:t>61</w:t>
            </w:r>
          </w:hyperlink>
        </w:p>
        <w:p>
          <w:pPr>
            <w:pStyle w:val="Contents9"/>
            <w:tabs>
              <w:tab w:val="clear" w:pos="9639"/>
              <w:tab w:val="right" w:pos="9640" w:leader="dot"/>
            </w:tabs>
            <w:bidi w:val="0"/>
            <w:jc w:val="start"/>
            <w:rPr/>
          </w:pPr>
          <w:r>
            <w:rPr/>
            <w:t>Annex C (Informative): Example Load Information Required collected by LDF</w:t>
            <w:tab/>
          </w:r>
          <w:hyperlink w:anchor="__RefHeading___Toc307227767">
            <w:r>
              <w:rPr>
                <w:rStyle w:val="IndexLink"/>
              </w:rPr>
              <w:t>62</w:t>
            </w:r>
          </w:hyperlink>
        </w:p>
        <w:p>
          <w:pPr>
            <w:pStyle w:val="Contents9"/>
            <w:tabs>
              <w:tab w:val="clear" w:pos="9639"/>
              <w:tab w:val="right" w:pos="9640" w:leader="dot"/>
            </w:tabs>
            <w:bidi w:val="0"/>
            <w:jc w:val="start"/>
            <w:rPr/>
          </w:pPr>
          <w:r>
            <w:rPr/>
            <w:t>Annex D (Informative): Change history</w:t>
            <w:tab/>
          </w:r>
          <w:hyperlink w:anchor="__RefHeading___Toc307227768">
            <w:r>
              <w:rPr>
                <w:rStyle w:val="IndexLink"/>
              </w:rPr>
              <w:t>63</w:t>
            </w:r>
          </w:hyperlink>
          <w:r>
            <w:rPr>
              <w:rStyle w:val="IndexLink"/>
            </w:rPr>
            <w:fldChar w:fldCharType="end"/>
          </w:r>
        </w:p>
      </w:sdtContent>
    </w:sdt>
    <w:p>
      <w:pPr>
        <w:pStyle w:val="Contents9"/>
        <w:bidi w:val="0"/>
        <w:ind w:start="1418" w:end="425" w:hanging="1418"/>
        <w:jc w:val="start"/>
        <w:rPr/>
      </w:pPr>
      <w:r>
        <w:rPr/>
      </w:r>
      <w:r>
        <w:br w:type="page"/>
      </w:r>
    </w:p>
    <w:p>
      <w:pPr>
        <w:pStyle w:val="Heading1"/>
        <w:bidi w:val="0"/>
        <w:ind w:start="1134" w:hanging="1134"/>
        <w:jc w:val="start"/>
        <w:rPr/>
      </w:pPr>
      <w:bookmarkStart w:id="7" w:name="__RefHeading___Toc30722762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07227629"/>
      <w:bookmarkEnd w:id="8"/>
      <w:r>
        <w:rPr/>
        <w:t>Introduction</w:t>
      </w:r>
    </w:p>
    <w:p>
      <w:pPr>
        <w:pStyle w:val="Guidance"/>
        <w:rPr>
          <w:lang w:eastAsia="zh-CN"/>
        </w:rPr>
      </w:pPr>
      <w:r>
        <w:rPr/>
        <w:t>This clause is optional. If it exists, it is always the second unnumbered clause.</w:t>
      </w:r>
      <w:r>
        <w:br w:type="page"/>
      </w:r>
    </w:p>
    <w:p>
      <w:pPr>
        <w:pStyle w:val="Heading1"/>
        <w:numPr>
          <w:ilvl w:val="0"/>
          <w:numId w:val="10"/>
        </w:numPr>
        <w:bidi w:val="0"/>
        <w:jc w:val="start"/>
        <w:rPr>
          <w:lang w:eastAsia="zh-CN"/>
        </w:rPr>
      </w:pPr>
      <w:bookmarkStart w:id="9" w:name="__RefHeading___Toc307227630"/>
      <w:bookmarkEnd w:id="9"/>
      <w:r>
        <w:rPr/>
        <w:t>Scope</w:t>
      </w:r>
    </w:p>
    <w:p>
      <w:pPr>
        <w:pStyle w:val="TextBody"/>
        <w:rPr/>
      </w:pPr>
      <w:r>
        <w:rPr/>
        <w:t xml:space="preserve">The scope of the technical report is to capture the results of a study into the </w:t>
      </w:r>
      <w:r>
        <w:rPr>
          <w:lang w:val="en-US" w:eastAsia="zh-CN"/>
        </w:rPr>
        <w:t>feasibility of enhancing IMS network architecture</w:t>
      </w:r>
      <w:r>
        <w:rPr>
          <w:lang w:val="en-US" w:eastAsia="zh-CN"/>
        </w:rPr>
        <w:t>.</w:t>
      </w:r>
      <w:r>
        <w:rPr>
          <w:lang w:eastAsia="zh-CN"/>
        </w:rPr>
        <w:t xml:space="preserve"> </w:t>
      </w:r>
      <w:r>
        <w:rPr>
          <w:lang w:val="en-US" w:eastAsia="zh-CN"/>
        </w:rPr>
        <w:t xml:space="preserve">This </w:t>
      </w:r>
      <w:r>
        <w:rPr>
          <w:lang w:val="en-US" w:eastAsia="zh-CN"/>
        </w:rPr>
        <w:t>report</w:t>
      </w:r>
      <w:r>
        <w:rPr>
          <w:lang w:val="en-US" w:eastAsia="zh-CN"/>
        </w:rPr>
        <w:t xml:space="preserve"> intends to study the feasibility of enhancing IMS network architecture as follows,</w:t>
      </w:r>
    </w:p>
    <w:p>
      <w:pPr>
        <w:pStyle w:val="Style8"/>
        <w:numPr>
          <w:ilvl w:val="0"/>
          <w:numId w:val="0"/>
        </w:numPr>
        <w:ind w:start="284" w:hanging="0"/>
        <w:rPr/>
      </w:pPr>
      <w:r>
        <w:rPr/>
        <w:t>-</w:t>
        <w:tab/>
        <w:t xml:space="preserve">Investigating architectural improvements to reduce the complexity of signalling procedures by reducing the signalling hops, or the number of options and combinations (by looking at different groupings of combining existing entities) </w:t>
      </w:r>
      <w:r>
        <w:rPr>
          <w:lang w:eastAsia="zh-CN"/>
        </w:rPr>
        <w:t>;</w:t>
      </w:r>
    </w:p>
    <w:p>
      <w:pPr>
        <w:pStyle w:val="Style8"/>
        <w:numPr>
          <w:ilvl w:val="0"/>
          <w:numId w:val="0"/>
        </w:numPr>
        <w:ind w:start="284" w:hanging="0"/>
        <w:rPr/>
      </w:pPr>
      <w:r>
        <w:rPr/>
        <w:t>-</w:t>
        <w:tab/>
        <w:t>Investigating means to improve system-level load balancing and reliability;</w:t>
      </w:r>
    </w:p>
    <w:p>
      <w:pPr>
        <w:pStyle w:val="Style8"/>
        <w:numPr>
          <w:ilvl w:val="0"/>
          <w:numId w:val="0"/>
        </w:numPr>
        <w:ind w:start="284" w:hanging="0"/>
        <w:rPr>
          <w:lang w:eastAsia="zh-CN"/>
        </w:rPr>
      </w:pPr>
      <w:bookmarkStart w:id="10" w:name="OLE_LINK4"/>
      <w:bookmarkStart w:id="11" w:name="OLE_LINK3"/>
      <w:bookmarkEnd w:id="10"/>
      <w:bookmarkEnd w:id="11"/>
      <w:r>
        <w:rPr/>
        <w:t>-</w:t>
        <w:tab/>
        <w:t xml:space="preserve">Investigating possibilities for reducing configuration workload to save OPEX. </w:t>
      </w:r>
    </w:p>
    <w:p>
      <w:pPr>
        <w:pStyle w:val="Style8"/>
        <w:numPr>
          <w:ilvl w:val="0"/>
          <w:numId w:val="0"/>
        </w:numPr>
        <w:ind w:start="284" w:hanging="0"/>
        <w:rPr>
          <w:lang w:eastAsia="zh-CN"/>
        </w:rPr>
      </w:pPr>
      <w:r>
        <w:rPr/>
        <w:t>-</w:t>
        <w:tab/>
        <w:t xml:space="preserve">Investigating the introduction of IMS Overload Control mechanisms. </w:t>
      </w:r>
    </w:p>
    <w:p>
      <w:pPr>
        <w:pStyle w:val="TextBody"/>
        <w:ind w:firstLine="284"/>
        <w:rPr>
          <w:lang w:val="en-US" w:eastAsia="zh-CN"/>
        </w:rPr>
      </w:pPr>
      <w:bookmarkStart w:id="12" w:name="OLE_LINK4"/>
      <w:bookmarkStart w:id="13" w:name="OLE_LINK3"/>
      <w:bookmarkEnd w:id="12"/>
      <w:bookmarkEnd w:id="13"/>
      <w:r>
        <w:rPr>
          <w:lang w:val="en-US" w:eastAsia="zh-CN"/>
        </w:rPr>
        <w:t>Backward compatibility with current IMS specifications shall be ensured.</w:t>
      </w:r>
    </w:p>
    <w:p>
      <w:pPr>
        <w:pStyle w:val="Normal"/>
        <w:ind w:start="426" w:hanging="142"/>
        <w:jc w:val="both"/>
        <w:rPr>
          <w:lang w:val="en-US" w:eastAsia="zh-CN"/>
        </w:rPr>
      </w:pPr>
      <w:r>
        <w:rPr>
          <w:lang w:val="en-US" w:eastAsia="zh-CN"/>
        </w:rPr>
        <w:t>NOTE: overlap with SA5 and CT4 work need to be monitored.</w:t>
      </w:r>
    </w:p>
    <w:p>
      <w:pPr>
        <w:pStyle w:val="TextBody"/>
        <w:rPr/>
      </w:pPr>
      <w:r>
        <w:rPr>
          <w:lang w:val="en-US"/>
        </w:rPr>
        <w:t xml:space="preserve">This report is intended to explore potential </w:t>
      </w:r>
      <w:r>
        <w:rPr>
          <w:lang w:val="en-US"/>
        </w:rPr>
        <w:t>architecture</w:t>
      </w:r>
      <w:r>
        <w:rPr>
          <w:lang w:val="en-US"/>
        </w:rPr>
        <w:t xml:space="preserve"> improvements </w:t>
      </w:r>
      <w:r>
        <w:rPr>
          <w:lang w:val="en-US"/>
        </w:rPr>
        <w:t>and</w:t>
      </w:r>
      <w:r>
        <w:rPr>
          <w:lang w:val="en-US"/>
        </w:rPr>
        <w:t xml:space="preserve"> also </w:t>
      </w:r>
      <w:r>
        <w:rPr/>
        <w:t>provide conclusions on the above aspects with respect to potential future normative specification work.</w:t>
      </w:r>
    </w:p>
    <w:p>
      <w:pPr>
        <w:pStyle w:val="Normal"/>
        <w:jc w:val="both"/>
        <w:rPr>
          <w:lang w:val="en-US" w:eastAsia="zh-CN"/>
        </w:rPr>
      </w:pPr>
      <w:r>
        <w:rPr>
          <w:lang w:eastAsia="zh-CN"/>
        </w:rPr>
        <w:t xml:space="preserve">There are a number of </w:t>
      </w:r>
      <w:r>
        <w:rPr>
          <w:lang w:eastAsia="zh-CN"/>
        </w:rPr>
        <w:t>functions</w:t>
      </w:r>
      <w:r>
        <w:rPr>
          <w:lang w:eastAsia="zh-CN"/>
        </w:rPr>
        <w:t xml:space="preserve"> </w:t>
      </w:r>
      <w:r>
        <w:rPr>
          <w:lang w:eastAsia="zh-CN"/>
        </w:rPr>
        <w:t>involved</w:t>
      </w:r>
      <w:r>
        <w:rPr>
          <w:lang w:eastAsia="zh-CN"/>
        </w:rPr>
        <w:t xml:space="preserve"> </w:t>
      </w:r>
      <w:r>
        <w:rPr/>
        <w:t xml:space="preserve">in call session setup </w:t>
      </w:r>
      <w:r>
        <w:rPr>
          <w:lang w:eastAsia="zh-CN"/>
        </w:rPr>
        <w:t xml:space="preserve">in </w:t>
      </w:r>
      <w:r>
        <w:rPr/>
        <w:t xml:space="preserve">IMS network. </w:t>
      </w:r>
      <w:r>
        <w:rPr/>
        <w:t>I</w:t>
      </w:r>
      <w:r>
        <w:rPr/>
        <w:t xml:space="preserve">nterfaces and </w:t>
      </w:r>
      <w:r>
        <w:rPr/>
        <w:t>interactions</w:t>
      </w:r>
      <w:r>
        <w:rPr>
          <w:lang w:eastAsia="zh-CN"/>
        </w:rPr>
        <w:t xml:space="preserve"> </w:t>
      </w:r>
      <w:r>
        <w:rPr/>
        <w:t xml:space="preserve">between network elements </w:t>
      </w:r>
      <w:r>
        <w:rPr/>
        <w:t>may be</w:t>
      </w:r>
      <w:r>
        <w:rPr/>
        <w:t xml:space="preserve"> a little complicated and not that </w:t>
      </w:r>
      <w:r>
        <w:rPr/>
        <w:t>efficien</w:t>
      </w:r>
      <w:r>
        <w:rPr/>
        <w:t>t.</w:t>
      </w:r>
      <w:r>
        <w:rPr>
          <w:lang w:val="en-US" w:eastAsia="zh-CN"/>
        </w:rPr>
        <w:t xml:space="preserve"> </w:t>
      </w:r>
      <w:r>
        <w:rPr>
          <w:lang w:val="en-US" w:eastAsia="zh-CN"/>
        </w:rPr>
        <w:t xml:space="preserve">It is deemed beneficial to review the current IMS architecture including aspects such as the possible optimization of interfaces/reference points (by looking at different groupings of combining existing entities), reducing options of solutions for the same issues, relevancy of certain functions etc. </w:t>
      </w:r>
    </w:p>
    <w:p>
      <w:pPr>
        <w:pStyle w:val="Normal"/>
        <w:jc w:val="both"/>
        <w:rPr>
          <w:lang w:eastAsia="zh-CN"/>
        </w:rPr>
      </w:pPr>
      <w:r>
        <w:rPr>
          <w:lang w:eastAsia="zh-CN"/>
        </w:rPr>
        <w:t>IMS network service availability largely relies on the reliability of network entities. If some network elements implementing critical functions (e.g. S-CSCF, HSS) fail, service availability may be impacted. Moreover network elements may not be fully utilized because network load may not be well distributed, e.g. some nodes may be overloaded due to sudden traffic increase, while others may be under loaded to some extent. Though there</w:t>
      </w:r>
      <w:r>
        <w:rPr>
          <w:lang w:eastAsia="zh-CN"/>
        </w:rPr>
        <w:t xml:space="preserve"> a</w:t>
      </w:r>
      <w:r>
        <w:rPr>
          <w:lang w:eastAsia="zh-CN"/>
        </w:rPr>
        <w:t xml:space="preserve">re some element level approaches to solve these problems, some system level solutions should be studied, for example, the method to distribute load between network elements in different geographical locations especially when </w:t>
      </w:r>
      <w:r>
        <w:rPr>
          <w:lang w:eastAsia="zh-CN"/>
        </w:rPr>
        <w:t>a</w:t>
      </w:r>
      <w:r>
        <w:rPr>
          <w:lang w:eastAsia="zh-CN"/>
        </w:rPr>
        <w:t xml:space="preserve"> disaster happens, such as earthquake.</w:t>
      </w:r>
    </w:p>
    <w:p>
      <w:pPr>
        <w:pStyle w:val="Normal"/>
        <w:rPr>
          <w:lang w:val="en-US" w:eastAsia="zh-CN"/>
        </w:rPr>
      </w:pPr>
      <w:r>
        <w:rPr>
          <w:lang w:val="en-US" w:eastAsia="zh-CN"/>
        </w:rPr>
        <w:t xml:space="preserve">Network </w:t>
      </w:r>
      <w:r>
        <w:rPr>
          <w:lang w:eastAsia="zh-CN"/>
        </w:rPr>
        <w:t>expansion may require significant manual configurations, and the network maintenance and upgrade may be time-consuming and also may be costly for operators.</w:t>
      </w:r>
      <w:r>
        <w:rPr>
          <w:lang w:val="en-US" w:eastAsia="zh-CN"/>
        </w:rPr>
        <w:t xml:space="preserve"> </w:t>
      </w:r>
      <w:r>
        <w:rPr>
          <w:lang w:val="en-US" w:eastAsia="zh-CN"/>
        </w:rPr>
        <w:t xml:space="preserve">Introducing self-organization features </w:t>
      </w:r>
      <w:r>
        <w:rPr>
          <w:lang w:val="en-US" w:eastAsia="zh-CN"/>
        </w:rPr>
        <w:t>may</w:t>
      </w:r>
      <w:r>
        <w:rPr>
          <w:lang w:val="en-US" w:eastAsia="zh-CN"/>
        </w:rPr>
        <w:t xml:space="preserve"> improve the network </w:t>
      </w:r>
      <w:r>
        <w:rPr>
          <w:lang w:val="en-US" w:eastAsia="zh-CN"/>
        </w:rPr>
        <w:t>intelligence</w:t>
      </w:r>
      <w:r>
        <w:rPr>
          <w:lang w:val="en-US" w:eastAsia="zh-CN"/>
        </w:rPr>
        <w:t xml:space="preserve"> and reduce the efforts of manual configuration. </w:t>
      </w:r>
    </w:p>
    <w:p>
      <w:pPr>
        <w:pStyle w:val="Normal"/>
        <w:rPr/>
      </w:pPr>
      <w:r>
        <w:rPr>
          <w:lang w:val="en-US" w:eastAsia="zh-CN"/>
        </w:rPr>
        <w:t>The objectives of the study for investigating the introduction of IMS Overload Control mechanisms are to:</w:t>
      </w:r>
    </w:p>
    <w:p>
      <w:pPr>
        <w:pStyle w:val="B1"/>
        <w:rPr>
          <w:rFonts w:eastAsia="Batang;바탕"/>
          <w:lang w:val="en-US" w:eastAsia="ko-KR"/>
        </w:rPr>
      </w:pPr>
      <w:r>
        <w:rPr>
          <w:rFonts w:eastAsia="Batang;바탕"/>
          <w:lang w:val="en-US" w:eastAsia="ko-KR"/>
        </w:rPr>
        <w:t>-</w:t>
        <w:tab/>
        <w:t>Determine the parts of IMS architecture for which overload control mechanisms are needed;</w:t>
      </w:r>
    </w:p>
    <w:p>
      <w:pPr>
        <w:pStyle w:val="B1"/>
        <w:rPr>
          <w:rFonts w:eastAsia="Batang;바탕"/>
          <w:lang w:val="en-US" w:eastAsia="ko-KR"/>
        </w:rPr>
      </w:pPr>
      <w:r>
        <w:rPr>
          <w:rFonts w:eastAsia="Batang;바탕"/>
          <w:lang w:val="en-US" w:eastAsia="ko-KR"/>
        </w:rPr>
        <w:t>-</w:t>
        <w:tab/>
        <w:t>Evaluate the applicability of candidate solutions for Overload Control to the SIP entities of the IP multimedia core network architecture, including:</w:t>
      </w:r>
    </w:p>
    <w:p>
      <w:pPr>
        <w:pStyle w:val="B2"/>
        <w:rPr>
          <w:rFonts w:eastAsia="Batang;바탕"/>
          <w:lang w:val="en-US" w:eastAsia="ko-KR"/>
        </w:rPr>
      </w:pPr>
      <w:r>
        <w:rPr>
          <w:rFonts w:eastAsia="Batang;바탕"/>
          <w:lang w:val="en-US" w:eastAsia="ko-KR"/>
        </w:rPr>
        <w:t>-</w:t>
        <w:tab/>
        <w:t>mechanisms having already been specified or studied within 3GPP and their possible enhancements,</w:t>
      </w:r>
    </w:p>
    <w:p>
      <w:pPr>
        <w:pStyle w:val="B2"/>
        <w:rPr>
          <w:rFonts w:eastAsia="Batang;바탕"/>
          <w:lang w:val="en-US" w:eastAsia="ko-KR"/>
        </w:rPr>
      </w:pPr>
      <w:r>
        <w:rPr>
          <w:rFonts w:eastAsia="Batang;바탕"/>
          <w:lang w:val="en-US" w:eastAsia="ko-KR"/>
        </w:rPr>
        <w:t>-</w:t>
        <w:tab/>
        <w:t>mechanisms specified or studied by other bodies (e.g. ETSI TISPAN, IETF) and their possible enhancements,</w:t>
      </w:r>
    </w:p>
    <w:p>
      <w:pPr>
        <w:pStyle w:val="B2"/>
        <w:rPr>
          <w:rFonts w:eastAsia="Batang;바탕"/>
          <w:lang w:val="en-US" w:eastAsia="ko-KR"/>
        </w:rPr>
      </w:pPr>
      <w:r>
        <w:rPr>
          <w:rFonts w:eastAsia="Batang;바탕"/>
          <w:lang w:val="en-US" w:eastAsia="ko-KR"/>
        </w:rPr>
        <w:t>-</w:t>
        <w:tab/>
        <w:t>other mechanisms, if proposed within this work item;</w:t>
      </w:r>
    </w:p>
    <w:p>
      <w:pPr>
        <w:pStyle w:val="Normal"/>
        <w:ind w:firstLine="284"/>
        <w:rPr>
          <w:lang w:val="en-US" w:eastAsia="zh-CN"/>
        </w:rPr>
      </w:pPr>
      <w:r>
        <w:rPr>
          <w:rFonts w:eastAsia="Batang;바탕"/>
          <w:lang w:val="en-US" w:eastAsia="ko-KR"/>
        </w:rPr>
        <w:t>-</w:t>
        <w:tab/>
        <w:t>Provide recommendations based on analysis.</w:t>
      </w:r>
    </w:p>
    <w:p>
      <w:pPr>
        <w:pStyle w:val="Heading1"/>
        <w:bidi w:val="0"/>
        <w:ind w:start="1134" w:hanging="1134"/>
        <w:jc w:val="start"/>
        <w:rPr/>
      </w:pPr>
      <w:bookmarkStart w:id="14" w:name="__RefHeading___Toc307227631"/>
      <w:bookmarkEnd w:id="14"/>
      <w:r>
        <w:rPr/>
        <w:t>2</w:t>
        <w:tab/>
        <w:t>References</w:t>
      </w:r>
    </w:p>
    <w:p>
      <w:pPr>
        <w:pStyle w:val="Normal"/>
        <w:rPr/>
      </w:pPr>
      <w:r>
        <w:rPr/>
        <w:t>The following documents contain provisions which, through reference in this text, constitute provisions of the present document.</w:t>
      </w:r>
    </w:p>
    <w:p>
      <w:pPr>
        <w:pStyle w:val="Style8"/>
        <w:numPr>
          <w:ilvl w:val="0"/>
          <w:numId w:val="22"/>
        </w:numPr>
        <w:ind w:start="568" w:hanging="284"/>
        <w:rPr/>
      </w:pPr>
      <w:r>
        <w:rPr/>
        <w:t>References are either specific (identified by date of publication, edition number, version number, etc.) or non</w:t>
        <w:noBreakHyphen/>
        <w:t>specific.</w:t>
      </w:r>
    </w:p>
    <w:p>
      <w:pPr>
        <w:pStyle w:val="Style8"/>
        <w:numPr>
          <w:ilvl w:val="0"/>
          <w:numId w:val="22"/>
        </w:numPr>
        <w:ind w:start="568" w:hanging="284"/>
        <w:rPr/>
      </w:pPr>
      <w:r>
        <w:rPr/>
        <w:t>For a specific reference, subsequent revisions do not apply.</w:t>
      </w:r>
    </w:p>
    <w:p>
      <w:pPr>
        <w:pStyle w:val="Style8"/>
        <w:numPr>
          <w:ilvl w:val="0"/>
          <w:numId w:val="2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w:t>
      </w:r>
      <w:r>
        <w:rPr/>
        <w:fldChar w:fldCharType="begin"/>
      </w:r>
      <w:r>
        <w:rPr/>
        <w:instrText> SEQ reference \* ARABIC </w:instrText>
      </w:r>
      <w:r>
        <w:rPr/>
        <w:fldChar w:fldCharType="separate"/>
      </w:r>
      <w:r>
        <w:rPr/>
        <w:t>1</w:t>
      </w:r>
      <w:r>
        <w:rPr/>
        <w:fldChar w:fldCharType="end"/>
      </w:r>
      <w:r>
        <w:rPr/>
        <w:t>]</w:t>
        <w:tab/>
        <w:t>3GPP TR 21.905: "Vocabulary for 3GPP Specifications".</w:t>
      </w:r>
    </w:p>
    <w:p>
      <w:pPr>
        <w:pStyle w:val="EX"/>
        <w:rPr/>
      </w:pPr>
      <w:r>
        <w:rPr/>
        <w:t>[</w:t>
      </w:r>
      <w:r>
        <w:rPr>
          <w:lang w:eastAsia="zh-CN"/>
        </w:rPr>
        <w:t>2</w:t>
      </w:r>
      <w:r>
        <w:rPr/>
        <w:t>]</w:t>
        <w:tab/>
        <w:t>3GPP TS 23.060: "General Packet Radio Service (GPRS); Service description; Stage 2".</w:t>
      </w:r>
    </w:p>
    <w:p>
      <w:pPr>
        <w:pStyle w:val="EX"/>
        <w:rPr/>
      </w:pPr>
      <w:r>
        <w:rPr/>
        <w:t>[</w:t>
      </w:r>
      <w:r>
        <w:rPr>
          <w:lang w:eastAsia="zh-CN"/>
        </w:rPr>
        <w:t>3</w:t>
      </w:r>
      <w:r>
        <w:rPr/>
        <w:t>]</w:t>
        <w:tab/>
        <w:t>3GPP TS 23.228: " IP Multimedia Subsystem (IMS); Stage 2".</w:t>
      </w:r>
    </w:p>
    <w:p>
      <w:pPr>
        <w:pStyle w:val="EX"/>
        <w:rPr/>
      </w:pPr>
      <w:r>
        <w:rPr/>
        <w:t>[</w:t>
      </w:r>
      <w:r>
        <w:rPr>
          <w:lang w:eastAsia="zh-CN"/>
        </w:rPr>
        <w:t>4</w:t>
      </w:r>
      <w:r>
        <w:rPr/>
        <w:t>]</w:t>
        <w:tab/>
        <w:t>3GPP TS 29.228: " IP Multimedia (IM) Subsystem Cx and Dx interfaces; Signalling flows and message contents".</w:t>
      </w:r>
    </w:p>
    <w:p>
      <w:pPr>
        <w:pStyle w:val="EX"/>
        <w:rPr/>
      </w:pPr>
      <w:r>
        <w:rPr/>
        <w:t>[</w:t>
      </w:r>
      <w:r>
        <w:rPr>
          <w:lang w:eastAsia="zh-CN"/>
        </w:rPr>
        <w:t>5</w:t>
      </w:r>
      <w:r>
        <w:rPr/>
        <w:t>]</w:t>
        <w:tab/>
        <w:t>ETSI ES 283 034-2 V3.1.1: Telecommunications and Internet converged Services and Protocols for Advanced Networking (TISPAN); NGN Congestion and Overload Control; Part 2: Core GOCAP and NOCA Entity Behaviours.</w:t>
      </w:r>
    </w:p>
    <w:p>
      <w:pPr>
        <w:pStyle w:val="EX"/>
        <w:rPr/>
      </w:pPr>
      <w:r>
        <w:rPr/>
        <w:t>[</w:t>
      </w:r>
      <w:r>
        <w:rPr>
          <w:lang w:eastAsia="zh-CN"/>
        </w:rPr>
        <w:t>6</w:t>
      </w:r>
      <w:r>
        <w:rPr/>
        <w:t>]</w:t>
        <w:tab/>
        <w:t>IETF draft, draft-ietf-soc-overload-control-01: Session Initiation Protocol (SIP) Overload Control</w:t>
      </w:r>
    </w:p>
    <w:p>
      <w:pPr>
        <w:pStyle w:val="EditorsNote"/>
        <w:rPr/>
      </w:pPr>
      <w:r>
        <w:rPr/>
        <w:t>Editor's note: The above document cannot be formally referenced until it is published as an RFC.</w:t>
      </w:r>
    </w:p>
    <w:p>
      <w:pPr>
        <w:pStyle w:val="EX"/>
        <w:rPr/>
      </w:pPr>
      <w:r>
        <w:rPr/>
        <w:t>[</w:t>
      </w:r>
      <w:r>
        <w:rPr>
          <w:lang w:eastAsia="zh-CN"/>
        </w:rPr>
        <w:t>7</w:t>
      </w:r>
      <w:r>
        <w:rPr/>
        <w:t>]</w:t>
        <w:tab/>
        <w:t>IETF draft, draft-ietf-soc-load-control-event-package: A Session Initiation Protocol (SIP) Load Control Event Package</w:t>
      </w:r>
    </w:p>
    <w:p>
      <w:pPr>
        <w:pStyle w:val="EditorsNote"/>
        <w:rPr/>
      </w:pPr>
      <w:r>
        <w:rPr/>
        <w:t>Editor's note: The above document cannot be formally referenced until it is published as an RFC.</w:t>
      </w:r>
    </w:p>
    <w:p>
      <w:pPr>
        <w:pStyle w:val="EX"/>
        <w:ind w:start="284" w:hanging="0"/>
        <w:rPr/>
      </w:pPr>
      <w:r>
        <w:rPr/>
        <w:t>[</w:t>
      </w:r>
      <w:r>
        <w:rPr>
          <w:lang w:eastAsia="zh-CN"/>
        </w:rPr>
        <w:t>8</w:t>
      </w:r>
      <w:r>
        <w:rPr/>
        <w:t>]</w:t>
        <w:tab/>
      </w:r>
      <w:r>
        <w:rPr>
          <w:lang w:eastAsia="zh-CN"/>
        </w:rPr>
        <w:tab/>
        <w:tab/>
        <w:tab/>
        <w:tab/>
      </w:r>
      <w:r>
        <w:rPr/>
        <w:t>IETF RFC 2136: " Dynamic Updates in the Domain Name System (DNS UPDATE)".</w:t>
      </w:r>
    </w:p>
    <w:p>
      <w:pPr>
        <w:pStyle w:val="EX"/>
        <w:ind w:start="284" w:hanging="0"/>
        <w:rPr/>
      </w:pPr>
      <w:r>
        <w:rPr/>
        <w:t>[</w:t>
      </w:r>
      <w:r>
        <w:rPr>
          <w:lang w:eastAsia="zh-CN"/>
        </w:rPr>
        <w:t>9</w:t>
      </w:r>
      <w:r>
        <w:rPr/>
        <w:t>]</w:t>
        <w:tab/>
      </w:r>
      <w:r>
        <w:rPr>
          <w:lang w:eastAsia="zh-CN"/>
        </w:rPr>
        <w:tab/>
        <w:tab/>
        <w:tab/>
        <w:tab/>
      </w:r>
      <w:r>
        <w:rPr/>
        <w:t>IETF RFC 1034: " Domain Names - Concepts</w:t>
      </w:r>
      <w:r>
        <w:rPr>
          <w:rFonts w:eastAsia="Times New Roman"/>
          <w:color w:val="000000"/>
          <w:lang w:eastAsia="ja-JP"/>
        </w:rPr>
        <w:t xml:space="preserve"> </w:t>
      </w:r>
      <w:r>
        <w:rPr/>
        <w:t>and</w:t>
      </w:r>
      <w:r>
        <w:rPr>
          <w:rFonts w:eastAsia="Times New Roman"/>
          <w:color w:val="000000"/>
          <w:lang w:eastAsia="ja-JP"/>
        </w:rPr>
        <w:t xml:space="preserve"> F</w:t>
      </w:r>
      <w:r>
        <w:rPr/>
        <w:t>acilities".</w:t>
      </w:r>
    </w:p>
    <w:p>
      <w:pPr>
        <w:pStyle w:val="EX"/>
        <w:ind w:start="284" w:hanging="0"/>
        <w:rPr/>
      </w:pPr>
      <w:r>
        <w:rPr/>
        <w:t>[</w:t>
      </w:r>
      <w:r>
        <w:rPr>
          <w:lang w:eastAsia="zh-CN"/>
        </w:rPr>
        <w:t>10</w:t>
      </w:r>
      <w:r>
        <w:rPr/>
        <w:t>]</w:t>
      </w:r>
      <w:r>
        <w:rPr>
          <w:lang w:eastAsia="zh-CN"/>
        </w:rPr>
        <w:tab/>
        <w:tab/>
        <w:tab/>
        <w:tab/>
      </w:r>
      <w:r>
        <w:rPr/>
        <w:t>IETF RFC 1995: " Incremental Zone Transfer in DNS".</w:t>
      </w:r>
    </w:p>
    <w:p>
      <w:pPr>
        <w:pStyle w:val="EX"/>
        <w:rPr>
          <w:lang w:eastAsia="zh-CN"/>
        </w:rPr>
      </w:pPr>
      <w:r>
        <w:rPr>
          <w:lang w:eastAsia="zh-CN"/>
        </w:rPr>
      </w:r>
    </w:p>
    <w:p>
      <w:pPr>
        <w:pStyle w:val="Heading1"/>
        <w:bidi w:val="0"/>
        <w:ind w:start="1134" w:hanging="1134"/>
        <w:jc w:val="start"/>
        <w:rPr>
          <w:lang w:eastAsia="zh-CN"/>
        </w:rPr>
      </w:pPr>
      <w:bookmarkStart w:id="15" w:name="__RefHeading___Toc307227632"/>
      <w:bookmarkEnd w:id="15"/>
      <w:r>
        <w:rPr/>
        <w:t>3</w:t>
        <w:tab/>
        <w:t>Definitions, symbols and abbreviations</w:t>
      </w:r>
    </w:p>
    <w:p>
      <w:pPr>
        <w:pStyle w:val="Heading2"/>
        <w:bidi w:val="0"/>
        <w:jc w:val="start"/>
        <w:rPr/>
      </w:pPr>
      <w:bookmarkStart w:id="16" w:name="__RefHeading___Toc307227633"/>
      <w:bookmarkEnd w:id="16"/>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Load Balancing:</w:t>
      </w:r>
      <w:r>
        <w:rPr/>
        <w:t xml:space="preserve"> technique to distribute workload evenly across two or more network nodes implementing the same functions, in order to get optimal resource utilization.</w:t>
      </w:r>
    </w:p>
    <w:p>
      <w:pPr>
        <w:pStyle w:val="Normal"/>
        <w:rPr/>
      </w:pPr>
      <w:r>
        <w:rPr>
          <w:b/>
        </w:rPr>
        <w:t>Overload Control</w:t>
      </w:r>
      <w:r>
        <w:rPr/>
        <w:t>: technique to detect and react to the near-congestion state of a network /node.</w:t>
      </w:r>
    </w:p>
    <w:p>
      <w:pPr>
        <w:pStyle w:val="Normal"/>
        <w:rPr>
          <w:lang w:eastAsia="zh-CN"/>
        </w:rPr>
      </w:pPr>
      <w:r>
        <w:rPr>
          <w:b/>
        </w:rPr>
        <w:t>Congestion Control</w:t>
      </w:r>
      <w:r>
        <w:rPr/>
        <w:t>: a set of actions taken to relieve congestion by limiting the spread and duration of it. (ITU-T Recommendation I.113, definition 703)</w:t>
      </w:r>
      <w:r>
        <w:rPr>
          <w:lang w:eastAsia="zh-CN"/>
        </w:rPr>
        <w:t>.</w:t>
      </w:r>
    </w:p>
    <w:p>
      <w:pPr>
        <w:pStyle w:val="Normal"/>
        <w:rPr>
          <w:lang w:eastAsia="zh-CN"/>
        </w:rPr>
      </w:pPr>
      <w:r>
        <w:rPr>
          <w:lang w:eastAsia="zh-CN"/>
        </w:rPr>
      </w:r>
    </w:p>
    <w:p>
      <w:pPr>
        <w:pStyle w:val="Heading2"/>
        <w:bidi w:val="0"/>
        <w:jc w:val="start"/>
        <w:rPr/>
      </w:pPr>
      <w:bookmarkStart w:id="17" w:name="__RefHeading___Toc307227634"/>
      <w:bookmarkEnd w:id="17"/>
      <w:r>
        <w:rPr/>
        <w:t>3.2</w:t>
        <w:tab/>
        <w:t>Symbols</w:t>
      </w:r>
    </w:p>
    <w:p>
      <w:pPr>
        <w:pStyle w:val="Normal"/>
        <w:keepNext w:val="true"/>
        <w:rPr/>
      </w:pPr>
      <w:r>
        <w:rPr/>
        <w:t>For the purposes of the present document, the following symbols apply:</w:t>
      </w:r>
    </w:p>
    <w:p>
      <w:pPr>
        <w:pStyle w:val="Guidance"/>
        <w:rPr/>
      </w:pPr>
      <w:r>
        <w:rPr/>
        <w:t>Symbol format</w:t>
      </w:r>
    </w:p>
    <w:p>
      <w:pPr>
        <w:pStyle w:val="EW"/>
        <w:rPr/>
      </w:pPr>
      <w:r>
        <w:rPr/>
        <w:t>&lt;symbol&gt;</w:t>
        <w:tab/>
        <w:t>&lt;Explanation&gt;</w:t>
      </w:r>
    </w:p>
    <w:p>
      <w:pPr>
        <w:pStyle w:val="EW"/>
        <w:rPr/>
      </w:pPr>
      <w:r>
        <w:rPr/>
      </w:r>
    </w:p>
    <w:p>
      <w:pPr>
        <w:pStyle w:val="Heading2"/>
        <w:bidi w:val="0"/>
        <w:jc w:val="start"/>
        <w:rPr/>
      </w:pPr>
      <w:bookmarkStart w:id="18" w:name="__RefHeading___Toc307227635"/>
      <w:bookmarkEnd w:id="18"/>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Guidance"/>
        <w:keepNext w:val="true"/>
        <w:rPr/>
      </w:pPr>
      <w:r>
        <w:rPr/>
        <w:t>Abbreviation format</w:t>
      </w:r>
    </w:p>
    <w:p>
      <w:pPr>
        <w:pStyle w:val="EW"/>
        <w:rPr>
          <w:color w:val="FF0000"/>
          <w:lang w:eastAsia="zh-CN"/>
        </w:rPr>
      </w:pPr>
      <w:r>
        <w:rPr/>
        <w:t>&lt;ACRONYM&gt;</w:t>
        <w:tab/>
        <w:t>&lt;Explanation&gt;</w:t>
      </w:r>
    </w:p>
    <w:p>
      <w:pPr>
        <w:pStyle w:val="Heading1"/>
        <w:bidi w:val="0"/>
        <w:ind w:start="1134" w:hanging="1134"/>
        <w:jc w:val="start"/>
        <w:rPr/>
      </w:pPr>
      <w:bookmarkStart w:id="19" w:name="__RefHeading___Toc24509_3320553937"/>
      <w:bookmarkStart w:id="20" w:name="__RefHeading___Toc307227636"/>
      <w:bookmarkStart w:id="21" w:name="historyclause"/>
      <w:bookmarkEnd w:id="19"/>
      <w:bookmarkEnd w:id="21"/>
      <w:r>
        <w:rPr>
          <w:lang w:eastAsia="zh-CN"/>
        </w:rPr>
        <w:t>4</w:t>
      </w:r>
      <w:r>
        <w:rPr/>
        <w:tab/>
        <w:t xml:space="preserve">Analysis of IMS </w:t>
      </w:r>
      <w:r>
        <w:rPr>
          <w:lang w:eastAsia="zh-CN"/>
        </w:rPr>
        <w:t>architecture</w:t>
      </w:r>
      <w:bookmarkEnd w:id="20"/>
      <w:r>
        <w:rPr>
          <w:lang w:eastAsia="zh-CN"/>
        </w:rPr>
        <w:t xml:space="preserve">  </w:t>
      </w:r>
    </w:p>
    <w:p>
      <w:pPr>
        <w:pStyle w:val="EditorsNote"/>
        <w:numPr>
          <w:ilvl w:val="0"/>
          <w:numId w:val="22"/>
        </w:numPr>
        <w:ind w:start="568" w:hanging="284"/>
        <w:rPr/>
      </w:pPr>
      <w:r>
        <w:rPr/>
        <w:t xml:space="preserve">Editors Note: This section </w:t>
      </w:r>
      <w:r>
        <w:rPr>
          <w:lang w:eastAsia="zh-CN"/>
        </w:rPr>
        <w:t xml:space="preserve">analyzes IMS architecture and identifies some problems from </w:t>
      </w:r>
      <w:r>
        <w:rPr>
          <w:lang w:eastAsia="zh-CN"/>
        </w:rPr>
        <w:t>architectural</w:t>
      </w:r>
      <w:r>
        <w:rPr>
          <w:lang w:eastAsia="zh-CN"/>
        </w:rPr>
        <w:t xml:space="preserve"> level</w:t>
      </w:r>
    </w:p>
    <w:p>
      <w:pPr>
        <w:pStyle w:val="Heading2"/>
        <w:bidi w:val="0"/>
        <w:jc w:val="start"/>
        <w:rPr>
          <w:lang w:eastAsia="zh-CN"/>
        </w:rPr>
      </w:pPr>
      <w:bookmarkStart w:id="22" w:name="__RefHeading___Toc307227637"/>
      <w:bookmarkEnd w:id="22"/>
      <w:r>
        <w:rPr>
          <w:lang w:eastAsia="zh-CN"/>
        </w:rPr>
        <w:t>4.1</w:t>
      </w:r>
      <w:r>
        <w:rPr/>
        <w:tab/>
      </w:r>
      <w:r>
        <w:rPr>
          <w:lang w:eastAsia="zh-CN"/>
        </w:rPr>
        <w:t>S</w:t>
      </w:r>
      <w:r>
        <w:rPr>
          <w:lang w:eastAsia="zh-CN"/>
        </w:rPr>
        <w:t xml:space="preserve">ession </w:t>
      </w:r>
      <w:r>
        <w:rPr>
          <w:lang w:eastAsia="zh-CN"/>
        </w:rPr>
        <w:t>setup</w:t>
      </w:r>
      <w:r>
        <w:rPr>
          <w:lang w:eastAsia="zh-CN"/>
        </w:rPr>
        <w:t xml:space="preserve"> efficiency</w:t>
      </w:r>
    </w:p>
    <w:p>
      <w:pPr>
        <w:pStyle w:val="Heading3"/>
        <w:bidi w:val="0"/>
        <w:jc w:val="start"/>
        <w:rPr/>
      </w:pPr>
      <w:bookmarkStart w:id="23" w:name="__RefHeading___Toc307227638"/>
      <w:bookmarkEnd w:id="23"/>
      <w:r>
        <w:rPr>
          <w:lang w:eastAsia="zh-CN"/>
        </w:rPr>
        <w:t>4.1.1</w:t>
      </w:r>
      <w:r>
        <w:rPr/>
        <w:tab/>
      </w:r>
      <w:r>
        <w:rPr>
          <w:lang w:eastAsia="zh-CN"/>
        </w:rPr>
        <w:t>Problems description</w:t>
      </w:r>
    </w:p>
    <w:p>
      <w:pPr>
        <w:pStyle w:val="EditorsNote"/>
        <w:numPr>
          <w:ilvl w:val="0"/>
          <w:numId w:val="22"/>
        </w:numPr>
        <w:ind w:start="568" w:hanging="284"/>
        <w:rPr/>
      </w:pPr>
      <w:r>
        <w:rPr/>
        <w:t xml:space="preserve">Editors Note: </w:t>
      </w:r>
      <w:r>
        <w:rPr>
          <w:lang w:eastAsia="zh-CN"/>
        </w:rPr>
        <w:t xml:space="preserve">This section </w:t>
      </w:r>
      <w:r>
        <w:rPr/>
        <w:t>illustrate</w:t>
      </w:r>
      <w:r>
        <w:rPr>
          <w:lang w:eastAsia="zh-CN"/>
        </w:rPr>
        <w:t>s</w:t>
      </w:r>
      <w:r>
        <w:rPr/>
        <w:t xml:space="preserve"> standard IMS </w:t>
      </w:r>
      <w:r>
        <w:rPr>
          <w:lang w:eastAsia="zh-CN"/>
        </w:rPr>
        <w:t xml:space="preserve">session setup </w:t>
      </w:r>
      <w:r>
        <w:rPr/>
        <w:t>flows and identif</w:t>
      </w:r>
      <w:r>
        <w:rPr>
          <w:lang w:eastAsia="zh-CN"/>
        </w:rPr>
        <w:t>ies</w:t>
      </w:r>
      <w:r>
        <w:rPr/>
        <w:t xml:space="preserve"> the complexity of P/I/S</w:t>
      </w:r>
      <w:r>
        <w:rPr>
          <w:lang w:eastAsia="zh-CN"/>
        </w:rPr>
        <w:t xml:space="preserve">-CSCF </w:t>
      </w:r>
      <w:r>
        <w:rPr/>
        <w:t xml:space="preserve">interaction. </w:t>
      </w:r>
    </w:p>
    <w:p>
      <w:pPr>
        <w:pStyle w:val="Heading3"/>
        <w:bidi w:val="0"/>
        <w:jc w:val="start"/>
        <w:rPr/>
      </w:pPr>
      <w:bookmarkStart w:id="24" w:name="__RefHeading___Toc307227639"/>
      <w:bookmarkEnd w:id="24"/>
      <w:r>
        <w:rPr>
          <w:lang w:eastAsia="zh-CN"/>
        </w:rPr>
        <w:t>4.1.2</w:t>
      </w:r>
      <w:r>
        <w:rPr/>
        <w:tab/>
      </w:r>
      <w:r>
        <w:rPr>
          <w:lang w:eastAsia="zh-CN"/>
        </w:rPr>
        <w:t>Summary</w:t>
      </w:r>
    </w:p>
    <w:p>
      <w:pPr>
        <w:pStyle w:val="Heading2"/>
        <w:bidi w:val="0"/>
        <w:jc w:val="start"/>
        <w:rPr>
          <w:lang w:eastAsia="zh-CN"/>
        </w:rPr>
      </w:pPr>
      <w:bookmarkStart w:id="25" w:name="__RefHeading___Toc307227640"/>
      <w:bookmarkEnd w:id="25"/>
      <w:r>
        <w:rPr>
          <w:lang w:eastAsia="zh-CN"/>
        </w:rPr>
        <w:t>4.2</w:t>
      </w:r>
      <w:r>
        <w:rPr/>
        <w:tab/>
      </w:r>
      <w:r>
        <w:rPr>
          <w:lang w:eastAsia="zh-CN"/>
        </w:rPr>
        <w:t>Load Balancing</w:t>
      </w:r>
    </w:p>
    <w:p>
      <w:pPr>
        <w:pStyle w:val="Heading3"/>
        <w:bidi w:val="0"/>
        <w:jc w:val="start"/>
        <w:rPr/>
      </w:pPr>
      <w:bookmarkStart w:id="26" w:name="__RefHeading___Toc307227641"/>
      <w:bookmarkEnd w:id="26"/>
      <w:r>
        <w:rPr>
          <w:lang w:eastAsia="zh-CN"/>
        </w:rPr>
        <w:t>4.2.1</w:t>
      </w:r>
      <w:r>
        <w:rPr/>
        <w:tab/>
      </w:r>
      <w:r>
        <w:rPr>
          <w:lang w:eastAsia="zh-CN"/>
        </w:rPr>
        <w:t>Problems description</w:t>
      </w:r>
    </w:p>
    <w:p>
      <w:pPr>
        <w:pStyle w:val="EditorsNote"/>
        <w:numPr>
          <w:ilvl w:val="0"/>
          <w:numId w:val="22"/>
        </w:numPr>
        <w:ind w:start="568" w:hanging="284"/>
        <w:rPr/>
      </w:pPr>
      <w:r>
        <w:rPr/>
        <w:t xml:space="preserve">Editors Note: </w:t>
      </w:r>
      <w:r>
        <w:rPr>
          <w:lang w:eastAsia="zh-CN"/>
        </w:rPr>
        <w:t xml:space="preserve">This section analyzes IMS Load Balance </w:t>
      </w:r>
      <w:r>
        <w:rPr>
          <w:lang w:eastAsia="zh-CN"/>
        </w:rPr>
        <w:t>mechanism</w:t>
      </w:r>
      <w:r>
        <w:rPr>
          <w:lang w:eastAsia="zh-CN"/>
        </w:rPr>
        <w:t xml:space="preserve"> (e.g. </w:t>
      </w:r>
      <w:r>
        <w:rPr/>
        <w:t xml:space="preserve"> </w:t>
      </w:r>
      <w:r>
        <w:rPr>
          <w:lang w:eastAsia="zh-CN"/>
        </w:rPr>
        <w:t>P/S/I-CSCF/SLF/HSS</w:t>
      </w:r>
      <w:r>
        <w:rPr>
          <w:lang w:eastAsia="zh-CN"/>
        </w:rPr>
        <w:t>) and</w:t>
      </w:r>
      <w:r>
        <w:rPr>
          <w:lang w:eastAsia="zh-CN"/>
        </w:rPr>
        <w:t xml:space="preserve"> identifies potential </w:t>
      </w:r>
      <w:r>
        <w:rPr/>
        <w:t xml:space="preserve">load </w:t>
      </w:r>
      <w:r>
        <w:rPr>
          <w:lang w:eastAsia="zh-CN"/>
        </w:rPr>
        <w:t xml:space="preserve">balance </w:t>
      </w:r>
      <w:r>
        <w:rPr/>
        <w:t>problems</w:t>
      </w:r>
      <w:r>
        <w:rPr>
          <w:lang w:eastAsia="zh-CN"/>
        </w:rPr>
        <w:t xml:space="preserve"> (e.g. how to handle explosive traffic) under IMS architecture.</w:t>
      </w:r>
    </w:p>
    <w:p>
      <w:pPr>
        <w:pStyle w:val="Normal"/>
        <w:keepNext w:val="true"/>
        <w:keepLines/>
        <w:numPr>
          <w:ilvl w:val="0"/>
          <w:numId w:val="0"/>
        </w:numPr>
        <w:pBdr>
          <w:top w:val="single" w:sz="12" w:space="3" w:color="000000"/>
        </w:pBdr>
        <w:spacing w:before="240" w:after="180"/>
        <w:outlineLvl w:val="2"/>
        <w:rPr/>
      </w:pPr>
      <w:bookmarkStart w:id="27" w:name="__RefHeading___Toc24511_3320553937"/>
      <w:bookmarkEnd w:id="27"/>
      <w:r>
        <w:rPr>
          <w:rFonts w:cs="Arial" w:ascii="Arial" w:hAnsi="Arial"/>
          <w:sz w:val="30"/>
          <w:szCs w:val="30"/>
          <w:lang w:val="en-US"/>
        </w:rPr>
        <w:t>4.</w:t>
      </w:r>
      <w:r>
        <w:rPr>
          <w:rFonts w:cs="Arial" w:ascii="Arial" w:hAnsi="Arial"/>
          <w:sz w:val="30"/>
          <w:szCs w:val="30"/>
          <w:lang w:val="en-US" w:eastAsia="zh-CN"/>
        </w:rPr>
        <w:t>2</w:t>
      </w:r>
      <w:r>
        <w:rPr>
          <w:rFonts w:cs="Arial" w:ascii="Arial" w:hAnsi="Arial"/>
          <w:sz w:val="30"/>
          <w:szCs w:val="30"/>
          <w:lang w:val="en-US"/>
        </w:rPr>
        <w:t>.1.1</w:t>
      </w:r>
      <w:r>
        <w:rPr>
          <w:rFonts w:cs="Arial" w:ascii="Arial" w:hAnsi="Arial"/>
          <w:sz w:val="30"/>
          <w:szCs w:val="30"/>
          <w:lang w:val="en-US"/>
        </w:rPr>
        <w:tab/>
      </w:r>
      <w:r>
        <w:rPr>
          <w:rFonts w:cs="Arial" w:ascii="Arial" w:hAnsi="Arial"/>
          <w:sz w:val="30"/>
          <w:szCs w:val="30"/>
          <w:lang w:val="en-US" w:eastAsia="zh-CN"/>
        </w:rPr>
        <w:t>General</w:t>
      </w:r>
    </w:p>
    <w:p>
      <w:pPr>
        <w:pStyle w:val="TextBody"/>
        <w:rPr>
          <w:lang w:eastAsia="zh-CN"/>
        </w:rPr>
      </w:pPr>
      <w:r>
        <w:rPr>
          <w:lang w:eastAsia="zh-CN"/>
        </w:rPr>
        <w:t xml:space="preserve">Load Balancing is an important </w:t>
      </w:r>
      <w:r>
        <w:rPr>
          <w:lang w:eastAsia="zh-CN"/>
        </w:rPr>
        <w:t>mechanism</w:t>
      </w:r>
      <w:r>
        <w:rPr>
          <w:lang w:eastAsia="zh-CN"/>
        </w:rPr>
        <w:t xml:space="preserve"> in telecommunication networks. In general, we can adopt DNS technology in IMS to </w:t>
      </w:r>
      <w:r>
        <w:rPr>
          <w:lang w:eastAsia="zh-CN"/>
        </w:rPr>
        <w:t>achieve</w:t>
      </w:r>
      <w:r>
        <w:rPr>
          <w:lang w:eastAsia="zh-CN"/>
        </w:rPr>
        <w:t xml:space="preserve"> limited Load Balancing. However, current DNS cannot coordinate with IMS to achieve real-time and more dynamic Load Balancing. </w:t>
      </w:r>
      <w:r>
        <w:rPr>
          <w:lang w:eastAsia="zh-CN"/>
        </w:rPr>
        <w:t>Specifically</w:t>
      </w:r>
      <w:r>
        <w:rPr>
          <w:lang w:eastAsia="zh-CN"/>
        </w:rPr>
        <w:t xml:space="preserve">, it is difficult to handle explosive traffic growth when a part of the IMS network is overloaded. This section analyzes IMS Load Balancing </w:t>
      </w:r>
      <w:r>
        <w:rPr>
          <w:lang w:eastAsia="zh-CN"/>
        </w:rPr>
        <w:t>mechanism</w:t>
      </w:r>
      <w:r>
        <w:rPr>
          <w:lang w:eastAsia="zh-CN"/>
        </w:rPr>
        <w:t xml:space="preserve">s (e.g. </w:t>
      </w:r>
      <w:r>
        <w:rPr>
          <w:lang w:eastAsia="zh-CN"/>
        </w:rPr>
        <w:t xml:space="preserve"> </w:t>
      </w:r>
      <w:r>
        <w:rPr>
          <w:lang w:eastAsia="zh-CN"/>
        </w:rPr>
        <w:t>P-CSCF/S-CSCF/I-CSCF/SLF/HSS</w:t>
      </w:r>
      <w:r>
        <w:rPr>
          <w:lang w:eastAsia="zh-CN"/>
        </w:rPr>
        <w:t>) and</w:t>
      </w:r>
      <w:r>
        <w:rPr>
          <w:lang w:eastAsia="zh-CN"/>
        </w:rPr>
        <w:t xml:space="preserve"> identifies potential Load Balancing problems (e.g. how to handle explosive traffic growth).</w:t>
      </w:r>
    </w:p>
    <w:p>
      <w:pPr>
        <w:pStyle w:val="Normal"/>
        <w:keepNext w:val="true"/>
        <w:keepLines/>
        <w:numPr>
          <w:ilvl w:val="0"/>
          <w:numId w:val="0"/>
        </w:numPr>
        <w:pBdr>
          <w:top w:val="single" w:sz="12" w:space="3" w:color="000000"/>
        </w:pBdr>
        <w:spacing w:before="240" w:after="180"/>
        <w:ind w:start="1134" w:hanging="1134"/>
        <w:outlineLvl w:val="2"/>
        <w:rPr>
          <w:rFonts w:ascii="Arial" w:hAnsi="Arial" w:cs="Arial"/>
          <w:sz w:val="30"/>
          <w:szCs w:val="30"/>
          <w:lang w:val="en-US" w:eastAsia="zh-CN"/>
        </w:rPr>
      </w:pPr>
      <w:bookmarkStart w:id="28" w:name="__RefHeading___Toc24513_3320553937"/>
      <w:bookmarkEnd w:id="28"/>
      <w:r>
        <w:rPr>
          <w:rFonts w:cs="Arial" w:ascii="Arial" w:hAnsi="Arial"/>
          <w:sz w:val="30"/>
          <w:szCs w:val="30"/>
          <w:lang w:val="en-US" w:eastAsia="zh-CN"/>
        </w:rPr>
        <w:t>4.2.1.2</w:t>
      </w:r>
      <w:r>
        <w:rPr>
          <w:rFonts w:cs="Arial" w:ascii="Arial" w:hAnsi="Arial"/>
          <w:sz w:val="30"/>
          <w:szCs w:val="30"/>
          <w:lang w:val="en-US" w:eastAsia="zh-CN"/>
        </w:rPr>
        <w:tab/>
      </w:r>
      <w:r>
        <w:rPr>
          <w:rFonts w:cs="Arial" w:ascii="Arial" w:hAnsi="Arial"/>
          <w:sz w:val="30"/>
          <w:szCs w:val="30"/>
          <w:lang w:val="en-US" w:eastAsia="zh-CN"/>
        </w:rPr>
        <w:t>Analysis of</w:t>
      </w:r>
      <w:r>
        <w:rPr>
          <w:rFonts w:cs="Arial" w:ascii="Arial" w:hAnsi="Arial"/>
          <w:sz w:val="30"/>
          <w:szCs w:val="30"/>
          <w:lang w:val="en-US"/>
        </w:rPr>
        <w:t xml:space="preserve"> </w:t>
      </w:r>
      <w:r>
        <w:rPr>
          <w:rFonts w:cs="Arial" w:ascii="Arial" w:hAnsi="Arial"/>
          <w:sz w:val="30"/>
          <w:szCs w:val="30"/>
          <w:lang w:val="en-US" w:eastAsia="zh-CN"/>
        </w:rPr>
        <w:t xml:space="preserve">P-CSCF Load Balancing </w:t>
      </w:r>
    </w:p>
    <w:p>
      <w:pPr>
        <w:pStyle w:val="Normal"/>
        <w:rPr>
          <w:lang w:eastAsia="zh-CN"/>
        </w:rPr>
      </w:pPr>
      <w:r>
        <w:rPr>
          <w:lang w:eastAsia="zh-CN"/>
        </w:rPr>
        <w:t>Generally, there are three methods used by the UE to discover P-CSCF addresses:</w:t>
      </w:r>
    </w:p>
    <w:p>
      <w:pPr>
        <w:pStyle w:val="Normal"/>
        <w:numPr>
          <w:ilvl w:val="0"/>
          <w:numId w:val="5"/>
        </w:numPr>
        <w:rPr/>
      </w:pPr>
      <w:r>
        <w:rPr/>
        <w:t>The UE shall request the P</w:t>
        <w:noBreakHyphen/>
        <w:t>CSCF address(es) from the GGSN when activating the PDP context. The GGSN shall send the P</w:t>
        <w:noBreakHyphen/>
        <w:t>CSCF address(es) to the UE when accepting the PDP context activation.</w:t>
      </w:r>
      <w:r>
        <w:rPr>
          <w:lang w:eastAsia="zh-CN"/>
        </w:rPr>
        <w:t xml:space="preserve"> </w:t>
      </w:r>
    </w:p>
    <w:p>
      <w:pPr>
        <w:pStyle w:val="Normal"/>
        <w:numPr>
          <w:ilvl w:val="0"/>
          <w:numId w:val="5"/>
        </w:numPr>
        <w:rPr/>
      </w:pPr>
      <w:r>
        <w:rPr/>
        <w:t>Use of DHCP to provide the UE with the domain name and/or IP address of a P</w:t>
        <w:noBreakHyphen/>
        <w:t>CSCF and the address of a DNS that is capable of resolving the P</w:t>
        <w:noBreakHyphen/>
        <w:t>CSCF name</w:t>
      </w:r>
      <w:r>
        <w:rPr>
          <w:lang w:eastAsia="zh-CN"/>
        </w:rPr>
        <w:t>.</w:t>
      </w:r>
    </w:p>
    <w:p>
      <w:pPr>
        <w:pStyle w:val="Normal"/>
        <w:numPr>
          <w:ilvl w:val="0"/>
          <w:numId w:val="5"/>
        </w:numPr>
        <w:rPr>
          <w:lang w:eastAsia="zh-CN"/>
        </w:rPr>
      </w:pPr>
      <w:r>
        <w:rPr/>
        <w:t xml:space="preserve">The UE may be configured </w:t>
      </w:r>
      <w:r>
        <w:rPr>
          <w:lang w:eastAsia="zh-CN"/>
        </w:rPr>
        <w:t>with</w:t>
      </w:r>
      <w:r>
        <w:rPr/>
        <w:t xml:space="preserve"> the fully qualified domain name (FQDN) of </w:t>
      </w:r>
      <w:r>
        <w:rPr>
          <w:lang w:eastAsia="zh-CN"/>
        </w:rPr>
        <w:t>a</w:t>
      </w:r>
      <w:r>
        <w:rPr/>
        <w:t xml:space="preserve"> P-CSCF or its IP address.</w:t>
      </w:r>
    </w:p>
    <w:p>
      <w:pPr>
        <w:pStyle w:val="Normal"/>
        <w:rPr>
          <w:lang w:eastAsia="zh-CN"/>
        </w:rPr>
      </w:pPr>
      <w:r>
        <w:rPr>
          <w:lang w:eastAsia="zh-CN"/>
        </w:rPr>
        <w:t xml:space="preserve">As stated above, IMS does not provide </w:t>
      </w:r>
      <w:r>
        <w:rPr>
          <w:lang w:eastAsia="zh-CN"/>
        </w:rPr>
        <w:t>any mechanism for</w:t>
      </w:r>
      <w:r>
        <w:rPr>
          <w:lang w:eastAsia="zh-CN"/>
        </w:rPr>
        <w:t xml:space="preserve"> Load Balancing among P-CSCFs, </w:t>
      </w:r>
      <w:r>
        <w:rPr>
          <w:lang w:eastAsia="zh-CN"/>
        </w:rPr>
        <w:t>allowing</w:t>
      </w:r>
      <w:r>
        <w:rPr>
          <w:lang w:eastAsia="zh-CN"/>
        </w:rPr>
        <w:t xml:space="preserve"> to direct the UE to a low loaded P-CSCF. 3GPP specifications, such as TS 23.060 [2], do not explicitly </w:t>
      </w:r>
      <w:r>
        <w:rPr>
          <w:lang w:eastAsia="zh-CN"/>
        </w:rPr>
        <w:t>defin</w:t>
      </w:r>
      <w:r>
        <w:rPr>
          <w:lang w:eastAsia="zh-CN"/>
        </w:rPr>
        <w:t xml:space="preserve">e how a GGSN obtains a P-CSCF </w:t>
      </w:r>
      <w:r>
        <w:rPr>
          <w:lang w:eastAsia="zh-CN"/>
        </w:rPr>
        <w:t>address</w:t>
      </w:r>
      <w:r>
        <w:rPr>
          <w:lang w:eastAsia="zh-CN"/>
        </w:rPr>
        <w:t xml:space="preserve">. Generally, a GGSN may be configured statically </w:t>
      </w:r>
      <w:r>
        <w:rPr>
          <w:lang w:eastAsia="zh-CN"/>
        </w:rPr>
        <w:t>with a P-CSCF</w:t>
      </w:r>
      <w:r>
        <w:rPr>
          <w:lang w:eastAsia="zh-CN"/>
        </w:rPr>
        <w:t xml:space="preserve"> address. </w:t>
      </w:r>
      <w:r>
        <w:rPr>
          <w:lang w:eastAsia="zh-CN"/>
        </w:rPr>
        <w:t>I</w:t>
      </w:r>
      <w:r>
        <w:rPr>
          <w:lang w:eastAsia="zh-CN"/>
        </w:rPr>
        <w:t xml:space="preserve">t is similar to DHCP, where P-CSCF domain names are configured </w:t>
      </w:r>
      <w:r>
        <w:rPr>
          <w:lang w:eastAsia="zh-CN"/>
        </w:rPr>
        <w:t>statically</w:t>
      </w:r>
      <w:r>
        <w:rPr>
          <w:lang w:eastAsia="zh-CN"/>
        </w:rPr>
        <w:t xml:space="preserve">. </w:t>
      </w:r>
    </w:p>
    <w:p>
      <w:pPr>
        <w:pStyle w:val="Normal"/>
        <w:rPr/>
      </w:pPr>
      <w:r>
        <w:rPr>
          <w:lang w:eastAsia="zh-CN"/>
        </w:rPr>
        <w:t>Currently,</w:t>
      </w:r>
      <w:r>
        <w:rPr>
          <w:lang w:eastAsia="zh-CN"/>
        </w:rPr>
        <w:t xml:space="preserve"> a P-CSCF</w:t>
      </w:r>
      <w:r>
        <w:rPr>
          <w:lang w:eastAsia="zh-CN"/>
        </w:rPr>
        <w:t xml:space="preserve"> may reject a </w:t>
      </w:r>
      <w:r>
        <w:rPr>
          <w:lang w:eastAsia="zh-CN"/>
        </w:rPr>
        <w:t>registration</w:t>
      </w:r>
      <w:r>
        <w:rPr>
          <w:lang w:eastAsia="zh-CN"/>
        </w:rPr>
        <w:t xml:space="preserve"> </w:t>
      </w:r>
      <w:r>
        <w:rPr>
          <w:lang w:eastAsia="zh-CN"/>
        </w:rPr>
        <w:t xml:space="preserve">request </w:t>
      </w:r>
      <w:r>
        <w:rPr>
          <w:lang w:eastAsia="zh-CN"/>
        </w:rPr>
        <w:t xml:space="preserve">from a UE when it is </w:t>
      </w:r>
      <w:r>
        <w:rPr>
          <w:lang w:eastAsia="zh-CN"/>
        </w:rPr>
        <w:t>overloaded</w:t>
      </w:r>
      <w:r>
        <w:rPr>
          <w:lang w:eastAsia="zh-CN"/>
        </w:rPr>
        <w:t xml:space="preserve">. </w:t>
      </w:r>
      <w:r>
        <w:rPr>
          <w:lang w:eastAsia="zh-CN"/>
        </w:rPr>
        <w:t>This</w:t>
      </w:r>
      <w:r>
        <w:rPr>
          <w:lang w:eastAsia="zh-CN"/>
        </w:rPr>
        <w:t xml:space="preserve"> </w:t>
      </w:r>
      <w:r>
        <w:rPr>
          <w:lang w:eastAsia="zh-CN"/>
        </w:rPr>
        <w:t>mechanism may not be sufficient in order to handle explosive traffic growth or to distribute the load between P-CSCFs.</w:t>
      </w:r>
      <w:r>
        <w:rPr>
          <w:lang w:eastAsia="zh-CN"/>
        </w:rPr>
        <w:t xml:space="preserve"> </w:t>
      </w:r>
    </w:p>
    <w:p>
      <w:pPr>
        <w:pStyle w:val="Normal"/>
        <w:keepNext w:val="true"/>
        <w:keepLines/>
        <w:numPr>
          <w:ilvl w:val="0"/>
          <w:numId w:val="0"/>
        </w:numPr>
        <w:pBdr>
          <w:top w:val="single" w:sz="12" w:space="3" w:color="000000"/>
        </w:pBdr>
        <w:spacing w:before="240" w:after="180"/>
        <w:ind w:start="1134" w:hanging="1134"/>
        <w:outlineLvl w:val="2"/>
        <w:rPr/>
      </w:pPr>
      <w:bookmarkStart w:id="29" w:name="__RefHeading___Toc24515_3320553937"/>
      <w:bookmarkEnd w:id="29"/>
      <w:r>
        <w:rPr>
          <w:rFonts w:cs="Arial" w:ascii="Arial" w:hAnsi="Arial"/>
          <w:sz w:val="30"/>
          <w:szCs w:val="30"/>
          <w:lang w:val="en-US" w:eastAsia="zh-CN"/>
        </w:rPr>
        <w:t>4.2.1.3</w:t>
      </w:r>
      <w:r>
        <w:rPr/>
        <w:tab/>
      </w:r>
      <w:r>
        <w:rPr>
          <w:rFonts w:cs="Arial" w:ascii="Arial" w:hAnsi="Arial"/>
          <w:sz w:val="30"/>
          <w:szCs w:val="30"/>
          <w:lang w:val="en-US"/>
        </w:rPr>
        <w:t>Analysis</w:t>
      </w:r>
      <w:r>
        <w:rPr>
          <w:rFonts w:cs="Arial" w:ascii="Arial" w:hAnsi="Arial"/>
          <w:sz w:val="30"/>
          <w:szCs w:val="30"/>
          <w:lang w:val="en-US" w:eastAsia="zh-CN"/>
        </w:rPr>
        <w:t xml:space="preserve"> of</w:t>
      </w:r>
      <w:r>
        <w:rPr>
          <w:rFonts w:cs="Arial" w:ascii="Arial" w:hAnsi="Arial"/>
          <w:sz w:val="30"/>
          <w:szCs w:val="30"/>
          <w:lang w:val="en-US"/>
        </w:rPr>
        <w:t xml:space="preserve"> </w:t>
      </w:r>
      <w:r>
        <w:rPr>
          <w:rFonts w:cs="Arial" w:ascii="Arial" w:hAnsi="Arial"/>
          <w:sz w:val="30"/>
          <w:szCs w:val="30"/>
          <w:lang w:val="en-US" w:eastAsia="zh-CN"/>
        </w:rPr>
        <w:t xml:space="preserve">S-CSCF Load Balancing </w:t>
      </w:r>
    </w:p>
    <w:p>
      <w:pPr>
        <w:pStyle w:val="Normal"/>
        <w:rPr/>
      </w:pPr>
      <w:r>
        <w:rPr/>
        <w:t>When a UE initially register</w:t>
      </w:r>
      <w:r>
        <w:rPr>
          <w:lang w:eastAsia="zh-CN"/>
        </w:rPr>
        <w:t>s</w:t>
      </w:r>
      <w:r>
        <w:rPr/>
        <w:t xml:space="preserve"> in the IMS, a S</w:t>
        <w:noBreakHyphen/>
        <w:t>CSCF shall be assigned to serve the UE.</w:t>
      </w:r>
      <w:r>
        <w:rPr>
          <w:lang w:eastAsia="zh-CN"/>
        </w:rPr>
        <w:t xml:space="preserve"> </w:t>
      </w:r>
      <w:r>
        <w:rPr/>
        <w:t>S</w:t>
        <w:noBreakHyphen/>
        <w:t xml:space="preserve">CSCF assignment is performed </w:t>
      </w:r>
      <w:r>
        <w:rPr>
          <w:lang w:eastAsia="zh-CN"/>
        </w:rPr>
        <w:t>by</w:t>
      </w:r>
      <w:r>
        <w:rPr/>
        <w:t xml:space="preserve"> </w:t>
      </w:r>
      <w:r>
        <w:rPr>
          <w:lang w:eastAsia="zh-CN"/>
        </w:rPr>
        <w:t xml:space="preserve">the </w:t>
      </w:r>
      <w:r>
        <w:rPr/>
        <w:t>I</w:t>
        <w:noBreakHyphen/>
        <w:t>CSCF</w:t>
      </w:r>
      <w:r>
        <w:rPr>
          <w:lang w:eastAsia="zh-CN"/>
        </w:rPr>
        <w:t xml:space="preserve">, but the S-CSCF selection policy of the I-CSCF mainly depends on the capabilities, </w:t>
      </w:r>
      <w:r>
        <w:rPr>
          <w:lang w:eastAsia="zh-CN"/>
        </w:rPr>
        <w:t>topological</w:t>
      </w:r>
      <w:r>
        <w:rPr>
          <w:lang w:eastAsia="zh-CN"/>
        </w:rPr>
        <w:t xml:space="preserve"> information and the availability of the S-</w:t>
      </w:r>
      <w:r>
        <w:rPr>
          <w:lang w:eastAsia="zh-CN"/>
        </w:rPr>
        <w:t xml:space="preserve">CSCF </w:t>
      </w:r>
      <w:r>
        <w:rPr>
          <w:lang w:eastAsia="zh-CN"/>
        </w:rPr>
        <w:t>(See TS 23.228 [3] for details). The I-</w:t>
      </w:r>
      <w:r>
        <w:rPr>
          <w:lang w:eastAsia="zh-CN"/>
        </w:rPr>
        <w:t>CSCF</w:t>
      </w:r>
      <w:r>
        <w:rPr>
          <w:lang w:eastAsia="zh-CN"/>
        </w:rPr>
        <w:t xml:space="preserve"> does not have Load Balancing information related to the S-CSCFs, which may </w:t>
      </w:r>
      <w:r>
        <w:rPr>
          <w:lang w:eastAsia="zh-CN"/>
        </w:rPr>
        <w:t>result in a bad distribution of the</w:t>
      </w:r>
      <w:r>
        <w:rPr>
          <w:lang w:eastAsia="zh-CN"/>
        </w:rPr>
        <w:t xml:space="preserve"> load </w:t>
      </w:r>
      <w:r>
        <w:rPr>
          <w:lang w:eastAsia="zh-CN"/>
        </w:rPr>
        <w:t>between the S-CSCF of an</w:t>
      </w:r>
      <w:r>
        <w:rPr>
          <w:lang w:eastAsia="zh-CN"/>
        </w:rPr>
        <w:t xml:space="preserve"> IMS network.  </w:t>
      </w:r>
    </w:p>
    <w:p>
      <w:pPr>
        <w:pStyle w:val="Normal"/>
        <w:rPr>
          <w:lang w:eastAsia="zh-CN"/>
          <w:ins w:id="14" w:author="cmcc" w:date="2011-10-24T13:35:00Z"/>
        </w:rPr>
      </w:pPr>
      <w:r>
        <w:rPr>
          <w:lang w:eastAsia="zh-CN"/>
        </w:rPr>
        <w:t>When a UE re-registers, the S-CSCF, which was assigned at initial registration, may no longer be the optimal choice with regard to load balance and/or availability of alternative S-CSCFs. S-CSCF re-selection may not be done during re-registration, which may lead to sub-optim</w:t>
      </w:r>
      <w:r>
        <w:rPr>
          <w:lang w:eastAsia="zh-CN"/>
        </w:rPr>
        <w:t>al</w:t>
      </w:r>
      <w:r>
        <w:rPr>
          <w:lang w:eastAsia="zh-CN"/>
        </w:rPr>
        <w:t xml:space="preserve"> S-CSCF allocations for a long time period.</w:t>
      </w:r>
    </w:p>
    <w:p>
      <w:pPr>
        <w:pStyle w:val="Normal"/>
        <w:rPr>
          <w:lang w:eastAsia="zh-CN"/>
        </w:rPr>
      </w:pPr>
      <w:ins w:id="15" w:author="cmcc" w:date="2011-10-24T13:35:00Z">
        <w:r>
          <w:rPr>
            <w:lang w:eastAsia="zh-CN"/>
          </w:rPr>
          <w:t>For incoming SIP requests other than SIP REGISTER, the choice for an S-CSCF that shall handle this requests is based on the S-CSCF that is selected during registration, for those cases where registration is applicable. For cases where registration is not applicable (such as IMS as “transit” network, and peering based business trunking), the S-CSCF (or Transit Function) selection is based on pre-configured static information e.g. information stored in an HSS. This static information may not always be the optimal choice.</w:t>
        </w:r>
      </w:ins>
    </w:p>
    <w:p>
      <w:pPr>
        <w:pStyle w:val="Normal"/>
        <w:keepNext w:val="true"/>
        <w:keepLines/>
        <w:numPr>
          <w:ilvl w:val="0"/>
          <w:numId w:val="0"/>
        </w:numPr>
        <w:pBdr>
          <w:top w:val="single" w:sz="12" w:space="3" w:color="000000"/>
        </w:pBdr>
        <w:spacing w:before="240" w:after="180"/>
        <w:ind w:start="1134" w:hanging="1134"/>
        <w:outlineLvl w:val="2"/>
        <w:rPr/>
      </w:pPr>
      <w:bookmarkStart w:id="30" w:name="__RefHeading___Toc24517_3320553937"/>
      <w:bookmarkEnd w:id="30"/>
      <w:r>
        <w:rPr>
          <w:rFonts w:cs="Arial" w:ascii="Arial" w:hAnsi="Arial"/>
          <w:sz w:val="30"/>
          <w:szCs w:val="30"/>
          <w:lang w:val="en-US" w:eastAsia="zh-CN"/>
        </w:rPr>
        <w:t>4.2.1.4</w:t>
      </w:r>
      <w:r>
        <w:rPr/>
        <w:tab/>
      </w:r>
      <w:r>
        <w:rPr>
          <w:rFonts w:cs="Arial" w:ascii="Arial" w:hAnsi="Arial"/>
          <w:sz w:val="30"/>
          <w:szCs w:val="30"/>
          <w:lang w:val="en-US"/>
        </w:rPr>
        <w:t>Analysis</w:t>
      </w:r>
      <w:r>
        <w:rPr>
          <w:rFonts w:cs="Arial" w:ascii="Arial" w:hAnsi="Arial"/>
          <w:sz w:val="30"/>
          <w:szCs w:val="30"/>
          <w:lang w:val="en-US" w:eastAsia="zh-CN"/>
        </w:rPr>
        <w:t xml:space="preserve"> of SLF Load Balancing </w:t>
      </w:r>
    </w:p>
    <w:p>
      <w:pPr>
        <w:pStyle w:val="Normal"/>
        <w:rPr>
          <w:highlight w:val="yellow"/>
          <w:lang w:eastAsia="zh-CN"/>
        </w:rPr>
      </w:pPr>
      <w:r>
        <w:rPr>
          <w:lang w:val="en-US" w:eastAsia="zh-CN"/>
        </w:rPr>
        <w:t xml:space="preserve">The SLF </w:t>
      </w:r>
      <w:r>
        <w:rPr>
          <w:lang w:val="en-US" w:eastAsia="zh-CN"/>
        </w:rPr>
        <w:t>support</w:t>
      </w:r>
      <w:r>
        <w:rPr>
          <w:lang w:val="en-US" w:eastAsia="zh-CN"/>
        </w:rPr>
        <w:t xml:space="preserve">s HSS address queries for the I-CSCF or S-CSCF when there are multiple HSSs in an IMS network. In a large-scale network, the SLF may become a bottleneck of the system. </w:t>
      </w:r>
    </w:p>
    <w:p>
      <w:pPr>
        <w:pStyle w:val="Normal"/>
        <w:keepNext w:val="true"/>
        <w:keepLines/>
        <w:numPr>
          <w:ilvl w:val="0"/>
          <w:numId w:val="0"/>
        </w:numPr>
        <w:pBdr>
          <w:top w:val="single" w:sz="12" w:space="3" w:color="000000"/>
        </w:pBdr>
        <w:spacing w:before="240" w:after="180"/>
        <w:ind w:start="1134" w:hanging="1134"/>
        <w:outlineLvl w:val="2"/>
        <w:rPr/>
      </w:pPr>
      <w:bookmarkStart w:id="31" w:name="__RefHeading___Toc24519_3320553937"/>
      <w:bookmarkEnd w:id="31"/>
      <w:r>
        <w:rPr>
          <w:rFonts w:cs="Arial" w:ascii="Arial" w:hAnsi="Arial"/>
          <w:sz w:val="30"/>
          <w:szCs w:val="30"/>
          <w:lang w:val="en-US" w:eastAsia="zh-CN"/>
        </w:rPr>
        <w:t>4.2.1.5</w:t>
      </w:r>
      <w:r>
        <w:rPr/>
        <w:tab/>
      </w:r>
      <w:r>
        <w:rPr>
          <w:rFonts w:cs="Arial" w:ascii="Arial" w:hAnsi="Arial"/>
          <w:sz w:val="30"/>
          <w:szCs w:val="30"/>
          <w:lang w:val="en-US"/>
        </w:rPr>
        <w:t>Analysis</w:t>
      </w:r>
      <w:r>
        <w:rPr>
          <w:rFonts w:cs="Arial" w:ascii="Arial" w:hAnsi="Arial"/>
          <w:sz w:val="30"/>
          <w:szCs w:val="30"/>
          <w:lang w:val="en-US" w:eastAsia="zh-CN"/>
        </w:rPr>
        <w:t xml:space="preserve"> of HSS Load Balancing </w:t>
      </w:r>
    </w:p>
    <w:p>
      <w:pPr>
        <w:pStyle w:val="Normal"/>
        <w:rPr>
          <w:lang w:eastAsia="zh-CN"/>
        </w:rPr>
      </w:pPr>
      <w:r>
        <w:rPr>
          <w:lang w:eastAsia="zh-CN"/>
        </w:rPr>
        <w:t>HSS Load Balancing involves knowledge of the capacities</w:t>
      </w:r>
      <w:r>
        <w:rPr>
          <w:lang w:eastAsia="zh-CN"/>
        </w:rPr>
        <w:t xml:space="preserve"> </w:t>
      </w:r>
      <w:r>
        <w:rPr>
          <w:lang w:eastAsia="zh-CN"/>
        </w:rPr>
        <w:t xml:space="preserve">of </w:t>
      </w:r>
      <w:r>
        <w:rPr>
          <w:lang w:eastAsia="zh-CN"/>
        </w:rPr>
        <w:t>different</w:t>
      </w:r>
      <w:r>
        <w:rPr>
          <w:lang w:eastAsia="zh-CN"/>
        </w:rPr>
        <w:t xml:space="preserve"> HSS entities and data storage planning. Because different HSSs have different capacities, </w:t>
      </w:r>
      <w:r>
        <w:rPr>
          <w:lang w:eastAsia="zh-CN"/>
        </w:rPr>
        <w:t>an</w:t>
      </w:r>
      <w:r>
        <w:rPr>
          <w:lang w:eastAsia="zh-CN"/>
        </w:rPr>
        <w:t xml:space="preserve"> imbalance of user data </w:t>
      </w:r>
      <w:r>
        <w:rPr>
          <w:lang w:eastAsia="zh-CN"/>
        </w:rPr>
        <w:t>storage</w:t>
      </w:r>
      <w:r>
        <w:rPr>
          <w:lang w:eastAsia="zh-CN"/>
        </w:rPr>
        <w:t xml:space="preserve"> may result and it is not easy to </w:t>
      </w:r>
      <w:r>
        <w:rPr>
          <w:lang w:eastAsia="zh-CN"/>
        </w:rPr>
        <w:t>guarantee</w:t>
      </w:r>
      <w:r>
        <w:rPr>
          <w:lang w:eastAsia="zh-CN"/>
        </w:rPr>
        <w:t xml:space="preserve"> the well-distributed traffic among the HSSs.</w:t>
      </w:r>
    </w:p>
    <w:p>
      <w:pPr>
        <w:pStyle w:val="Normal"/>
        <w:keepNext w:val="true"/>
        <w:keepLines/>
        <w:numPr>
          <w:ilvl w:val="0"/>
          <w:numId w:val="0"/>
        </w:numPr>
        <w:pBdr>
          <w:top w:val="single" w:sz="12" w:space="3" w:color="000000"/>
        </w:pBdr>
        <w:spacing w:before="240" w:after="180"/>
        <w:ind w:start="1134" w:hanging="1134"/>
        <w:outlineLvl w:val="2"/>
        <w:rPr/>
      </w:pPr>
      <w:bookmarkStart w:id="32" w:name="__RefHeading___Toc24521_3320553937"/>
      <w:bookmarkEnd w:id="32"/>
      <w:r>
        <w:rPr>
          <w:rFonts w:cs="Arial" w:ascii="Arial" w:hAnsi="Arial"/>
          <w:sz w:val="30"/>
          <w:szCs w:val="30"/>
          <w:lang w:val="en-US" w:eastAsia="zh-CN"/>
        </w:rPr>
        <w:t>4.2.1.6</w:t>
      </w:r>
      <w:r>
        <w:rPr/>
        <w:tab/>
      </w:r>
      <w:r>
        <w:rPr>
          <w:rFonts w:cs="Arial" w:ascii="Arial" w:hAnsi="Arial"/>
          <w:sz w:val="30"/>
          <w:szCs w:val="30"/>
          <w:lang w:val="en-US"/>
        </w:rPr>
        <w:t>Analysis</w:t>
      </w:r>
      <w:r>
        <w:rPr>
          <w:rFonts w:cs="Arial" w:ascii="Arial" w:hAnsi="Arial"/>
          <w:sz w:val="30"/>
          <w:szCs w:val="30"/>
          <w:lang w:val="en-US" w:eastAsia="zh-CN"/>
        </w:rPr>
        <w:t xml:space="preserve"> of</w:t>
      </w:r>
      <w:r>
        <w:rPr>
          <w:rFonts w:cs="Arial" w:ascii="Arial" w:hAnsi="Arial"/>
          <w:sz w:val="30"/>
          <w:szCs w:val="30"/>
          <w:lang w:val="en-US"/>
        </w:rPr>
        <w:t xml:space="preserve"> </w:t>
      </w:r>
      <w:r>
        <w:rPr>
          <w:rFonts w:cs="Arial" w:ascii="Arial" w:hAnsi="Arial"/>
          <w:sz w:val="30"/>
          <w:szCs w:val="30"/>
          <w:lang w:val="en-US" w:eastAsia="zh-CN"/>
        </w:rPr>
        <w:t xml:space="preserve">I-CSCF Load Balancing </w:t>
      </w:r>
    </w:p>
    <w:p>
      <w:pPr>
        <w:pStyle w:val="Normal"/>
        <w:rPr>
          <w:lang w:eastAsia="zh-CN"/>
        </w:rPr>
      </w:pPr>
      <w:r>
        <w:rPr>
          <w:lang w:val="en-US" w:eastAsia="zh-CN"/>
        </w:rPr>
        <w:t xml:space="preserve">Load Balancing between I-CSCF entities can be achieved by means of DNS, based on existing Load Balancing </w:t>
      </w:r>
      <w:r>
        <w:rPr>
          <w:lang w:val="en-US" w:eastAsia="zh-CN"/>
        </w:rPr>
        <w:t>algorithm</w:t>
      </w:r>
      <w:r>
        <w:rPr>
          <w:lang w:val="en-US" w:eastAsia="zh-CN"/>
        </w:rPr>
        <w:t>s</w:t>
      </w:r>
      <w:r>
        <w:rPr>
          <w:lang w:val="en-US" w:eastAsia="zh-CN"/>
        </w:rPr>
        <w:t>. This</w:t>
      </w:r>
      <w:r>
        <w:rPr>
          <w:lang w:val="en-US" w:eastAsia="zh-CN"/>
        </w:rPr>
        <w:t xml:space="preserve"> capability will not be further investigated. </w:t>
      </w:r>
    </w:p>
    <w:p>
      <w:pPr>
        <w:pStyle w:val="Heading2"/>
        <w:bidi w:val="0"/>
        <w:jc w:val="start"/>
        <w:rPr>
          <w:lang w:eastAsia="zh-CN"/>
        </w:rPr>
      </w:pPr>
      <w:bookmarkStart w:id="33" w:name="__RefHeading___Toc307227642"/>
      <w:bookmarkEnd w:id="33"/>
      <w:r>
        <w:rPr>
          <w:lang w:eastAsia="zh-CN"/>
        </w:rPr>
        <w:t>4.3</w:t>
      </w:r>
      <w:r>
        <w:rPr>
          <w:lang w:eastAsia="zh-CN"/>
        </w:rPr>
        <w:tab/>
        <w:t xml:space="preserve">Recovery </w:t>
      </w:r>
      <w:r>
        <w:rPr>
          <w:lang w:eastAsia="zh-CN"/>
        </w:rPr>
        <w:t>and</w:t>
      </w:r>
      <w:r>
        <w:rPr>
          <w:lang w:eastAsia="zh-CN"/>
        </w:rPr>
        <w:t xml:space="preserve"> Load Balancing</w:t>
      </w:r>
    </w:p>
    <w:p>
      <w:pPr>
        <w:pStyle w:val="Heading3"/>
        <w:bidi w:val="0"/>
        <w:jc w:val="start"/>
        <w:rPr/>
      </w:pPr>
      <w:bookmarkStart w:id="34" w:name="__RefHeading___Toc307227643"/>
      <w:bookmarkEnd w:id="34"/>
      <w:r>
        <w:rPr>
          <w:lang w:eastAsia="zh-CN"/>
        </w:rPr>
        <w:t>4.3.1</w:t>
      </w:r>
      <w:r>
        <w:rPr/>
        <w:tab/>
      </w:r>
      <w:r>
        <w:rPr>
          <w:lang w:eastAsia="zh-CN"/>
        </w:rPr>
        <w:t>Problems description</w:t>
      </w:r>
    </w:p>
    <w:p>
      <w:pPr>
        <w:pStyle w:val="Heading4"/>
        <w:bidi w:val="0"/>
        <w:ind w:start="1418" w:hanging="1418"/>
        <w:jc w:val="start"/>
        <w:rPr/>
      </w:pPr>
      <w:bookmarkStart w:id="35" w:name="__RefHeading___Toc307227644"/>
      <w:bookmarkEnd w:id="35"/>
      <w:r>
        <w:rPr>
          <w:lang w:val="en-US" w:eastAsia="en-US"/>
        </w:rPr>
        <w:t>4.3.1.1</w:t>
        <w:tab/>
        <w:t>General</w:t>
      </w:r>
    </w:p>
    <w:p>
      <w:pPr>
        <w:pStyle w:val="TextBody"/>
        <w:rPr/>
      </w:pPr>
      <w:r>
        <w:rPr>
          <w:lang w:eastAsia="zh-CN"/>
        </w:rPr>
        <w:t xml:space="preserve">This section analyzes current IMS </w:t>
      </w:r>
      <w:r>
        <w:rPr>
          <w:lang w:eastAsia="zh-CN"/>
        </w:rPr>
        <w:t>Recovery and Load Balancing</w:t>
      </w:r>
      <w:r>
        <w:rPr>
          <w:lang w:eastAsia="zh-CN"/>
        </w:rPr>
        <w:t xml:space="preserve"> </w:t>
      </w:r>
      <w:r>
        <w:rPr>
          <w:lang w:eastAsia="zh-CN"/>
        </w:rPr>
        <w:t>mechanisms</w:t>
      </w:r>
      <w:r>
        <w:rPr>
          <w:lang w:eastAsia="zh-CN"/>
        </w:rPr>
        <w:t>.</w:t>
      </w:r>
    </w:p>
    <w:p>
      <w:pPr>
        <w:pStyle w:val="Heading4"/>
        <w:bidi w:val="0"/>
        <w:ind w:start="1418" w:hanging="1418"/>
        <w:jc w:val="start"/>
        <w:rPr/>
      </w:pPr>
      <w:bookmarkStart w:id="36" w:name="__RefHeading___Toc307227645"/>
      <w:bookmarkEnd w:id="36"/>
      <w:r>
        <w:rPr>
          <w:lang w:val="en-US" w:eastAsia="en-US"/>
        </w:rPr>
        <w:t>4.3.1.2</w:t>
        <w:tab/>
        <w:t>Analysis of c</w:t>
      </w:r>
      <w:r>
        <w:rPr>
          <w:lang w:val="en-US" w:eastAsia="en-US"/>
        </w:rPr>
        <w:t xml:space="preserve">urrent </w:t>
      </w:r>
      <w:r>
        <w:rPr>
          <w:lang w:val="en-US" w:eastAsia="en-US"/>
        </w:rPr>
        <w:t xml:space="preserve">entity-level </w:t>
      </w:r>
      <w:r>
        <w:rPr>
          <w:lang w:val="en-US" w:eastAsia="en-US"/>
        </w:rPr>
        <w:t xml:space="preserve">redundancy/restoration </w:t>
      </w:r>
      <w:r>
        <w:rPr>
          <w:lang w:val="en-US" w:eastAsia="en-US"/>
        </w:rPr>
        <w:t>mechanism</w:t>
      </w:r>
    </w:p>
    <w:p>
      <w:pPr>
        <w:pStyle w:val="Normal"/>
        <w:rPr>
          <w:lang w:eastAsia="zh-CN"/>
        </w:rPr>
      </w:pPr>
      <w:r>
        <w:rPr>
          <w:lang w:eastAsia="zh-CN"/>
        </w:rPr>
        <w:t xml:space="preserve">Generally in IMS network, entity-level </w:t>
      </w:r>
      <w:r>
        <w:rPr>
          <w:lang w:eastAsia="zh-CN"/>
        </w:rPr>
        <w:t>redundan</w:t>
      </w:r>
      <w:r>
        <w:rPr>
          <w:lang w:eastAsia="zh-CN"/>
        </w:rPr>
        <w:t xml:space="preserve">cy mechanism can be used to survive entity failures without the co-operation with IMS core. This mechanism uses additional entities and backs up all data locally during running time. Pre-configuration is done for the pair of the original entity and a backup one. When the original one breaks down, the backup one will take over its task at once. </w:t>
      </w:r>
      <w:r>
        <w:rPr>
          <w:lang w:eastAsia="zh-CN"/>
        </w:rPr>
        <w:t>T</w:t>
      </w:r>
      <w:r>
        <w:rPr>
          <w:lang w:eastAsia="zh-CN"/>
        </w:rPr>
        <w:t xml:space="preserve">his method </w:t>
      </w:r>
      <w:r>
        <w:rPr>
          <w:lang w:eastAsia="zh-CN"/>
        </w:rPr>
        <w:t xml:space="preserve">does not </w:t>
      </w:r>
      <w:r>
        <w:rPr>
          <w:lang w:eastAsia="zh-CN"/>
        </w:rPr>
        <w:t xml:space="preserve">handle the case where both the original entity and the backup one are </w:t>
      </w:r>
      <w:r>
        <w:rPr>
          <w:lang w:eastAsia="zh-CN"/>
        </w:rPr>
        <w:t>both</w:t>
      </w:r>
      <w:r>
        <w:rPr>
          <w:lang w:eastAsia="zh-CN"/>
        </w:rPr>
        <w:t xml:space="preserve"> down due to e.g. an earthquake. </w:t>
      </w:r>
    </w:p>
    <w:p>
      <w:pPr>
        <w:pStyle w:val="Heading4"/>
        <w:bidi w:val="0"/>
        <w:ind w:start="1418" w:hanging="1418"/>
        <w:jc w:val="start"/>
        <w:rPr/>
      </w:pPr>
      <w:bookmarkStart w:id="37" w:name="__RefHeading___Toc307227646"/>
      <w:bookmarkEnd w:id="37"/>
      <w:r>
        <w:rPr>
          <w:lang w:val="en-US" w:eastAsia="en-US"/>
        </w:rPr>
        <w:t>4.3.1.3</w:t>
        <w:tab/>
        <w:t>Analysis of c</w:t>
      </w:r>
      <w:r>
        <w:rPr>
          <w:lang w:val="en-US" w:eastAsia="en-US"/>
        </w:rPr>
        <w:t xml:space="preserve">urrent </w:t>
      </w:r>
      <w:r>
        <w:rPr>
          <w:lang w:val="en-US" w:eastAsia="en-US"/>
        </w:rPr>
        <w:t xml:space="preserve">system-level </w:t>
      </w:r>
      <w:r>
        <w:rPr>
          <w:lang w:val="en-US" w:eastAsia="en-US"/>
        </w:rPr>
        <w:t>reselection</w:t>
      </w:r>
      <w:r>
        <w:rPr>
          <w:lang w:val="en-US" w:eastAsia="en-US"/>
        </w:rPr>
        <w:t>/</w:t>
      </w:r>
      <w:r>
        <w:rPr>
          <w:lang w:val="en-US" w:eastAsia="en-US"/>
        </w:rPr>
        <w:t>restoration</w:t>
      </w:r>
      <w:r>
        <w:rPr>
          <w:lang w:val="en-US" w:eastAsia="en-US"/>
        </w:rPr>
        <w:t xml:space="preserve"> mechanism</w:t>
      </w:r>
    </w:p>
    <w:p>
      <w:pPr>
        <w:pStyle w:val="Normal"/>
        <w:rPr>
          <w:lang w:eastAsia="zh-CN"/>
        </w:rPr>
      </w:pPr>
      <w:r>
        <w:rPr>
          <w:lang w:eastAsia="zh-CN"/>
        </w:rPr>
        <w:t>Currently</w:t>
      </w:r>
      <w:r>
        <w:rPr>
          <w:lang w:eastAsia="zh-CN"/>
        </w:rPr>
        <w:t xml:space="preserve">, 3GPP CT4 </w:t>
      </w:r>
      <w:r>
        <w:rPr>
          <w:lang w:eastAsia="zh-CN"/>
        </w:rPr>
        <w:t xml:space="preserve">has specified restoration procedures for S-CSCF restoration in TS 23.380 and </w:t>
      </w:r>
      <w:r>
        <w:rPr>
          <w:lang w:eastAsia="zh-CN"/>
        </w:rPr>
        <w:t xml:space="preserve">is doing </w:t>
      </w:r>
      <w:r>
        <w:rPr>
          <w:lang w:eastAsia="zh-CN"/>
        </w:rPr>
        <w:t xml:space="preserve">additional study on other </w:t>
      </w:r>
      <w:r>
        <w:rPr>
          <w:lang w:eastAsia="zh-CN"/>
        </w:rPr>
        <w:t>system-</w:t>
      </w:r>
      <w:r>
        <w:rPr>
          <w:lang w:eastAsia="zh-CN"/>
        </w:rPr>
        <w:t>level</w:t>
      </w:r>
      <w:r>
        <w:rPr>
          <w:lang w:eastAsia="zh-CN"/>
        </w:rPr>
        <w:t xml:space="preserve"> IMS restoration in TR 23.820</w:t>
      </w:r>
      <w:r>
        <w:rPr>
          <w:lang w:eastAsia="zh-CN"/>
        </w:rPr>
        <w:t xml:space="preserve"> </w:t>
      </w:r>
      <w:r>
        <w:rPr>
          <w:lang w:eastAsia="zh-CN"/>
        </w:rPr>
        <w:t>(e.g. P-CSCF and HSS</w:t>
      </w:r>
      <w:r>
        <w:rPr>
          <w:lang w:eastAsia="zh-CN"/>
        </w:rPr>
        <w:t>) to</w:t>
      </w:r>
      <w:r>
        <w:rPr>
          <w:lang w:eastAsia="zh-CN"/>
        </w:rPr>
        <w:t xml:space="preserve"> enhance the network restoration </w:t>
      </w:r>
      <w:r>
        <w:rPr>
          <w:lang w:eastAsia="zh-CN"/>
        </w:rPr>
        <w:t>capabilities.</w:t>
      </w:r>
      <w:r>
        <w:rPr>
          <w:lang w:eastAsia="zh-CN"/>
        </w:rPr>
        <w:t xml:space="preserve"> These solutions are all based on the reassignment of a new entity taking over the load from the failed one. However, </w:t>
      </w:r>
      <w:r>
        <w:rPr>
          <w:lang w:eastAsia="zh-CN"/>
        </w:rPr>
        <w:t xml:space="preserve">it is not specified today how </w:t>
      </w:r>
      <w:r>
        <w:rPr>
          <w:lang w:eastAsia="zh-CN"/>
        </w:rPr>
        <w:t xml:space="preserve">the load status of the new entity </w:t>
      </w:r>
      <w:r>
        <w:rPr>
          <w:lang w:eastAsia="zh-CN"/>
        </w:rPr>
        <w:t xml:space="preserve">could be taken </w:t>
      </w:r>
      <w:r>
        <w:rPr>
          <w:lang w:eastAsia="zh-CN"/>
        </w:rPr>
        <w:t>into account</w:t>
      </w:r>
      <w:r>
        <w:rPr>
          <w:lang w:eastAsia="zh-CN"/>
        </w:rPr>
        <w:t xml:space="preserve"> when performing a re-selection. If the load status is not taken into account during </w:t>
      </w:r>
      <w:r>
        <w:rPr>
          <w:lang w:eastAsia="zh-CN"/>
        </w:rPr>
        <w:t xml:space="preserve">e.g </w:t>
      </w:r>
      <w:r>
        <w:rPr>
          <w:lang w:eastAsia="zh-CN"/>
        </w:rPr>
        <w:t xml:space="preserve">the S-CSCF re-selection process of the restoration procedures, this could in a worst case scenario result in that </w:t>
      </w:r>
      <w:r>
        <w:rPr>
          <w:lang w:eastAsia="zh-CN"/>
        </w:rPr>
        <w:t xml:space="preserve">the </w:t>
      </w:r>
      <w:r>
        <w:rPr>
          <w:lang w:eastAsia="zh-CN"/>
        </w:rPr>
        <w:t xml:space="preserve">load of the </w:t>
      </w:r>
      <w:r>
        <w:rPr>
          <w:lang w:eastAsia="zh-CN"/>
        </w:rPr>
        <w:t>failed entity is transferred to other entities and those newly selected entities may get overloaded. The situation may get even worse when a regional disaster happens, which may cause an explosive traffic load.</w:t>
        <w:tab/>
      </w:r>
    </w:p>
    <w:p>
      <w:pPr>
        <w:pStyle w:val="Heading3"/>
        <w:bidi w:val="0"/>
        <w:jc w:val="start"/>
        <w:rPr/>
      </w:pPr>
      <w:bookmarkStart w:id="38" w:name="__RefHeading___Toc307227647"/>
      <w:bookmarkEnd w:id="38"/>
      <w:r>
        <w:rPr>
          <w:lang w:eastAsia="zh-CN"/>
        </w:rPr>
        <w:t>4.3.2</w:t>
      </w:r>
      <w:r>
        <w:rPr/>
        <w:tab/>
      </w:r>
      <w:r>
        <w:rPr>
          <w:lang w:eastAsia="zh-CN"/>
        </w:rPr>
        <w:t>Summary</w:t>
      </w:r>
    </w:p>
    <w:p>
      <w:pPr>
        <w:pStyle w:val="Normal"/>
        <w:rPr>
          <w:lang w:eastAsia="zh-CN"/>
        </w:rPr>
      </w:pPr>
      <w:r>
        <w:rPr>
          <w:lang w:eastAsia="zh-CN"/>
        </w:rPr>
        <w:t xml:space="preserve">As for initial registration and re-registration, a proper S-CSCF </w:t>
      </w:r>
      <w:r>
        <w:rPr>
          <w:lang w:eastAsia="zh-CN"/>
        </w:rPr>
        <w:t>L</w:t>
      </w:r>
      <w:r>
        <w:rPr>
          <w:lang w:eastAsia="zh-CN"/>
        </w:rPr>
        <w:t xml:space="preserve">oad </w:t>
      </w:r>
      <w:r>
        <w:rPr>
          <w:lang w:eastAsia="zh-CN"/>
        </w:rPr>
        <w:t>B</w:t>
      </w:r>
      <w:r>
        <w:rPr>
          <w:lang w:eastAsia="zh-CN"/>
        </w:rPr>
        <w:t xml:space="preserve">alancing mechanism may be needed when performing restoration procedures. S-CSCF restoration is built up in two steps, the I-CSCF procedure of re-selecting a S-CSCF, and the procedure of restoring the data in the S-CSCF. The (re-)selection mechanism used for S-CSCF restoration procedures, are basically the same as the normal S-CSCF selection mechanism for initial registration. Hence, the restoration procedures could benefit of the S-CSCF (re-)selection mechanisms being studied in this TR. </w:t>
      </w:r>
    </w:p>
    <w:p>
      <w:pPr>
        <w:pStyle w:val="Heading2"/>
        <w:bidi w:val="0"/>
        <w:jc w:val="start"/>
        <w:rPr/>
      </w:pPr>
      <w:bookmarkStart w:id="39" w:name="__RefHeading___Toc307227648"/>
      <w:bookmarkEnd w:id="39"/>
      <w:r>
        <w:rPr>
          <w:lang w:eastAsia="zh-CN"/>
        </w:rPr>
        <w:t>4.4</w:t>
      </w:r>
      <w:r>
        <w:rPr/>
        <w:tab/>
      </w:r>
      <w:r>
        <w:rPr>
          <w:lang w:eastAsia="zh-CN"/>
        </w:rPr>
        <w:t>Scalability</w:t>
      </w:r>
    </w:p>
    <w:p>
      <w:pPr>
        <w:pStyle w:val="Heading3"/>
        <w:bidi w:val="0"/>
        <w:jc w:val="start"/>
        <w:rPr/>
      </w:pPr>
      <w:bookmarkStart w:id="40" w:name="__RefHeading___Toc307227649"/>
      <w:bookmarkEnd w:id="40"/>
      <w:r>
        <w:rPr>
          <w:lang w:eastAsia="zh-CN"/>
        </w:rPr>
        <w:t>4.4.1</w:t>
      </w:r>
      <w:r>
        <w:rPr/>
        <w:tab/>
      </w:r>
      <w:r>
        <w:rPr>
          <w:lang w:eastAsia="zh-CN"/>
        </w:rPr>
        <w:t>Problems description</w:t>
      </w:r>
    </w:p>
    <w:p>
      <w:pPr>
        <w:pStyle w:val="EditorsNote"/>
        <w:rPr/>
      </w:pPr>
      <w:r>
        <w:rPr/>
        <w:t>Editor’s Note:</w:t>
      </w:r>
      <w:r>
        <w:rPr/>
        <w:t xml:space="preserve"> This section analyzes IMS scalability </w:t>
      </w:r>
      <w:r>
        <w:rPr/>
        <w:t>mechanism</w:t>
      </w:r>
      <w:r>
        <w:rPr/>
        <w:t xml:space="preserve"> and identifies </w:t>
      </w:r>
      <w:r>
        <w:rPr/>
        <w:t>potential scalability</w:t>
      </w:r>
      <w:r>
        <w:rPr/>
        <w:t xml:space="preserve"> </w:t>
      </w:r>
      <w:r>
        <w:rPr/>
        <w:t>problems (</w:t>
      </w:r>
      <w:r>
        <w:rPr/>
        <w:t>e.g. how to reduce OPEX upon SLF/</w:t>
      </w:r>
      <w:r>
        <w:rPr/>
        <w:t xml:space="preserve">HSS and </w:t>
      </w:r>
      <w:r>
        <w:rPr/>
        <w:t>P/I/S-</w:t>
      </w:r>
      <w:r>
        <w:rPr/>
        <w:t>CSCF expansion</w:t>
      </w:r>
      <w:r>
        <w:rPr/>
        <w:t xml:space="preserve">). </w:t>
      </w:r>
    </w:p>
    <w:p>
      <w:pPr>
        <w:pStyle w:val="Normal"/>
        <w:widowControl w:val="false"/>
        <w:jc w:val="both"/>
        <w:rPr>
          <w:rFonts w:ascii="AGaramond-Regular;Times New Roman" w:hAnsi="AGaramond-Regular;Times New Roman" w:cs="AGaramond-Regular;Times New Roman"/>
          <w:lang w:val="en-US" w:eastAsia="zh-CN"/>
        </w:rPr>
      </w:pPr>
      <w:r>
        <w:rPr>
          <w:rFonts w:cs="AGaramond-Regular;Times New Roman" w:ascii="AGaramond-Regular;Times New Roman" w:hAnsi="AGaramond-Regular;Times New Roman"/>
          <w:lang w:val="en-US" w:eastAsia="zh-CN"/>
        </w:rPr>
        <w:t xml:space="preserve">The network scalability is a critical point for the network expansion ability and </w:t>
      </w:r>
      <w:r>
        <w:rPr>
          <w:rFonts w:cs="AGaramond-Regular;Times New Roman" w:ascii="AGaramond-Regular;Times New Roman" w:hAnsi="AGaramond-Regular;Times New Roman"/>
          <w:lang w:val="en-US" w:eastAsia="zh-CN"/>
        </w:rPr>
        <w:t>maintenance</w:t>
      </w:r>
      <w:r>
        <w:rPr>
          <w:rFonts w:cs="AGaramond-Regular;Times New Roman" w:ascii="AGaramond-Regular;Times New Roman" w:hAnsi="AGaramond-Regular;Times New Roman"/>
          <w:lang w:val="en-US" w:eastAsia="zh-CN"/>
        </w:rPr>
        <w:t xml:space="preserve"> of an IMS network. The problem of scalability includes several aspects. How to preserve the efficiency of locating user data is one of them </w:t>
      </w:r>
      <w:r>
        <w:rPr>
          <w:rFonts w:cs="AGaramond-Regular;Times New Roman" w:ascii="AGaramond-Regular;Times New Roman" w:hAnsi="AGaramond-Regular;Times New Roman"/>
          <w:lang w:val="en-US" w:eastAsia="zh-CN"/>
        </w:rPr>
        <w:t>if the number of subscribers grows</w:t>
      </w:r>
      <w:r>
        <w:rPr>
          <w:rFonts w:cs="AGaramond-Regular;Times New Roman" w:ascii="AGaramond-Regular;Times New Roman" w:hAnsi="AGaramond-Regular;Times New Roman"/>
          <w:lang w:val="en-US" w:eastAsia="zh-CN"/>
        </w:rPr>
        <w:t xml:space="preserve"> a lot. </w:t>
      </w:r>
    </w:p>
    <w:p>
      <w:pPr>
        <w:pStyle w:val="Normal"/>
        <w:widowControl w:val="false"/>
        <w:jc w:val="both"/>
        <w:rPr>
          <w:lang w:eastAsia="zh-CN"/>
        </w:rPr>
      </w:pPr>
      <w:r>
        <w:rPr>
          <w:rFonts w:cs="AGaramond-Regular;Times New Roman" w:ascii="AGaramond-Regular;Times New Roman" w:hAnsi="AGaramond-Regular;Times New Roman"/>
          <w:lang w:val="en-US" w:eastAsia="zh-CN"/>
        </w:rPr>
        <w:t xml:space="preserve">When the number of subscribers increases </w:t>
      </w:r>
      <w:r>
        <w:rPr>
          <w:rFonts w:cs="AGaramond-Regular;Times New Roman" w:ascii="AGaramond-Regular;Times New Roman" w:hAnsi="AGaramond-Regular;Times New Roman"/>
          <w:lang w:val="en-US" w:eastAsia="zh-CN"/>
        </w:rPr>
        <w:t>continuously</w:t>
      </w:r>
      <w:r>
        <w:rPr>
          <w:rFonts w:cs="AGaramond-Regular;Times New Roman" w:ascii="AGaramond-Regular;Times New Roman" w:hAnsi="AGaramond-Regular;Times New Roman"/>
          <w:lang w:val="en-US" w:eastAsia="zh-CN"/>
        </w:rPr>
        <w:t xml:space="preserve">, operators </w:t>
      </w:r>
      <w:r>
        <w:rPr>
          <w:rFonts w:cs="AGaramond-Regular;Times New Roman" w:ascii="AGaramond-Regular;Times New Roman" w:hAnsi="AGaramond-Regular;Times New Roman"/>
          <w:lang w:val="en-US" w:eastAsia="zh-CN"/>
        </w:rPr>
        <w:t>usually</w:t>
      </w:r>
      <w:r>
        <w:rPr>
          <w:rFonts w:cs="AGaramond-Regular;Times New Roman" w:ascii="AGaramond-Regular;Times New Roman" w:hAnsi="AGaramond-Regular;Times New Roman"/>
          <w:lang w:val="en-US" w:eastAsia="zh-CN"/>
        </w:rPr>
        <w:t xml:space="preserve"> need to deploy </w:t>
      </w:r>
      <w:r>
        <w:rPr>
          <w:rFonts w:cs="AGaramond-Regular;Times New Roman" w:ascii="AGaramond-Regular;Times New Roman" w:hAnsi="AGaramond-Regular;Times New Roman"/>
          <w:lang w:val="en-US" w:eastAsia="zh-CN"/>
        </w:rPr>
        <w:t>multiple</w:t>
      </w:r>
      <w:r>
        <w:rPr>
          <w:rFonts w:cs="AGaramond-Regular;Times New Roman" w:ascii="AGaramond-Regular;Times New Roman" w:hAnsi="AGaramond-Regular;Times New Roman"/>
          <w:lang w:val="en-US" w:eastAsia="zh-CN"/>
        </w:rPr>
        <w:t xml:space="preserve"> HSSs that may be distributed </w:t>
      </w:r>
      <w:r>
        <w:rPr>
          <w:rFonts w:cs="AGaramond-Regular;Times New Roman" w:ascii="AGaramond-Regular;Times New Roman" w:hAnsi="AGaramond-Regular;Times New Roman"/>
          <w:lang w:val="en-US" w:eastAsia="zh-CN"/>
        </w:rPr>
        <w:t>geographically</w:t>
      </w:r>
      <w:r>
        <w:rPr>
          <w:rFonts w:cs="AGaramond-Regular;Times New Roman" w:ascii="AGaramond-Regular;Times New Roman" w:hAnsi="AGaramond-Regular;Times New Roman"/>
          <w:lang w:val="en-US" w:eastAsia="zh-CN"/>
        </w:rPr>
        <w:t xml:space="preserve">. SLF is thus deployed to handle the selection of </w:t>
      </w:r>
      <w:r>
        <w:rPr>
          <w:rFonts w:cs="AGaramond-Regular;Times New Roman" w:ascii="AGaramond-Regular;Times New Roman" w:hAnsi="AGaramond-Regular;Times New Roman"/>
          <w:lang w:val="en-US" w:eastAsia="zh-CN"/>
        </w:rPr>
        <w:t>multiple</w:t>
      </w:r>
      <w:r>
        <w:rPr>
          <w:rFonts w:cs="AGaramond-Regular;Times New Roman" w:ascii="AGaramond-Regular;Times New Roman" w:hAnsi="AGaramond-Regular;Times New Roman"/>
          <w:lang w:val="en-US" w:eastAsia="zh-CN"/>
        </w:rPr>
        <w:t xml:space="preserve"> HSSs. The size of the SIP URI based index table in SLF will become bigger and bigger which may as result cause </w:t>
      </w:r>
      <w:r>
        <w:rPr>
          <w:rFonts w:cs="AGaramond-Regular;Times New Roman" w:ascii="AGaramond-Regular;Times New Roman" w:hAnsi="AGaramond-Regular;Times New Roman"/>
          <w:lang w:eastAsia="zh-CN"/>
        </w:rPr>
        <w:t xml:space="preserve">the inefficiency of addressing the right HSS through querying SLF via Dx and Dh interface. </w:t>
      </w:r>
      <w:r>
        <w:rPr>
          <w:rFonts w:cs="AGaramond-Regular;Times New Roman" w:ascii="AGaramond-Regular;Times New Roman" w:hAnsi="AGaramond-Regular;Times New Roman"/>
          <w:lang w:eastAsia="zh-CN"/>
        </w:rPr>
        <w:t>These inefficiencies may be implementation dependent rather than standardization related.</w:t>
      </w:r>
    </w:p>
    <w:p>
      <w:pPr>
        <w:pStyle w:val="Normal"/>
        <w:widowControl w:val="false"/>
        <w:jc w:val="both"/>
        <w:rPr>
          <w:rFonts w:ascii="AGaramond-Regular;Times New Roman" w:hAnsi="AGaramond-Regular;Times New Roman" w:cs="AGaramond-Regular;Times New Roman"/>
          <w:lang w:eastAsia="zh-CN"/>
        </w:rPr>
      </w:pPr>
      <w:r>
        <w:rPr>
          <w:lang w:eastAsia="zh-CN"/>
        </w:rPr>
        <w:t xml:space="preserve">Another aspect relates to the synchronization amongst distributed SLFs. If distributed SLFs are utilized to, e.g. improve the efficiency of locating the right HSS or handle restoration issues, every time a new HSS equipment is added to expand the user capacity, all distributed SLFs may have to be synchronized with the new index information. The larger the user capacity becomes, the larger the number of SLFs needs to be, </w:t>
      </w:r>
      <w:r>
        <w:rPr>
          <w:lang w:eastAsia="zh-CN"/>
        </w:rPr>
        <w:t>and the</w:t>
      </w:r>
      <w:r>
        <w:rPr>
          <w:lang w:eastAsia="zh-CN"/>
        </w:rPr>
        <w:t xml:space="preserve"> more time-consuming the synchronization will be. </w:t>
      </w:r>
    </w:p>
    <w:p>
      <w:pPr>
        <w:pStyle w:val="Heading3"/>
        <w:bidi w:val="0"/>
        <w:jc w:val="start"/>
        <w:rPr>
          <w:lang w:eastAsia="zh-CN"/>
        </w:rPr>
      </w:pPr>
      <w:bookmarkStart w:id="41" w:name="__RefHeading___Toc307227650"/>
      <w:bookmarkEnd w:id="41"/>
      <w:r>
        <w:rPr>
          <w:lang w:eastAsia="zh-CN"/>
        </w:rPr>
        <w:t>4.4.2</w:t>
      </w:r>
      <w:r>
        <w:rPr/>
        <w:tab/>
      </w:r>
      <w:r>
        <w:rPr>
          <w:lang w:eastAsia="zh-CN"/>
        </w:rPr>
        <w:t>Summary</w:t>
      </w:r>
    </w:p>
    <w:p>
      <w:pPr>
        <w:pStyle w:val="Heading1"/>
        <w:bidi w:val="0"/>
        <w:ind w:start="1134" w:hanging="1134"/>
        <w:jc w:val="start"/>
        <w:rPr>
          <w:lang w:eastAsia="zh-CN"/>
        </w:rPr>
      </w:pPr>
      <w:bookmarkStart w:id="42" w:name="__RefHeading___Toc307227651"/>
      <w:bookmarkEnd w:id="42"/>
      <w:r>
        <w:rPr>
          <w:lang w:eastAsia="zh-CN"/>
        </w:rPr>
        <w:t>5</w:t>
        <w:tab/>
        <w:t>Applicability of Overload Control and Load Balancing</w:t>
      </w:r>
    </w:p>
    <w:p>
      <w:pPr>
        <w:pStyle w:val="EditorsNote"/>
        <w:rPr>
          <w:lang w:eastAsia="zh-CN"/>
        </w:rPr>
      </w:pPr>
      <w:r>
        <w:rPr>
          <w:lang w:eastAsia="zh-CN"/>
        </w:rPr>
        <w:t>Editor’s Note: This clause aims to determine the parts of IMS architecture and the operational use cases for which Overload Control and Load Balancing mechanisms are needed.</w:t>
      </w:r>
    </w:p>
    <w:p>
      <w:pPr>
        <w:pStyle w:val="Heading2"/>
        <w:bidi w:val="0"/>
        <w:jc w:val="start"/>
        <w:rPr>
          <w:lang w:eastAsia="zh-CN"/>
        </w:rPr>
      </w:pPr>
      <w:bookmarkStart w:id="43" w:name="__RefHeading___Toc307227652"/>
      <w:bookmarkEnd w:id="43"/>
      <w:r>
        <w:rPr>
          <w:lang w:eastAsia="zh-CN"/>
        </w:rPr>
        <w:t>5.1</w:t>
        <w:tab/>
        <w:t>Overload Control</w:t>
      </w:r>
    </w:p>
    <w:p>
      <w:pPr>
        <w:pStyle w:val="Heading3"/>
        <w:bidi w:val="0"/>
        <w:jc w:val="start"/>
        <w:rPr>
          <w:lang w:eastAsia="zh-CN"/>
        </w:rPr>
      </w:pPr>
      <w:bookmarkStart w:id="44" w:name="__RefHeading___Toc307227653"/>
      <w:bookmarkEnd w:id="44"/>
      <w:r>
        <w:rPr>
          <w:lang w:eastAsia="zh-CN"/>
        </w:rPr>
        <w:t>5.1.1</w:t>
        <w:tab/>
        <w:t>Overload Control at the UNI</w:t>
      </w:r>
    </w:p>
    <w:p>
      <w:pPr>
        <w:pStyle w:val="Heading3"/>
        <w:bidi w:val="0"/>
        <w:jc w:val="start"/>
        <w:rPr>
          <w:lang w:eastAsia="zh-CN"/>
        </w:rPr>
      </w:pPr>
      <w:bookmarkStart w:id="45" w:name="__RefHeading___Toc307227654"/>
      <w:bookmarkEnd w:id="45"/>
      <w:r>
        <w:rPr>
          <w:lang w:eastAsia="zh-CN"/>
        </w:rPr>
        <w:t>5.1.1.1</w:t>
        <w:tab/>
        <w:t>P-CSCF overload control</w:t>
      </w:r>
    </w:p>
    <w:p>
      <w:pPr>
        <w:pStyle w:val="Normal"/>
        <w:rPr>
          <w:lang w:eastAsia="zh-CN"/>
        </w:rPr>
      </w:pPr>
      <w:r>
        <w:rPr>
          <w:lang w:eastAsia="zh-CN"/>
        </w:rPr>
        <w:t xml:space="preserve">The P-CSCF </w:t>
      </w:r>
      <w:r>
        <w:rPr>
          <w:lang w:eastAsia="zh-CN"/>
        </w:rPr>
        <w:t>overload control</w:t>
      </w:r>
      <w:r>
        <w:rPr>
          <w:lang w:eastAsia="zh-CN"/>
        </w:rPr>
        <w:t xml:space="preserve"> </w:t>
      </w:r>
      <w:r>
        <w:rPr>
          <w:lang w:eastAsia="zh-CN"/>
        </w:rPr>
        <w:t xml:space="preserve">may </w:t>
      </w:r>
      <w:r>
        <w:rPr>
          <w:lang w:eastAsia="zh-CN"/>
        </w:rPr>
        <w:t xml:space="preserve">happen during </w:t>
      </w:r>
      <w:r>
        <w:rPr>
          <w:lang w:eastAsia="zh-CN"/>
        </w:rPr>
        <w:t xml:space="preserve">the </w:t>
      </w:r>
      <w:r>
        <w:rPr>
          <w:lang w:eastAsia="zh-CN"/>
        </w:rPr>
        <w:t xml:space="preserve">registration </w:t>
      </w:r>
      <w:r>
        <w:rPr>
          <w:lang w:eastAsia="zh-CN"/>
        </w:rPr>
        <w:t xml:space="preserve">or re-registration </w:t>
      </w:r>
      <w:r>
        <w:rPr>
          <w:lang w:eastAsia="zh-CN"/>
        </w:rPr>
        <w:t>process</w:t>
      </w:r>
      <w:r>
        <w:rPr>
          <w:lang w:eastAsia="zh-CN"/>
        </w:rPr>
        <w:t>. The solution alternatives are described in section 6.2.1.</w:t>
      </w:r>
    </w:p>
    <w:p>
      <w:pPr>
        <w:pStyle w:val="Normal"/>
        <w:rPr>
          <w:lang w:eastAsia="zh-CN"/>
        </w:rPr>
      </w:pPr>
      <w:r>
        <w:rPr>
          <w:lang w:eastAsia="zh-CN"/>
        </w:rPr>
        <w:t>Impact</w:t>
      </w:r>
      <w:r>
        <w:rPr>
          <w:lang w:eastAsia="zh-CN"/>
        </w:rPr>
        <w:t>s</w:t>
      </w:r>
      <w:r>
        <w:rPr>
          <w:lang w:eastAsia="zh-CN"/>
        </w:rPr>
        <w:t xml:space="preserve"> on </w:t>
      </w:r>
      <w:r>
        <w:rPr>
          <w:lang w:eastAsia="zh-CN"/>
        </w:rPr>
        <w:t xml:space="preserve">the </w:t>
      </w:r>
      <w:r>
        <w:rPr>
          <w:lang w:eastAsia="zh-CN"/>
        </w:rPr>
        <w:t xml:space="preserve">UE should be </w:t>
      </w:r>
      <w:r>
        <w:rPr>
          <w:lang w:eastAsia="zh-CN"/>
        </w:rPr>
        <w:t>minimized.</w:t>
      </w:r>
    </w:p>
    <w:p>
      <w:pPr>
        <w:pStyle w:val="Heading3"/>
        <w:bidi w:val="0"/>
        <w:jc w:val="start"/>
        <w:rPr/>
      </w:pPr>
      <w:bookmarkStart w:id="46" w:name="__RefHeading___Toc307227655"/>
      <w:bookmarkEnd w:id="46"/>
      <w:r>
        <w:rPr>
          <w:lang w:eastAsia="zh-CN"/>
        </w:rPr>
        <w:t>5.1.2</w:t>
        <w:tab/>
        <w:t>Overload Control at the NNI</w:t>
      </w:r>
    </w:p>
    <w:p>
      <w:pPr>
        <w:pStyle w:val="Heading3"/>
        <w:bidi w:val="0"/>
        <w:jc w:val="start"/>
        <w:rPr>
          <w:lang w:eastAsia="zh-CN"/>
        </w:rPr>
      </w:pPr>
      <w:bookmarkStart w:id="47" w:name="__RefHeading___Toc307227656"/>
      <w:bookmarkEnd w:id="47"/>
      <w:r>
        <w:rPr>
          <w:lang w:eastAsia="zh-CN"/>
        </w:rPr>
        <w:t>5.1.3</w:t>
        <w:tab/>
        <w:t>Overload Control of Application Servers</w:t>
      </w:r>
    </w:p>
    <w:p>
      <w:pPr>
        <w:pStyle w:val="Heading3"/>
        <w:bidi w:val="0"/>
        <w:jc w:val="start"/>
        <w:rPr>
          <w:lang w:val="en-US" w:eastAsia="en-US"/>
        </w:rPr>
      </w:pPr>
      <w:bookmarkStart w:id="48" w:name="__RefHeading___Toc307227657"/>
      <w:bookmarkEnd w:id="48"/>
      <w:r>
        <w:rPr>
          <w:lang w:val="en-US" w:eastAsia="en-US"/>
        </w:rPr>
        <w:t>5.</w:t>
      </w:r>
      <w:r>
        <w:rPr>
          <w:lang w:val="en-US" w:eastAsia="en-US"/>
        </w:rPr>
        <w:t>1</w:t>
      </w:r>
      <w:r>
        <w:rPr>
          <w:lang w:val="en-US" w:eastAsia="en-US"/>
        </w:rPr>
        <w:t>.</w:t>
      </w:r>
      <w:r>
        <w:rPr>
          <w:lang w:val="en-US" w:eastAsia="en-US"/>
        </w:rPr>
        <w:t>4</w:t>
      </w:r>
      <w:r>
        <w:rPr/>
        <w:tab/>
      </w:r>
      <w:r>
        <w:rPr>
          <w:lang w:val="en-US" w:eastAsia="en-US"/>
        </w:rPr>
        <w:t xml:space="preserve">S-CSCF </w:t>
      </w:r>
      <w:r>
        <w:rPr>
          <w:lang w:val="en-US" w:eastAsia="en-US"/>
        </w:rPr>
        <w:t>overload control</w:t>
      </w:r>
    </w:p>
    <w:p>
      <w:pPr>
        <w:pStyle w:val="Normal"/>
        <w:rPr>
          <w:lang w:eastAsia="zh-CN"/>
        </w:rPr>
      </w:pPr>
      <w:r>
        <w:rPr>
          <w:lang w:eastAsia="zh-CN"/>
        </w:rPr>
        <w:t xml:space="preserve">The S-CSCF </w:t>
      </w:r>
      <w:r>
        <w:rPr>
          <w:lang w:eastAsia="zh-CN"/>
        </w:rPr>
        <w:t>over</w:t>
      </w:r>
      <w:r>
        <w:rPr>
          <w:lang w:eastAsia="zh-CN"/>
        </w:rPr>
        <w:t xml:space="preserve">load </w:t>
      </w:r>
      <w:r>
        <w:rPr>
          <w:lang w:eastAsia="zh-CN"/>
        </w:rPr>
        <w:t>control</w:t>
      </w:r>
      <w:r>
        <w:rPr>
          <w:lang w:eastAsia="zh-CN"/>
        </w:rPr>
        <w:t xml:space="preserve"> happens during registration/re-registration process. </w:t>
      </w:r>
      <w:r>
        <w:rPr>
          <w:lang w:eastAsia="zh-CN"/>
        </w:rPr>
        <w:t>The solution alternatives are described in section 6.2.2.</w:t>
      </w:r>
    </w:p>
    <w:p>
      <w:pPr>
        <w:pStyle w:val="Heading2"/>
        <w:bidi w:val="0"/>
        <w:jc w:val="start"/>
        <w:rPr>
          <w:lang w:eastAsia="zh-CN"/>
        </w:rPr>
      </w:pPr>
      <w:bookmarkStart w:id="49" w:name="__RefHeading___Toc307227658"/>
      <w:bookmarkEnd w:id="49"/>
      <w:r>
        <w:rPr>
          <w:lang w:eastAsia="zh-CN"/>
        </w:rPr>
        <w:t>5.2</w:t>
        <w:tab/>
        <w:t>Load Balancing</w:t>
      </w:r>
    </w:p>
    <w:p>
      <w:pPr>
        <w:pStyle w:val="Heading3"/>
        <w:bidi w:val="0"/>
        <w:jc w:val="start"/>
        <w:rPr/>
      </w:pPr>
      <w:bookmarkStart w:id="50" w:name="__RefHeading___Toc307227659"/>
      <w:bookmarkEnd w:id="50"/>
      <w:r>
        <w:rPr>
          <w:lang w:eastAsia="zh-CN"/>
        </w:rPr>
        <w:t>5.2.</w:t>
      </w:r>
      <w:r>
        <w:rPr>
          <w:lang w:eastAsia="zh-CN"/>
        </w:rPr>
        <w:t>0</w:t>
      </w:r>
      <w:r>
        <w:rPr>
          <w:lang w:eastAsia="zh-CN"/>
        </w:rPr>
        <w:tab/>
      </w:r>
      <w:r>
        <w:rPr>
          <w:lang w:eastAsia="zh-CN"/>
        </w:rPr>
        <w:t>General</w:t>
      </w:r>
    </w:p>
    <w:p>
      <w:pPr>
        <w:pStyle w:val="Normal"/>
        <w:rPr>
          <w:lang w:eastAsia="zh-CN"/>
        </w:rPr>
      </w:pPr>
      <w:r>
        <w:rPr>
          <w:lang w:eastAsia="zh-CN"/>
        </w:rPr>
        <w:t xml:space="preserve">The IMS Load Balancing can be applicable to: </w:t>
      </w:r>
    </w:p>
    <w:p>
      <w:pPr>
        <w:pStyle w:val="B1"/>
        <w:rPr/>
      </w:pPr>
      <w:r>
        <w:rPr/>
        <w:t>-</w:t>
        <w:tab/>
      </w:r>
      <w:r>
        <w:rPr>
          <w:lang w:eastAsia="zh-CN"/>
        </w:rPr>
        <w:t>dynamically monitor and balance the load between entities of the same kind to reduce the load gaps</w:t>
      </w:r>
      <w:r>
        <w:rPr/>
        <w:t>;</w:t>
      </w:r>
    </w:p>
    <w:p>
      <w:pPr>
        <w:pStyle w:val="B1"/>
        <w:rPr>
          <w:lang w:eastAsia="zh-CN"/>
        </w:rPr>
      </w:pPr>
      <w:r>
        <w:rPr/>
        <w:t>-</w:t>
        <w:tab/>
      </w:r>
      <w:r>
        <w:rPr>
          <w:lang w:eastAsia="zh-CN"/>
        </w:rPr>
        <w:t>automatically balance load when a new entity is added to the network or a working entity is removed</w:t>
      </w:r>
      <w:r>
        <w:rPr/>
        <w:t>;</w:t>
      </w:r>
    </w:p>
    <w:p>
      <w:pPr>
        <w:pStyle w:val="B1"/>
        <w:rPr>
          <w:lang w:eastAsia="zh-CN"/>
        </w:rPr>
      </w:pPr>
      <w:r>
        <w:rPr>
          <w:lang w:eastAsia="zh-CN"/>
        </w:rPr>
        <w:t>-</w:t>
        <w:tab/>
        <w:t>automatically or in a manual way balance the load between different regions or entity pools.</w:t>
      </w:r>
    </w:p>
    <w:p>
      <w:pPr>
        <w:pStyle w:val="Normal"/>
        <w:rPr>
          <w:lang w:eastAsia="zh-CN"/>
        </w:rPr>
      </w:pPr>
      <w:r>
        <w:rPr>
          <w:lang w:eastAsia="zh-CN"/>
        </w:rPr>
      </w:r>
    </w:p>
    <w:p>
      <w:pPr>
        <w:pStyle w:val="Heading3"/>
        <w:bidi w:val="0"/>
        <w:jc w:val="start"/>
        <w:rPr>
          <w:lang w:eastAsia="zh-CN"/>
        </w:rPr>
      </w:pPr>
      <w:bookmarkStart w:id="51" w:name="__RefHeading___Toc307227660"/>
      <w:bookmarkEnd w:id="51"/>
      <w:r>
        <w:rPr>
          <w:lang w:eastAsia="zh-CN"/>
        </w:rPr>
        <w:t>5.2.1</w:t>
        <w:tab/>
        <w:t xml:space="preserve">P-CSCF </w:t>
      </w:r>
      <w:r>
        <w:rPr>
          <w:lang w:eastAsia="zh-CN"/>
        </w:rPr>
        <w:t>L</w:t>
      </w:r>
      <w:r>
        <w:rPr>
          <w:lang w:eastAsia="zh-CN"/>
        </w:rPr>
        <w:t xml:space="preserve">oad </w:t>
      </w:r>
      <w:r>
        <w:rPr>
          <w:lang w:eastAsia="zh-CN"/>
        </w:rPr>
        <w:t>B</w:t>
      </w:r>
      <w:r>
        <w:rPr>
          <w:lang w:eastAsia="zh-CN"/>
        </w:rPr>
        <w:t>alancing</w:t>
      </w:r>
    </w:p>
    <w:p>
      <w:pPr>
        <w:pStyle w:val="Normal"/>
        <w:rPr/>
      </w:pPr>
      <w:r>
        <w:rPr>
          <w:lang w:eastAsia="zh-CN"/>
        </w:rPr>
        <w:t xml:space="preserve">The P-CSCF Load Balancing happens during registration process. </w:t>
      </w:r>
    </w:p>
    <w:p>
      <w:pPr>
        <w:pStyle w:val="Normal"/>
        <w:rPr/>
      </w:pPr>
      <w:r>
        <w:rPr>
          <w:lang w:eastAsia="zh-CN"/>
        </w:rPr>
        <w:t xml:space="preserve">P-CSCF Load Balancing can be executed either with a mapping from domain name to IP address, or with reconfiguration at IP-CAN or UE. </w:t>
      </w:r>
    </w:p>
    <w:p>
      <w:pPr>
        <w:pStyle w:val="Normal"/>
        <w:rPr>
          <w:lang w:eastAsia="zh-CN"/>
        </w:rPr>
      </w:pPr>
      <w:r>
        <w:rPr>
          <w:lang w:eastAsia="zh-CN"/>
        </w:rPr>
        <w:t>Impact on UE should be minimized.</w:t>
      </w:r>
    </w:p>
    <w:p>
      <w:pPr>
        <w:pStyle w:val="Heading3"/>
        <w:bidi w:val="0"/>
        <w:jc w:val="start"/>
        <w:rPr/>
      </w:pPr>
      <w:bookmarkStart w:id="52" w:name="__RefHeading___Toc307227661"/>
      <w:bookmarkEnd w:id="52"/>
      <w:r>
        <w:rPr>
          <w:lang w:val="en-US" w:eastAsia="en-US"/>
        </w:rPr>
        <w:t>5.2.</w:t>
      </w:r>
      <w:r>
        <w:rPr>
          <w:lang w:val="en-US" w:eastAsia="en-US"/>
        </w:rPr>
        <w:t>2</w:t>
      </w:r>
      <w:r>
        <w:rPr/>
        <w:tab/>
      </w:r>
      <w:r>
        <w:rPr>
          <w:lang w:val="en-US" w:eastAsia="en-US"/>
        </w:rPr>
        <w:t>S-CSCF Load Balancing</w:t>
      </w:r>
    </w:p>
    <w:p>
      <w:pPr>
        <w:pStyle w:val="Normal"/>
        <w:rPr/>
      </w:pPr>
      <w:r>
        <w:rPr>
          <w:lang w:eastAsia="zh-CN"/>
        </w:rPr>
        <w:t xml:space="preserve">The S-CSCF Load Balancing happens during registration/re-registration process. </w:t>
      </w:r>
    </w:p>
    <w:p>
      <w:pPr>
        <w:pStyle w:val="Normal"/>
        <w:rPr/>
      </w:pPr>
      <w:r>
        <w:rPr>
          <w:lang w:eastAsia="zh-CN"/>
        </w:rPr>
        <w:t>S-CSCF Load Balancing can be executed either with a mapping from domain name to IP address or with reconfiguration at I-CSCF (or maybe at HSS).</w:t>
      </w:r>
    </w:p>
    <w:p>
      <w:pPr>
        <w:pStyle w:val="Heading3"/>
        <w:bidi w:val="0"/>
        <w:jc w:val="start"/>
        <w:rPr/>
      </w:pPr>
      <w:bookmarkStart w:id="53" w:name="__RefHeading___Toc307227662"/>
      <w:bookmarkEnd w:id="53"/>
      <w:r>
        <w:rPr>
          <w:lang w:val="en-US" w:eastAsia="en-US"/>
        </w:rPr>
        <w:t>5.2.3</w:t>
        <w:tab/>
        <w:t>Applicability of P/S-CSCF Load Balancing based on periodic monitoring to massive restart of UEs</w:t>
      </w:r>
    </w:p>
    <w:p>
      <w:pPr>
        <w:pStyle w:val="Normal"/>
        <w:rPr/>
      </w:pPr>
      <w:r>
        <w:rPr/>
        <w:t>The following discusses how a Load Balancing mechanism based on periodic monitoring of the CSCF load may be applicable to the following cases:</w:t>
      </w:r>
    </w:p>
    <w:p>
      <w:pPr>
        <w:pStyle w:val="FP"/>
        <w:rPr/>
      </w:pPr>
      <w:r>
        <w:rPr/>
        <w:t>1)</w:t>
        <w:tab/>
        <w:t>Massive restart of UEs served by a pool of load-balanced P-CSCF nodes</w:t>
      </w:r>
    </w:p>
    <w:p>
      <w:pPr>
        <w:pStyle w:val="FP"/>
        <w:rPr/>
      </w:pPr>
      <w:r>
        <w:rPr/>
        <w:t>2)</w:t>
        <w:tab/>
        <w:t>Massive restart of UEs served by a pool of load-balanced S-CSCF nodes</w:t>
      </w:r>
    </w:p>
    <w:p>
      <w:pPr>
        <w:pStyle w:val="Normal"/>
        <w:rPr/>
      </w:pPr>
      <w:r>
        <w:rPr/>
        <w:t>Such massive restart of a large number of UEs may for example happen:</w:t>
      </w:r>
    </w:p>
    <w:p>
      <w:pPr>
        <w:pStyle w:val="B1"/>
        <w:rPr/>
      </w:pPr>
      <w:r>
        <w:rPr/>
        <w:t>-</w:t>
        <w:tab/>
        <w:t>when an IMS node serving these UEs goes down,</w:t>
      </w:r>
    </w:p>
    <w:p>
      <w:pPr>
        <w:pStyle w:val="B1"/>
        <w:rPr/>
      </w:pPr>
      <w:r>
        <w:rPr/>
        <w:t>-</w:t>
        <w:tab/>
        <w:t>when an access network or power outage occurs in a given regional area,</w:t>
      </w:r>
    </w:p>
    <w:p>
      <w:pPr>
        <w:pStyle w:val="B1"/>
        <w:rPr/>
      </w:pPr>
      <w:r>
        <w:rPr/>
        <w:t>-</w:t>
        <w:tab/>
        <w:t>following the distribution of an OS patch causing the UEs to reboot.</w:t>
      </w:r>
    </w:p>
    <w:p>
      <w:pPr>
        <w:pStyle w:val="Normal"/>
        <w:rPr/>
      </w:pPr>
      <w:r>
        <w:rPr/>
        <w:t>In the above cases, the rapidity and the intensity of the load fluctuation depends on:</w:t>
      </w:r>
    </w:p>
    <w:p>
      <w:pPr>
        <w:pStyle w:val="FP"/>
        <w:rPr/>
      </w:pPr>
      <w:r>
        <w:rPr/>
        <w:t>a) the UE restart algorithm;</w:t>
      </w:r>
    </w:p>
    <w:p>
      <w:pPr>
        <w:pStyle w:val="NO"/>
        <w:rPr/>
      </w:pPr>
      <w:r>
        <w:rPr/>
        <w:t>NOTE: The following is mandated in TS 24.229 § 5.1.1.2.1, in Rel-9 onwards, but we cannot assume that all deployed UEs comply to this algorithm: “</w:t>
      </w:r>
      <w:r>
        <w:rPr>
          <w:i/>
          <w:iCs/>
        </w:rPr>
        <w:t>After a maximum of 2 consecutive unsuccessful initial registration attempts, the UE shall implement the mechanism defined in subclause 4.5 of RFC 5626 [92] for new registration attemps. The UE shall use the values of the parameters max-time and base-time, of the algorithm defined in subclause 4.5 of RFC 5626 [92]. If no values of the parameters max-time and base-time have been provided to the UE by the network, the default values defined in in subclause 4.5 of RFC 5626 [92] shall be used.</w:t>
      </w:r>
      <w:r>
        <w:rPr/>
        <w:t>”</w:t>
      </w:r>
    </w:p>
    <w:p>
      <w:pPr>
        <w:pStyle w:val="FP"/>
        <w:rPr/>
      </w:pPr>
      <w:r>
        <w:rPr/>
        <w:t>b) the choice the operator has made to configure the restart timers;</w:t>
      </w:r>
    </w:p>
    <w:p>
      <w:pPr>
        <w:pStyle w:val="FP"/>
        <w:rPr/>
      </w:pPr>
      <w:r>
        <w:rPr/>
        <w:t>c) aspects of the DNS behaviour not currently specified.</w:t>
      </w:r>
    </w:p>
    <w:p>
      <w:pPr>
        <w:pStyle w:val="Normal"/>
        <w:rPr/>
      </w:pPr>
      <w:r>
        <w:rPr/>
        <w:br/>
        <w:t>In typical IMS deployments it is expected that the periodicity between initial registration attempts will be less or equal to the re-registration periodicity. A re-registration periodicity of 1 hour is expected to be a widespread order of magnitude in current IMS deployments.</w:t>
      </w:r>
    </w:p>
    <w:p>
      <w:pPr>
        <w:pStyle w:val="Normal"/>
        <w:rPr/>
      </w:pPr>
      <w:r>
        <w:rPr/>
        <w:t>When the respective loads of the P-CSCF or S-CSCF nodes in a pool are nearly equal, which is for instance the case when the P-CSCF or S-CSCF pool receives no traffic for some time following a network failure or a power failure affecting the served UEs, there is currently no guarantee that the initial registration traffic following the end of the failure will not be directed to a single P-CSCF or S-CSCF node within the pool until the next load information update. This is for instance the case when the DNS Server or the UEs resolve the P-CSCF pool FQDN into a single IP address (assuming the loads of the P-CSCF in pool are nearly equal).</w:t>
      </w:r>
    </w:p>
    <w:p>
      <w:pPr>
        <w:pStyle w:val="Normal"/>
        <w:rPr/>
      </w:pPr>
      <w:r>
        <w:rPr/>
        <w:t xml:space="preserve">Thus, </w:t>
      </w:r>
      <w:r>
        <w:rPr>
          <w:b/>
          <w:bCs/>
        </w:rPr>
        <w:t>the load monitoring periodicity needs to be shorter than the initial registration attempt periodicity divided by the number of P-CSCF nodes or S-CSCF in the considered pool</w:t>
      </w:r>
      <w:r>
        <w:rPr/>
        <w:t>.</w:t>
      </w:r>
    </w:p>
    <w:p>
      <w:pPr>
        <w:pStyle w:val="Normal"/>
        <w:rPr/>
      </w:pPr>
      <w:r>
        <w:rPr/>
        <w:t xml:space="preserve">The following figure represent the behaviour </w:t>
      </w:r>
      <w:r>
        <w:rPr>
          <w:b/>
          <w:bCs/>
        </w:rPr>
        <w:t>at the limit</w:t>
      </w:r>
      <w:r>
        <w:rPr/>
        <w:t>, taking as an example the case of 4 nodes in a pool, to which a load-balancing mechanism based on periodic monitoring as applied, after a massive restart, with an initial registration periodicity of 1 hour and a monitoring periodicity of 15 minutes (assuming the case where the DNS Server of the UE resolves the P-CSCF pool FQDN into a single IP address among the set of less-loaded nodes).</w:t>
      </w:r>
    </w:p>
    <w:p>
      <w:pPr>
        <w:pStyle w:val="Normal"/>
        <w:rPr>
          <w:lang w:eastAsia="zh-CN"/>
        </w:rPr>
      </w:pPr>
      <w:r>
        <w:rPr/>
        <w:object w:dxaOrig="9521" w:dyaOrig="7131">
          <v:shape id="ole_rId4" style="width:476.05pt;height:356.55pt" o:ole="">
            <v:imagedata r:id="rId5" o:title=""/>
          </v:shape>
          <o:OLEObject Type="Embed" ProgID="" ShapeID="ole_rId4" DrawAspect="Content" ObjectID="_1003908326" r:id="rId4"/>
        </w:object>
      </w:r>
    </w:p>
    <w:p>
      <w:pPr>
        <w:pStyle w:val="Heading3"/>
        <w:bidi w:val="0"/>
        <w:jc w:val="start"/>
        <w:rPr>
          <w:lang w:val="en-US" w:eastAsia="en-US"/>
        </w:rPr>
      </w:pPr>
      <w:bookmarkStart w:id="54" w:name="__RefHeading___Toc307227663"/>
      <w:bookmarkEnd w:id="54"/>
      <w:r>
        <w:rPr>
          <w:lang w:val="en-US" w:eastAsia="en-US"/>
        </w:rPr>
        <w:t>5.2.4</w:t>
      </w:r>
      <w:r>
        <w:rPr>
          <w:lang w:val="en-US" w:eastAsia="en-US"/>
        </w:rPr>
        <w:tab/>
        <w:t>AS</w:t>
      </w:r>
      <w:r>
        <w:rPr>
          <w:lang w:val="en-US" w:eastAsia="en-US"/>
        </w:rPr>
        <w:t xml:space="preserve"> Load Balancing</w:t>
      </w:r>
    </w:p>
    <w:p>
      <w:pPr>
        <w:pStyle w:val="Heading1"/>
        <w:bidi w:val="0"/>
        <w:ind w:start="1134" w:hanging="1134"/>
        <w:jc w:val="start"/>
        <w:rPr>
          <w:lang w:eastAsia="zh-CN"/>
        </w:rPr>
      </w:pPr>
      <w:bookmarkStart w:id="55" w:name="__RefHeading___Toc307227664"/>
      <w:bookmarkEnd w:id="55"/>
      <w:r>
        <w:rPr>
          <w:lang w:eastAsia="zh-CN"/>
        </w:rPr>
        <w:t>6</w:t>
      </w:r>
      <w:r>
        <w:rPr/>
        <w:tab/>
        <w:t xml:space="preserve">Architecture </w:t>
      </w:r>
      <w:r>
        <w:rPr>
          <w:lang w:eastAsia="zh-CN"/>
        </w:rPr>
        <w:t>a</w:t>
      </w:r>
      <w:r>
        <w:rPr/>
        <w:t>lternative</w:t>
      </w:r>
      <w:r>
        <w:rPr>
          <w:lang w:eastAsia="zh-CN"/>
        </w:rPr>
        <w:t>s</w:t>
      </w:r>
    </w:p>
    <w:p>
      <w:pPr>
        <w:pStyle w:val="EditorsNote"/>
        <w:rPr/>
      </w:pPr>
      <w:r>
        <w:rPr/>
        <w:t>Editor’s Note:</w:t>
      </w:r>
      <w:r>
        <w:rPr/>
        <w:t xml:space="preserve">  This section aims to come up with solutions from architecture</w:t>
      </w:r>
      <w:r>
        <w:rPr/>
        <w:t>’</w:t>
      </w:r>
      <w:r>
        <w:rPr/>
        <w:t>s point of view to resolve the problems described in Section 4.</w:t>
      </w:r>
    </w:p>
    <w:p>
      <w:pPr>
        <w:pStyle w:val="Heading2"/>
        <w:bidi w:val="0"/>
        <w:jc w:val="start"/>
        <w:rPr>
          <w:lang w:eastAsia="zh-CN"/>
        </w:rPr>
      </w:pPr>
      <w:bookmarkStart w:id="56" w:name="__RefHeading___Toc307227665"/>
      <w:bookmarkEnd w:id="56"/>
      <w:r>
        <w:rPr>
          <w:lang w:val="en-US" w:eastAsia="en-US"/>
        </w:rPr>
        <w:t>6.1</w:t>
      </w:r>
      <w:r>
        <w:rPr/>
        <w:tab/>
        <w:t xml:space="preserve">Architecture </w:t>
      </w:r>
      <w:r>
        <w:rPr>
          <w:lang w:val="en-US" w:eastAsia="en-US"/>
        </w:rPr>
        <w:t xml:space="preserve">alternatives </w:t>
      </w:r>
      <w:r>
        <w:rPr>
          <w:lang w:val="en-US" w:eastAsia="en-US"/>
        </w:rPr>
        <w:t>for Load Balancing</w:t>
      </w:r>
    </w:p>
    <w:p>
      <w:pPr>
        <w:pStyle w:val="Heading3"/>
        <w:bidi w:val="0"/>
        <w:jc w:val="both"/>
        <w:rPr>
          <w:lang w:eastAsia="zh-CN"/>
        </w:rPr>
      </w:pPr>
      <w:bookmarkStart w:id="57" w:name="__RefHeading___Toc24523_3320553937"/>
      <w:bookmarkStart w:id="58" w:name="__RefHeading___Toc307227666"/>
      <w:bookmarkEnd w:id="57"/>
      <w:r>
        <w:rPr>
          <w:lang w:eastAsia="zh-CN"/>
        </w:rPr>
        <w:t>6</w:t>
      </w:r>
      <w:r>
        <w:rPr>
          <w:lang w:eastAsia="zh-CN"/>
        </w:rPr>
        <w:t>.</w:t>
      </w:r>
      <w:r>
        <w:rPr>
          <w:lang w:eastAsia="zh-CN"/>
        </w:rPr>
        <w:t>1</w:t>
      </w:r>
      <w:r>
        <w:rPr>
          <w:lang w:eastAsia="zh-CN"/>
        </w:rPr>
        <w:t>.1</w:t>
      </w:r>
      <w:r>
        <w:rPr/>
        <w:tab/>
        <w:t xml:space="preserve">Load Balancing based on </w:t>
      </w:r>
      <w:r>
        <w:rPr>
          <w:lang w:eastAsia="zh-CN"/>
        </w:rPr>
        <w:t>Load Detection Function</w:t>
      </w:r>
      <w:bookmarkEnd w:id="58"/>
      <w:r>
        <w:rPr>
          <w:lang w:eastAsia="zh-CN"/>
        </w:rPr>
        <w:t xml:space="preserve"> </w:t>
      </w:r>
    </w:p>
    <w:p>
      <w:pPr>
        <w:pStyle w:val="Heading4"/>
        <w:bidi w:val="0"/>
        <w:ind w:start="1418" w:hanging="1418"/>
        <w:jc w:val="start"/>
        <w:rPr/>
      </w:pPr>
      <w:bookmarkStart w:id="59" w:name="__RefHeading___Toc307227667"/>
      <w:bookmarkEnd w:id="59"/>
      <w:r>
        <w:rPr>
          <w:lang w:eastAsia="zh-CN"/>
        </w:rPr>
        <w:t>6.1</w:t>
      </w:r>
      <w:r>
        <w:rPr>
          <w:lang w:eastAsia="zh-CN"/>
        </w:rPr>
        <w:t>.1</w:t>
      </w:r>
      <w:r>
        <w:rPr>
          <w:lang w:eastAsia="zh-CN"/>
        </w:rPr>
        <w:t>.1</w:t>
      </w:r>
      <w:r>
        <w:rPr/>
        <w:tab/>
      </w:r>
      <w:r>
        <w:rPr>
          <w:lang w:eastAsia="zh-CN"/>
        </w:rPr>
        <w:t>Load Detection Function (LDF)</w:t>
      </w:r>
    </w:p>
    <w:p>
      <w:pPr>
        <w:pStyle w:val="Heading5"/>
        <w:bidi w:val="0"/>
        <w:ind w:start="1701" w:hanging="1701"/>
        <w:jc w:val="start"/>
        <w:rPr>
          <w:lang w:val="en-US" w:eastAsia="en-US"/>
        </w:rPr>
      </w:pPr>
      <w:bookmarkStart w:id="60" w:name="__RefHeading___Toc24525_3320553937"/>
      <w:bookmarkStart w:id="61" w:name="__RefHeading___Toc307227668"/>
      <w:bookmarkEnd w:id="60"/>
      <w:r>
        <w:rPr>
          <w:lang w:val="en-US" w:eastAsia="en-US"/>
        </w:rPr>
        <w:t>6.1.1.1.1</w:t>
      </w:r>
      <w:r>
        <w:rPr/>
        <w:tab/>
      </w:r>
      <w:r>
        <w:rPr>
          <w:lang w:val="en-US" w:eastAsia="en-US"/>
        </w:rPr>
        <w:t>General</w:t>
      </w:r>
      <w:bookmarkEnd w:id="61"/>
      <w:r>
        <w:rPr>
          <w:lang w:val="en-US" w:eastAsia="en-US"/>
        </w:rPr>
        <w:tab/>
        <w:tab/>
        <w:tab/>
        <w:tab/>
      </w:r>
    </w:p>
    <w:p>
      <w:pPr>
        <w:pStyle w:val="TextBody"/>
        <w:jc w:val="both"/>
        <w:rPr/>
      </w:pPr>
      <w:r>
        <w:rPr>
          <w:lang w:eastAsia="zh-CN"/>
        </w:rPr>
        <w:t xml:space="preserve">In order to perform </w:t>
      </w:r>
      <w:r>
        <w:rPr>
          <w:lang w:eastAsia="zh-CN"/>
        </w:rPr>
        <w:t xml:space="preserve">overload detection and resolution and/or </w:t>
      </w:r>
      <w:r>
        <w:rPr>
          <w:lang w:eastAsia="zh-CN"/>
        </w:rPr>
        <w:t xml:space="preserve">Load Balancing between P-CSCFs or S-CSCFs, a new function called the Load Detection Function (LDF) is </w:t>
      </w:r>
      <w:r>
        <w:rPr>
          <w:lang w:eastAsia="zh-CN"/>
        </w:rPr>
        <w:t>proposed</w:t>
      </w:r>
      <w:r>
        <w:rPr>
          <w:lang w:eastAsia="zh-CN"/>
        </w:rPr>
        <w:t xml:space="preserve"> to monitor and store the load information of all P-CSCFs and S-CSCFs, (e.g., </w:t>
      </w:r>
      <w:r>
        <w:rPr>
          <w:lang w:eastAsia="zh-CN"/>
        </w:rPr>
        <w:t xml:space="preserve">CPU </w:t>
      </w:r>
      <w:r>
        <w:rPr>
          <w:lang w:eastAsia="zh-CN"/>
        </w:rPr>
        <w:t>and M</w:t>
      </w:r>
      <w:r>
        <w:rPr>
          <w:lang w:eastAsia="zh-CN"/>
        </w:rPr>
        <w:t xml:space="preserve">emory </w:t>
      </w:r>
      <w:r>
        <w:rPr>
          <w:lang w:eastAsia="zh-CN"/>
        </w:rPr>
        <w:t>U</w:t>
      </w:r>
      <w:r>
        <w:rPr>
          <w:lang w:eastAsia="zh-CN"/>
        </w:rPr>
        <w:t>sage</w:t>
      </w:r>
      <w:r>
        <w:rPr>
          <w:lang w:eastAsia="zh-CN"/>
        </w:rPr>
        <w:t>,</w:t>
      </w:r>
      <w:r>
        <w:rPr>
          <w:lang w:eastAsia="zh-CN"/>
        </w:rPr>
        <w:t xml:space="preserve"> currently supported number of users</w:t>
      </w:r>
      <w:r>
        <w:rPr>
          <w:lang w:eastAsia="zh-CN"/>
        </w:rPr>
        <w:t xml:space="preserve">, or service related factors) and execute policies based on that to, e.g., select P/S-CSCFs. </w:t>
      </w:r>
    </w:p>
    <w:p>
      <w:pPr>
        <w:pStyle w:val="TextBody"/>
        <w:jc w:val="both"/>
        <w:rPr>
          <w:lang w:eastAsia="zh-CN"/>
        </w:rPr>
      </w:pPr>
      <w:r>
        <w:rPr/>
        <w:t>The</w:t>
      </w:r>
      <w:r>
        <w:rPr>
          <w:rFonts w:eastAsia="Times New Roman"/>
        </w:rPr>
        <w:t xml:space="preserve"> functions </w:t>
      </w:r>
      <w:r>
        <w:rPr>
          <w:lang w:eastAsia="zh-CN"/>
        </w:rPr>
        <w:t xml:space="preserve">of the </w:t>
      </w:r>
      <w:r>
        <w:rPr>
          <w:rFonts w:eastAsia="Times New Roman"/>
        </w:rPr>
        <w:t>LDF</w:t>
      </w:r>
      <w:r>
        <w:rPr>
          <w:rFonts w:eastAsia="Times New Roman"/>
        </w:rPr>
        <w:t xml:space="preserve"> </w:t>
      </w:r>
      <w:r>
        <w:rPr>
          <w:lang w:eastAsia="zh-CN"/>
        </w:rPr>
        <w:t>include</w:t>
      </w:r>
      <w:r>
        <w:rPr>
          <w:rFonts w:eastAsia="Times New Roman"/>
        </w:rPr>
        <w:t>:</w:t>
      </w:r>
    </w:p>
    <w:p>
      <w:pPr>
        <w:pStyle w:val="TextBody"/>
        <w:numPr>
          <w:ilvl w:val="0"/>
          <w:numId w:val="18"/>
        </w:numPr>
        <w:jc w:val="both"/>
        <w:rPr>
          <w:rFonts w:eastAsia="Times New Roman"/>
          <w:lang w:eastAsia="ja-JP"/>
        </w:rPr>
      </w:pPr>
      <w:r>
        <w:rPr>
          <w:lang w:eastAsia="zh-CN"/>
        </w:rPr>
        <w:t xml:space="preserve">Monitor and store </w:t>
      </w:r>
      <w:r>
        <w:rPr>
          <w:lang w:eastAsia="zh-CN"/>
        </w:rPr>
        <w:t>the</w:t>
      </w:r>
      <w:r>
        <w:rPr>
          <w:lang w:eastAsia="zh-CN"/>
        </w:rPr>
        <w:t xml:space="preserve"> load information of </w:t>
      </w:r>
      <w:r>
        <w:rPr>
          <w:lang w:eastAsia="zh-CN"/>
        </w:rPr>
        <w:t>network</w:t>
      </w:r>
      <w:r>
        <w:rPr>
          <w:lang w:eastAsia="zh-CN"/>
        </w:rPr>
        <w:t xml:space="preserve"> </w:t>
      </w:r>
      <w:r>
        <w:rPr>
          <w:lang w:eastAsia="zh-CN"/>
        </w:rPr>
        <w:t>entities</w:t>
      </w:r>
      <w:r>
        <w:rPr>
          <w:lang w:eastAsia="zh-CN"/>
        </w:rPr>
        <w:t>( e.g., P-CSCF, S-CSCF) in an operator</w:t>
      </w:r>
      <w:r>
        <w:rPr>
          <w:lang w:eastAsia="zh-CN"/>
        </w:rPr>
        <w:t>’</w:t>
      </w:r>
      <w:r>
        <w:rPr>
          <w:lang w:eastAsia="zh-CN"/>
        </w:rPr>
        <w:t xml:space="preserve">s </w:t>
      </w:r>
      <w:r>
        <w:rPr>
          <w:lang w:eastAsia="zh-CN"/>
        </w:rPr>
        <w:t>domain</w:t>
      </w:r>
      <w:r>
        <w:rPr>
          <w:lang w:eastAsia="zh-CN"/>
        </w:rPr>
        <w:t>;</w:t>
      </w:r>
    </w:p>
    <w:p>
      <w:pPr>
        <w:pStyle w:val="TextBody"/>
        <w:jc w:val="both"/>
        <w:rPr>
          <w:lang w:eastAsia="zh-CN"/>
        </w:rPr>
      </w:pPr>
      <w:r>
        <w:rPr>
          <w:lang w:eastAsia="zh-CN"/>
        </w:rPr>
        <w:t xml:space="preserve">NOTE: </w:t>
      </w:r>
      <w:r>
        <w:rPr>
          <w:lang w:eastAsia="zh-CN"/>
        </w:rPr>
        <w:t>Periodic</w:t>
      </w:r>
      <w:r>
        <w:rPr>
          <w:lang w:eastAsia="zh-CN"/>
        </w:rPr>
        <w:t xml:space="preserve"> </w:t>
      </w:r>
      <w:r>
        <w:rPr>
          <w:lang w:eastAsia="zh-CN"/>
        </w:rPr>
        <w:t>monitoring can be used by the</w:t>
      </w:r>
      <w:r>
        <w:rPr>
          <w:lang w:eastAsia="zh-CN"/>
        </w:rPr>
        <w:t xml:space="preserve"> </w:t>
      </w:r>
      <w:r>
        <w:rPr>
          <w:lang w:eastAsia="zh-CN"/>
        </w:rPr>
        <w:t>LDF to obtain load information of network entities; this is particularly applicable when the LDF is used for Load Balancing.</w:t>
      </w:r>
      <w:r>
        <w:rPr>
          <w:lang w:eastAsia="zh-CN"/>
        </w:rPr>
        <w:t xml:space="preserve"> </w:t>
      </w:r>
      <w:r>
        <w:rPr>
          <w:lang w:eastAsia="zh-CN"/>
        </w:rPr>
        <w:t>A threshold</w:t>
      </w:r>
      <w:r>
        <w:rPr>
          <w:lang w:eastAsia="zh-CN"/>
        </w:rPr>
        <w:t xml:space="preserve"> </w:t>
      </w:r>
      <w:r>
        <w:rPr>
          <w:lang w:eastAsia="zh-CN"/>
        </w:rPr>
        <w:t>crossing</w:t>
      </w:r>
      <w:r>
        <w:rPr>
          <w:lang w:eastAsia="zh-CN"/>
        </w:rPr>
        <w:t xml:space="preserve"> indication </w:t>
      </w:r>
      <w:r>
        <w:rPr>
          <w:lang w:eastAsia="zh-CN"/>
        </w:rPr>
        <w:t>mechanism</w:t>
      </w:r>
      <w:r>
        <w:rPr>
          <w:lang w:eastAsia="zh-CN"/>
        </w:rPr>
        <w:t xml:space="preserve"> can be used by the LDF to obtain load </w:t>
      </w:r>
      <w:r>
        <w:rPr>
          <w:lang w:eastAsia="zh-CN"/>
        </w:rPr>
        <w:t>information</w:t>
      </w:r>
      <w:r>
        <w:rPr>
          <w:lang w:eastAsia="zh-CN"/>
        </w:rPr>
        <w:t xml:space="preserve"> of P/S-CSCFs, for example, w</w:t>
      </w:r>
      <w:r>
        <w:rPr>
          <w:lang w:eastAsia="zh-CN"/>
        </w:rPr>
        <w:t>hen their load exceeds a pre-defined threshold</w:t>
      </w:r>
      <w:r>
        <w:rPr>
          <w:lang w:eastAsia="zh-CN"/>
        </w:rPr>
        <w:t>.</w:t>
      </w:r>
      <w:r>
        <w:rPr>
          <w:lang w:eastAsia="zh-CN"/>
        </w:rPr>
        <w:t xml:space="preserve"> </w:t>
      </w:r>
      <w:r>
        <w:rPr>
          <w:lang w:eastAsia="zh-CN"/>
        </w:rPr>
        <w:t>T</w:t>
      </w:r>
      <w:r>
        <w:rPr>
          <w:lang w:eastAsia="zh-CN"/>
        </w:rPr>
        <w:t>his is particularly applicable when the LDF is only used for Overload Control</w:t>
      </w:r>
      <w:r>
        <w:rPr>
          <w:lang w:eastAsia="zh-CN"/>
        </w:rPr>
        <w:t>.</w:t>
      </w:r>
    </w:p>
    <w:p>
      <w:pPr>
        <w:pStyle w:val="TextBody"/>
        <w:numPr>
          <w:ilvl w:val="0"/>
          <w:numId w:val="18"/>
        </w:numPr>
        <w:jc w:val="both"/>
        <w:rPr/>
      </w:pPr>
      <w:r>
        <w:rPr>
          <w:lang w:eastAsia="zh-CN"/>
        </w:rPr>
        <w:t xml:space="preserve">Make Load Balancing or Overload Control decision/policy such as triggering a proper network re-configuration with a certain pre-tested configuration or performing a purely dynamic Load Balancing algorithm; </w:t>
      </w:r>
    </w:p>
    <w:p>
      <w:pPr>
        <w:pStyle w:val="TextBody"/>
        <w:numPr>
          <w:ilvl w:val="0"/>
          <w:numId w:val="18"/>
        </w:numPr>
        <w:jc w:val="both"/>
        <w:rPr>
          <w:lang w:eastAsia="zh-CN"/>
        </w:rPr>
      </w:pPr>
      <w:r>
        <w:rPr>
          <w:lang w:eastAsia="zh-CN"/>
        </w:rPr>
        <w:t>Download the load balance decision/policy to related network entities (e.g., IP-CAN related entities, I-CSCF, or DNS) to execute.</w:t>
      </w:r>
    </w:p>
    <w:p>
      <w:pPr>
        <w:pStyle w:val="EditorsNote"/>
        <w:rPr/>
      </w:pPr>
      <w:r>
        <w:rPr/>
        <w:t>Editor’s note: Whether LDF is used to perform Overload Control is dependent on the assessment of all Overload Control alternatives.</w:t>
      </w:r>
    </w:p>
    <w:p>
      <w:pPr>
        <w:pStyle w:val="Heading5"/>
        <w:bidi w:val="0"/>
        <w:ind w:start="1701" w:hanging="1701"/>
        <w:jc w:val="start"/>
        <w:rPr>
          <w:lang w:val="en-US" w:eastAsia="en-US"/>
        </w:rPr>
      </w:pPr>
      <w:bookmarkStart w:id="62" w:name="__RefHeading___Toc307227669"/>
      <w:bookmarkEnd w:id="62"/>
      <w:r>
        <w:rPr>
          <w:lang w:val="en-US" w:eastAsia="en-US"/>
        </w:rPr>
        <w:t>6.1.1.1.2</w:t>
        <w:tab/>
        <w:t>Alternative 1 for LDF architecture</w:t>
      </w:r>
    </w:p>
    <w:p>
      <w:pPr>
        <w:pStyle w:val="TextBody"/>
        <w:jc w:val="both"/>
        <w:rPr>
          <w:lang w:eastAsia="zh-CN"/>
        </w:rPr>
      </w:pPr>
      <w:r>
        <w:rPr>
          <w:lang w:eastAsia="zh-CN"/>
        </w:rPr>
        <w:t xml:space="preserve">The figure below illustrates the </w:t>
      </w:r>
      <w:r>
        <w:rPr>
          <w:lang w:eastAsia="zh-CN"/>
        </w:rPr>
        <w:t>reference points</w:t>
      </w:r>
      <w:r>
        <w:rPr>
          <w:lang w:eastAsia="zh-CN"/>
        </w:rPr>
        <w:t xml:space="preserve"> of the LDF </w:t>
      </w:r>
      <w:r>
        <w:rPr>
          <w:lang w:eastAsia="zh-CN"/>
        </w:rPr>
        <w:t>in this alternative</w:t>
      </w:r>
      <w:r>
        <w:rPr>
          <w:lang w:eastAsia="zh-CN"/>
        </w:rPr>
        <w:t xml:space="preserve">. </w:t>
      </w:r>
    </w:p>
    <w:p>
      <w:pPr>
        <w:pStyle w:val="TextBody"/>
        <w:numPr>
          <w:ilvl w:val="0"/>
          <w:numId w:val="18"/>
        </w:numPr>
        <w:jc w:val="both"/>
        <w:rPr/>
      </w:pPr>
      <w:r>
        <w:rPr>
          <w:lang w:eastAsia="zh-CN"/>
        </w:rPr>
        <w:t xml:space="preserve">The </w:t>
      </w:r>
      <w:r>
        <w:rPr>
          <w:lang w:eastAsia="zh-CN"/>
        </w:rPr>
        <w:t xml:space="preserve">LDF monitors the load of </w:t>
      </w:r>
      <w:r>
        <w:rPr>
          <w:lang w:eastAsia="zh-CN"/>
        </w:rPr>
        <w:t xml:space="preserve">IMS entities via the Lm </w:t>
      </w:r>
      <w:r>
        <w:rPr>
          <w:lang w:eastAsia="zh-CN"/>
        </w:rPr>
        <w:t>reference point</w:t>
      </w:r>
      <w:r>
        <w:rPr>
          <w:lang w:eastAsia="zh-CN"/>
        </w:rPr>
        <w:t xml:space="preserve">. The load information required by LDF can be as stated in Annex X. </w:t>
      </w:r>
    </w:p>
    <w:p>
      <w:pPr>
        <w:pStyle w:val="TextBody"/>
        <w:numPr>
          <w:ilvl w:val="0"/>
          <w:numId w:val="18"/>
        </w:numPr>
        <w:jc w:val="both"/>
        <w:rPr>
          <w:lang w:eastAsia="zh-CN"/>
        </w:rPr>
      </w:pPr>
      <w:r>
        <w:rPr>
          <w:lang w:eastAsia="zh-CN"/>
        </w:rPr>
        <w:t xml:space="preserve">The LDF downloads </w:t>
      </w:r>
      <w:r>
        <w:rPr>
          <w:lang w:eastAsia="zh-CN"/>
        </w:rPr>
        <w:t>the</w:t>
      </w:r>
      <w:r>
        <w:rPr>
          <w:lang w:eastAsia="zh-CN"/>
        </w:rPr>
        <w:t xml:space="preserve"> load balance </w:t>
      </w:r>
      <w:r>
        <w:rPr>
          <w:lang w:eastAsia="zh-CN"/>
        </w:rPr>
        <w:t>decision</w:t>
      </w:r>
      <w:r>
        <w:rPr>
          <w:lang w:eastAsia="zh-CN"/>
        </w:rPr>
        <w:t xml:space="preserve">/policy to DNS via the Ln reference point, and DNS UPDATE </w:t>
      </w:r>
      <w:r>
        <w:rPr>
          <w:lang w:eastAsia="zh-CN"/>
        </w:rPr>
        <w:t>mechanism</w:t>
      </w:r>
      <w:r>
        <w:rPr>
          <w:lang w:eastAsia="zh-CN"/>
        </w:rPr>
        <w:t xml:space="preserve"> defined in RFC 2136 can be reused to implement this </w:t>
      </w:r>
      <w:r>
        <w:rPr>
          <w:lang w:eastAsia="zh-CN"/>
        </w:rPr>
        <w:t>functionality</w:t>
      </w:r>
      <w:r>
        <w:rPr>
          <w:lang w:eastAsia="zh-CN"/>
        </w:rPr>
        <w:t xml:space="preserve"> </w:t>
      </w:r>
      <w:r>
        <w:rPr>
          <w:lang w:eastAsia="zh-CN"/>
        </w:rPr>
        <w:t>(Refer</w:t>
      </w:r>
      <w:r>
        <w:rPr>
          <w:lang w:eastAsia="zh-CN"/>
        </w:rPr>
        <w:t xml:space="preserve"> to Annex A). If DNS is not enabled for selection of IMS entities in practice, Ln reference point is used to transfer configuration parameters to I-CSCF for S-CSCF selection and to IP-CAN for P-CSCF selection. The Ln reference point can also be used to inform IMS entities, such as P-CSCFs and S-CSCFs, their backup entities for Overload Control. </w:t>
      </w:r>
    </w:p>
    <w:p>
      <w:pPr>
        <w:pStyle w:val="TextBody"/>
        <w:jc w:val="both"/>
        <w:rPr>
          <w:lang w:eastAsia="zh-CN"/>
        </w:rPr>
      </w:pPr>
      <w:r>
        <w:rPr>
          <w:lang w:val="en-US" w:eastAsia="en-US"/>
        </w:rPr>
        <mc:AlternateContent>
          <mc:Choice Requires="wpg">
            <w:drawing>
              <wp:inline distT="0" distB="0" distL="0" distR="0">
                <wp:extent cx="5812155" cy="2114550"/>
                <wp:effectExtent l="0" t="0" r="0" b="0"/>
                <wp:docPr id="14" name=""/>
                <a:graphic xmlns:a="http://schemas.openxmlformats.org/drawingml/2006/main">
                  <a:graphicData uri="http://schemas.microsoft.com/office/word/2010/wordprocessingGroup">
                    <wpg:wgp>
                      <wpg:cNvGrpSpPr/>
                      <wpg:grpSpPr>
                        <a:xfrm>
                          <a:off x="0" y="0"/>
                          <a:ext cx="5811480" cy="2113920"/>
                        </a:xfrm>
                      </wpg:grpSpPr>
                      <wps:wsp>
                        <wps:cNvSpPr/>
                        <wps:nvSpPr>
                          <wps:cNvPr id="0" name="Rectangle 1"/>
                          <wps:cNvSpPr/>
                        </wps:nvSpPr>
                        <wps:spPr>
                          <a:xfrm>
                            <a:off x="0" y="0"/>
                            <a:ext cx="5811480" cy="2113920"/>
                          </a:xfrm>
                          <a:prstGeom prst="rect">
                            <a:avLst/>
                          </a:prstGeom>
                          <a:noFill/>
                          <a:ln>
                            <a:noFill/>
                          </a:ln>
                        </wps:spPr>
                        <wps:bodyPr/>
                      </wps:wsp>
                      <wps:wsp>
                        <wps:cNvSpPr txBox="1"/>
                        <wps:spPr>
                          <a:xfrm>
                            <a:off x="1486080" y="1687320"/>
                            <a:ext cx="2514600" cy="2667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wps:txbx>
                        <wps:bodyPr wrap="square">
                          <a:noAutofit/>
                        </wps:bodyPr>
                      </wps:wsp>
                      <wps:wsp>
                        <wps:cNvSpPr txBox="1"/>
                        <wps:spPr>
                          <a:xfrm>
                            <a:off x="942840" y="343080"/>
                            <a:ext cx="65520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wps:txbx>
                        <wps:bodyPr wrap="square">
                          <a:noAutofit/>
                        </wps:bodyPr>
                      </wps:wsp>
                      <wps:wsp>
                        <wps:cNvSpPr txBox="1"/>
                        <wps:spPr>
                          <a:xfrm>
                            <a:off x="61560" y="342360"/>
                            <a:ext cx="68328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wps:txbx>
                        <wps:bodyPr wrap="square">
                          <a:noAutofit/>
                        </wps:bodyPr>
                      </wps:wsp>
                      <wps:wsp>
                        <wps:cNvSpPr txBox="1"/>
                        <wps:spPr>
                          <a:xfrm>
                            <a:off x="1754640" y="342360"/>
                            <a:ext cx="64692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cxnSp>
                        <wps:nvCxnSpPr>
                          <wps:cNvPr id="1" name="Line 2"/>
                          <wps:cNvCxnSpPr/>
                          <wps:nvPr/>
                        </wps:nvCxnSpPr>
                        <wps:spPr>
                          <a:xfrm>
                            <a:off x="403200" y="722520"/>
                            <a:ext cx="360" cy="360"/>
                          </a:xfrm>
                          <a:prstGeom prst="straightConnector1">
                            <a:avLst/>
                          </a:prstGeom>
                          <a:ln w="19080">
                            <a:solidFill>
                              <a:srgbClr val="000000"/>
                            </a:solidFill>
                            <a:miter/>
                          </a:ln>
                        </wps:spPr>
                        <wps:bodyPr/>
                      </wps:cxnSp>
                      <wps:cxnSp>
                        <wps:nvCxnSpPr>
                          <wps:cNvPr id="2" name="Line 3"/>
                          <wps:cNvCxnSpPr/>
                          <wps:nvPr/>
                        </wps:nvCxnSpPr>
                        <wps:spPr>
                          <a:xfrm>
                            <a:off x="2079000" y="722520"/>
                            <a:ext cx="360" cy="360"/>
                          </a:xfrm>
                          <a:prstGeom prst="straightConnector1">
                            <a:avLst/>
                          </a:prstGeom>
                          <a:ln w="19080">
                            <a:solidFill>
                              <a:srgbClr val="000000"/>
                            </a:solidFill>
                            <a:miter/>
                          </a:ln>
                        </wps:spPr>
                        <wps:bodyPr/>
                      </wps:cxnSp>
                      <wps:wsp>
                        <wps:cNvSpPr txBox="1"/>
                        <wps:spPr>
                          <a:xfrm>
                            <a:off x="2542680" y="343080"/>
                            <a:ext cx="60264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wps:txbx>
                        <wps:bodyPr wrap="square">
                          <a:noAutofit/>
                        </wps:bodyPr>
                      </wps:wsp>
                      <wps:cxnSp>
                        <wps:nvCxnSpPr>
                          <wps:cNvPr id="3" name="Line 4"/>
                          <wps:cNvCxnSpPr/>
                          <wps:nvPr/>
                        </wps:nvCxnSpPr>
                        <wps:spPr>
                          <a:xfrm>
                            <a:off x="1270800" y="723240"/>
                            <a:ext cx="360" cy="360"/>
                          </a:xfrm>
                          <a:prstGeom prst="straightConnector1">
                            <a:avLst/>
                          </a:prstGeom>
                          <a:ln w="19080">
                            <a:solidFill>
                              <a:srgbClr val="000000"/>
                            </a:solidFill>
                            <a:miter/>
                          </a:ln>
                        </wps:spPr>
                        <wps:bodyPr/>
                      </wps:cxnSp>
                      <wps:wsp>
                        <wps:cNvSpPr txBox="1"/>
                        <wps:spPr>
                          <a:xfrm>
                            <a:off x="32943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wps:txbx>
                        <wps:bodyPr wrap="square">
                          <a:noAutofit/>
                        </wps:bodyPr>
                      </wps:wsp>
                      <wps:wsp>
                        <wps:cNvSpPr txBox="1"/>
                        <wps:spPr>
                          <a:xfrm>
                            <a:off x="700560" y="904320"/>
                            <a:ext cx="114048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wps:txbx>
                        <wps:bodyPr wrap="square">
                          <a:noAutofit/>
                        </wps:bodyPr>
                      </wps:wsp>
                      <wps:cxnSp>
                        <wps:nvCxnSpPr>
                          <wps:cNvPr id="4" name="Line 5"/>
                          <wps:cNvCxnSpPr/>
                          <wps:nvPr/>
                        </wps:nvCxnSpPr>
                        <wps:spPr>
                          <a:xfrm>
                            <a:off x="2844720" y="723240"/>
                            <a:ext cx="360" cy="360"/>
                          </a:xfrm>
                          <a:prstGeom prst="straightConnector1">
                            <a:avLst/>
                          </a:prstGeom>
                          <a:ln w="19080">
                            <a:solidFill>
                              <a:srgbClr val="000000"/>
                            </a:solidFill>
                            <a:miter/>
                          </a:ln>
                        </wps:spPr>
                        <wps:bodyPr/>
                      </wps:cxnSp>
                      <wps:cxnSp>
                        <wps:nvCxnSpPr>
                          <wps:cNvPr id="5" name="Line 6"/>
                          <wps:cNvCxnSpPr/>
                          <wps:nvPr/>
                        </wps:nvCxnSpPr>
                        <wps:spPr>
                          <a:xfrm>
                            <a:off x="3647520" y="713880"/>
                            <a:ext cx="360" cy="360"/>
                          </a:xfrm>
                          <a:prstGeom prst="straightConnector1">
                            <a:avLst/>
                          </a:prstGeom>
                          <a:ln w="19080">
                            <a:solidFill>
                              <a:srgbClr val="000000"/>
                            </a:solidFill>
                            <a:miter/>
                          </a:ln>
                        </wps:spPr>
                        <wps:bodyPr/>
                      </wps:cxnSp>
                      <wps:wsp>
                        <wps:cNvSpPr txBox="1"/>
                        <wps:spPr>
                          <a:xfrm>
                            <a:off x="2117160" y="91368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wps:txbx>
                        <wps:bodyPr wrap="square">
                          <a:noAutofit/>
                        </wps:bodyPr>
                      </wps:wsp>
                      <wps:wsp>
                        <wps:cNvSpPr txBox="1"/>
                        <wps:spPr>
                          <a:xfrm>
                            <a:off x="41421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wps:txbx>
                        <wps:bodyPr wrap="square">
                          <a:noAutofit/>
                        </wps:bodyPr>
                      </wps:wsp>
                      <wps:wsp>
                        <wps:cNvSpPr txBox="1"/>
                        <wps:spPr>
                          <a:xfrm>
                            <a:off x="4951800" y="34308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wps:txbx>
                        <wps:bodyPr wrap="square">
                          <a:noAutofit/>
                        </wps:bodyPr>
                      </wps:wsp>
                      <wps:cxnSp>
                        <wps:nvCxnSpPr>
                          <wps:cNvPr id="6" name="Line 7"/>
                          <wps:cNvCxnSpPr/>
                          <wps:nvPr/>
                        </wps:nvCxnSpPr>
                        <wps:spPr>
                          <a:xfrm>
                            <a:off x="4495320" y="713880"/>
                            <a:ext cx="360" cy="360"/>
                          </a:xfrm>
                          <a:prstGeom prst="straightConnector1">
                            <a:avLst/>
                          </a:prstGeom>
                          <a:ln w="19080">
                            <a:solidFill>
                              <a:srgbClr val="000000"/>
                            </a:solidFill>
                            <a:miter/>
                          </a:ln>
                        </wps:spPr>
                        <wps:bodyPr/>
                      </wps:cxnSp>
                      <wps:cxnSp>
                        <wps:nvCxnSpPr>
                          <wps:cNvPr id="7" name="Line 8"/>
                          <wps:cNvCxnSpPr/>
                          <wps:nvPr/>
                        </wps:nvCxnSpPr>
                        <wps:spPr>
                          <a:xfrm>
                            <a:off x="5304960" y="723240"/>
                            <a:ext cx="360" cy="360"/>
                          </a:xfrm>
                          <a:prstGeom prst="straightConnector1">
                            <a:avLst/>
                          </a:prstGeom>
                          <a:ln w="19080">
                            <a:solidFill>
                              <a:srgbClr val="000000"/>
                            </a:solidFill>
                            <a:miter/>
                          </a:ln>
                        </wps:spPr>
                        <wps:bodyPr/>
                      </wps:cxnSp>
                      <wps:wsp>
                        <wps:cNvSpPr txBox="1"/>
                        <wps:spPr>
                          <a:xfrm>
                            <a:off x="3647520" y="91368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wps:txbx>
                        <wps:bodyPr wrap="square">
                          <a:noAutofit/>
                        </wps:bodyPr>
                      </wps:wsp>
                    </wpg:wgp>
                  </a:graphicData>
                </a:graphic>
              </wp:inline>
            </w:drawing>
          </mc:Choice>
          <mc:Fallback>
            <w:pict>
              <v:group id="shape_0" style="position:absolute;margin-left:0pt;margin-top:0pt;width:457.6pt;height:166.45pt" coordorigin="0,0" coordsize="9152,3329">
                <v:rect id="shape_0" stroked="f" style="position:absolute;left:0;top:0;width:9151;height:3328;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fillcolor="white" stroked="t" style="position:absolute;left:2340;top:2657;width:3959;height:41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v:textbox>
                  <w10:wrap type="square"/>
                  <v:fill o:detectmouseclick="t" type="solid" color2="black"/>
                  <v:stroke color="black" weight="9360" joinstyle="miter" endcap="flat"/>
                </v:shape>
                <v:shape id="shape_0" fillcolor="white" stroked="t" style="position:absolute;left:1485;top:540;width:103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v:textbox>
                  <w10:wrap type="square"/>
                  <v:fill o:detectmouseclick="t" type="solid" color2="black"/>
                  <v:stroke color="black" weight="19080" joinstyle="miter" endcap="flat"/>
                </v:shape>
                <v:shape id="shape_0" fillcolor="white" stroked="t" style="position:absolute;left:97;top:539;width:1075;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v:textbox>
                  <w10:wrap type="square"/>
                  <v:fill o:detectmouseclick="t" type="solid" color2="black"/>
                  <v:stroke color="black" weight="19080" joinstyle="miter" endcap="flat"/>
                </v:shape>
                <v:shape id="shape_0" fillcolor="white" stroked="t" style="position:absolute;left:2763;top:539;width:1018;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type="solid" color2="black"/>
                  <v:stroke color="black" weight="19080" joinstyle="miter" endcap="flat"/>
                </v:shape>
                <v:shapetype id="shapetype_32" coordsize="21600,21600" o:spt="32" path="m,l21600,21600nfe">
                  <v:stroke joinstyle="miter"/>
                  <v:path gradientshapeok="t" o:connecttype="rect" textboxrect="0,0,21600,21600"/>
                </v:shapetype>
                <v:shape id="shape_0" stroked="t" style="position:absolute;left:635;top:1138;width:0;height:0;mso-position-horizontal-relative:char" type="shapetype_32">
                  <v:stroke color="black" weight="19080" joinstyle="miter" endcap="flat"/>
                  <v:fill o:detectmouseclick="t" on="false"/>
                </v:shape>
                <v:shape id="shape_0" stroked="t" style="position:absolute;left:3274;top:1138;width:0;height:0;mso-position-horizontal-relative:char" type="shapetype_32">
                  <v:stroke color="black" weight="19080" joinstyle="miter" endcap="flat"/>
                  <v:fill o:detectmouseclick="t" on="false"/>
                </v:shape>
                <v:shape id="shape_0" fillcolor="white" stroked="t" style="position:absolute;left:4004;top:540;width:948;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v:textbox>
                  <w10:wrap type="square"/>
                  <v:fill o:detectmouseclick="t" type="solid" color2="black"/>
                  <v:stroke color="black" weight="19080" joinstyle="miter" endcap="flat"/>
                </v:shape>
                <v:shape id="shape_0" stroked="t" style="position:absolute;left:2001;top:1139;width:0;height:0;mso-position-horizontal-relative:char" type="shapetype_32">
                  <v:stroke color="black" weight="19080" joinstyle="miter" endcap="flat"/>
                  <v:fill o:detectmouseclick="t" on="false"/>
                </v:shape>
                <v:shape id="shape_0" fillcolor="white" stroked="t" style="position:absolute;left:5188;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v:textbox>
                  <w10:wrap type="square"/>
                  <v:fill o:detectmouseclick="t" type="solid" color2="black"/>
                  <v:stroke color="black" weight="19080" joinstyle="miter" endcap="flat"/>
                </v:shape>
                <v:shape id="shape_0" fillcolor="white" stroked="t" style="position:absolute;left:1103;top:1424;width:179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v:textbox>
                  <w10:wrap type="square"/>
                  <v:fill o:detectmouseclick="t" type="solid" color2="black"/>
                  <v:stroke color="black" weight="9360" dashstyle="dash" joinstyle="miter" endcap="flat"/>
                </v:shape>
                <v:shape id="shape_0" stroked="t" style="position:absolute;left:4480;top:1139;width:0;height:0;mso-position-horizontal-relative:char" type="shapetype_32">
                  <v:stroke color="black" weight="19080" joinstyle="miter" endcap="flat"/>
                  <v:fill o:detectmouseclick="t" on="false"/>
                </v:shape>
                <v:shape id="shape_0" stroked="t" style="position:absolute;left:5744;top:1124;width:0;height:0;mso-position-horizontal-relative:char" type="shapetype_32">
                  <v:stroke color="black" weight="19080" joinstyle="miter" endcap="flat"/>
                  <v:fill o:detectmouseclick="t" on="false"/>
                </v:shape>
                <v:shape id="shape_0" fillcolor="white" stroked="t" style="position:absolute;left:3334;top:1439;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v:textbox>
                  <w10:wrap type="square"/>
                  <v:fill o:detectmouseclick="t" type="solid" color2="black"/>
                  <v:stroke color="black" weight="9360" dashstyle="dash" joinstyle="miter" endcap="flat"/>
                </v:shape>
                <v:shape id="shape_0" fillcolor="white" stroked="t" style="position:absolute;left:6523;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v:textbox>
                  <w10:wrap type="square"/>
                  <v:fill o:detectmouseclick="t" type="solid" color2="black"/>
                  <v:stroke color="black" weight="19080" joinstyle="miter" endcap="flat"/>
                </v:shape>
                <v:shape id="shape_0" fillcolor="white" stroked="t" style="position:absolute;left:7798;top:540;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v:textbox>
                  <w10:wrap type="square"/>
                  <v:fill o:detectmouseclick="t" type="solid" color2="black"/>
                  <v:stroke color="black" weight="19080" joinstyle="miter" endcap="flat"/>
                </v:shape>
                <v:shape id="shape_0" stroked="t" style="position:absolute;left:7079;top:1124;width:0;height:0;mso-position-horizontal-relative:char" type="shapetype_32">
                  <v:stroke color="black" weight="19080" joinstyle="miter" endcap="flat"/>
                  <v:fill o:detectmouseclick="t" on="false"/>
                </v:shape>
                <v:shape id="shape_0" stroked="t" style="position:absolute;left:8354;top:1139;width:0;height:0;mso-position-horizontal-relative:char" type="shapetype_32">
                  <v:stroke color="black" weight="19080" joinstyle="miter" endcap="flat"/>
                  <v:fill o:detectmouseclick="t" on="false"/>
                </v:shape>
                <v:shape id="shape_0" fillcolor="white" stroked="t" style="position:absolute;left:5744;top:1439;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v:textbox>
                  <w10:wrap type="square"/>
                  <v:fill o:detectmouseclick="t" type="solid" color2="black"/>
                  <v:stroke color="black" weight="9360" dashstyle="dash" joinstyle="miter" endcap="flat"/>
                </v:shape>
              </v:group>
            </w:pict>
          </mc:Fallback>
        </mc:AlternateContent>
      </w:r>
    </w:p>
    <w:p>
      <w:pPr>
        <w:pStyle w:val="B4"/>
        <w:ind w:start="0" w:hanging="0"/>
        <w:jc w:val="center"/>
        <w:rPr>
          <w:lang w:val="en-US" w:eastAsia="en-US"/>
        </w:rPr>
      </w:pPr>
      <w:r>
        <w:rPr>
          <w:lang w:val="en-US" w:eastAsia="en-US"/>
        </w:rPr>
        <w:t xml:space="preserve">Fig </w:t>
      </w:r>
      <w:r>
        <w:rPr>
          <w:lang w:val="en-US" w:eastAsia="en-US"/>
        </w:rPr>
        <w:t>6.1</w:t>
      </w:r>
      <w:r>
        <w:rPr>
          <w:lang w:val="en-US" w:eastAsia="en-US"/>
        </w:rPr>
        <w:t xml:space="preserve">-1 </w:t>
      </w:r>
      <w:r>
        <w:rPr>
          <w:lang w:val="en-US" w:eastAsia="en-US"/>
        </w:rPr>
        <w:t>LDF Interfaces without EMS/NMS</w:t>
      </w:r>
    </w:p>
    <w:p>
      <w:pPr>
        <w:pStyle w:val="Heading5"/>
        <w:bidi w:val="0"/>
        <w:ind w:start="1701" w:hanging="1701"/>
        <w:jc w:val="start"/>
        <w:rPr/>
      </w:pPr>
      <w:bookmarkStart w:id="63" w:name="__RefHeading___Toc307227670"/>
      <w:bookmarkEnd w:id="63"/>
      <w:r>
        <w:rPr>
          <w:lang w:val="en-US" w:eastAsia="en-US"/>
        </w:rPr>
        <w:t>6.1.1.1.3</w:t>
        <w:tab/>
        <w:t>Alternative 2 for LDF architecture</w:t>
      </w:r>
    </w:p>
    <w:p>
      <w:pPr>
        <w:pStyle w:val="B4"/>
        <w:ind w:start="0" w:hanging="0"/>
        <w:rPr/>
      </w:pPr>
      <w:r>
        <w:rPr>
          <w:lang w:val="en-US" w:eastAsia="en-US"/>
        </w:rPr>
        <w:t xml:space="preserve">The interconnection between LDF and other Load Balancing/Overload Control involved entities can be through </w:t>
      </w:r>
      <w:r>
        <w:rPr>
          <w:lang w:eastAsia="zh-CN"/>
        </w:rPr>
        <w:t>EMS/NMS</w:t>
      </w:r>
      <w:r>
        <w:rPr>
          <w:lang w:val="en-US" w:eastAsia="en-US"/>
        </w:rPr>
        <w:t xml:space="preserve"> as shown below. </w:t>
      </w:r>
    </w:p>
    <w:p>
      <w:pPr>
        <w:pStyle w:val="B4"/>
        <w:ind w:start="0" w:hanging="0"/>
        <w:rPr>
          <w:lang w:val="en-US" w:eastAsia="en-US"/>
        </w:rPr>
      </w:pPr>
      <w:r>
        <w:rPr>
          <w:rFonts w:cs="宋体;SimSun" w:ascii="宋体;SimSun" w:hAnsi="宋体;SimSun"/>
          <w:lang w:val="en-US" w:eastAsia="en-US"/>
        </w:rPr>
        <mc:AlternateContent>
          <mc:Choice Requires="wpg">
            <w:drawing>
              <wp:inline distT="0" distB="0" distL="0" distR="0">
                <wp:extent cx="5812155" cy="2920365"/>
                <wp:effectExtent l="0" t="0" r="0" b="0"/>
                <wp:docPr id="15" name=""/>
                <a:graphic xmlns:a="http://schemas.openxmlformats.org/drawingml/2006/main">
                  <a:graphicData uri="http://schemas.microsoft.com/office/word/2010/wordprocessingGroup">
                    <wpg:wgp>
                      <wpg:cNvGrpSpPr/>
                      <wpg:grpSpPr>
                        <a:xfrm>
                          <a:off x="0" y="0"/>
                          <a:ext cx="5811480" cy="2919600"/>
                        </a:xfrm>
                      </wpg:grpSpPr>
                      <wps:wsp>
                        <wps:cNvSpPr/>
                        <wps:nvSpPr>
                          <wps:cNvPr id="8" name="Rectangle 1"/>
                          <wps:cNvSpPr/>
                        </wps:nvSpPr>
                        <wps:spPr>
                          <a:xfrm>
                            <a:off x="0" y="0"/>
                            <a:ext cx="5811480" cy="2919600"/>
                          </a:xfrm>
                          <a:prstGeom prst="rect">
                            <a:avLst/>
                          </a:prstGeom>
                          <a:noFill/>
                          <a:ln>
                            <a:noFill/>
                          </a:ln>
                        </wps:spPr>
                        <wps:bodyPr/>
                      </wps:wsp>
                      <wps:wsp>
                        <wps:cNvSpPr txBox="1"/>
                        <wps:spPr>
                          <a:xfrm>
                            <a:off x="1598400" y="2443320"/>
                            <a:ext cx="2514600" cy="2667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wps:txbx>
                        <wps:bodyPr wrap="square">
                          <a:noAutofit/>
                        </wps:bodyPr>
                      </wps:wsp>
                      <wps:wsp>
                        <wps:cNvSpPr txBox="1"/>
                        <wps:spPr>
                          <a:xfrm>
                            <a:off x="942840" y="343080"/>
                            <a:ext cx="65520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wps:txbx>
                        <wps:bodyPr wrap="square">
                          <a:noAutofit/>
                        </wps:bodyPr>
                      </wps:wsp>
                      <wps:wsp>
                        <wps:cNvSpPr txBox="1"/>
                        <wps:spPr>
                          <a:xfrm>
                            <a:off x="61560" y="342360"/>
                            <a:ext cx="68328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wps:txbx>
                        <wps:bodyPr wrap="square">
                          <a:noAutofit/>
                        </wps:bodyPr>
                      </wps:wsp>
                      <wps:wsp>
                        <wps:cNvSpPr txBox="1"/>
                        <wps:spPr>
                          <a:xfrm>
                            <a:off x="1754640" y="342360"/>
                            <a:ext cx="64692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cxnSp>
                        <wps:nvCxnSpPr>
                          <wps:cNvPr id="9" name="Line 2"/>
                          <wps:cNvCxnSpPr/>
                          <wps:nvPr/>
                        </wps:nvCxnSpPr>
                        <wps:spPr>
                          <a:xfrm>
                            <a:off x="403200" y="722520"/>
                            <a:ext cx="360" cy="360"/>
                          </a:xfrm>
                          <a:prstGeom prst="straightConnector1">
                            <a:avLst/>
                          </a:prstGeom>
                          <a:ln w="19080">
                            <a:solidFill>
                              <a:srgbClr val="000000"/>
                            </a:solidFill>
                            <a:miter/>
                          </a:ln>
                        </wps:spPr>
                        <wps:bodyPr/>
                      </wps:cxnSp>
                      <wps:cxnSp>
                        <wps:nvCxnSpPr>
                          <wps:cNvPr id="10" name="Line 3"/>
                          <wps:cNvCxnSpPr/>
                          <wps:nvPr/>
                        </wps:nvCxnSpPr>
                        <wps:spPr>
                          <a:xfrm>
                            <a:off x="2079000" y="722520"/>
                            <a:ext cx="360" cy="360"/>
                          </a:xfrm>
                          <a:prstGeom prst="straightConnector1">
                            <a:avLst/>
                          </a:prstGeom>
                          <a:ln w="19080">
                            <a:solidFill>
                              <a:srgbClr val="000000"/>
                            </a:solidFill>
                            <a:miter/>
                          </a:ln>
                        </wps:spPr>
                        <wps:bodyPr/>
                      </wps:cxnSp>
                      <wps:wsp>
                        <wps:cNvSpPr txBox="1"/>
                        <wps:spPr>
                          <a:xfrm>
                            <a:off x="2542680" y="343080"/>
                            <a:ext cx="60264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wps:txbx>
                        <wps:bodyPr wrap="square">
                          <a:noAutofit/>
                        </wps:bodyPr>
                      </wps:wsp>
                      <wps:cxnSp>
                        <wps:nvCxnSpPr>
                          <wps:cNvPr id="11" name="Line 4"/>
                          <wps:cNvCxnSpPr/>
                          <wps:nvPr/>
                        </wps:nvCxnSpPr>
                        <wps:spPr>
                          <a:xfrm>
                            <a:off x="1270800" y="723240"/>
                            <a:ext cx="360" cy="360"/>
                          </a:xfrm>
                          <a:prstGeom prst="straightConnector1">
                            <a:avLst/>
                          </a:prstGeom>
                          <a:ln w="19080">
                            <a:solidFill>
                              <a:srgbClr val="000000"/>
                            </a:solidFill>
                            <a:miter/>
                          </a:ln>
                        </wps:spPr>
                        <wps:bodyPr/>
                      </wps:cxnSp>
                      <wps:wsp>
                        <wps:cNvSpPr txBox="1"/>
                        <wps:spPr>
                          <a:xfrm>
                            <a:off x="32943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wps:txbx>
                        <wps:bodyPr wrap="square">
                          <a:noAutofit/>
                        </wps:bodyPr>
                      </wps:wsp>
                      <wps:wsp>
                        <wps:cNvSpPr txBox="1"/>
                        <wps:spPr>
                          <a:xfrm>
                            <a:off x="1338480" y="1671840"/>
                            <a:ext cx="97164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wps:txbx>
                        <wps:bodyPr wrap="square">
                          <a:noAutofit/>
                        </wps:bodyPr>
                      </wps:wsp>
                      <wps:cxnSp>
                        <wps:nvCxnSpPr>
                          <wps:cNvPr id="12" name="Line 5"/>
                          <wps:cNvCxnSpPr/>
                          <wps:nvPr/>
                        </wps:nvCxnSpPr>
                        <wps:spPr>
                          <a:xfrm>
                            <a:off x="2844720" y="723240"/>
                            <a:ext cx="360" cy="360"/>
                          </a:xfrm>
                          <a:prstGeom prst="straightConnector1">
                            <a:avLst/>
                          </a:prstGeom>
                          <a:ln w="19080">
                            <a:solidFill>
                              <a:srgbClr val="000000"/>
                            </a:solidFill>
                            <a:miter/>
                          </a:ln>
                        </wps:spPr>
                        <wps:bodyPr/>
                      </wps:cxnSp>
                      <wps:cxnSp>
                        <wps:nvCxnSpPr>
                          <wps:cNvPr id="13" name="Line 6"/>
                          <wps:cNvCxnSpPr/>
                          <wps:nvPr/>
                        </wps:nvCxnSpPr>
                        <wps:spPr>
                          <a:xfrm>
                            <a:off x="3647520" y="713880"/>
                            <a:ext cx="360" cy="360"/>
                          </a:xfrm>
                          <a:prstGeom prst="straightConnector1">
                            <a:avLst/>
                          </a:prstGeom>
                          <a:ln w="19080">
                            <a:solidFill>
                              <a:srgbClr val="000000"/>
                            </a:solidFill>
                            <a:miter/>
                          </a:ln>
                        </wps:spPr>
                        <wps:bodyPr/>
                      </wps:cxnSp>
                      <wps:wsp>
                        <wps:cNvSpPr txBox="1"/>
                        <wps:spPr>
                          <a:xfrm>
                            <a:off x="2117160" y="139572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wps:txbx>
                        <wps:bodyPr wrap="square">
                          <a:noAutofit/>
                        </wps:bodyPr>
                      </wps:wsp>
                      <wps:wsp>
                        <wps:cNvSpPr txBox="1"/>
                        <wps:spPr>
                          <a:xfrm>
                            <a:off x="4142160" y="33336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wps:txbx>
                        <wps:bodyPr wrap="square">
                          <a:noAutofit/>
                        </wps:bodyPr>
                      </wps:wsp>
                      <wps:wsp>
                        <wps:cNvSpPr txBox="1"/>
                        <wps:spPr>
                          <a:xfrm>
                            <a:off x="4951800" y="343080"/>
                            <a:ext cx="705960" cy="37080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wps:txbx>
                        <wps:bodyPr wrap="square">
                          <a:noAutofit/>
                        </wps:bodyPr>
                      </wps:wsp>
                      <wps:cxnSp>
                        <wps:nvCxnSpPr>
                          <wps:cNvPr id="14" name="Line 7"/>
                          <wps:cNvCxnSpPr/>
                          <wps:nvPr/>
                        </wps:nvCxnSpPr>
                        <wps:spPr>
                          <a:xfrm>
                            <a:off x="4495320" y="713880"/>
                            <a:ext cx="360" cy="360"/>
                          </a:xfrm>
                          <a:prstGeom prst="straightConnector1">
                            <a:avLst/>
                          </a:prstGeom>
                          <a:ln w="19080">
                            <a:solidFill>
                              <a:srgbClr val="000000"/>
                            </a:solidFill>
                            <a:miter/>
                          </a:ln>
                        </wps:spPr>
                        <wps:bodyPr/>
                      </wps:cxnSp>
                      <wps:cxnSp>
                        <wps:nvCxnSpPr>
                          <wps:cNvPr id="15" name="Line 8"/>
                          <wps:cNvCxnSpPr/>
                          <wps:nvPr/>
                        </wps:nvCxnSpPr>
                        <wps:spPr>
                          <a:xfrm>
                            <a:off x="5304960" y="723240"/>
                            <a:ext cx="360" cy="360"/>
                          </a:xfrm>
                          <a:prstGeom prst="straightConnector1">
                            <a:avLst/>
                          </a:prstGeom>
                          <a:ln w="19080">
                            <a:solidFill>
                              <a:srgbClr val="000000"/>
                            </a:solidFill>
                            <a:miter/>
                          </a:ln>
                        </wps:spPr>
                        <wps:bodyPr/>
                      </wps:cxnSp>
                      <wps:wsp>
                        <wps:cNvSpPr txBox="1"/>
                        <wps:spPr>
                          <a:xfrm>
                            <a:off x="3260880" y="1671840"/>
                            <a:ext cx="1388160" cy="22860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wps:txbx>
                        <wps:bodyPr wrap="square">
                          <a:noAutofit/>
                        </wps:bodyPr>
                      </wps:wsp>
                      <wps:wsp>
                        <wps:cNvSpPr txBox="1"/>
                        <wps:spPr>
                          <a:xfrm>
                            <a:off x="586800" y="882000"/>
                            <a:ext cx="4597920" cy="370080"/>
                          </a:xfrm>
                          <a:prstGeom prst="rect">
                            <a:avLst/>
                          </a:prstGeom>
                          <a:solidFill>
                            <a:srgbClr val="ffffff"/>
                          </a:solidFill>
                          <a:ln w="1908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EMS/NMS</w:t>
                              </w:r>
                            </w:p>
                          </w:txbxContent>
                        </wps:txbx>
                        <wps:bodyPr wrap="square">
                          <a:noAutofit/>
                        </wps:bodyPr>
                      </wps:wsp>
                    </wpg:wgp>
                  </a:graphicData>
                </a:graphic>
              </wp:inline>
            </w:drawing>
          </mc:Choice>
          <mc:Fallback>
            <w:pict>
              <v:group id="shape_0" style="position:absolute;margin-left:0pt;margin-top:0pt;width:457.6pt;height:229.9pt" coordorigin="0,0" coordsize="9152,4598">
                <v:rect id="shape_0" stroked="f" style="position:absolute;left:0;top:0;width:9151;height:4597;mso-position-horizontal-relative:char">
                  <w10:wrap type="none"/>
                  <v:fill o:detectmouseclick="t" on="false"/>
                  <v:stroke color="#3465a4" joinstyle="round" endcap="flat"/>
                </v:rect>
                <v:shape id="shape_0" fillcolor="white" stroked="t" style="position:absolute;left:2517;top:3848;width:3959;height:41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LDF</w:t>
                        </w:r>
                      </w:p>
                    </w:txbxContent>
                  </v:textbox>
                  <w10:wrap type="square"/>
                  <v:fill o:detectmouseclick="t" type="solid" color2="black"/>
                  <v:stroke color="black" weight="9360" joinstyle="miter" endcap="flat"/>
                </v:shape>
                <v:shape id="shape_0" fillcolor="white" stroked="t" style="position:absolute;left:1485;top:540;width:103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w:t>
                        </w:r>
                        <w:r>
                          <w:rPr>
                            <w:kern w:val="2"/>
                            <w:sz w:val="20"/>
                            <w:szCs w:val="20"/>
                            <w:rFonts w:ascii="Times New Roman" w:hAnsi="Times New Roman" w:eastAsia="宋体;SimSun" w:cs="Times New Roman"/>
                            <w:color w:val="auto"/>
                            <w:lang w:val="en-GB" w:bidi="ar-SA"/>
                          </w:rPr>
                          <w:t>-CSCF</w:t>
                        </w:r>
                      </w:p>
                    </w:txbxContent>
                  </v:textbox>
                  <w10:wrap type="square"/>
                  <v:fill o:detectmouseclick="t" type="solid" color2="black"/>
                  <v:stroke color="black" weight="19080" joinstyle="miter" endcap="flat"/>
                </v:shape>
                <v:shape id="shape_0" fillcolor="white" stroked="t" style="position:absolute;left:97;top:539;width:1075;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w:t>
                        </w:r>
                      </w:p>
                    </w:txbxContent>
                  </v:textbox>
                  <w10:wrap type="square"/>
                  <v:fill o:detectmouseclick="t" type="solid" color2="black"/>
                  <v:stroke color="black" weight="19080" joinstyle="miter" endcap="flat"/>
                </v:shape>
                <v:shape id="shape_0" fillcolor="white" stroked="t" style="position:absolute;left:2763;top:539;width:1018;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type="solid" color2="black"/>
                  <v:stroke color="black" weight="19080" joinstyle="miter" endcap="flat"/>
                </v:shape>
                <v:shape id="shape_0" stroked="t" style="position:absolute;left:635;top:1138;width:0;height:0;mso-position-horizontal-relative:char" type="shapetype_32">
                  <v:stroke color="black" weight="19080" joinstyle="miter" endcap="flat"/>
                  <v:fill o:detectmouseclick="t" on="false"/>
                </v:shape>
                <v:shape id="shape_0" stroked="t" style="position:absolute;left:3274;top:1138;width:0;height:0;mso-position-horizontal-relative:char" type="shapetype_32">
                  <v:stroke color="black" weight="19080" joinstyle="miter" endcap="flat"/>
                  <v:fill o:detectmouseclick="t" on="false"/>
                </v:shape>
                <v:shape id="shape_0" fillcolor="white" stroked="t" style="position:absolute;left:4004;top:540;width:948;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I-CSCF</w:t>
                        </w:r>
                      </w:p>
                    </w:txbxContent>
                  </v:textbox>
                  <w10:wrap type="square"/>
                  <v:fill o:detectmouseclick="t" type="solid" color2="black"/>
                  <v:stroke color="black" weight="19080" joinstyle="miter" endcap="flat"/>
                </v:shape>
                <v:shape id="shape_0" stroked="t" style="position:absolute;left:2001;top:1139;width:0;height:0;mso-position-horizontal-relative:char" type="shapetype_32">
                  <v:stroke color="black" weight="19080" joinstyle="miter" endcap="flat"/>
                  <v:fill o:detectmouseclick="t" on="false"/>
                </v:shape>
                <v:shape id="shape_0" fillcolor="white" stroked="t" style="position:absolute;left:5188;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IP-CAN</w:t>
                        </w:r>
                      </w:p>
                    </w:txbxContent>
                  </v:textbox>
                  <w10:wrap type="square"/>
                  <v:fill o:detectmouseclick="t" type="solid" color2="black"/>
                  <v:stroke color="black" weight="19080" joinstyle="miter" endcap="flat"/>
                </v:shape>
                <v:shape id="shape_0" fillcolor="white" stroked="t" style="position:absolute;left:2108;top:2633;width:1529;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Lm interface</w:t>
                        </w:r>
                      </w:p>
                    </w:txbxContent>
                  </v:textbox>
                  <w10:wrap type="square"/>
                  <v:fill o:detectmouseclick="t" type="solid" color2="black"/>
                  <v:stroke color="black" weight="9360" dashstyle="dash" joinstyle="miter" endcap="flat"/>
                </v:shape>
                <v:shape id="shape_0" stroked="t" style="position:absolute;left:4480;top:1139;width:0;height:0;mso-position-horizontal-relative:char" type="shapetype_32">
                  <v:stroke color="black" weight="19080" joinstyle="miter" endcap="flat"/>
                  <v:fill o:detectmouseclick="t" on="false"/>
                </v:shape>
                <v:shape id="shape_0" stroked="t" style="position:absolute;left:5744;top:1124;width:0;height:0;mso-position-horizontal-relative:char" type="shapetype_32">
                  <v:stroke color="black" weight="19080" joinstyle="miter" endcap="flat"/>
                  <v:fill o:detectmouseclick="t" on="false"/>
                </v:shape>
                <v:shape id="shape_0" fillcolor="white" stroked="t" style="position:absolute;left:3334;top:2198;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LB)</w:t>
                        </w:r>
                      </w:p>
                    </w:txbxContent>
                  </v:textbox>
                  <w10:wrap type="square"/>
                  <v:fill o:detectmouseclick="t" type="solid" color2="black"/>
                  <v:stroke color="black" weight="9360" dashstyle="dash" joinstyle="miter" endcap="flat"/>
                </v:shape>
                <v:shape id="shape_0" fillcolor="white" stroked="t" style="position:absolute;left:6523;top:525;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P-CSCF</w:t>
                        </w:r>
                      </w:p>
                    </w:txbxContent>
                  </v:textbox>
                  <w10:wrap type="square"/>
                  <v:fill o:detectmouseclick="t" type="solid" color2="black"/>
                  <v:stroke color="black" weight="19080" joinstyle="miter" endcap="flat"/>
                </v:shape>
                <v:shape id="shape_0" fillcolor="white" stroked="t" style="position:absolute;left:7798;top:540;width:1111;height:583;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S-CSCF</w:t>
                        </w:r>
                      </w:p>
                    </w:txbxContent>
                  </v:textbox>
                  <w10:wrap type="square"/>
                  <v:fill o:detectmouseclick="t" type="solid" color2="black"/>
                  <v:stroke color="black" weight="19080" joinstyle="miter" endcap="flat"/>
                </v:shape>
                <v:shape id="shape_0" stroked="t" style="position:absolute;left:7079;top:1124;width:0;height:0;mso-position-horizontal-relative:char" type="shapetype_32">
                  <v:stroke color="black" weight="19080" joinstyle="miter" endcap="flat"/>
                  <v:fill o:detectmouseclick="t" on="false"/>
                </v:shape>
                <v:shape id="shape_0" stroked="t" style="position:absolute;left:8354;top:1139;width:0;height:0;mso-position-horizontal-relative:char" type="shapetype_32">
                  <v:stroke color="black" weight="19080" joinstyle="miter" endcap="flat"/>
                  <v:fill o:detectmouseclick="t" on="false"/>
                </v:shape>
                <v:shape id="shape_0" fillcolor="white" stroked="t" style="position:absolute;left:5135;top:2633;width:2185;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Ln interface (for OC)</w:t>
                        </w:r>
                      </w:p>
                    </w:txbxContent>
                  </v:textbox>
                  <w10:wrap type="square"/>
                  <v:fill o:detectmouseclick="t" type="solid" color2="black"/>
                  <v:stroke color="black" weight="9360" dashstyle="dash" joinstyle="miter" endcap="flat"/>
                </v:shape>
                <v:shape id="shape_0" fillcolor="white" stroked="t" style="position:absolute;left:924;top:1389;width:7240;height:58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EMS/NMS</w:t>
                        </w:r>
                      </w:p>
                    </w:txbxContent>
                  </v:textbox>
                  <w10:wrap type="square"/>
                  <v:fill o:detectmouseclick="t" type="solid" color2="black"/>
                  <v:stroke color="black" weight="19080" joinstyle="miter" endcap="flat"/>
                </v:shape>
              </v:group>
            </w:pict>
          </mc:Fallback>
        </mc:AlternateContent>
      </w:r>
    </w:p>
    <w:p>
      <w:pPr>
        <w:pStyle w:val="B4"/>
        <w:ind w:start="0" w:hanging="0"/>
        <w:jc w:val="center"/>
        <w:rPr>
          <w:lang w:eastAsia="zh-CN"/>
        </w:rPr>
      </w:pPr>
      <w:r>
        <w:rPr>
          <w:lang w:val="en-US" w:eastAsia="en-US"/>
        </w:rPr>
        <w:t xml:space="preserve">Fig </w:t>
      </w:r>
      <w:r>
        <w:rPr>
          <w:lang w:val="en-US" w:eastAsia="en-US"/>
        </w:rPr>
        <w:t>6.1</w:t>
      </w:r>
      <w:r>
        <w:rPr>
          <w:lang w:val="en-US" w:eastAsia="en-US"/>
        </w:rPr>
        <w:t>-</w:t>
      </w:r>
      <w:r>
        <w:rPr>
          <w:lang w:val="en-US" w:eastAsia="en-US"/>
        </w:rPr>
        <w:t>2</w:t>
      </w:r>
      <w:r>
        <w:rPr>
          <w:lang w:val="en-US" w:eastAsia="en-US"/>
        </w:rPr>
        <w:t xml:space="preserve"> </w:t>
      </w:r>
      <w:r>
        <w:rPr>
          <w:lang w:val="en-US" w:eastAsia="en-US"/>
        </w:rPr>
        <w:t xml:space="preserve">LDF Interfaces with </w:t>
      </w:r>
      <w:r>
        <w:rPr>
          <w:lang w:val="en-US" w:eastAsia="en-US"/>
        </w:rPr>
        <w:t>EMS/NMS</w:t>
      </w:r>
    </w:p>
    <w:p>
      <w:pPr>
        <w:pStyle w:val="EditorsNote"/>
        <w:rPr>
          <w:color w:val="000000"/>
          <w:lang w:eastAsia="zh-CN"/>
        </w:rPr>
      </w:pPr>
      <w:r>
        <w:rPr>
          <w:color w:val="000000"/>
          <w:lang w:eastAsia="zh-CN"/>
        </w:rPr>
        <w:t>NOTE</w:t>
      </w:r>
      <w:r>
        <w:rPr>
          <w:color w:val="000000"/>
          <w:lang w:eastAsia="zh-CN"/>
        </w:rPr>
        <w:t>: Considerations need to be made for the redundancy and reliability mechanisms for the LDF to ensure the availability of the LDF. .</w:t>
      </w:r>
    </w:p>
    <w:p>
      <w:pPr>
        <w:pStyle w:val="TextBody"/>
        <w:jc w:val="both"/>
        <w:rPr>
          <w:lang w:eastAsia="zh-CN"/>
        </w:rPr>
      </w:pPr>
      <w:r>
        <w:rPr>
          <w:lang w:eastAsia="zh-CN"/>
        </w:rPr>
        <w:t>Periodic monitoring of a CSCF's load induces an additional workload on this CSCF. Monitoring shall be designed in such a way that such added workload is negligible compared to the workload caused by normal operations of the CSCF such as SIP routing.</w:t>
      </w:r>
    </w:p>
    <w:p>
      <w:pPr>
        <w:pStyle w:val="EditorsNote"/>
        <w:rPr>
          <w:lang w:eastAsia="zh-CN"/>
          <w:ins w:id="16" w:author="cmcc" w:date="2011-10-24T13:41:00Z"/>
        </w:rPr>
      </w:pPr>
      <w:r>
        <w:rPr>
          <w:lang w:eastAsia="zh-CN"/>
        </w:rPr>
        <w:t xml:space="preserve">Editor's Note: </w:t>
      </w:r>
      <w:r>
        <w:rPr>
          <w:lang w:eastAsia="zh-CN"/>
        </w:rPr>
        <w:t xml:space="preserve">The network management related issues should be transferred to SA5 for discussion. The relation between the LDF based Load Balancing mechanism and the existing network management system is for future study. </w:t>
      </w:r>
    </w:p>
    <w:p>
      <w:pPr>
        <w:pStyle w:val="Heading5"/>
        <w:bidi w:val="0"/>
        <w:ind w:start="1701" w:hanging="1701"/>
        <w:jc w:val="start"/>
        <w:rPr/>
      </w:pPr>
      <w:ins w:id="17" w:author="cmcc" w:date="2011-10-24T13:41:00Z">
        <w:bookmarkStart w:id="64" w:name="__RefHeading___Toc307227671"/>
        <w:bookmarkEnd w:id="64"/>
        <w:r>
          <w:rPr>
            <w:lang w:val="en-US" w:eastAsia="en-US"/>
          </w:rPr>
          <w:t>6.1.1.1.4</w:t>
          <w:tab/>
          <w:t xml:space="preserve">Alternative </w:t>
        </w:r>
      </w:ins>
      <w:ins w:id="18" w:author="cmcc" w:date="2011-10-24T13:41:00Z">
        <w:r>
          <w:rPr>
            <w:lang w:val="en-US" w:eastAsia="en-US"/>
          </w:rPr>
          <w:t>3</w:t>
        </w:r>
      </w:ins>
      <w:ins w:id="19" w:author="cmcc" w:date="2011-10-24T13:41:00Z">
        <w:r>
          <w:rPr>
            <w:lang w:val="en-US" w:eastAsia="en-US"/>
          </w:rPr>
          <w:t xml:space="preserve"> for LDF architecture</w:t>
        </w:r>
      </w:ins>
    </w:p>
    <w:p>
      <w:pPr>
        <w:pStyle w:val="Normal"/>
        <w:rPr>
          <w:lang w:eastAsia="zh-CN"/>
          <w:ins w:id="22" w:author="cmcc" w:date="2011-10-24T13:41:00Z"/>
        </w:rPr>
      </w:pPr>
      <w:ins w:id="21" w:author="cmcc" w:date="2011-10-24T13:41:00Z">
        <w:r>
          <w:rPr>
            <w:lang w:eastAsia="zh-CN"/>
          </w:rPr>
          <w:t>This alternative is a specific form of Alternative 2, where:</w:t>
        </w:r>
      </w:ins>
    </w:p>
    <w:p>
      <w:pPr>
        <w:pStyle w:val="B1"/>
        <w:rPr>
          <w:lang w:eastAsia="zh-CN"/>
          <w:ins w:id="24" w:author="cmcc" w:date="2011-10-24T13:41:00Z"/>
        </w:rPr>
      </w:pPr>
      <w:ins w:id="23" w:author="cmcc" w:date="2011-10-24T13:41:00Z">
        <w:r>
          <w:rPr>
            <w:lang w:eastAsia="zh-CN"/>
          </w:rPr>
          <w:t>-</w:t>
          <w:tab/>
          <w:t>The LDF retrieves the load information from the EMs through the management interface Itf-N (type 2) specified in TS 32.101, and is seen as an NM by the EMs.</w:t>
        </w:r>
      </w:ins>
    </w:p>
    <w:p>
      <w:pPr>
        <w:pStyle w:val="B1"/>
        <w:rPr>
          <w:lang w:eastAsia="zh-CN"/>
          <w:ins w:id="26" w:author="cmcc" w:date="2011-10-24T13:41:00Z"/>
        </w:rPr>
      </w:pPr>
      <w:ins w:id="25" w:author="cmcc" w:date="2011-10-24T13:41:00Z">
        <w:r>
          <w:rPr>
            <w:lang w:eastAsia="zh-CN"/>
          </w:rPr>
          <w:t>-</w:t>
          <w:tab/>
          <w:t>The load balancing decision/policy is provided by the LDF to DNS via a non-standardized interface. This can be achieved by co-locating the DNS with the LDF.</w:t>
        </w:r>
      </w:ins>
    </w:p>
    <w:p>
      <w:pPr>
        <w:pStyle w:val="Normal"/>
        <w:rPr>
          <w:lang w:eastAsia="zh-CN"/>
          <w:ins w:id="28" w:author="cmcc" w:date="2011-10-24T13:41:00Z"/>
        </w:rPr>
      </w:pPr>
      <w:ins w:id="27" w:author="cmcc" w:date="2011-10-24T13:41:00Z">
        <w:r>
          <w:rPr>
            <w:lang w:eastAsia="zh-CN"/>
          </w:rPr>
          <w:t>This is depicted on the figure below.</w:t>
        </w:r>
      </w:ins>
    </w:p>
    <w:p>
      <w:pPr>
        <w:pStyle w:val="TH"/>
        <w:rPr>
          <w:lang w:eastAsia="zh-CN"/>
          <w:ins w:id="30" w:author="cmcc" w:date="2011-10-24T13:41:00Z"/>
        </w:rPr>
      </w:pPr>
      <w:ins w:id="29" w:author="cmcc" w:date="2011-10-24T13:41:00Z">
        <w:r>
          <w:rPr>
            <w:lang w:val="en-US" w:eastAsia="en-US"/>
          </w:rPr>
          <mc:AlternateContent>
            <mc:Choice Requires="wpg">
              <w:drawing>
                <wp:anchor behindDoc="0" distT="0" distB="0" distL="114935" distR="114935" simplePos="0" locked="0" layoutInCell="1" allowOverlap="1" relativeHeight="230">
                  <wp:simplePos x="0" y="0"/>
                  <wp:positionH relativeFrom="column">
                    <wp:posOffset>581025</wp:posOffset>
                  </wp:positionH>
                  <wp:positionV relativeFrom="paragraph">
                    <wp:posOffset>153670</wp:posOffset>
                  </wp:positionV>
                  <wp:extent cx="5081905" cy="2944495"/>
                  <wp:effectExtent l="0" t="0" r="0" b="0"/>
                  <wp:wrapNone/>
                  <wp:docPr id="16" name=""/>
                  <a:graphic xmlns:a="http://schemas.openxmlformats.org/drawingml/2006/main">
                    <a:graphicData uri="http://schemas.microsoft.com/office/word/2010/wordprocessingGroup">
                      <wpg:wgp>
                        <wpg:cNvGrpSpPr/>
                        <wpg:grpSpPr>
                          <a:xfrm>
                            <a:off x="0" y="0"/>
                            <a:ext cx="5081400" cy="2943720"/>
                          </a:xfrm>
                        </wpg:grpSpPr>
                        <wps:cxnSp>
                          <wps:nvCxnSpPr>
                            <wps:cNvPr id="16" name="Line 1"/>
                            <wps:cNvCxnSpPr/>
                            <wps:nvPr/>
                          </wps:nvCxnSpPr>
                          <wps:spPr>
                            <a:xfrm>
                              <a:off x="3938400" y="835560"/>
                              <a:ext cx="360" cy="360"/>
                            </a:xfrm>
                            <a:prstGeom prst="straightConnector1">
                              <a:avLst/>
                            </a:prstGeom>
                            <a:ln w="9360">
                              <a:solidFill>
                                <a:srgbClr val="000000"/>
                              </a:solidFill>
                              <a:miter/>
                            </a:ln>
                          </wps:spPr>
                          <wps:bodyPr/>
                        </wps:cxnSp>
                        <wps:wsp>
                          <wps:cNvSpPr txBox="1"/>
                          <wps:spPr>
                            <a:xfrm>
                              <a:off x="487080" y="443880"/>
                              <a:ext cx="1378080" cy="23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b/>
                                    <w:szCs w:val="20"/>
                                    <w:bCs/>
                                    <w:rFonts w:ascii="Times New Roman" w:hAnsi="Times New Roman" w:eastAsia="宋体;SimSun" w:cs="Times New Roman"/>
                                    <w:color w:val="auto"/>
                                    <w:lang w:val="fr-FR" w:bidi="ar-SA"/>
                                  </w:rPr>
                                  <w:t>LDF</w:t>
                                </w:r>
                              </w:p>
                            </w:txbxContent>
                          </wps:txbx>
                          <wps:bodyPr wrap="square">
                            <a:noAutofit/>
                          </wps:bodyPr>
                        </wps:wsp>
                        <wps:wsp>
                          <wps:cNvSpPr txBox="1"/>
                          <wps:spPr>
                            <a:xfrm>
                              <a:off x="2626920" y="444600"/>
                              <a:ext cx="1378080" cy="23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NM</w:t>
                                </w:r>
                              </w:p>
                            </w:txbxContent>
                          </wps:txbx>
                          <wps:bodyPr wrap="square">
                            <a:noAutofit/>
                          </wps:bodyPr>
                        </wps:wsp>
                        <wps:wsp>
                          <wps:cNvSpPr txBox="1"/>
                          <wps:spPr>
                            <a:xfrm>
                              <a:off x="1181160" y="1453680"/>
                              <a:ext cx="703080" cy="504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wps:txbx>
                          <wps:bodyPr wrap="square" tIns="179640">
                            <a:noAutofit/>
                          </wps:bodyPr>
                        </wps:wsp>
                        <wps:wsp>
                          <wps:cNvSpPr txBox="1"/>
                          <wps:spPr>
                            <a:xfrm>
                              <a:off x="3415680" y="1453680"/>
                              <a:ext cx="703080" cy="504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wps:txbx>
                          <wps:bodyPr wrap="square" tIns="179640">
                            <a:noAutofit/>
                          </wps:bodyPr>
                        </wps:wsp>
                        <wps:wsp>
                          <wps:cNvSpPr txBox="1"/>
                          <wps:spPr>
                            <a:xfrm>
                              <a:off x="129348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wsp>
                          <wps:cNvSpPr txBox="1"/>
                          <wps:spPr>
                            <a:xfrm>
                              <a:off x="2319120" y="2372400"/>
                              <a:ext cx="478080" cy="5716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288360">
                            <a:noAutofit/>
                          </wps:bodyPr>
                        </wps:wsp>
                        <wps:wsp>
                          <wps:cNvSpPr txBox="1"/>
                          <wps:spPr>
                            <a:xfrm>
                              <a:off x="312300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wsp>
                          <wps:cNvSpPr txBox="1"/>
                          <wps:spPr>
                            <a:xfrm>
                              <a:off x="393768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cxnSp>
                          <wps:nvCxnSpPr>
                            <wps:cNvPr id="17" name="Line 2"/>
                            <wps:cNvCxnSpPr/>
                            <wps:nvPr/>
                          </wps:nvCxnSpPr>
                          <wps:spPr>
                            <a:xfrm>
                              <a:off x="2204640" y="835200"/>
                              <a:ext cx="360" cy="360"/>
                            </a:xfrm>
                            <a:prstGeom prst="straightConnector1">
                              <a:avLst/>
                            </a:prstGeom>
                            <a:ln w="9360">
                              <a:solidFill>
                                <a:srgbClr val="000000"/>
                              </a:solidFill>
                              <a:miter/>
                            </a:ln>
                          </wps:spPr>
                          <wps:bodyPr/>
                        </wps:cxnSp>
                        <wps:wsp>
                          <wps:cNvSpPr txBox="1"/>
                          <wps:spPr>
                            <a:xfrm>
                              <a:off x="2319480" y="2372400"/>
                              <a:ext cx="30744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18"/>
                                    <w:szCs w:val="18"/>
                                    <w:rFonts w:ascii="Times New Roman" w:hAnsi="Times New Roman" w:eastAsia="宋体;SimSun" w:cs="Times New Roman"/>
                                    <w:color w:val="auto"/>
                                    <w:lang w:val="fr-FR" w:bidi="ar-SA"/>
                                  </w:rPr>
                                  <w:t>EM</w:t>
                                </w:r>
                              </w:p>
                            </w:txbxContent>
                          </wps:txbx>
                          <wps:bodyPr wrap="square" lIns="47160" rIns="47160">
                            <a:noAutofit/>
                          </wps:bodyPr>
                        </wps:wsp>
                        <wps:cxnSp>
                          <wps:nvCxnSpPr>
                            <wps:cNvPr id="18" name="Line 3"/>
                            <wps:cNvCxnSpPr/>
                            <wps:nvPr/>
                          </wps:nvCxnSpPr>
                          <wps:spPr>
                            <a:xfrm>
                              <a:off x="3704760" y="835200"/>
                              <a:ext cx="360" cy="360"/>
                            </a:xfrm>
                            <a:prstGeom prst="straightConnector1">
                              <a:avLst/>
                            </a:prstGeom>
                            <a:ln w="9360">
                              <a:solidFill>
                                <a:srgbClr val="000000"/>
                              </a:solidFill>
                              <a:miter/>
                            </a:ln>
                          </wps:spPr>
                          <wps:bodyPr/>
                        </wps:cxnSp>
                        <wps:cxnSp>
                          <wps:nvCxnSpPr>
                            <wps:cNvPr id="19" name="Line 4"/>
                            <wps:cNvCxnSpPr/>
                            <wps:nvPr/>
                          </wps:nvCxnSpPr>
                          <wps:spPr>
                            <a:xfrm>
                              <a:off x="4338360" y="2111400"/>
                              <a:ext cx="360" cy="360"/>
                            </a:xfrm>
                            <a:prstGeom prst="straightConnector1">
                              <a:avLst/>
                            </a:prstGeom>
                            <a:ln w="9360">
                              <a:solidFill>
                                <a:srgbClr val="000000"/>
                              </a:solidFill>
                              <a:miter/>
                            </a:ln>
                          </wps:spPr>
                          <wps:bodyPr/>
                        </wps:cxnSp>
                        <wps:cxnSp>
                          <wps:nvCxnSpPr>
                            <wps:cNvPr id="20" name="Line 5"/>
                            <wps:cNvCxnSpPr/>
                            <wps:nvPr/>
                          </wps:nvCxnSpPr>
                          <wps:spPr>
                            <a:xfrm>
                              <a:off x="4338360" y="2111400"/>
                              <a:ext cx="360" cy="360"/>
                            </a:xfrm>
                            <a:prstGeom prst="straightConnector1">
                              <a:avLst/>
                            </a:prstGeom>
                            <a:ln w="9360">
                              <a:solidFill>
                                <a:srgbClr val="000000"/>
                              </a:solidFill>
                              <a:miter/>
                            </a:ln>
                          </wps:spPr>
                          <wps:bodyPr/>
                        </wps:cxnSp>
                        <wps:cxnSp>
                          <wps:nvCxnSpPr>
                            <wps:cNvPr id="21" name="Line 6"/>
                            <wps:cNvCxnSpPr/>
                            <wps:nvPr/>
                          </wps:nvCxnSpPr>
                          <wps:spPr>
                            <a:xfrm>
                              <a:off x="2114640" y="2111400"/>
                              <a:ext cx="360" cy="360"/>
                            </a:xfrm>
                            <a:prstGeom prst="straightConnector1">
                              <a:avLst/>
                            </a:prstGeom>
                            <a:ln w="9360">
                              <a:solidFill>
                                <a:srgbClr val="000000"/>
                              </a:solidFill>
                              <a:miter/>
                            </a:ln>
                          </wps:spPr>
                          <wps:bodyPr/>
                        </wps:cxnSp>
                        <wps:wsp>
                          <wps:cNvSpPr txBox="1"/>
                          <wps:spPr>
                            <a:xfrm>
                              <a:off x="0" y="1453680"/>
                              <a:ext cx="703080" cy="504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wps:txbx>
                          <wps:bodyPr wrap="square" tIns="179640">
                            <a:noAutofit/>
                          </wps:bodyPr>
                        </wps:wsp>
                        <wps:wsp>
                          <wps:cNvSpPr txBox="1"/>
                          <wps:spPr>
                            <a:xfrm>
                              <a:off x="112320" y="2552760"/>
                              <a:ext cx="478080" cy="390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wps:txbx>
                          <wps:bodyPr wrap="square" tIns="108000">
                            <a:noAutofit/>
                          </wps:bodyPr>
                        </wps:wsp>
                        <wps:cxnSp>
                          <wps:nvCxnSpPr>
                            <wps:cNvPr id="22" name="Line 7"/>
                            <wps:cNvCxnSpPr/>
                            <wps:nvPr/>
                          </wps:nvCxnSpPr>
                          <wps:spPr>
                            <a:xfrm>
                              <a:off x="933480" y="2111400"/>
                              <a:ext cx="360" cy="360"/>
                            </a:xfrm>
                            <a:prstGeom prst="straightConnector1">
                              <a:avLst/>
                            </a:prstGeom>
                            <a:ln w="9360">
                              <a:solidFill>
                                <a:srgbClr val="000000"/>
                              </a:solidFill>
                              <a:miter/>
                            </a:ln>
                          </wps:spPr>
                          <wps:bodyPr/>
                        </wps:cxnSp>
                        <wps:cxnSp>
                          <wps:nvCxnSpPr>
                            <wps:cNvPr id="23" name="Line 8"/>
                            <wps:cNvCxnSpPr/>
                            <wps:nvPr/>
                          </wps:nvCxnSpPr>
                          <wps:spPr>
                            <a:xfrm>
                              <a:off x="1875240" y="835200"/>
                              <a:ext cx="360" cy="360"/>
                            </a:xfrm>
                            <a:prstGeom prst="straightConnector1">
                              <a:avLst/>
                            </a:prstGeom>
                            <a:ln w="9360">
                              <a:solidFill>
                                <a:srgbClr val="000000"/>
                              </a:solidFill>
                              <a:miter/>
                            </a:ln>
                          </wps:spPr>
                          <wps:bodyPr/>
                        </wps:cxnSp>
                        <wps:cxnSp>
                          <wps:nvCxnSpPr>
                            <wps:cNvPr id="24" name="Line 9"/>
                            <wps:cNvCxnSpPr/>
                            <wps:nvPr/>
                          </wps:nvCxnSpPr>
                          <wps:spPr>
                            <a:xfrm>
                              <a:off x="1566720" y="835560"/>
                              <a:ext cx="360" cy="360"/>
                            </a:xfrm>
                            <a:prstGeom prst="straightConnector1">
                              <a:avLst/>
                            </a:prstGeom>
                            <a:ln w="9360">
                              <a:solidFill>
                                <a:srgbClr val="000000"/>
                              </a:solidFill>
                              <a:miter/>
                            </a:ln>
                          </wps:spPr>
                          <wps:bodyPr/>
                        </wps:cxnSp>
                        <wps:cxnSp>
                          <wps:nvCxnSpPr>
                            <wps:cNvPr id="25" name="Line 10"/>
                            <wps:cNvCxnSpPr/>
                            <wps:nvPr/>
                          </wps:nvCxnSpPr>
                          <wps:spPr>
                            <a:xfrm>
                              <a:off x="2300040" y="835200"/>
                              <a:ext cx="360" cy="360"/>
                            </a:xfrm>
                            <a:prstGeom prst="straightConnector1">
                              <a:avLst/>
                            </a:prstGeom>
                            <a:ln w="9360">
                              <a:solidFill>
                                <a:srgbClr val="000000"/>
                              </a:solidFill>
                              <a:miter/>
                            </a:ln>
                          </wps:spPr>
                          <wps:bodyPr/>
                        </wps:cxnSp>
                        <wps:cxnSp>
                          <wps:nvCxnSpPr>
                            <wps:cNvPr id="26" name="Line 11"/>
                            <wps:cNvCxnSpPr/>
                            <wps:nvPr/>
                          </wps:nvCxnSpPr>
                          <wps:spPr>
                            <a:xfrm>
                              <a:off x="3538080" y="835560"/>
                              <a:ext cx="360" cy="360"/>
                            </a:xfrm>
                            <a:prstGeom prst="straightConnector1">
                              <a:avLst/>
                            </a:prstGeom>
                            <a:ln w="9360">
                              <a:solidFill>
                                <a:srgbClr val="000000"/>
                              </a:solidFill>
                              <a:miter/>
                            </a:ln>
                          </wps:spPr>
                          <wps:bodyPr/>
                        </wps:cxnSp>
                        <wps:cxnSp>
                          <wps:nvCxnSpPr>
                            <wps:cNvPr id="27" name="Line 12"/>
                            <wps:cNvCxnSpPr/>
                            <wps:nvPr/>
                          </wps:nvCxnSpPr>
                          <wps:spPr>
                            <a:xfrm>
                              <a:off x="3378960" y="835200"/>
                              <a:ext cx="360" cy="360"/>
                            </a:xfrm>
                            <a:prstGeom prst="straightConnector1">
                              <a:avLst/>
                            </a:prstGeom>
                            <a:ln w="9360">
                              <a:solidFill>
                                <a:srgbClr val="000000"/>
                              </a:solidFill>
                              <a:miter/>
                            </a:ln>
                          </wps:spPr>
                          <wps:bodyPr/>
                        </wps:cxnSp>
                        <wps:cxnSp>
                          <wps:nvCxnSpPr>
                            <wps:cNvPr id="28" name="Line 13"/>
                            <wps:cNvCxnSpPr/>
                            <wps:nvPr/>
                          </wps:nvCxnSpPr>
                          <wps:spPr>
                            <a:xfrm>
                              <a:off x="4748040" y="1173600"/>
                              <a:ext cx="360" cy="360"/>
                            </a:xfrm>
                            <a:prstGeom prst="straightConnector1">
                              <a:avLst/>
                            </a:prstGeom>
                            <a:ln w="9360">
                              <a:solidFill>
                                <a:srgbClr val="000000"/>
                              </a:solidFill>
                              <a:prstDash val="dash"/>
                              <a:miter/>
                            </a:ln>
                          </wps:spPr>
                          <wps:bodyPr/>
                        </wps:cxnSp>
                        <wps:wsp>
                          <wps:cNvSpPr txBox="1"/>
                          <wps:spPr>
                            <a:xfrm>
                              <a:off x="4167000" y="924480"/>
                              <a:ext cx="914400" cy="247680"/>
                            </a:xfrm>
                            <a:prstGeom prst="rect">
                              <a:avLst/>
                            </a:prstGeom>
                            <a:solidFill>
                              <a:srgbClr val="ffffff"/>
                            </a:solid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Intf-N (type 2)</w:t>
                                </w:r>
                              </w:p>
                            </w:txbxContent>
                          </wps:txbx>
                          <wps:bodyPr wrap="square">
                            <a:noAutofit/>
                          </wps:bodyPr>
                        </wps:wsp>
                        <wps:wsp>
                          <wps:cNvSpPr txBox="1"/>
                          <wps:spPr>
                            <a:xfrm>
                              <a:off x="393840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332856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130500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113040" y="2124720"/>
                              <a:ext cx="228600" cy="247680"/>
                            </a:xfrm>
                            <a:prstGeom prst="rect">
                              <a:avLst/>
                            </a:prstGeom>
                            <a:noFill/>
                            <a:ln>
                              <a:noFill/>
                            </a:ln>
                          </wps:spPr>
                          <wps:txbx>
                            <w:txbxContent>
                              <w:p>
                                <w:pPr>
                                  <w:overflowPunct w:val="false"/>
                                  <w:bidi w:val="0"/>
                                  <w:spacing w:before="0" w:after="0"/>
                                  <w:rPr/>
                                </w:pPr>
                                <w:r>
                                  <w:rPr>
                                    <w:kern w:val="2"/>
                                    <w:sz w:val="18"/>
                                    <w:szCs w:val="20"/>
                                    <w:rFonts w:ascii="Arial" w:hAnsi="Arial" w:eastAsia="宋体;SimSun" w:cs="Arial"/>
                                    <w:color w:val="auto"/>
                                    <w:lang w:val="fr-FR" w:bidi="ar-SA"/>
                                  </w:rPr>
                                  <w:t>1</w:t>
                                </w:r>
                              </w:p>
                            </w:txbxContent>
                          </wps:txbx>
                          <wps:bodyPr wrap="square">
                            <a:noAutofit/>
                          </wps:bodyPr>
                        </wps:wsp>
                        <wps:wsp>
                          <wps:cNvSpPr txBox="1"/>
                          <wps:spPr>
                            <a:xfrm>
                              <a:off x="487080" y="0"/>
                              <a:ext cx="1378080" cy="237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DNS</w:t>
                                </w:r>
                              </w:p>
                            </w:txbxContent>
                          </wps:txbx>
                          <wps:bodyPr wrap="square">
                            <a:noAutofit/>
                          </wps:bodyPr>
                        </wps:wsp>
                        <wps:cxnSp>
                          <wps:nvCxnSpPr>
                            <wps:cNvPr id="29" name="Line 14"/>
                            <wps:cNvCxnSpPr/>
                            <wps:nvPr/>
                          </wps:nvCxnSpPr>
                          <wps:spPr>
                            <a:xfrm>
                              <a:off x="1762920" y="391320"/>
                              <a:ext cx="360" cy="360"/>
                            </a:xfrm>
                            <a:prstGeom prst="straightConnector1">
                              <a:avLst/>
                            </a:prstGeom>
                            <a:ln w="9360">
                              <a:solidFill>
                                <a:srgbClr val="000000"/>
                              </a:solidFill>
                              <a:miter/>
                            </a:ln>
                          </wps:spPr>
                          <wps:bodyPr/>
                        </wps:cxnSp>
                      </wpg:wgp>
                    </a:graphicData>
                  </a:graphic>
                </wp:anchor>
              </w:drawing>
            </mc:Choice>
            <mc:Fallback>
              <w:pict>
                <v:group id="shape_0" style="position:absolute;margin-left:45.75pt;margin-top:12.1pt;width:400.1pt;height:231.8pt" coordorigin="915,242" coordsize="8002,4636">
                  <v:shape id="shape_0" stroked="t" style="position:absolute;left:6202;top:1316;width:0;height:0" type="shapetype_32">
                    <v:stroke color="black" weight="9360" joinstyle="miter" endcap="flat"/>
                    <v:fill o:detectmouseclick="t" on="false"/>
                  </v:shape>
                  <v:shape id="shape_0" fillcolor="white" stroked="t" style="position:absolute;left:1682;top:941;width:2169;height:373" type="shapetype_202">
                    <v:textbox>
                      <w:txbxContent>
                        <w:p>
                          <w:pPr>
                            <w:overflowPunct w:val="false"/>
                            <w:bidi w:val="0"/>
                            <w:spacing w:before="0" w:after="180"/>
                            <w:jc w:val="center"/>
                            <w:rPr/>
                          </w:pPr>
                          <w:r>
                            <w:rPr>
                              <w:kern w:val="2"/>
                              <w:sz w:val="20"/>
                              <w:b/>
                              <w:szCs w:val="20"/>
                              <w:bCs/>
                              <w:rFonts w:ascii="Times New Roman" w:hAnsi="Times New Roman" w:eastAsia="宋体;SimSun" w:cs="Times New Roman"/>
                              <w:color w:val="auto"/>
                              <w:lang w:val="fr-FR" w:bidi="ar-SA"/>
                            </w:rPr>
                            <w:t>LDF</w:t>
                          </w:r>
                        </w:p>
                      </w:txbxContent>
                    </v:textbox>
                    <w10:wrap type="square"/>
                    <v:fill o:detectmouseclick="t" type="solid" color2="black"/>
                    <v:stroke color="black" weight="9360" joinstyle="miter" endcap="flat"/>
                  </v:shape>
                  <v:shape id="shape_0" fillcolor="white" stroked="t" style="position:absolute;left:5052;top:942;width:2169;height:37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NM</w:t>
                          </w:r>
                        </w:p>
                      </w:txbxContent>
                    </v:textbox>
                    <w10:wrap type="square"/>
                    <v:fill o:detectmouseclick="t" type="solid" color2="black"/>
                    <v:stroke color="black" weight="9360" joinstyle="miter" endcap="flat"/>
                  </v:shape>
                  <v:shape id="shape_0" fillcolor="white" stroked="t" style="position:absolute;left:2775;top:2531;width:1106;height:79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fillcolor="white" stroked="t" style="position:absolute;left:6294;top:2531;width:1106;height:79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fillcolor="white" stroked="t" style="position:absolute;left:2952;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fillcolor="white" stroked="t" style="position:absolute;left:4567;top:3978;width:752;height:899"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fillcolor="white" stroked="t" style="position:absolute;left:5833;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fillcolor="white" stroked="t" style="position:absolute;left:7116;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stroked="t" style="position:absolute;left:3472;top:1315;width:0;height:0" type="shapetype_32">
                    <v:stroke color="black" weight="9360" joinstyle="miter" endcap="flat"/>
                    <v:fill o:detectmouseclick="t" on="false"/>
                  </v:shape>
                  <v:shape id="shape_0" fillcolor="white" stroked="t" style="position:absolute;left:4568;top:3978;width:483;height:359" type="shapetype_202">
                    <v:textbox>
                      <w:txbxContent>
                        <w:p>
                          <w:pPr>
                            <w:overflowPunct w:val="false"/>
                            <w:bidi w:val="0"/>
                            <w:spacing w:before="0" w:after="180"/>
                            <w:rPr/>
                          </w:pPr>
                          <w:r>
                            <w:rPr>
                              <w:kern w:val="2"/>
                              <w:sz w:val="18"/>
                              <w:szCs w:val="18"/>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stroked="t" style="position:absolute;left:5834;top:1315;width:0;height:0" type="shapetype_32">
                    <v:stroke color="black" weight="9360" joinstyle="miter" endcap="flat"/>
                    <v:fill o:detectmouseclick="t" on="false"/>
                  </v:shape>
                  <v:shape id="shape_0" stroked="t" style="position:absolute;left:6832;top:3325;width:0;height:0" type="shapetype_32">
                    <v:stroke color="black" weight="9360" joinstyle="miter" endcap="flat"/>
                    <v:fill o:detectmouseclick="t" on="false"/>
                  </v:shape>
                  <v:shape id="shape_0" stroked="t" style="position:absolute;left:6832;top:3325;width:0;height:0" type="shapetype_32">
                    <v:stroke color="black" weight="9360" joinstyle="miter" endcap="flat"/>
                    <v:fill o:detectmouseclick="t" on="false"/>
                  </v:shape>
                  <v:shape id="shape_0" stroked="t" style="position:absolute;left:3330;top:3325;width:0;height:0" type="shapetype_32">
                    <v:stroke color="black" weight="9360" joinstyle="miter" endcap="flat"/>
                    <v:fill o:detectmouseclick="t" on="false"/>
                  </v:shape>
                  <v:shape id="shape_0" fillcolor="white" stroked="t" style="position:absolute;left:915;top:2531;width:1106;height:79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EM</w:t>
                          </w:r>
                        </w:p>
                      </w:txbxContent>
                    </v:textbox>
                    <w10:wrap type="square"/>
                    <v:fill o:detectmouseclick="t" type="solid" color2="black"/>
                    <v:stroke color="black" weight="9360" joinstyle="miter" endcap="flat"/>
                  </v:shape>
                  <v:shape id="shape_0" fillcolor="white" stroked="t" style="position:absolute;left:1092;top:4262;width:752;height:614"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NE</w:t>
                          </w:r>
                        </w:p>
                      </w:txbxContent>
                    </v:textbox>
                    <w10:wrap type="square"/>
                    <v:fill o:detectmouseclick="t" type="solid" color2="black"/>
                    <v:stroke color="black" weight="9360" joinstyle="miter" endcap="flat"/>
                  </v:shape>
                  <v:shape id="shape_0" stroked="t" style="position:absolute;left:1470;top:3325;width:0;height:0" type="shapetype_32">
                    <v:stroke color="black" weight="9360" joinstyle="miter" endcap="flat"/>
                    <v:fill o:detectmouseclick="t" on="false"/>
                  </v:shape>
                  <v:shape id="shape_0" stroked="t" style="position:absolute;left:2953;top:1315;width:0;height:0" type="shapetype_32">
                    <v:stroke color="black" weight="9360" joinstyle="miter" endcap="flat"/>
                    <v:fill o:detectmouseclick="t" on="false"/>
                  </v:shape>
                  <v:shape id="shape_0" stroked="t" style="position:absolute;left:2467;top:1316;width:0;height:0" type="shapetype_32">
                    <v:stroke color="black" weight="9360" joinstyle="miter" endcap="flat"/>
                    <v:fill o:detectmouseclick="t" on="false"/>
                  </v:shape>
                  <v:shape id="shape_0" stroked="t" style="position:absolute;left:3622;top:1315;width:0;height:0" type="shapetype_32">
                    <v:stroke color="black" weight="9360" joinstyle="miter" endcap="flat"/>
                    <v:fill o:detectmouseclick="t" on="false"/>
                  </v:shape>
                  <v:shape id="shape_0" stroked="t" style="position:absolute;left:5572;top:1316;width:0;height:0" type="shapetype_32">
                    <v:stroke color="black" weight="9360" joinstyle="miter" endcap="flat"/>
                    <v:fill o:detectmouseclick="t" on="false"/>
                  </v:shape>
                  <v:shape id="shape_0" stroked="t" style="position:absolute;left:5321;top:1315;width:0;height:0" type="shapetype_32">
                    <v:stroke color="black" weight="9360" joinstyle="miter" endcap="flat"/>
                    <v:fill o:detectmouseclick="t" on="false"/>
                  </v:shape>
                  <v:shape id="shape_0" stroked="t" style="position:absolute;left:7477;top:1848;width:0;height:0" type="shapetype_32">
                    <v:stroke color="black" weight="9360" dashstyle="dash" joinstyle="miter" endcap="flat"/>
                    <v:fill o:detectmouseclick="t" on="false"/>
                  </v:shape>
                  <v:shape id="shape_0" fillcolor="white" stroked="f" style="position:absolute;left:7477;top:1698;width:143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Intf-N (type 2)</w:t>
                          </w:r>
                        </w:p>
                      </w:txbxContent>
                    </v:textbox>
                    <w10:wrap type="square"/>
                    <v:fill o:detectmouseclick="t" type="solid" color2="black"/>
                    <v:stroke color="#3465a4" joinstyle="round" endcap="flat"/>
                  </v:shape>
                  <v:shape id="shape_0" stroked="f" style="position:absolute;left:7117;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stroked="f" style="position:absolute;left:6157;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stroked="f" style="position:absolute;left:2970;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stroked="f" style="position:absolute;left:1093;top:3588;width:359;height:389" type="shapetype_202">
                    <v:textbox>
                      <w:txbxContent>
                        <w:p>
                          <w:pPr>
                            <w:overflowPunct w:val="false"/>
                            <w:bidi w:val="0"/>
                            <w:spacing w:before="0" w:after="0"/>
                            <w:rPr/>
                          </w:pPr>
                          <w:r>
                            <w:rPr>
                              <w:kern w:val="2"/>
                              <w:sz w:val="18"/>
                              <w:szCs w:val="20"/>
                              <w:rFonts w:ascii="Arial" w:hAnsi="Arial" w:eastAsia="宋体;SimSun" w:cs="Arial"/>
                              <w:color w:val="auto"/>
                              <w:lang w:val="fr-FR" w:bidi="ar-SA"/>
                            </w:rPr>
                            <w:t>1</w:t>
                          </w:r>
                        </w:p>
                      </w:txbxContent>
                    </v:textbox>
                    <w10:wrap type="square"/>
                    <v:fill o:detectmouseclick="t" on="false"/>
                    <v:stroke color="#3465a4" joinstyle="round" endcap="flat"/>
                  </v:shape>
                  <v:shape id="shape_0" fillcolor="white" stroked="t" style="position:absolute;left:1682;top:242;width:2169;height:373"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fr-FR" w:bidi="ar-SA"/>
                            </w:rPr>
                            <w:t>DNS</w:t>
                          </w:r>
                        </w:p>
                      </w:txbxContent>
                    </v:textbox>
                    <w10:wrap type="square"/>
                    <v:fill o:detectmouseclick="t" type="solid" color2="black"/>
                    <v:stroke color="black" weight="9360" joinstyle="miter" endcap="flat"/>
                  </v:shape>
                  <v:shape id="shape_0" stroked="t" style="position:absolute;left:2776;top:616;width:0;height:0" type="shapetype_32">
                    <v:stroke color="black" weight="9360" joinstyle="miter" endcap="flat"/>
                    <v:fill o:detectmouseclick="t" on="false"/>
                  </v:shape>
                </v:group>
              </w:pict>
            </mc:Fallback>
          </mc:AlternateContent>
        </w:r>
      </w:ins>
      <w:r>
        <mc:AlternateContent>
          <mc:Choice Requires="wps">
            <w:drawing>
              <wp:inline distT="0" distB="0" distL="0" distR="0">
                <wp:extent cx="5399405" cy="3311525"/>
                <wp:effectExtent l="0" t="0" r="0" b="0"/>
                <wp:docPr id="17" name="Frame10"/>
                <a:graphic xmlns:a="http://schemas.openxmlformats.org/drawingml/2006/main">
                  <a:graphicData uri="http://schemas.microsoft.com/office/word/2010/wordprocessingShape">
                    <wps:wsp>
                      <wps:cNvSpPr txBox="1"/>
                      <wps:spPr>
                        <a:xfrm>
                          <a:off x="0" y="0"/>
                          <a:ext cx="5399405" cy="3311525"/>
                        </a:xfrm>
                        <a:prstGeom prst="rect"/>
                        <a:solidFill>
                          <a:srgbClr val="FFFFFF"/>
                        </a:solidFill>
                      </wps:spPr>
                      <wps:txbx>
                        <w:txbxContent>
                          <w:p>
                            <w:pPr>
                              <w:pStyle w:val="Normal"/>
                              <w:spacing w:before="0" w:after="180"/>
                              <w:rPr>
                                <w:lang w:val="fr-FR"/>
                              </w:rPr>
                            </w:pPr>
                            <w:r>
                              <w:rPr>
                                <w:lang w:val="fr-FR"/>
                              </w:rPr>
                            </w:r>
                          </w:p>
                        </w:txbxContent>
                      </wps:txbx>
                      <wps:bodyPr anchor="t" lIns="92075" tIns="46355" rIns="92075" bIns="46355">
                        <a:noAutofit/>
                      </wps:bodyPr>
                    </wps:wsp>
                  </a:graphicData>
                </a:graphic>
              </wp:inline>
            </w:drawing>
          </mc:Choice>
          <mc:Fallback>
            <w:pict>
              <v:rect fillcolor="#FFFFFF" style="position:absolute;rotation:0;width:425.15pt;height:260.75pt;mso-wrap-distance-left:0pt;mso-wrap-distance-right:0pt;mso-wrap-distance-top:0pt;mso-wrap-distance-bottom:0pt;margin-top:0pt;mso-position-vertical-relative:text;margin-left:0pt;mso-position-horizontal-relative:text">
                <v:textbox inset="0.100694444444444in,0.0506944444444444in,0.100694444444444in,0.0506944444444444in">
                  <w:txbxContent>
                    <w:p>
                      <w:pPr>
                        <w:pStyle w:val="Normal"/>
                        <w:spacing w:before="0" w:after="180"/>
                        <w:rPr>
                          <w:lang w:val="fr-FR"/>
                        </w:rPr>
                      </w:pPr>
                      <w:r>
                        <w:rPr>
                          <w:lang w:val="fr-FR"/>
                        </w:rPr>
                      </w:r>
                    </w:p>
                  </w:txbxContent>
                </v:textbox>
              </v:rect>
            </w:pict>
          </mc:Fallback>
        </mc:AlternateContent>
      </w:r>
    </w:p>
    <w:p>
      <w:pPr>
        <w:pStyle w:val="B4"/>
        <w:ind w:start="0" w:hanging="0"/>
        <w:jc w:val="center"/>
        <w:rPr/>
      </w:pPr>
      <w:ins w:id="31" w:author="cmcc" w:date="2011-10-24T13:41:00Z">
        <w:r>
          <w:rPr>
            <w:lang w:val="en-US" w:eastAsia="en-US"/>
          </w:rPr>
          <w:t>Figure 6.1-</w:t>
        </w:r>
      </w:ins>
      <w:ins w:id="32" w:author="cmcc" w:date="2011-10-24T13:45:00Z">
        <w:r>
          <w:rPr>
            <w:lang w:val="en-US" w:eastAsia="en-US"/>
          </w:rPr>
          <w:t>3</w:t>
        </w:r>
      </w:ins>
      <w:ins w:id="33" w:author="cmcc" w:date="2011-10-24T13:41:00Z">
        <w:r>
          <w:rPr>
            <w:lang w:val="en-US" w:eastAsia="en-US"/>
          </w:rPr>
          <w:t>: LDF interfaces with EMS</w:t>
        </w:r>
      </w:ins>
    </w:p>
    <w:p>
      <w:pPr>
        <w:pStyle w:val="EditorsNote"/>
        <w:ind w:start="0" w:hanging="0"/>
        <w:rPr>
          <w:lang w:val="en-US" w:eastAsia="zh-CN"/>
          <w:ins w:id="36" w:author="cmcc" w:date="2011-10-24T13:41:00Z"/>
        </w:rPr>
      </w:pPr>
      <w:ins w:id="35" w:author="cmcc" w:date="2011-10-24T13:41:00Z">
        <w:r>
          <w:rPr>
            <w:lang w:val="en-US" w:eastAsia="zh-CN"/>
          </w:rPr>
        </w:r>
      </w:ins>
    </w:p>
    <w:p>
      <w:pPr>
        <w:pStyle w:val="Heading5"/>
        <w:bidi w:val="0"/>
        <w:ind w:start="1701" w:hanging="1701"/>
        <w:jc w:val="start"/>
        <w:rPr/>
      </w:pPr>
      <w:ins w:id="37" w:author="cmcc" w:date="2011-10-24T13:41:00Z">
        <w:bookmarkStart w:id="65" w:name="__RefHeading___Toc307227672"/>
        <w:bookmarkEnd w:id="65"/>
        <w:r>
          <w:rPr>
            <w:lang w:val="en-US" w:eastAsia="en-US"/>
          </w:rPr>
          <w:t>6.1.1.1.</w:t>
        </w:r>
      </w:ins>
      <w:ins w:id="38" w:author="cmcc" w:date="2011-10-24T13:42:00Z">
        <w:r>
          <w:rPr>
            <w:lang w:val="en-US" w:eastAsia="en-US"/>
          </w:rPr>
          <w:t>5</w:t>
        </w:r>
      </w:ins>
      <w:ins w:id="39" w:author="cmcc" w:date="2011-10-24T13:41:00Z">
        <w:r>
          <w:rPr>
            <w:lang w:val="en-US" w:eastAsia="en-US"/>
          </w:rPr>
          <w:tab/>
          <w:t xml:space="preserve">Alternative </w:t>
        </w:r>
      </w:ins>
      <w:ins w:id="40" w:author="cmcc" w:date="2011-10-24T13:41:00Z">
        <w:r>
          <w:rPr>
            <w:lang w:val="en-US" w:eastAsia="en-US"/>
          </w:rPr>
          <w:t>4</w:t>
        </w:r>
      </w:ins>
      <w:ins w:id="41" w:author="cmcc" w:date="2011-10-24T13:41:00Z">
        <w:r>
          <w:rPr>
            <w:lang w:val="en-US" w:eastAsia="en-US"/>
          </w:rPr>
          <w:t xml:space="preserve"> for LDF architecture</w:t>
        </w:r>
      </w:ins>
    </w:p>
    <w:p>
      <w:pPr>
        <w:pStyle w:val="Normal"/>
        <w:rPr>
          <w:lang w:eastAsia="zh-CN"/>
          <w:ins w:id="44" w:author="cmcc" w:date="2011-10-24T13:41:00Z"/>
        </w:rPr>
      </w:pPr>
      <w:ins w:id="43" w:author="cmcc" w:date="2011-10-24T13:41:00Z">
        <w:r>
          <w:rPr>
            <w:lang w:eastAsia="zh-CN"/>
          </w:rPr>
          <w:t>This minimalist LDF architecture is a subset of Alternative 1, where only the Lm reference point is considered:</w:t>
        </w:r>
      </w:ins>
    </w:p>
    <w:p>
      <w:pPr>
        <w:pStyle w:val="B1"/>
        <w:rPr>
          <w:lang w:eastAsia="zh-CN"/>
          <w:ins w:id="46" w:author="cmcc" w:date="2011-10-24T13:41:00Z"/>
        </w:rPr>
      </w:pPr>
      <w:ins w:id="45" w:author="cmcc" w:date="2011-10-24T13:41:00Z">
        <w:r>
          <w:rPr>
            <w:lang w:eastAsia="zh-CN"/>
          </w:rPr>
          <w:t>-</w:t>
          <w:tab/>
          <w:t>The LDF monitors the load of IMS entities via the Lm reference point, which can thus be seen as a Type 1 interface from a telecom management perspective. The load information required by LDF can be as stated in Annex C.</w:t>
        </w:r>
      </w:ins>
    </w:p>
    <w:p>
      <w:pPr>
        <w:pStyle w:val="B1"/>
        <w:rPr>
          <w:lang w:eastAsia="zh-CN"/>
          <w:ins w:id="48" w:author="cmcc" w:date="2011-10-24T13:41:00Z"/>
        </w:rPr>
      </w:pPr>
      <w:ins w:id="47" w:author="cmcc" w:date="2011-10-24T13:41:00Z">
        <w:r>
          <w:rPr>
            <w:lang w:eastAsia="zh-CN"/>
          </w:rPr>
          <w:t>-</w:t>
          <w:tab/>
          <w:t>The load balancing decision/policy is provided by the LDF to DNS via a non-standardized interface. This can be achieved by co-locating the DNS with the LDF.</w:t>
        </w:r>
      </w:ins>
    </w:p>
    <w:p>
      <w:pPr>
        <w:pStyle w:val="Normal"/>
        <w:rPr>
          <w:lang w:eastAsia="zh-CN"/>
          <w:ins w:id="50" w:author="cmcc" w:date="2011-10-24T13:41:00Z"/>
        </w:rPr>
      </w:pPr>
      <w:ins w:id="49" w:author="cmcc" w:date="2011-10-24T13:41:00Z">
        <w:r>
          <w:rPr>
            <w:lang w:eastAsia="zh-CN"/>
          </w:rPr>
          <w:t>This is depicted on the figure below.</w:t>
        </w:r>
      </w:ins>
    </w:p>
    <w:p>
      <w:pPr>
        <w:pStyle w:val="TH"/>
        <w:rPr>
          <w:lang w:eastAsia="ko-KR"/>
          <w:ins w:id="52" w:author="cmcc" w:date="2011-10-24T13:41:00Z"/>
        </w:rPr>
      </w:pPr>
      <w:ins w:id="51" w:author="cmcc" w:date="2011-10-24T13:41:00Z">
        <w:bookmarkStart w:id="66" w:name="_1379164237"/>
        <w:bookmarkStart w:id="67" w:name="_1379164233"/>
        <w:bookmarkStart w:id="68" w:name="_1379164195"/>
        <w:bookmarkStart w:id="69" w:name="_1379163719"/>
        <w:bookmarkStart w:id="70" w:name="_1379163362"/>
        <w:bookmarkStart w:id="71" w:name="_1379163304"/>
        <w:bookmarkStart w:id="72" w:name="_1379163275"/>
        <w:bookmarkStart w:id="73" w:name="_1376122077"/>
        <w:bookmarkEnd w:id="66"/>
        <w:bookmarkEnd w:id="67"/>
        <w:bookmarkEnd w:id="68"/>
        <w:bookmarkEnd w:id="69"/>
        <w:bookmarkEnd w:id="70"/>
        <w:bookmarkEnd w:id="71"/>
        <w:bookmarkEnd w:id="72"/>
        <w:bookmarkEnd w:id="73"/>
        <w:r>
          <w:rPr/>
          <w:object w:dxaOrig="6106" w:dyaOrig="4149">
            <v:shape id="ole_rId6" style="width:305.3pt;height:207.45pt" o:ole="">
              <v:imagedata r:id="rId7" o:title=""/>
            </v:shape>
            <o:OLEObject Type="Embed" ProgID="" ShapeID="ole_rId6" DrawAspect="Content" ObjectID="_1037879055" r:id="rId6"/>
          </w:object>
        </w:r>
      </w:ins>
    </w:p>
    <w:p>
      <w:pPr>
        <w:pStyle w:val="EditorsNote"/>
        <w:ind w:start="0" w:hanging="0"/>
        <w:jc w:val="center"/>
        <w:rPr>
          <w:lang w:eastAsia="zh-CN"/>
        </w:rPr>
      </w:pPr>
      <w:ins w:id="53" w:author="cmcc" w:date="2011-10-24T13:41:00Z">
        <w:r>
          <w:rPr>
            <w:lang w:eastAsia="ko-KR"/>
          </w:rPr>
          <w:t>Figure 6.1-</w:t>
        </w:r>
      </w:ins>
      <w:ins w:id="54" w:author="cmcc" w:date="2011-10-24T13:46:00Z">
        <w:r>
          <w:rPr>
            <w:lang w:eastAsia="ko-KR"/>
          </w:rPr>
          <w:t>4</w:t>
        </w:r>
      </w:ins>
      <w:ins w:id="55" w:author="cmcc" w:date="2011-10-24T13:41:00Z">
        <w:r>
          <w:rPr>
            <w:lang w:eastAsia="ko-KR"/>
          </w:rPr>
          <w:t>: LDF interfaces for load monitoring</w:t>
        </w:r>
      </w:ins>
    </w:p>
    <w:p>
      <w:pPr>
        <w:pStyle w:val="Heading4"/>
        <w:overflowPunct w:val="false"/>
        <w:autoSpaceDE w:val="false"/>
        <w:bidi w:val="0"/>
        <w:ind w:start="1418" w:hanging="1418"/>
        <w:jc w:val="start"/>
        <w:textAlignment w:val="baseline"/>
        <w:rPr>
          <w:lang w:eastAsia="zh-CN"/>
        </w:rPr>
      </w:pPr>
      <w:bookmarkStart w:id="74" w:name="__RefHeading___Toc307227673"/>
      <w:bookmarkEnd w:id="74"/>
      <w:r>
        <w:rPr>
          <w:lang w:eastAsia="zh-CN"/>
        </w:rPr>
        <w:t>6.1.1.2</w:t>
        <w:tab/>
        <w:t>P-CSCF Load Balancing</w:t>
      </w:r>
      <w:r>
        <w:rPr>
          <w:lang w:eastAsia="zh-CN"/>
        </w:rPr>
        <w:t xml:space="preserve"> with LDF</w:t>
      </w:r>
    </w:p>
    <w:p>
      <w:pPr>
        <w:pStyle w:val="Heading5"/>
        <w:overflowPunct w:val="false"/>
        <w:autoSpaceDE w:val="false"/>
        <w:bidi w:val="0"/>
        <w:ind w:start="1701" w:hanging="1701"/>
        <w:jc w:val="start"/>
        <w:textAlignment w:val="baseline"/>
        <w:rPr>
          <w:lang w:eastAsia="zh-CN"/>
        </w:rPr>
      </w:pPr>
      <w:bookmarkStart w:id="75" w:name="__RefHeading___Toc307227674"/>
      <w:bookmarkEnd w:id="75"/>
      <w:r>
        <w:rPr>
          <w:lang w:eastAsia="zh-CN"/>
        </w:rPr>
        <w:t>6</w:t>
      </w:r>
      <w:r>
        <w:rPr>
          <w:lang w:eastAsia="zh-CN"/>
        </w:rPr>
        <w:t>.</w:t>
      </w:r>
      <w:r>
        <w:rPr>
          <w:lang w:eastAsia="zh-CN"/>
        </w:rPr>
        <w:t>1.1.2</w:t>
      </w:r>
      <w:r>
        <w:rPr>
          <w:lang w:eastAsia="zh-CN"/>
        </w:rPr>
        <w:t>.</w:t>
      </w:r>
      <w:r>
        <w:rPr>
          <w:lang w:eastAsia="zh-CN"/>
        </w:rPr>
        <w:t>1</w:t>
      </w:r>
      <w:r>
        <w:rPr>
          <w:lang w:eastAsia="zh-CN"/>
        </w:rPr>
        <w:t xml:space="preserve"> </w:t>
        <w:tab/>
        <w:t>General</w:t>
      </w:r>
    </w:p>
    <w:p>
      <w:pPr>
        <w:pStyle w:val="TextBody"/>
        <w:jc w:val="both"/>
        <w:rPr/>
      </w:pPr>
      <w:r>
        <w:rPr>
          <w:lang w:eastAsia="zh-CN"/>
        </w:rPr>
        <w:t>I</w:t>
      </w:r>
      <w:r>
        <w:rPr>
          <w:lang w:eastAsia="zh-CN"/>
        </w:rPr>
        <w:t xml:space="preserve">n order to achieve Load Balancing between P-CSCFs, the Load Detection Function (LDF) is utilized to monitor and store the load information of all P-CSCFs. </w:t>
      </w:r>
    </w:p>
    <w:p>
      <w:pPr>
        <w:pStyle w:val="TextBody"/>
        <w:jc w:val="both"/>
        <w:rPr>
          <w:lang w:eastAsia="zh-CN"/>
        </w:rPr>
      </w:pPr>
      <w:r>
        <w:rPr/>
        <w:t>The</w:t>
      </w:r>
      <w:r>
        <w:rPr>
          <w:rFonts w:eastAsia="Times New Roman"/>
        </w:rPr>
        <w:t xml:space="preserve"> </w:t>
      </w:r>
      <w:r>
        <w:rPr>
          <w:lang w:eastAsia="zh-CN"/>
        </w:rPr>
        <w:t xml:space="preserve">P-CSCF Load Balancing </w:t>
      </w:r>
      <w:r>
        <w:rPr>
          <w:lang w:eastAsia="zh-CN"/>
        </w:rPr>
        <w:t>mechanism</w:t>
      </w:r>
      <w:r>
        <w:rPr>
          <w:lang w:eastAsia="zh-CN"/>
        </w:rPr>
        <w:t>s implemented</w:t>
      </w:r>
      <w:r>
        <w:rPr>
          <w:rFonts w:eastAsia="Times New Roman"/>
        </w:rPr>
        <w:t xml:space="preserve"> by the </w:t>
      </w:r>
      <w:r>
        <w:rPr>
          <w:rFonts w:eastAsia="Times New Roman"/>
        </w:rPr>
        <w:t>LDF</w:t>
      </w:r>
      <w:r>
        <w:rPr>
          <w:rFonts w:eastAsia="Times New Roman"/>
        </w:rPr>
        <w:t xml:space="preserve"> are:</w:t>
      </w:r>
    </w:p>
    <w:p>
      <w:pPr>
        <w:pStyle w:val="TextBody"/>
        <w:numPr>
          <w:ilvl w:val="0"/>
          <w:numId w:val="18"/>
        </w:numPr>
        <w:jc w:val="both"/>
        <w:rPr>
          <w:rFonts w:eastAsia="Times New Roman"/>
          <w:lang w:eastAsia="ja-JP"/>
        </w:rPr>
      </w:pPr>
      <w:r>
        <w:rPr>
          <w:lang w:eastAsia="zh-CN"/>
        </w:rPr>
        <w:t xml:space="preserve">Monitor and store </w:t>
      </w:r>
      <w:r>
        <w:rPr>
          <w:lang w:eastAsia="zh-CN"/>
        </w:rPr>
        <w:t>the</w:t>
      </w:r>
      <w:r>
        <w:rPr>
          <w:lang w:eastAsia="zh-CN"/>
        </w:rPr>
        <w:t xml:space="preserve"> load information of P-CSCFs. </w:t>
      </w:r>
      <w:r>
        <w:rPr>
          <w:lang w:eastAsia="zh-CN"/>
        </w:rPr>
        <w:t>This is achieved either by querying each P-CSCF, or by collecting information reported by the P-CSCFs.</w:t>
      </w:r>
    </w:p>
    <w:p>
      <w:pPr>
        <w:pStyle w:val="TextBody"/>
        <w:numPr>
          <w:ilvl w:val="0"/>
          <w:numId w:val="18"/>
        </w:numPr>
        <w:jc w:val="both"/>
        <w:rPr>
          <w:lang w:eastAsia="zh-CN"/>
        </w:rPr>
      </w:pPr>
      <w:r>
        <w:rPr>
          <w:lang w:eastAsia="zh-CN"/>
        </w:rPr>
        <w:t xml:space="preserve">Update the load information of P-CSCFs </w:t>
      </w:r>
      <w:r>
        <w:rPr>
          <w:lang w:eastAsia="zh-CN"/>
        </w:rPr>
        <w:t>period</w:t>
      </w:r>
      <w:r>
        <w:rPr>
          <w:lang w:eastAsia="zh-CN"/>
        </w:rPr>
        <w:t>ically to DNS.</w:t>
      </w:r>
    </w:p>
    <w:p>
      <w:pPr>
        <w:pStyle w:val="Heading5"/>
        <w:overflowPunct w:val="false"/>
        <w:autoSpaceDE w:val="false"/>
        <w:bidi w:val="0"/>
        <w:ind w:start="1701" w:hanging="1701"/>
        <w:jc w:val="start"/>
        <w:textAlignment w:val="baseline"/>
        <w:rPr/>
      </w:pPr>
      <w:bookmarkStart w:id="76" w:name="__RefHeading___Toc307227675"/>
      <w:bookmarkEnd w:id="76"/>
      <w:r>
        <w:rPr>
          <w:lang w:eastAsia="zh-CN"/>
        </w:rPr>
        <w:t>6</w:t>
      </w:r>
      <w:r>
        <w:rPr>
          <w:lang w:eastAsia="zh-CN"/>
        </w:rPr>
        <w:t>.</w:t>
      </w:r>
      <w:r>
        <w:rPr>
          <w:lang w:eastAsia="zh-CN"/>
        </w:rPr>
        <w:t>1.1.2</w:t>
      </w:r>
      <w:r>
        <w:rPr>
          <w:lang w:eastAsia="zh-CN"/>
        </w:rPr>
        <w:t>.</w:t>
      </w:r>
      <w:r>
        <w:rPr>
          <w:lang w:eastAsia="zh-CN"/>
        </w:rPr>
        <w:t>2</w:t>
      </w:r>
      <w:r>
        <w:rPr>
          <w:lang w:eastAsia="zh-CN"/>
        </w:rPr>
        <w:t xml:space="preserve"> </w:t>
        <w:tab/>
      </w:r>
      <w:r>
        <w:rPr>
          <w:lang w:eastAsia="zh-CN"/>
        </w:rPr>
        <w:t>Information flow</w:t>
      </w:r>
    </w:p>
    <w:p>
      <w:pPr>
        <w:pStyle w:val="Normal"/>
        <w:rPr/>
      </w:pPr>
      <w:r>
        <w:rPr>
          <w:lang w:val="en-US" w:eastAsia="en-US"/>
        </w:rPr>
        <mc:AlternateContent>
          <mc:Choice Requires="wps">
            <w:drawing>
              <wp:anchor behindDoc="0" distT="0" distB="0" distL="114935" distR="114935" simplePos="0" locked="0" layoutInCell="1" allowOverlap="1" relativeHeight="226">
                <wp:simplePos x="0" y="0"/>
                <wp:positionH relativeFrom="column">
                  <wp:posOffset>5763895</wp:posOffset>
                </wp:positionH>
                <wp:positionV relativeFrom="paragraph">
                  <wp:posOffset>571500</wp:posOffset>
                </wp:positionV>
                <wp:extent cx="1270" cy="2400935"/>
                <wp:effectExtent l="0" t="0" r="0" b="0"/>
                <wp:wrapNone/>
                <wp:docPr id="18" name=""/>
                <a:graphic xmlns:a="http://schemas.openxmlformats.org/drawingml/2006/main">
                  <a:graphicData uri="http://schemas.microsoft.com/office/word/2010/wordprocessingShape">
                    <wps:wsp>
                      <wps:cNvSpPr/>
                      <wps:spPr>
                        <a:xfrm>
                          <a:off x="0" y="0"/>
                          <a:ext cx="720" cy="2400480"/>
                        </a:xfrm>
                        <a:prstGeom prst="line">
                          <a:avLst/>
                        </a:prstGeom>
                        <a:ln w="1440">
                          <a:solidFill>
                            <a:srgbClr val="0000ff"/>
                          </a:solidFill>
                          <a:miter/>
                        </a:ln>
                      </wps:spPr>
                      <wps:style>
                        <a:lnRef idx="0"/>
                        <a:fillRef idx="0"/>
                        <a:effectRef idx="0"/>
                        <a:fontRef idx="minor"/>
                      </wps:style>
                      <wps:bodyPr/>
                    </wps:wsp>
                  </a:graphicData>
                </a:graphic>
              </wp:anchor>
            </w:drawing>
          </mc:Choice>
          <mc:Fallback>
            <w:pict>
              <v:line id="shape_0" from="453.85pt,45pt" to="453.85pt,233.95pt" stroked="t" style="position:absolute">
                <v:stroke color="blue" weight="1440" joinstyle="miter" endcap="flat"/>
                <v:fill o:detectmouseclick="t" on="false"/>
              </v:line>
            </w:pict>
          </mc:Fallback>
        </mc:AlternateContent>
        <mc:AlternateContent>
          <mc:Choice Requires="wpg">
            <w:drawing>
              <wp:inline distT="0" distB="0" distL="0" distR="0">
                <wp:extent cx="6401435" cy="2972435"/>
                <wp:effectExtent l="0" t="0" r="0" b="0"/>
                <wp:docPr id="19" name=""/>
                <a:graphic xmlns:a="http://schemas.openxmlformats.org/drawingml/2006/main">
                  <a:graphicData uri="http://schemas.microsoft.com/office/word/2010/wordprocessingGroup">
                    <wpg:wgp>
                      <wpg:cNvGrpSpPr/>
                      <wpg:grpSpPr>
                        <a:xfrm>
                          <a:off x="0" y="0"/>
                          <a:ext cx="6400800" cy="2971800"/>
                        </a:xfrm>
                      </wpg:grpSpPr>
                      <wps:wsp>
                        <wps:cNvSpPr/>
                        <wps:nvSpPr>
                          <wps:cNvPr id="30" name="Rectangle 1"/>
                          <wps:cNvSpPr/>
                        </wps:nvSpPr>
                        <wps:spPr>
                          <a:xfrm>
                            <a:off x="0" y="0"/>
                            <a:ext cx="6400800" cy="2971800"/>
                          </a:xfrm>
                          <a:prstGeom prst="rect">
                            <a:avLst/>
                          </a:prstGeom>
                          <a:noFill/>
                          <a:ln>
                            <a:noFill/>
                          </a:ln>
                        </wps:spPr>
                        <wps:bodyPr/>
                      </wps:wsp>
                      <wps:wsp>
                        <wps:cNvSpPr/>
                        <wps:spPr>
                          <a:xfrm>
                            <a:off x="361800" y="571680"/>
                            <a:ext cx="720" cy="2400480"/>
                          </a:xfrm>
                          <a:prstGeom prst="line">
                            <a:avLst/>
                          </a:prstGeom>
                          <a:ln w="1440">
                            <a:solidFill>
                              <a:srgbClr val="0000ff"/>
                            </a:solidFill>
                            <a:miter/>
                          </a:ln>
                        </wps:spPr>
                        <wps:style>
                          <a:lnRef idx="0"/>
                          <a:fillRef idx="0"/>
                          <a:effectRef idx="0"/>
                          <a:fontRef idx="minor"/>
                        </wps:style>
                        <wps:bodyPr/>
                      </wps:wsp>
                      <wps:wsp>
                        <wps:cNvSpPr/>
                        <wps:spPr>
                          <a:xfrm>
                            <a:off x="1633680" y="571680"/>
                            <a:ext cx="720" cy="2400480"/>
                          </a:xfrm>
                          <a:prstGeom prst="line">
                            <a:avLst/>
                          </a:prstGeom>
                          <a:ln w="1440">
                            <a:solidFill>
                              <a:srgbClr val="0000ff"/>
                            </a:solidFill>
                            <a:miter/>
                          </a:ln>
                        </wps:spPr>
                        <wps:style>
                          <a:lnRef idx="0"/>
                          <a:fillRef idx="0"/>
                          <a:effectRef idx="0"/>
                          <a:fontRef idx="minor"/>
                        </wps:style>
                        <wps:bodyPr/>
                      </wps:wsp>
                      <wps:wsp>
                        <wps:cNvSpPr/>
                        <wps:spPr>
                          <a:xfrm>
                            <a:off x="3763080" y="571680"/>
                            <a:ext cx="720" cy="2400480"/>
                          </a:xfrm>
                          <a:prstGeom prst="line">
                            <a:avLst/>
                          </a:prstGeom>
                          <a:ln w="1440">
                            <a:solidFill>
                              <a:srgbClr val="0000ff"/>
                            </a:solidFill>
                            <a:miter/>
                          </a:ln>
                        </wps:spPr>
                        <wps:style>
                          <a:lnRef idx="0"/>
                          <a:fillRef idx="0"/>
                          <a:effectRef idx="0"/>
                          <a:fontRef idx="minor"/>
                        </wps:style>
                        <wps:bodyPr/>
                      </wps:wsp>
                      <wps:wsp>
                        <wps:cNvSpPr/>
                        <wps:spPr>
                          <a:xfrm>
                            <a:off x="2971800" y="1644120"/>
                            <a:ext cx="800280" cy="720"/>
                          </a:xfrm>
                          <a:prstGeom prst="line">
                            <a:avLst/>
                          </a:prstGeom>
                          <a:ln w="1440">
                            <a:solidFill>
                              <a:srgbClr val="0000ff"/>
                            </a:solidFill>
                            <a:prstDash val="dash"/>
                            <a:miter/>
                            <a:tailEnd len="med" type="triangle" w="med"/>
                          </a:ln>
                        </wps:spPr>
                        <wps:style>
                          <a:lnRef idx="0"/>
                          <a:fillRef idx="0"/>
                          <a:effectRef idx="0"/>
                          <a:fontRef idx="minor"/>
                        </wps:style>
                        <wps:bodyPr/>
                      </wps:wsp>
                      <wps:wsp>
                        <wps:cNvSpPr/>
                        <wps:spPr>
                          <a:xfrm>
                            <a:off x="375840" y="2534760"/>
                            <a:ext cx="12574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9080" y="343080"/>
                            <a:ext cx="685080" cy="2858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IP CAN</w:t>
                              </w:r>
                            </w:p>
                          </w:txbxContent>
                        </wps:txbx>
                        <wps:bodyPr wrap="square">
                          <a:noAutofit/>
                        </wps:bodyPr>
                      </wps:wsp>
                      <wps:wsp>
                        <wps:cNvSpPr txBox="1"/>
                        <wps:spPr>
                          <a:xfrm>
                            <a:off x="1304280" y="343080"/>
                            <a:ext cx="91512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304440" y="343080"/>
                            <a:ext cx="915120" cy="514440"/>
                          </a:xfrm>
                          <a:prstGeom prst="rect">
                            <a:avLst/>
                          </a:prstGeom>
                          <a:noFill/>
                          <a:ln>
                            <a:noFill/>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DNS</w:t>
                              </w:r>
                            </w:p>
                          </w:txbxContent>
                        </wps:txbx>
                        <wps:bodyPr wrap="square">
                          <a:noAutofit/>
                        </wps:bodyPr>
                      </wps:wsp>
                      <wps:wsp>
                        <wps:cNvSpPr txBox="1"/>
                        <wps:spPr>
                          <a:xfrm>
                            <a:off x="388080" y="2303280"/>
                            <a:ext cx="1600920" cy="371520"/>
                          </a:xfrm>
                          <a:prstGeom prst="rect">
                            <a:avLst/>
                          </a:prstGeom>
                          <a:noFill/>
                          <a:ln>
                            <a:noFill/>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5 Registration Request</w:t>
                              </w:r>
                            </w:p>
                          </w:txbxContent>
                        </wps:txbx>
                        <wps:bodyPr wrap="square">
                          <a:noAutofit/>
                        </wps:bodyPr>
                      </wps:wsp>
                      <wps:wsp>
                        <wps:cNvSpPr/>
                        <wps:spPr>
                          <a:xfrm>
                            <a:off x="4773240" y="571680"/>
                            <a:ext cx="720" cy="2400480"/>
                          </a:xfrm>
                          <a:prstGeom prst="line">
                            <a:avLst/>
                          </a:prstGeom>
                          <a:ln w="1440">
                            <a:solidFill>
                              <a:srgbClr val="0000ff"/>
                            </a:solidFill>
                            <a:miter/>
                          </a:ln>
                        </wps:spPr>
                        <wps:style>
                          <a:lnRef idx="0"/>
                          <a:fillRef idx="0"/>
                          <a:effectRef idx="0"/>
                          <a:fontRef idx="minor"/>
                        </wps:style>
                        <wps:bodyPr/>
                      </wps:wsp>
                      <wps:wsp>
                        <wps:cNvSpPr txBox="1"/>
                        <wps:spPr>
                          <a:xfrm>
                            <a:off x="4152960" y="343080"/>
                            <a:ext cx="1371600" cy="514440"/>
                          </a:xfrm>
                          <a:prstGeom prst="rect">
                            <a:avLst/>
                          </a:prstGeom>
                          <a:noFill/>
                          <a:ln>
                            <a:noFill/>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2733120" y="343080"/>
                            <a:ext cx="915120" cy="38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wps:spPr>
                          <a:xfrm>
                            <a:off x="2980800" y="561960"/>
                            <a:ext cx="720" cy="2409840"/>
                          </a:xfrm>
                          <a:prstGeom prst="line">
                            <a:avLst/>
                          </a:prstGeom>
                          <a:ln w="1440">
                            <a:solidFill>
                              <a:srgbClr val="0000ff"/>
                            </a:solidFill>
                            <a:miter/>
                          </a:ln>
                        </wps:spPr>
                        <wps:style>
                          <a:lnRef idx="0"/>
                          <a:fillRef idx="0"/>
                          <a:effectRef idx="0"/>
                          <a:fontRef idx="minor"/>
                        </wps:style>
                        <wps:bodyPr/>
                      </wps:wsp>
                      <wps:wsp>
                        <wps:cNvSpPr/>
                        <wps:spPr>
                          <a:xfrm>
                            <a:off x="343080" y="1915920"/>
                            <a:ext cx="34290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343080" y="2205360"/>
                            <a:ext cx="3429000" cy="180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75840" y="1642680"/>
                            <a:ext cx="2208600" cy="352440"/>
                          </a:xfrm>
                          <a:prstGeom prst="rect">
                            <a:avLst/>
                          </a:prstGeom>
                          <a:noFill/>
                          <a:ln>
                            <a:noFill/>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3. Request for a P-CSCF</w:t>
                              </w:r>
                            </w:p>
                          </w:txbxContent>
                        </wps:txbx>
                        <wps:bodyPr wrap="square">
                          <a:noAutofit/>
                        </wps:bodyPr>
                      </wps:wsp>
                      <wps:wsp>
                        <wps:cNvSpPr txBox="1"/>
                        <wps:spPr>
                          <a:xfrm>
                            <a:off x="388800" y="1996920"/>
                            <a:ext cx="1771560" cy="352440"/>
                          </a:xfrm>
                          <a:prstGeom prst="rect">
                            <a:avLst/>
                          </a:prstGeom>
                          <a:noFill/>
                          <a:ln>
                            <a:noFill/>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4. Response with P-CSCF-1</w:t>
                              </w:r>
                            </w:p>
                          </w:txbxContent>
                        </wps:txbx>
                        <wps:bodyPr wrap="square">
                          <a:noAutofit/>
                        </wps:bodyPr>
                      </wps:wsp>
                      <wps:wsp>
                        <wps:cNvSpPr/>
                        <wps:spPr>
                          <a:xfrm>
                            <a:off x="1645920" y="784080"/>
                            <a:ext cx="1371600" cy="720"/>
                          </a:xfrm>
                          <a:prstGeom prst="line">
                            <a:avLst/>
                          </a:prstGeom>
                          <a:ln w="1440">
                            <a:solidFill>
                              <a:srgbClr val="0000ff"/>
                            </a:solidFill>
                            <a:prstDash val="dash"/>
                            <a:miter/>
                            <a:tailEnd len="med" type="triangle" w="med"/>
                          </a:ln>
                        </wps:spPr>
                        <wps:style>
                          <a:lnRef idx="0"/>
                          <a:fillRef idx="0"/>
                          <a:effectRef idx="0"/>
                          <a:fontRef idx="minor"/>
                        </wps:style>
                        <wps:bodyPr/>
                      </wps:wsp>
                      <wps:wsp>
                        <wps:cNvSpPr/>
                        <wps:spPr>
                          <a:xfrm>
                            <a:off x="2971800" y="891000"/>
                            <a:ext cx="1800360" cy="720"/>
                          </a:xfrm>
                          <a:prstGeom prst="line">
                            <a:avLst/>
                          </a:prstGeom>
                          <a:ln w="1440">
                            <a:solidFill>
                              <a:srgbClr val="0000ff"/>
                            </a:solidFill>
                            <a:prstDash val="dash"/>
                            <a:miter/>
                            <a:headEnd len="med" type="triangle" w="med"/>
                          </a:ln>
                        </wps:spPr>
                        <wps:style>
                          <a:lnRef idx="0"/>
                          <a:fillRef idx="0"/>
                          <a:effectRef idx="0"/>
                          <a:fontRef idx="minor"/>
                        </wps:style>
                        <wps:bodyPr/>
                      </wps:wsp>
                      <wps:wsp>
                        <wps:cNvSpPr txBox="1"/>
                        <wps:spPr>
                          <a:xfrm>
                            <a:off x="2286000" y="1371600"/>
                            <a:ext cx="2057400" cy="30744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2. Update load information</w:t>
                              </w:r>
                            </w:p>
                          </w:txbxContent>
                        </wps:txbx>
                        <wps:bodyPr wrap="square">
                          <a:noAutofit/>
                        </wps:bodyPr>
                      </wps:wsp>
                      <wps:wsp>
                        <wps:cNvSpPr txBox="1"/>
                        <wps:spPr>
                          <a:xfrm>
                            <a:off x="2971800" y="1028880"/>
                            <a:ext cx="2743200" cy="22860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.c</w:t>
                              </w:r>
                              <w:r>
                                <w:rPr>
                                  <w:kern w:val="2"/>
                                  <w:sz w:val="18"/>
                                  <w:szCs w:val="20"/>
                                  <w:rFonts w:ascii="Times New Roman" w:hAnsi="Times New Roman" w:eastAsia="宋体;SimSun" w:cs="Times New Roman"/>
                                  <w:color w:val="auto"/>
                                  <w:lang w:val="en-GB" w:bidi="ar-SA"/>
                                </w:rPr>
                                <w:t xml:space="preserve">. Notify load information </w:t>
                              </w:r>
                            </w:p>
                          </w:txbxContent>
                        </wps:txbx>
                        <wps:bodyPr wrap="square">
                          <a:noAutofit/>
                        </wps:bodyPr>
                      </wps:wsp>
                      <wps:wsp>
                        <wps:cNvSpPr/>
                        <wps:spPr>
                          <a:xfrm flipH="1">
                            <a:off x="2971800" y="1257480"/>
                            <a:ext cx="2743200" cy="1800"/>
                          </a:xfrm>
                          <a:prstGeom prst="line">
                            <a:avLst/>
                          </a:prstGeom>
                          <a:ln w="1440">
                            <a:solidFill>
                              <a:srgbClr val="0000ff"/>
                            </a:solidFill>
                            <a:prstDash val="dash"/>
                            <a:miter/>
                            <a:tailEnd len="med" type="triangle" w="med"/>
                          </a:ln>
                        </wps:spPr>
                        <wps:style>
                          <a:lnRef idx="0"/>
                          <a:fillRef idx="0"/>
                          <a:effectRef idx="0"/>
                          <a:fontRef idx="minor"/>
                        </wps:style>
                        <wps:bodyPr/>
                      </wps:wsp>
                      <wps:wsp>
                        <wps:cNvSpPr txBox="1"/>
                        <wps:spPr>
                          <a:xfrm>
                            <a:off x="1335960" y="523800"/>
                            <a:ext cx="1931760" cy="50040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a</w:t>
                              </w:r>
                              <w:r>
                                <w:rPr>
                                  <w:kern w:val="2"/>
                                  <w:sz w:val="18"/>
                                  <w:szCs w:val="20"/>
                                  <w:rFonts w:ascii="Times New Roman" w:hAnsi="Times New Roman" w:eastAsia="宋体;SimSun" w:cs="Times New Roman"/>
                                  <w:color w:val="auto"/>
                                  <w:lang w:val="en-GB" w:bidi="ar-SA"/>
                                </w:rPr>
                                <w:t xml:space="preserve"> </w:t>
                              </w:r>
                              <w:r>
                                <w:rPr>
                                  <w:kern w:val="2"/>
                                  <w:sz w:val="18"/>
                                  <w:szCs w:val="20"/>
                                  <w:rFonts w:ascii="Times New Roman" w:hAnsi="Times New Roman" w:eastAsia="宋体;SimSun" w:cs="Times New Roman"/>
                                  <w:color w:val="auto"/>
                                  <w:lang w:val="en-GB" w:bidi="ar-SA" w:eastAsia="zh-CN"/>
                                </w:rPr>
                                <w:t>Notify l</w:t>
                              </w:r>
                              <w:r>
                                <w:rPr>
                                  <w:kern w:val="2"/>
                                  <w:sz w:val="18"/>
                                  <w:szCs w:val="20"/>
                                  <w:rFonts w:ascii="Times New Roman" w:hAnsi="Times New Roman" w:eastAsia="宋体;SimSun" w:cs="Times New Roman"/>
                                  <w:color w:val="auto"/>
                                  <w:lang w:val="en-GB" w:bidi="ar-SA"/>
                                </w:rPr>
                                <w:t>oad information</w:t>
                              </w:r>
                            </w:p>
                          </w:txbxContent>
                        </wps:txbx>
                        <wps:bodyPr wrap="square">
                          <a:noAutofit/>
                        </wps:bodyPr>
                      </wps:wsp>
                      <wps:wsp>
                        <wps:cNvSpPr txBox="1"/>
                        <wps:spPr>
                          <a:xfrm>
                            <a:off x="2971800" y="690120"/>
                            <a:ext cx="1817280" cy="228600"/>
                          </a:xfrm>
                          <a:prstGeom prst="rect">
                            <a:avLst/>
                          </a:prstGeom>
                          <a:noFill/>
                          <a:ln>
                            <a:noFill/>
                          </a:ln>
                        </wps:spPr>
                        <wps:txb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.b</w:t>
                              </w:r>
                              <w:r>
                                <w:rPr>
                                  <w:kern w:val="2"/>
                                  <w:sz w:val="18"/>
                                  <w:szCs w:val="20"/>
                                  <w:rFonts w:ascii="Times New Roman" w:hAnsi="Times New Roman" w:eastAsia="宋体;SimSun" w:cs="Times New Roman"/>
                                  <w:color w:val="auto"/>
                                  <w:lang w:val="en-GB" w:bidi="ar-SA"/>
                                </w:rPr>
                                <w:t xml:space="preserve">. Notify load information </w:t>
                              </w:r>
                            </w:p>
                          </w:txbxContent>
                        </wps:txbx>
                        <wps:bodyPr wrap="square">
                          <a:noAutofit/>
                        </wps:bodyPr>
                      </wps:wsp>
                    </wpg:wgp>
                  </a:graphicData>
                </a:graphic>
              </wp:inline>
            </w:drawing>
          </mc:Choice>
          <mc:Fallback>
            <w:pict>
              <v:group id="shape_0" style="position:absolute;margin-left:0pt;margin-top:0pt;width:504pt;height:234pt" coordorigin="0,0" coordsize="10080,4680">
                <v:rect id="shape_0" stroked="f" style="position:absolute;left:0;top:0;width:10079;height:4679;mso-position-horizontal-relative:char">
                  <w10:wrap type="none"/>
                  <v:fill o:detectmouseclick="t" on="false"/>
                  <v:stroke color="#3465a4" joinstyle="round" endcap="flat"/>
                </v:rect>
                <v:line id="shape_0" from="570,900" to="570,4679" stroked="t" style="position:absolute;mso-position-horizontal-relative:char">
                  <v:stroke color="blue" weight="1440" joinstyle="miter" endcap="flat"/>
                  <v:fill o:detectmouseclick="t" on="false"/>
                </v:line>
                <v:line id="shape_0" from="2573,900" to="2573,4679" stroked="t" style="position:absolute;mso-position-horizontal-relative:char">
                  <v:stroke color="blue" weight="1440" joinstyle="miter" endcap="flat"/>
                  <v:fill o:detectmouseclick="t" on="false"/>
                </v:line>
                <v:line id="shape_0" from="5926,900" to="5926,4679" stroked="t" style="position:absolute;mso-position-horizontal-relative:char">
                  <v:stroke color="blue" weight="1440" joinstyle="miter" endcap="flat"/>
                  <v:fill o:detectmouseclick="t" on="false"/>
                </v:line>
                <v:line id="shape_0" from="4680,2589" to="5939,2589" stroked="t" style="position:absolute;mso-position-horizontal-relative:char">
                  <v:stroke color="blue" weight="1440" dashstyle="dash" endarrow="block" endarrowwidth="medium" endarrowlength="medium" joinstyle="miter" endcap="flat"/>
                  <v:fill o:detectmouseclick="t" on="false"/>
                </v:line>
                <v:line id="shape_0" from="592,3992" to="2571,3992" stroked="t" style="position:absolute;mso-position-horizontal-relative:char">
                  <v:stroke color="blue" weight="1440" endarrow="block" endarrowwidth="medium" endarrowlength="medium" joinstyle="miter" endcap="flat"/>
                  <v:fill o:detectmouseclick="t" on="false"/>
                </v:line>
                <v:shape id="shape_0" stroked="f" style="position:absolute;left:30;top:540;width:1078;height:44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IP CAN</w:t>
                        </w:r>
                      </w:p>
                    </w:txbxContent>
                  </v:textbox>
                  <w10:wrap type="square"/>
                  <v:fill o:detectmouseclick="t" on="false"/>
                  <v:stroke color="#3465a4" joinstyle="round" endcap="flat"/>
                </v:shape>
                <v:shape id="shape_0" stroked="f" style="position:absolute;left:2054;top:540;width:1440;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204;top:540;width:1440;height:80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DNS</w:t>
                        </w:r>
                      </w:p>
                    </w:txbxContent>
                  </v:textbox>
                  <w10:wrap type="square"/>
                  <v:fill o:detectmouseclick="t" on="false"/>
                  <v:stroke color="#3465a4" joinstyle="round" endcap="flat"/>
                </v:shape>
                <v:shape id="shape_0" stroked="f" style="position:absolute;left:611;top:3627;width:2520;height:584;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5 Registration Request</w:t>
                        </w:r>
                      </w:p>
                    </w:txbxContent>
                  </v:textbox>
                  <w10:wrap type="square"/>
                  <v:fill o:detectmouseclick="t" on="false"/>
                  <v:stroke color="#3465a4" joinstyle="round" endcap="flat"/>
                </v:shape>
                <v:line id="shape_0" from="7517,900" to="7517,4679" stroked="t" style="position:absolute;mso-position-horizontal-relative:char">
                  <v:stroke color="blue" weight="1440" joinstyle="miter" endcap="flat"/>
                  <v:fill o:detectmouseclick="t" on="false"/>
                </v:line>
                <v:shape id="shape_0" stroked="f" style="position:absolute;left:6540;top:540;width:2159;height:80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4304;top:540;width:1440;height:59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line id="shape_0" from="4694,885" to="4694,4679" stroked="t" style="position:absolute;mso-position-horizontal-relative:char">
                  <v:stroke color="blue" weight="1440" joinstyle="miter" endcap="flat"/>
                  <v:fill o:detectmouseclick="t" on="false"/>
                </v:line>
                <v:line id="shape_0" from="540,3017" to="5939,3017" stroked="t" style="position:absolute;mso-position-horizontal-relative:char">
                  <v:stroke color="blue" weight="1440" endarrow="block" endarrowwidth="medium" endarrowlength="medium" joinstyle="miter" endcap="flat"/>
                  <v:fill o:detectmouseclick="t" on="false"/>
                </v:line>
                <v:line id="shape_0" from="540,3473" to="5939,3475" stroked="t" style="position:absolute;flip:x;mso-position-horizontal-relative:char">
                  <v:stroke color="blue" weight="1440" endarrow="block" endarrowwidth="medium" endarrowlength="medium" joinstyle="miter" endcap="flat"/>
                  <v:fill o:detectmouseclick="t" on="false"/>
                </v:line>
                <v:shape id="shape_0" stroked="f" style="position:absolute;left:592;top:2587;width:3477;height:554;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3. Request for a P-CSCF</w:t>
                        </w:r>
                      </w:p>
                    </w:txbxContent>
                  </v:textbox>
                  <w10:wrap type="square"/>
                  <v:fill o:detectmouseclick="t" on="false"/>
                  <v:stroke color="#3465a4" joinstyle="round" endcap="flat"/>
                </v:shape>
                <v:shape id="shape_0" stroked="f" style="position:absolute;left:612;top:3145;width:2789;height:554;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bidi="ar-SA"/>
                          </w:rPr>
                          <w:t>4. Response with P-CSCF-1</w:t>
                        </w:r>
                      </w:p>
                    </w:txbxContent>
                  </v:textbox>
                  <w10:wrap type="square"/>
                  <v:fill o:detectmouseclick="t" on="false"/>
                  <v:stroke color="#3465a4" joinstyle="round" endcap="flat"/>
                </v:shape>
                <v:line id="shape_0" from="2592,1235" to="4751,1235" stroked="t" style="position:absolute;mso-position-horizontal-relative:char">
                  <v:stroke color="blue" weight="1440" dashstyle="dash" endarrow="block" endarrowwidth="medium" endarrowlength="medium" joinstyle="miter" endcap="flat"/>
                  <v:fill o:detectmouseclick="t" on="false"/>
                </v:line>
                <v:line id="shape_0" from="4680,1403" to="7514,1403" stroked="t" style="position:absolute;mso-position-horizontal-relative:char">
                  <v:stroke color="blue" weight="1440" dashstyle="dash" startarrow="block" startarrowwidth="medium" startarrowlength="medium" joinstyle="miter" endcap="flat"/>
                  <v:fill o:detectmouseclick="t" on="false"/>
                </v:line>
                <v:shape id="shape_0" stroked="f" style="position:absolute;left:3600;top:2160;width:3239;height:483;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2. Update load information</w:t>
                        </w:r>
                      </w:p>
                    </w:txbxContent>
                  </v:textbox>
                  <w10:wrap type="square"/>
                  <v:fill o:detectmouseclick="t" on="false"/>
                  <v:stroke color="#3465a4" joinstyle="round" endcap="flat"/>
                </v:shape>
                <v:shape id="shape_0" stroked="f" style="position:absolute;left:4680;top:1620;width:4319;height:359;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.c</w:t>
                        </w:r>
                        <w:r>
                          <w:rPr>
                            <w:kern w:val="2"/>
                            <w:sz w:val="18"/>
                            <w:szCs w:val="20"/>
                            <w:rFonts w:ascii="Times New Roman" w:hAnsi="Times New Roman" w:eastAsia="宋体;SimSun" w:cs="Times New Roman"/>
                            <w:color w:val="auto"/>
                            <w:lang w:val="en-GB" w:bidi="ar-SA"/>
                          </w:rPr>
                          <w:t xml:space="preserve">. Notify load information </w:t>
                        </w:r>
                      </w:p>
                    </w:txbxContent>
                  </v:textbox>
                  <w10:wrap type="square"/>
                  <v:fill o:detectmouseclick="t" on="false"/>
                  <v:stroke color="#3465a4" joinstyle="round" endcap="flat"/>
                </v:shape>
                <v:line id="shape_0" from="4680,1980" to="8999,1982" stroked="t" style="position:absolute;flip:x;mso-position-horizontal-relative:char">
                  <v:stroke color="blue" weight="1440" dashstyle="dash" endarrow="block" endarrowwidth="medium" endarrowlength="medium" joinstyle="miter" endcap="flat"/>
                  <v:fill o:detectmouseclick="t" on="false"/>
                </v:line>
                <v:shape id="shape_0" stroked="f" style="position:absolute;left:2104;top:825;width:3041;height:787;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a</w:t>
                        </w:r>
                        <w:r>
                          <w:rPr>
                            <w:kern w:val="2"/>
                            <w:sz w:val="18"/>
                            <w:szCs w:val="20"/>
                            <w:rFonts w:ascii="Times New Roman" w:hAnsi="Times New Roman" w:eastAsia="宋体;SimSun" w:cs="Times New Roman"/>
                            <w:color w:val="auto"/>
                            <w:lang w:val="en-GB" w:bidi="ar-SA"/>
                          </w:rPr>
                          <w:t xml:space="preserve"> </w:t>
                        </w:r>
                        <w:r>
                          <w:rPr>
                            <w:kern w:val="2"/>
                            <w:sz w:val="18"/>
                            <w:szCs w:val="20"/>
                            <w:rFonts w:ascii="Times New Roman" w:hAnsi="Times New Roman" w:eastAsia="宋体;SimSun" w:cs="Times New Roman"/>
                            <w:color w:val="auto"/>
                            <w:lang w:val="en-GB" w:bidi="ar-SA" w:eastAsia="zh-CN"/>
                          </w:rPr>
                          <w:t>Notify l</w:t>
                        </w:r>
                        <w:r>
                          <w:rPr>
                            <w:kern w:val="2"/>
                            <w:sz w:val="18"/>
                            <w:szCs w:val="20"/>
                            <w:rFonts w:ascii="Times New Roman" w:hAnsi="Times New Roman" w:eastAsia="宋体;SimSun" w:cs="Times New Roman"/>
                            <w:color w:val="auto"/>
                            <w:lang w:val="en-GB" w:bidi="ar-SA"/>
                          </w:rPr>
                          <w:t>oad information</w:t>
                        </w:r>
                      </w:p>
                    </w:txbxContent>
                  </v:textbox>
                  <w10:wrap type="square"/>
                  <v:fill o:detectmouseclick="t" on="false"/>
                  <v:stroke color="#3465a4" joinstyle="round" endcap="flat"/>
                </v:shape>
                <v:shape id="shape_0" stroked="f" style="position:absolute;left:4680;top:1087;width:2861;height:359;mso-position-horizontal-relative:char" type="shapetype_202">
                  <v:textbox>
                    <w:txbxContent>
                      <w:p>
                        <w:pPr>
                          <w:overflowPunct w:val="false"/>
                          <w:bidi w:val="0"/>
                          <w:spacing w:before="0" w:after="180"/>
                          <w:jc w:val="center"/>
                          <w:rPr/>
                        </w:pPr>
                        <w:r>
                          <w:rPr>
                            <w:kern w:val="2"/>
                            <w:sz w:val="18"/>
                            <w:szCs w:val="20"/>
                            <w:rFonts w:ascii="Times New Roman" w:hAnsi="Times New Roman" w:eastAsia="宋体;SimSun" w:cs="Times New Roman"/>
                            <w:color w:val="auto"/>
                            <w:lang w:val="en-GB" w:bidi="ar-SA"/>
                          </w:rPr>
                          <w:t>1</w:t>
                        </w:r>
                        <w:r>
                          <w:rPr>
                            <w:kern w:val="2"/>
                            <w:sz w:val="18"/>
                            <w:szCs w:val="20"/>
                            <w:rFonts w:ascii="Times New Roman" w:hAnsi="Times New Roman" w:eastAsia="宋体;SimSun" w:cs="Times New Roman"/>
                            <w:color w:val="auto"/>
                            <w:lang w:val="en-GB" w:bidi="ar-SA" w:eastAsia="zh-CN"/>
                          </w:rPr>
                          <w:t>.b</w:t>
                        </w:r>
                        <w:r>
                          <w:rPr>
                            <w:kern w:val="2"/>
                            <w:sz w:val="18"/>
                            <w:szCs w:val="20"/>
                            <w:rFonts w:ascii="Times New Roman" w:hAnsi="Times New Roman" w:eastAsia="宋体;SimSun" w:cs="Times New Roman"/>
                            <w:color w:val="auto"/>
                            <w:lang w:val="en-GB" w:bidi="ar-SA"/>
                          </w:rPr>
                          <w:t xml:space="preserve">. Notify load information </w:t>
                        </w:r>
                      </w:p>
                    </w:txbxContent>
                  </v:textbox>
                  <w10:wrap type="square"/>
                  <v:fill o:detectmouseclick="t" on="false"/>
                  <v:stroke color="#3465a4" joinstyle="round" endcap="flat"/>
                </v:shape>
              </v:group>
            </w:pict>
          </mc:Fallback>
        </mc:AlternateContent>
      </w:r>
      <w:r>
        <mc:AlternateContent>
          <mc:Choice Requires="wps">
            <w:drawing>
              <wp:anchor behindDoc="0" distT="0" distB="0" distL="114935" distR="114935" simplePos="0" locked="0" layoutInCell="1" allowOverlap="1" relativeHeight="227">
                <wp:simplePos x="0" y="0"/>
                <wp:positionH relativeFrom="column">
                  <wp:posOffset>5143500</wp:posOffset>
                </wp:positionH>
                <wp:positionV relativeFrom="paragraph">
                  <wp:posOffset>342900</wp:posOffset>
                </wp:positionV>
                <wp:extent cx="1371600" cy="514350"/>
                <wp:effectExtent l="0" t="0" r="0" b="0"/>
                <wp:wrapNone/>
                <wp:docPr id="20" name="Frame11"/>
                <a:graphic xmlns:a="http://schemas.openxmlformats.org/drawingml/2006/main">
                  <a:graphicData uri="http://schemas.microsoft.com/office/word/2010/wordprocessingShape">
                    <wps:wsp>
                      <wps:cNvSpPr txBox="1"/>
                      <wps:spPr>
                        <a:xfrm>
                          <a:off x="0" y="0"/>
                          <a:ext cx="1371600" cy="514350"/>
                        </a:xfrm>
                        <a:prstGeom prst="rect"/>
                        <a:solidFill>
                          <a:srgbClr val="FFFFFF">
                            <a:alpha val="0"/>
                          </a:srgbClr>
                        </a:solidFill>
                      </wps:spPr>
                      <wps:txbx>
                        <w:txbxContent>
                          <w:p>
                            <w:pPr>
                              <w:pStyle w:val="Normal"/>
                              <w:spacing w:before="0" w:after="180"/>
                              <w:jc w:val="center"/>
                              <w:rPr/>
                            </w:pPr>
                            <w:r>
                              <w:rPr/>
                              <w:t xml:space="preserve">P-CSCF - </w:t>
                            </w:r>
                            <w:r>
                              <w:rPr>
                                <w:lang w:eastAsia="zh-CN"/>
                              </w:rPr>
                              <w:t>3</w:t>
                            </w:r>
                          </w:p>
                        </w:txbxContent>
                      </wps:txbx>
                      <wps:bodyPr anchor="t" lIns="92075" tIns="46355" rIns="92075" bIns="46355">
                        <a:noAutofit/>
                      </wps:bodyPr>
                    </wps:wsp>
                  </a:graphicData>
                </a:graphic>
              </wp:anchor>
            </w:drawing>
          </mc:Choice>
          <mc:Fallback>
            <w:pict>
              <v:rect fillcolor="#FFFFFF" style="position:absolute;rotation:0;width:108pt;height:40.5pt;mso-wrap-distance-left:9.05pt;mso-wrap-distance-right:9.05pt;mso-wrap-distance-top:0pt;mso-wrap-distance-bottom:0pt;margin-top:27pt;mso-position-vertical-relative:text;margin-left:405pt;mso-position-horizontal-relative:text">
                <v:fill opacity="0f"/>
                <v:textbox inset="0.100694444444444in,0.0506944444444444in,0.100694444444444in,0.0506944444444444in">
                  <w:txbxContent>
                    <w:p>
                      <w:pPr>
                        <w:pStyle w:val="Normal"/>
                        <w:spacing w:before="0" w:after="180"/>
                        <w:jc w:val="center"/>
                        <w:rPr/>
                      </w:pPr>
                      <w:r>
                        <w:rPr/>
                        <w:t xml:space="preserve">P-CSCF - </w:t>
                      </w:r>
                      <w:r>
                        <w:rPr>
                          <w:lang w:eastAsia="zh-CN"/>
                        </w:rPr>
                        <w:t>3</w:t>
                      </w:r>
                    </w:p>
                  </w:txbxContent>
                </v:textbox>
              </v:rect>
            </w:pict>
          </mc:Fallback>
        </mc:AlternateContent>
      </w:r>
    </w:p>
    <w:p>
      <w:pPr>
        <w:pStyle w:val="Normal"/>
        <w:jc w:val="center"/>
        <w:rPr>
          <w:lang w:eastAsia="zh-CN"/>
        </w:rPr>
      </w:pPr>
      <w:r>
        <w:rPr>
          <w:lang w:val="en-US" w:eastAsia="en-US"/>
        </w:rPr>
        <w:t xml:space="preserve">Fig </w:t>
      </w:r>
      <w:r>
        <w:rPr>
          <w:lang w:val="en-US" w:eastAsia="en-US"/>
        </w:rPr>
        <w:t>6.1</w:t>
      </w:r>
      <w:r>
        <w:rPr>
          <w:lang w:val="en-US" w:eastAsia="en-US"/>
        </w:rPr>
        <w:t>-</w:t>
      </w:r>
      <w:r>
        <w:rPr>
          <w:lang w:val="en-US" w:eastAsia="en-US"/>
        </w:rPr>
        <w:t>3: Information flow for P-CSCF Load Balancing</w:t>
      </w:r>
    </w:p>
    <w:p>
      <w:pPr>
        <w:pStyle w:val="FP"/>
        <w:numPr>
          <w:ilvl w:val="0"/>
          <w:numId w:val="8"/>
        </w:numPr>
        <w:overflowPunct w:val="false"/>
        <w:autoSpaceDE w:val="false"/>
        <w:spacing w:before="0" w:after="180"/>
        <w:jc w:val="both"/>
        <w:textAlignment w:val="baseline"/>
        <w:rPr>
          <w:rFonts w:eastAsia="Times New Roman"/>
          <w:lang w:val="en-US" w:eastAsia="en-US"/>
        </w:rPr>
      </w:pPr>
      <w:r>
        <w:rPr>
          <w:lang w:val="en-US" w:eastAsia="en-US"/>
        </w:rPr>
        <w:t>P-CSCF-1, P-CSCF-2 and P-CSCF-3 notify the load information to LDF(e.g. periodically).</w:t>
      </w:r>
    </w:p>
    <w:p>
      <w:pPr>
        <w:pStyle w:val="FP"/>
        <w:numPr>
          <w:ilvl w:val="0"/>
          <w:numId w:val="8"/>
        </w:numPr>
        <w:overflowPunct w:val="false"/>
        <w:autoSpaceDE w:val="false"/>
        <w:spacing w:before="0" w:after="180"/>
        <w:jc w:val="both"/>
        <w:textAlignment w:val="baseline"/>
        <w:rPr>
          <w:rFonts w:eastAsia="Times New Roman"/>
          <w:lang w:val="en-US" w:eastAsia="en-US"/>
        </w:rPr>
      </w:pPr>
      <w:r>
        <w:rPr>
          <w:lang w:val="en-US" w:eastAsia="en-US"/>
        </w:rPr>
        <w:t>LDF updates</w:t>
      </w:r>
      <w:r>
        <w:rPr>
          <w:lang w:val="en-US" w:eastAsia="en-US"/>
        </w:rPr>
        <w:t xml:space="preserve"> </w:t>
      </w:r>
      <w:r>
        <w:rPr>
          <w:lang w:val="en-US" w:eastAsia="en-US"/>
        </w:rPr>
        <w:t>the load state</w:t>
      </w:r>
      <w:r>
        <w:rPr>
          <w:lang w:val="en-US" w:eastAsia="en-US"/>
        </w:rPr>
        <w:t xml:space="preserve"> </w:t>
      </w:r>
      <w:r>
        <w:rPr>
          <w:lang w:val="en-US" w:eastAsia="en-US"/>
        </w:rPr>
        <w:t xml:space="preserve">of the relevant P-CSCFs </w:t>
      </w:r>
      <w:r>
        <w:rPr>
          <w:lang w:val="en-US" w:eastAsia="en-US"/>
        </w:rPr>
        <w:t xml:space="preserve">to </w:t>
      </w:r>
      <w:r>
        <w:rPr>
          <w:lang w:val="en-US" w:eastAsia="en-US"/>
        </w:rPr>
        <w:t>DNS at a given interval.</w:t>
      </w:r>
    </w:p>
    <w:p>
      <w:pPr>
        <w:pStyle w:val="NO"/>
        <w:rPr>
          <w:lang w:val="en-US" w:eastAsia="en-US"/>
        </w:rPr>
      </w:pPr>
      <w:r>
        <w:rPr>
          <w:lang w:val="en-US" w:eastAsia="en-US"/>
        </w:rPr>
        <w:t xml:space="preserve">NOTE: For Alternative 2 of LDF architecture, EMS/NMS is used for information delivery between LDF and P-CSCF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8"/>
        </w:numPr>
        <w:overflowPunct w:val="false"/>
        <w:autoSpaceDE w:val="false"/>
        <w:spacing w:before="0" w:after="180"/>
        <w:jc w:val="both"/>
        <w:textAlignment w:val="baseline"/>
        <w:rPr>
          <w:lang w:val="en-US" w:eastAsia="en-US"/>
        </w:rPr>
      </w:pPr>
      <w:r>
        <w:rPr>
          <w:lang w:val="en-US" w:eastAsia="en-US"/>
        </w:rPr>
        <w:t xml:space="preserve">UE initiates an address query for P-CSCF to DNS. </w:t>
      </w:r>
    </w:p>
    <w:p>
      <w:pPr>
        <w:pStyle w:val="FP"/>
        <w:numPr>
          <w:ilvl w:val="0"/>
          <w:numId w:val="8"/>
        </w:numPr>
        <w:overflowPunct w:val="false"/>
        <w:autoSpaceDE w:val="false"/>
        <w:spacing w:before="0" w:after="180"/>
        <w:jc w:val="both"/>
        <w:textAlignment w:val="baseline"/>
        <w:rPr>
          <w:lang w:val="en-US" w:eastAsia="en-US"/>
        </w:rPr>
      </w:pPr>
      <w:r>
        <w:rPr>
          <w:lang w:val="en-US" w:eastAsia="en-US"/>
        </w:rPr>
        <w:t xml:space="preserve">DNS implements a Load Balancing </w:t>
      </w:r>
      <w:r>
        <w:rPr>
          <w:lang w:val="en-US" w:eastAsia="en-US"/>
        </w:rPr>
        <w:t>algorithm</w:t>
      </w:r>
      <w:r>
        <w:rPr>
          <w:lang w:val="en-US" w:eastAsia="en-US"/>
        </w:rPr>
        <w:t xml:space="preserve"> and return the address of a relatively low-load </w:t>
      </w:r>
      <w:r>
        <w:rPr>
          <w:lang w:val="en-US" w:eastAsia="en-US"/>
        </w:rPr>
        <w:t>P-CSCF</w:t>
      </w:r>
      <w:r>
        <w:rPr>
          <w:lang w:val="en-US" w:eastAsia="en-US"/>
        </w:rPr>
        <w:t>-1.</w:t>
      </w:r>
      <w:r>
        <w:rPr>
          <w:lang w:eastAsia="zh-CN"/>
        </w:rPr>
        <w:t xml:space="preserve"> If all available LDFs </w:t>
      </w:r>
      <w:r>
        <w:rPr>
          <w:rFonts w:cs="宋体;SimSun" w:ascii="宋体;SimSun" w:hAnsi="宋体;SimSun"/>
          <w:lang w:eastAsia="zh-CN"/>
        </w:rPr>
        <w:t>go</w:t>
      </w:r>
      <w:r>
        <w:rPr>
          <w:lang w:eastAsia="zh-CN"/>
        </w:rPr>
        <w:t xml:space="preserve"> out of service for some reason, DNS is required to be aware of this failure and fall back to the static P-CSCF assignment </w:t>
      </w:r>
      <w:r>
        <w:rPr>
          <w:lang w:eastAsia="zh-CN"/>
        </w:rPr>
        <w:t>mechanism</w:t>
      </w:r>
      <w:r>
        <w:rPr>
          <w:lang w:eastAsia="zh-CN"/>
        </w:rPr>
        <w:t xml:space="preserve"> (e.g., round robin) </w:t>
      </w:r>
      <w:r>
        <w:rPr>
          <w:lang w:eastAsia="zh-CN"/>
        </w:rPr>
        <w:t>without</w:t>
      </w:r>
      <w:r>
        <w:rPr>
          <w:lang w:eastAsia="zh-CN"/>
        </w:rPr>
        <w:t xml:space="preserve"> considering load </w:t>
      </w:r>
      <w:r>
        <w:rPr>
          <w:lang w:eastAsia="zh-CN"/>
        </w:rPr>
        <w:t>information</w:t>
      </w:r>
      <w:r>
        <w:rPr>
          <w:lang w:eastAsia="zh-CN"/>
        </w:rPr>
        <w:t>.</w:t>
      </w:r>
    </w:p>
    <w:p>
      <w:pPr>
        <w:pStyle w:val="FP"/>
        <w:numPr>
          <w:ilvl w:val="0"/>
          <w:numId w:val="8"/>
        </w:numPr>
        <w:overflowPunct w:val="false"/>
        <w:autoSpaceDE w:val="false"/>
        <w:spacing w:before="0" w:after="180"/>
        <w:jc w:val="both"/>
        <w:textAlignment w:val="baseline"/>
        <w:rPr>
          <w:rFonts w:eastAsia="Times New Roman"/>
          <w:lang w:val="en-US" w:eastAsia="en-US"/>
        </w:rPr>
      </w:pPr>
      <w:r>
        <w:rPr>
          <w:lang w:val="en-US" w:eastAsia="en-US"/>
        </w:rPr>
        <w:t>UE sends IMS registration request to P-CSCF-</w:t>
      </w:r>
      <w:r>
        <w:rPr>
          <w:lang w:val="en-US" w:eastAsia="en-US"/>
        </w:rPr>
        <w:t>1</w:t>
      </w:r>
      <w:r>
        <w:rPr>
          <w:lang w:val="en-US" w:eastAsia="en-US"/>
        </w:rPr>
        <w:t>.</w:t>
      </w:r>
    </w:p>
    <w:p>
      <w:pPr>
        <w:pStyle w:val="NO"/>
        <w:rPr/>
      </w:pPr>
      <w:r>
        <w:rPr>
          <w:lang w:eastAsia="zh-CN"/>
        </w:rPr>
        <w:t xml:space="preserve">NOTE: DNS caching may break this Load Balancing mechanism, if the TTL of DNS entries is not set to zero or a very small value (e.g. a value that is close </w:t>
      </w:r>
      <w:r>
        <w:rPr>
          <w:lang w:eastAsia="zh-CN"/>
        </w:rPr>
        <w:t xml:space="preserve">to </w:t>
      </w:r>
      <w:r>
        <w:rPr>
          <w:lang w:eastAsia="zh-CN"/>
        </w:rPr>
        <w:t>the load probing period). It is up to the operator to define the TTL of DNS entries, e.g. by making a trade-off between the cost of extra DNS queries induced by lowering the TTL, and the benefits provided by this Load Balancing mechanism.</w:t>
      </w:r>
    </w:p>
    <w:p>
      <w:pPr>
        <w:pStyle w:val="Normal"/>
        <w:rPr>
          <w:lang w:eastAsia="zh-CN"/>
        </w:rPr>
      </w:pPr>
      <w:r>
        <w:rPr>
          <w:lang w:eastAsia="zh-CN"/>
        </w:rPr>
      </w:r>
    </w:p>
    <w:p>
      <w:pPr>
        <w:pStyle w:val="Heading4"/>
        <w:overflowPunct w:val="false"/>
        <w:autoSpaceDE w:val="false"/>
        <w:bidi w:val="0"/>
        <w:ind w:start="1418" w:hanging="1418"/>
        <w:jc w:val="start"/>
        <w:textAlignment w:val="baseline"/>
        <w:rPr/>
      </w:pPr>
      <w:bookmarkStart w:id="77" w:name="__RefHeading___Toc307227676"/>
      <w:bookmarkEnd w:id="77"/>
      <w:r>
        <w:rPr>
          <w:lang w:val="en-US" w:eastAsia="en-US"/>
        </w:rPr>
        <w:t>6.1.1.3</w:t>
      </w:r>
      <w:r>
        <w:rPr>
          <w:lang w:val="en-US" w:eastAsia="en-US"/>
        </w:rPr>
        <w:tab/>
      </w:r>
      <w:r>
        <w:rPr>
          <w:lang w:val="en-US" w:eastAsia="en-US"/>
        </w:rPr>
        <w:t>S-CSCF Load Balancing during initial registration</w:t>
      </w:r>
    </w:p>
    <w:p>
      <w:pPr>
        <w:pStyle w:val="Heading5"/>
        <w:overflowPunct w:val="false"/>
        <w:autoSpaceDE w:val="false"/>
        <w:bidi w:val="0"/>
        <w:ind w:start="1701" w:hanging="1701"/>
        <w:jc w:val="start"/>
        <w:textAlignment w:val="baseline"/>
        <w:rPr>
          <w:lang w:val="en-US" w:eastAsia="en-US"/>
        </w:rPr>
      </w:pPr>
      <w:bookmarkStart w:id="78" w:name="__RefHeading___Toc307227677"/>
      <w:bookmarkEnd w:id="78"/>
      <w:r>
        <w:rPr>
          <w:lang w:val="en-US" w:eastAsia="en-US"/>
        </w:rPr>
        <w:t>6.1.1.3</w:t>
      </w:r>
      <w:r>
        <w:rPr>
          <w:lang w:val="en-US" w:eastAsia="en-US"/>
        </w:rPr>
        <w:t>.1</w:t>
        <w:tab/>
      </w:r>
      <w:r>
        <w:rPr>
          <w:lang w:val="en-US" w:eastAsia="en-US"/>
        </w:rPr>
        <w:t>General</w:t>
      </w:r>
    </w:p>
    <w:p>
      <w:pPr>
        <w:pStyle w:val="TextBody"/>
        <w:rPr/>
      </w:pPr>
      <w:r>
        <w:rPr>
          <w:lang w:eastAsia="zh-CN"/>
        </w:rPr>
        <w:t xml:space="preserve">The load information of S-CSCFs is beneficial to improve the </w:t>
      </w:r>
      <w:r>
        <w:rPr>
          <w:lang w:eastAsia="zh-CN"/>
        </w:rPr>
        <w:t>Load Balancing across</w:t>
      </w:r>
      <w:r>
        <w:rPr>
          <w:lang w:eastAsia="zh-CN"/>
        </w:rPr>
        <w:t xml:space="preserve"> S-CSCFs. If the load state of S-CSCFs is considered when selecting S-CSCF during the initial </w:t>
      </w:r>
      <w:r>
        <w:rPr>
          <w:lang w:eastAsia="zh-CN"/>
        </w:rPr>
        <w:t>registration</w:t>
      </w:r>
      <w:r>
        <w:rPr>
          <w:lang w:eastAsia="zh-CN"/>
        </w:rPr>
        <w:t xml:space="preserve">, load imbalance amongst S-CSCFs might be alleviated to some extent and S-CSCFs might be utilized more efficiently. The </w:t>
      </w:r>
      <w:r>
        <w:rPr>
          <w:lang w:eastAsia="zh-CN"/>
        </w:rPr>
        <w:t>LDF (</w:t>
      </w:r>
      <w:r>
        <w:rPr>
          <w:lang w:eastAsia="zh-CN"/>
        </w:rPr>
        <w:t xml:space="preserve">Load Detection </w:t>
      </w:r>
      <w:r>
        <w:rPr>
          <w:lang w:eastAsia="zh-CN"/>
        </w:rPr>
        <w:t>Function</w:t>
      </w:r>
      <w:r>
        <w:rPr>
          <w:lang w:eastAsia="zh-CN"/>
        </w:rPr>
        <w:t xml:space="preserve">) could be introduced to help implement S-CSCF Load Balancing </w:t>
      </w:r>
      <w:r>
        <w:rPr>
          <w:lang w:eastAsia="zh-CN"/>
        </w:rPr>
        <w:t>for certain scenarios</w:t>
      </w:r>
      <w:r>
        <w:rPr>
          <w:lang w:eastAsia="zh-CN"/>
        </w:rPr>
        <w:t xml:space="preserve">. </w:t>
      </w:r>
    </w:p>
    <w:p>
      <w:pPr>
        <w:pStyle w:val="Normal"/>
        <w:rPr/>
      </w:pPr>
      <w:r>
        <w:rPr/>
        <w:t>The following observations can be made:</w:t>
      </w:r>
    </w:p>
    <w:p>
      <w:pPr>
        <w:pStyle w:val="B1"/>
        <w:rPr/>
      </w:pPr>
      <w:r>
        <w:rPr/>
        <w:t>-</w:t>
        <w:tab/>
        <w:t xml:space="preserve">When performing </w:t>
      </w:r>
      <w:r>
        <w:rPr>
          <w:lang w:eastAsia="zh-CN"/>
        </w:rPr>
        <w:t>Load Balancing</w:t>
      </w:r>
      <w:r>
        <w:rPr/>
        <w:t xml:space="preserve"> for the S-CSCF during initial registration, it is not only the current traffic load of the S-CSCFs that is of interest, but the maximum expected load that the registered users will create during busy hours. </w:t>
      </w:r>
    </w:p>
    <w:p>
      <w:pPr>
        <w:pStyle w:val="B1"/>
        <w:rPr>
          <w:lang w:eastAsia="zh-CN"/>
        </w:rPr>
      </w:pPr>
      <w:r>
        <w:rPr/>
        <w:t>-</w:t>
        <w:tab/>
        <w:t xml:space="preserve">Different users imply different expected load on the system at different periods of times. A business user generates different load than residential users. A user with only one terminal using MMTEL, will have quite different behaviour than a user with multiple terminals, using MMTEL, Push-to-talk, Messaging, IMS based mobile TV, and enabled for ICS/SRVCC/Inter-UE transfer. </w:t>
      </w:r>
    </w:p>
    <w:p>
      <w:pPr>
        <w:pStyle w:val="NO"/>
        <w:rPr>
          <w:lang w:val="en-US" w:eastAsia="en-US"/>
        </w:rPr>
      </w:pPr>
      <w:r>
        <w:rPr>
          <w:lang w:val="en-US" w:eastAsia="en-US"/>
        </w:rPr>
        <w:t>NOTE: Different IMS subscriptions may have different load caracteristics (such as IP PBX). This can be taken into account by the operator by configuring specific server capabilities in the user profile of users that have specific characteristics (e.g. to direct IP PBX registrations to S-CSCFs that are dimensionned to serve IP PBXs).</w:t>
      </w:r>
    </w:p>
    <w:p>
      <w:pPr>
        <w:pStyle w:val="Heading5"/>
        <w:overflowPunct w:val="false"/>
        <w:autoSpaceDE w:val="false"/>
        <w:bidi w:val="0"/>
        <w:ind w:start="1701" w:hanging="1701"/>
        <w:jc w:val="start"/>
        <w:textAlignment w:val="baseline"/>
        <w:rPr>
          <w:lang w:val="en-US" w:eastAsia="en-US"/>
        </w:rPr>
      </w:pPr>
      <w:bookmarkStart w:id="79" w:name="__RefHeading___Toc307227678"/>
      <w:bookmarkEnd w:id="79"/>
      <w:r>
        <w:rPr>
          <w:lang w:val="en-US" w:eastAsia="en-US"/>
        </w:rPr>
        <w:t>6.1.1.3</w:t>
      </w:r>
      <w:r>
        <w:rPr>
          <w:lang w:val="en-US" w:eastAsia="en-US"/>
        </w:rPr>
        <w:t>.2</w:t>
        <w:tab/>
        <w:t>Information flow</w:t>
      </w:r>
    </w:p>
    <w:p>
      <w:pPr>
        <w:pStyle w:val="Normal"/>
        <w:rPr>
          <w:lang w:eastAsia="zh-CN"/>
        </w:rPr>
      </w:pPr>
      <w:r>
        <mc:AlternateContent>
          <mc:Choice Requires="wpg">
            <w:drawing>
              <wp:anchor behindDoc="0" distT="0" distB="0" distL="114935" distR="114935" simplePos="0" locked="0" layoutInCell="1" allowOverlap="1" relativeHeight="228">
                <wp:simplePos x="0" y="0"/>
                <wp:positionH relativeFrom="column">
                  <wp:posOffset>-14605</wp:posOffset>
                </wp:positionH>
                <wp:positionV relativeFrom="paragraph">
                  <wp:posOffset>748665</wp:posOffset>
                </wp:positionV>
                <wp:extent cx="6401435" cy="3969385"/>
                <wp:effectExtent l="0" t="0" r="0" b="0"/>
                <wp:wrapSquare wrapText="bothSides"/>
                <wp:docPr id="21" name=""/>
                <a:graphic xmlns:a="http://schemas.openxmlformats.org/drawingml/2006/main">
                  <a:graphicData uri="http://schemas.microsoft.com/office/word/2010/wordprocessingGroup">
                    <wpg:wgp>
                      <wpg:cNvGrpSpPr/>
                      <wpg:grpSpPr>
                        <a:xfrm>
                          <a:off x="0" y="0"/>
                          <a:ext cx="6400800" cy="3968640"/>
                        </a:xfrm>
                      </wpg:grpSpPr>
                      <wps:wsp>
                        <wps:cNvSpPr/>
                        <wps:nvSpPr>
                          <wps:cNvPr id="31" name="Rectangle 1"/>
                          <wps:cNvSpPr/>
                        </wps:nvSpPr>
                        <wps:spPr>
                          <a:xfrm>
                            <a:off x="0" y="0"/>
                            <a:ext cx="6400800" cy="3968640"/>
                          </a:xfrm>
                          <a:prstGeom prst="rect">
                            <a:avLst/>
                          </a:prstGeom>
                          <a:noFill/>
                          <a:ln>
                            <a:noFill/>
                          </a:ln>
                        </wps:spPr>
                        <wps:bodyPr/>
                      </wps:wsp>
                      <wps:wsp>
                        <wps:cNvSpPr/>
                        <wps:spPr>
                          <a:xfrm>
                            <a:off x="354240" y="507960"/>
                            <a:ext cx="720" cy="3378240"/>
                          </a:xfrm>
                          <a:prstGeom prst="line">
                            <a:avLst/>
                          </a:prstGeom>
                          <a:ln w="1440">
                            <a:solidFill>
                              <a:srgbClr val="0000ff"/>
                            </a:solidFill>
                            <a:miter/>
                          </a:ln>
                        </wps:spPr>
                        <wps:style>
                          <a:lnRef idx="0"/>
                          <a:fillRef idx="0"/>
                          <a:effectRef idx="0"/>
                          <a:fontRef idx="minor"/>
                        </wps:style>
                        <wps:bodyPr/>
                      </wps:wsp>
                      <wps:wsp>
                        <wps:cNvSpPr/>
                        <wps:spPr>
                          <a:xfrm>
                            <a:off x="1632600" y="507960"/>
                            <a:ext cx="720" cy="3359160"/>
                          </a:xfrm>
                          <a:prstGeom prst="line">
                            <a:avLst/>
                          </a:prstGeom>
                          <a:ln w="1440">
                            <a:solidFill>
                              <a:srgbClr val="0000ff"/>
                            </a:solidFill>
                            <a:miter/>
                          </a:ln>
                        </wps:spPr>
                        <wps:style>
                          <a:lnRef idx="0"/>
                          <a:fillRef idx="0"/>
                          <a:effectRef idx="0"/>
                          <a:fontRef idx="minor"/>
                        </wps:style>
                        <wps:bodyPr/>
                      </wps:wsp>
                      <wps:wsp>
                        <wps:cNvSpPr/>
                        <wps:spPr>
                          <a:xfrm>
                            <a:off x="4617000" y="507960"/>
                            <a:ext cx="720" cy="3327480"/>
                          </a:xfrm>
                          <a:prstGeom prst="line">
                            <a:avLst/>
                          </a:prstGeom>
                          <a:ln w="1440">
                            <a:solidFill>
                              <a:srgbClr val="0000ff"/>
                            </a:solidFill>
                            <a:miter/>
                          </a:ln>
                        </wps:spPr>
                        <wps:style>
                          <a:lnRef idx="0"/>
                          <a:fillRef idx="0"/>
                          <a:effectRef idx="0"/>
                          <a:fontRef idx="minor"/>
                        </wps:style>
                        <wps:bodyPr/>
                      </wps:wsp>
                      <wps:wsp>
                        <wps:cNvSpPr/>
                        <wps:spPr>
                          <a:xfrm>
                            <a:off x="354240" y="1413000"/>
                            <a:ext cx="12762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V="1">
                            <a:off x="1629360" y="3313440"/>
                            <a:ext cx="37882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485360" y="2620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1645200" y="3086280"/>
                            <a:ext cx="16009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xml:space="preserve">. Registration </w:t>
                              </w:r>
                              <w:r>
                                <w:rPr>
                                  <w:kern w:val="2"/>
                                  <w:sz w:val="20"/>
                                  <w:szCs w:val="20"/>
                                  <w:rFonts w:ascii="Times New Roman" w:hAnsi="Times New Roman" w:eastAsia="宋体;SimSun" w:cs="Times New Roman"/>
                                  <w:color w:val="auto"/>
                                  <w:lang w:val="en-GB" w:bidi="ar-SA" w:eastAsia="zh-CN"/>
                                </w:rPr>
                                <w:t>r</w:t>
                              </w:r>
                              <w:r>
                                <w:rPr>
                                  <w:kern w:val="2"/>
                                  <w:sz w:val="20"/>
                                  <w:szCs w:val="20"/>
                                  <w:rFonts w:ascii="Times New Roman" w:hAnsi="Times New Roman" w:eastAsia="宋体;SimSun" w:cs="Times New Roman"/>
                                  <w:color w:val="auto"/>
                                  <w:lang w:val="en-GB" w:bidi="ar-SA"/>
                                </w:rPr>
                                <w:t>equest</w:t>
                              </w:r>
                            </w:p>
                          </w:txbxContent>
                        </wps:txbx>
                        <wps:bodyPr wrap="square">
                          <a:noAutofit/>
                        </wps:bodyPr>
                      </wps:wsp>
                      <wps:wsp>
                        <wps:cNvSpPr txBox="1"/>
                        <wps:spPr>
                          <a:xfrm>
                            <a:off x="354852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wps:spPr>
                          <a:xfrm>
                            <a:off x="3772080" y="498600"/>
                            <a:ext cx="720" cy="720"/>
                          </a:xfrm>
                          <a:prstGeom prst="line">
                            <a:avLst/>
                          </a:prstGeom>
                          <a:ln w="1440">
                            <a:solidFill>
                              <a:srgbClr val="0000ff"/>
                            </a:solidFill>
                            <a:miter/>
                          </a:ln>
                        </wps:spPr>
                        <wps:style>
                          <a:lnRef idx="0"/>
                          <a:fillRef idx="0"/>
                          <a:effectRef idx="0"/>
                          <a:fontRef idx="minor"/>
                        </wps:style>
                        <wps:bodyPr/>
                      </wps:wsp>
                      <wps:wsp>
                        <wps:cNvSpPr/>
                        <wps:spPr>
                          <a:xfrm>
                            <a:off x="1640160" y="2679840"/>
                            <a:ext cx="16059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1645920" y="3022560"/>
                            <a:ext cx="16002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278280" y="1142280"/>
                            <a:ext cx="9792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Registration </w:t>
                              </w:r>
                            </w:p>
                          </w:txbxContent>
                        </wps:txbx>
                        <wps:bodyPr wrap="square">
                          <a:noAutofit/>
                        </wps:bodyPr>
                      </wps:wsp>
                      <wps:wsp>
                        <wps:cNvSpPr txBox="1"/>
                        <wps:spPr>
                          <a:xfrm>
                            <a:off x="1645920" y="2399760"/>
                            <a:ext cx="160020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645920" y="2774160"/>
                            <a:ext cx="160020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txBox="1"/>
                        <wps:spPr>
                          <a:xfrm>
                            <a:off x="228600" y="228600"/>
                            <a:ext cx="48276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914400" y="2057400"/>
                            <a:ext cx="1371600" cy="343080"/>
                          </a:xfrm>
                          <a:prstGeom prst="rect">
                            <a:avLst/>
                          </a:prstGeom>
                          <a:solidFill>
                            <a:srgbClr val="ffffff"/>
                          </a:solidFill>
                          <a:ln w="9360">
                            <a:solidFill>
                              <a:srgbClr val="000000"/>
                            </a:solidFill>
                            <a:prstDash val="dash"/>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Construct</w:t>
                              </w:r>
                            </w:p>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domain name</w:t>
                              </w:r>
                            </w:p>
                          </w:txbxContent>
                        </wps:txbx>
                        <wps:bodyPr wrap="square" tIns="17640" bIns="0">
                          <a:noAutofit/>
                        </wps:bodyPr>
                      </wps:wsp>
                      <wps:wsp>
                        <wps:cNvSpPr txBox="1"/>
                        <wps:spPr>
                          <a:xfrm>
                            <a:off x="4114080" y="2628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55384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a:off x="2731680" y="511200"/>
                            <a:ext cx="720" cy="3359160"/>
                          </a:xfrm>
                          <a:prstGeom prst="line">
                            <a:avLst/>
                          </a:prstGeom>
                          <a:ln w="1440">
                            <a:solidFill>
                              <a:srgbClr val="0000ff"/>
                            </a:solidFill>
                            <a:miter/>
                          </a:ln>
                        </wps:spPr>
                        <wps:style>
                          <a:lnRef idx="0"/>
                          <a:fillRef idx="0"/>
                          <a:effectRef idx="0"/>
                          <a:fontRef idx="minor"/>
                        </wps:style>
                        <wps:bodyPr/>
                      </wps:wsp>
                      <wps:wsp>
                        <wps:cNvSpPr/>
                        <wps:spPr>
                          <a:xfrm flipV="1">
                            <a:off x="1643400" y="1555920"/>
                            <a:ext cx="10990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580040" y="1348920"/>
                            <a:ext cx="8204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Cx Query</w:t>
                              </w:r>
                            </w:p>
                          </w:txbxContent>
                        </wps:txbx>
                        <wps:bodyPr wrap="square">
                          <a:noAutofit/>
                        </wps:bodyPr>
                      </wps:wsp>
                      <wps:wsp>
                        <wps:cNvSpPr/>
                        <wps:spPr>
                          <a:xfrm flipH="1">
                            <a:off x="1629360" y="1828080"/>
                            <a:ext cx="11062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586160" y="1609200"/>
                            <a:ext cx="11570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Cx Response</w:t>
                              </w:r>
                            </w:p>
                          </w:txbxContent>
                        </wps:txbx>
                        <wps:bodyPr wrap="square">
                          <a:noAutofit/>
                        </wps:bodyPr>
                      </wps:wsp>
                      <wps:wsp>
                        <wps:cNvSpPr txBox="1"/>
                        <wps:spPr>
                          <a:xfrm>
                            <a:off x="228600" y="3445560"/>
                            <a:ext cx="4915080" cy="246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wps:txbx>
                        <wps:bodyPr wrap="square">
                          <a:noAutofit/>
                        </wps:bodyPr>
                      </wps:wsp>
                      <wps:wsp>
                        <wps:cNvSpPr/>
                        <wps:spPr>
                          <a:xfrm>
                            <a:off x="5417280" y="498600"/>
                            <a:ext cx="720" cy="3327480"/>
                          </a:xfrm>
                          <a:prstGeom prst="line">
                            <a:avLst/>
                          </a:prstGeom>
                          <a:ln w="1440">
                            <a:solidFill>
                              <a:srgbClr val="0000ff"/>
                            </a:solidFill>
                            <a:miter/>
                          </a:ln>
                        </wps:spPr>
                        <wps:style>
                          <a:lnRef idx="0"/>
                          <a:fillRef idx="0"/>
                          <a:effectRef idx="0"/>
                          <a:fontRef idx="minor"/>
                        </wps:style>
                        <wps:bodyPr/>
                      </wps:wsp>
                      <wps:wsp>
                        <wps:cNvSpPr txBox="1"/>
                        <wps:spPr>
                          <a:xfrm>
                            <a:off x="4914360" y="2700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flipH="1">
                            <a:off x="3772080" y="685800"/>
                            <a:ext cx="84600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914400"/>
                            <a:ext cx="164592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1143000"/>
                            <a:ext cx="24004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a:off x="3761280" y="495360"/>
                            <a:ext cx="720" cy="3359160"/>
                          </a:xfrm>
                          <a:prstGeom prst="line">
                            <a:avLst/>
                          </a:prstGeom>
                          <a:ln w="1440">
                            <a:solidFill>
                              <a:srgbClr val="0000ff"/>
                            </a:solidFill>
                            <a:miter/>
                          </a:ln>
                        </wps:spPr>
                        <wps:style>
                          <a:lnRef idx="0"/>
                          <a:fillRef idx="0"/>
                          <a:effectRef idx="0"/>
                          <a:fontRef idx="minor"/>
                        </wps:style>
                        <wps:bodyPr/>
                      </wps:wsp>
                      <wps:wsp>
                        <wps:cNvSpPr txBox="1"/>
                        <wps:spPr>
                          <a:xfrm>
                            <a:off x="3772080" y="456480"/>
                            <a:ext cx="12574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detection</w:t>
                              </w:r>
                            </w:p>
                          </w:txbxContent>
                        </wps:txbx>
                        <wps:bodyPr wrap="square">
                          <a:noAutofit/>
                        </wps:bodyPr>
                      </wps:wsp>
                      <wps:wsp>
                        <wps:cNvSpPr txBox="1"/>
                        <wps:spPr>
                          <a:xfrm>
                            <a:off x="4000680" y="694800"/>
                            <a:ext cx="12574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detection</w:t>
                              </w:r>
                            </w:p>
                          </w:txbxContent>
                        </wps:txbx>
                        <wps:bodyPr wrap="square">
                          <a:noAutofit/>
                        </wps:bodyPr>
                      </wps:wsp>
                      <wps:wsp>
                        <wps:cNvSpPr txBox="1"/>
                        <wps:spPr>
                          <a:xfrm>
                            <a:off x="4343400" y="923400"/>
                            <a:ext cx="12574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detection</w:t>
                              </w:r>
                            </w:p>
                          </w:txbxContent>
                        </wps:txbx>
                        <wps:bodyPr wrap="square">
                          <a:noAutofit/>
                        </wps:bodyPr>
                      </wps:wsp>
                      <wps:wsp>
                        <wps:cNvSpPr/>
                        <wps:spPr>
                          <a:xfrm>
                            <a:off x="6181560" y="498600"/>
                            <a:ext cx="720" cy="3327480"/>
                          </a:xfrm>
                          <a:prstGeom prst="line">
                            <a:avLst/>
                          </a:prstGeom>
                          <a:ln w="1440">
                            <a:solidFill>
                              <a:srgbClr val="0000ff"/>
                            </a:solidFill>
                            <a:miter/>
                          </a:ln>
                        </wps:spPr>
                        <wps:style>
                          <a:lnRef idx="0"/>
                          <a:fillRef idx="0"/>
                          <a:effectRef idx="0"/>
                          <a:fontRef idx="minor"/>
                        </wps:style>
                        <wps:bodyPr/>
                      </wps:wsp>
                      <wps:wsp>
                        <wps:cNvSpPr txBox="1"/>
                        <wps:spPr>
                          <a:xfrm>
                            <a:off x="5603760" y="270000"/>
                            <a:ext cx="781560" cy="228600"/>
                          </a:xfrm>
                          <a:prstGeom prst="rect">
                            <a:avLst/>
                          </a:prstGeom>
                          <a:noFill/>
                          <a:ln>
                            <a:noFill/>
                          </a:ln>
                        </wps:spPr>
                        <wps:txb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-3</w:t>
                              </w:r>
                            </w:p>
                          </w:txbxContent>
                        </wps:txbx>
                        <wps:bodyPr wrap="square">
                          <a:noAutofit/>
                        </wps:bodyPr>
                      </wps:wsp>
                      <wps:wsp>
                        <wps:cNvSpPr txBox="1"/>
                        <wps:spPr>
                          <a:xfrm>
                            <a:off x="303336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fr-FR" w:bidi="ar-SA"/>
                                </w:rPr>
                                <w:t>DNS</w:t>
                              </w:r>
                            </w:p>
                          </w:txbxContent>
                        </wps:txbx>
                        <wps:bodyPr wrap="square">
                          <a:noAutofit/>
                        </wps:bodyPr>
                      </wps:wsp>
                      <wps:wsp>
                        <wps:cNvSpPr/>
                        <wps:spPr>
                          <a:xfrm>
                            <a:off x="3246120" y="495360"/>
                            <a:ext cx="720" cy="3359160"/>
                          </a:xfrm>
                          <a:prstGeom prst="line">
                            <a:avLst/>
                          </a:prstGeom>
                          <a:ln w="1440">
                            <a:solidFill>
                              <a:srgbClr val="0000ff"/>
                            </a:solidFill>
                            <a:miter/>
                          </a:ln>
                        </wps:spPr>
                        <wps:style>
                          <a:lnRef idx="0"/>
                          <a:fillRef idx="0"/>
                          <a:effectRef idx="0"/>
                          <a:fontRef idx="minor"/>
                        </wps:style>
                        <wps:bodyPr/>
                      </wps:wsp>
                      <wps:wsp>
                        <wps:cNvSpPr/>
                        <wps:spPr>
                          <a:xfrm flipH="1">
                            <a:off x="3246120" y="1372320"/>
                            <a:ext cx="5104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txBox="1"/>
                        <wps:spPr>
                          <a:xfrm>
                            <a:off x="3246120" y="114228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Update</w:t>
                              </w:r>
                            </w:p>
                          </w:txbxContent>
                        </wps:txbx>
                        <wps:bodyPr wrap="square">
                          <a:noAutofit/>
                        </wps:bodyPr>
                      </wps:wsp>
                    </wpg:wgp>
                  </a:graphicData>
                </a:graphic>
              </wp:anchor>
            </w:drawing>
          </mc:Choice>
          <mc:Fallback>
            <w:pict>
              <v:group id="shape_0" style="position:absolute;margin-left:-1.15pt;margin-top:58.95pt;width:504pt;height:312.5pt" coordorigin="-23,1179" coordsize="10080,6250">
                <v:rect id="shape_0" stroked="f" style="position:absolute;left:-23;top:1179;width:10079;height:6249">
                  <w10:wrap type="none"/>
                  <v:fill o:detectmouseclick="t" on="false"/>
                  <v:stroke color="#3465a4" joinstyle="round" endcap="flat"/>
                </v:rect>
                <v:line id="shape_0" from="535,1979" to="535,7298" stroked="t" style="position:absolute">
                  <v:stroke color="blue" weight="1440" joinstyle="miter" endcap="flat"/>
                  <v:fill o:detectmouseclick="t" on="false"/>
                </v:line>
                <v:line id="shape_0" from="2548,1979" to="2548,7268" stroked="t" style="position:absolute">
                  <v:stroke color="blue" weight="1440" joinstyle="miter" endcap="flat"/>
                  <v:fill o:detectmouseclick="t" on="false"/>
                </v:line>
                <v:line id="shape_0" from="7248,1979" to="7248,7218" stroked="t" style="position:absolute">
                  <v:stroke color="blue" weight="1440" joinstyle="miter" endcap="flat"/>
                  <v:fill o:detectmouseclick="t" on="false"/>
                </v:line>
                <v:line id="shape_0" from="535,3404" to="2544,3404" stroked="t" style="position:absolute">
                  <v:stroke color="blue" weight="1440" endarrow="block" endarrowwidth="medium" endarrowlength="medium" joinstyle="miter" endcap="flat"/>
                  <v:fill o:detectmouseclick="t" on="false"/>
                </v:line>
                <v:line id="shape_0" from="2543,6397" to="8508,6397" stroked="t" style="position:absolute;flip:y">
                  <v:stroke color="blue" weight="1440" endarrow="block" endarrowwidth="medium" endarrowlength="medium" joinstyle="miter" endcap="flat"/>
                  <v:fill o:detectmouseclick="t" on="false"/>
                </v:line>
                <v:shape id="shape_0" stroked="f" style="position:absolute;left:2316;top:1592;width:1440;height:356"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2568;top:6039;width:2520;height:35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xml:space="preserve">. Registration </w:t>
                        </w:r>
                        <w:r>
                          <w:rPr>
                            <w:kern w:val="2"/>
                            <w:sz w:val="20"/>
                            <w:szCs w:val="20"/>
                            <w:rFonts w:ascii="Times New Roman" w:hAnsi="Times New Roman" w:eastAsia="宋体;SimSun" w:cs="Times New Roman"/>
                            <w:color w:val="auto"/>
                            <w:lang w:val="en-GB" w:bidi="ar-SA" w:eastAsia="zh-CN"/>
                          </w:rPr>
                          <w:t>r</w:t>
                        </w:r>
                        <w:r>
                          <w:rPr>
                            <w:kern w:val="2"/>
                            <w:sz w:val="20"/>
                            <w:szCs w:val="20"/>
                            <w:rFonts w:ascii="Times New Roman" w:hAnsi="Times New Roman" w:eastAsia="宋体;SimSun" w:cs="Times New Roman"/>
                            <w:color w:val="auto"/>
                            <w:lang w:val="en-GB" w:bidi="ar-SA"/>
                          </w:rPr>
                          <w:t>equest</w:t>
                        </w:r>
                      </w:p>
                    </w:txbxContent>
                  </v:textbox>
                  <w10:wrap type="square"/>
                  <v:fill o:detectmouseclick="t" on="false"/>
                  <v:stroke color="#3465a4" joinstyle="round" endcap="flat"/>
                </v:shape>
                <v:shape id="shape_0" stroked="f" style="position:absolute;left:5565;top:1593;width:710;height:33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line id="shape_0" from="5917,1964" to="5917,1964" stroked="t" style="position:absolute">
                  <v:stroke color="blue" weight="1440" joinstyle="miter" endcap="flat"/>
                  <v:fill o:detectmouseclick="t" on="false"/>
                </v:line>
                <v:line id="shape_0" from="2560,5399" to="5088,5399" stroked="t" style="position:absolute">
                  <v:stroke color="blue" weight="1440" endarrow="block" endarrowwidth="medium" endarrowlength="medium" joinstyle="miter" endcap="flat"/>
                  <v:fill o:detectmouseclick="t" on="false"/>
                </v:line>
                <v:line id="shape_0" from="2569,5939" to="5088,5939" stroked="t" style="position:absolute;flip:x">
                  <v:stroke color="blue" weight="1440" endarrow="block" endarrowwidth="medium" endarrowlength="medium" joinstyle="miter" endcap="flat"/>
                  <v:fill o:detectmouseclick="t" on="false"/>
                </v:line>
                <v:shape id="shape_0" stroked="f" style="position:absolute;left:415;top:2978;width:1541;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Registration </w:t>
                        </w:r>
                      </w:p>
                    </w:txbxContent>
                  </v:textbox>
                  <w10:wrap type="square"/>
                  <v:fill o:detectmouseclick="t" on="false"/>
                  <v:stroke color="#3465a4" joinstyle="round" endcap="flat"/>
                </v:shape>
                <v:shape id="shape_0" stroked="f" style="position:absolute;left:2569;top:4958;width:2519;height:352"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569;top:5548;width:2519;height:390"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shape id="shape_0" stroked="f" style="position:absolute;left:337;top:1539;width:759;height:457"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fillcolor="white" stroked="t" style="position:absolute;left:1417;top:4419;width:2159;height:539"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Construct</w:t>
                        </w:r>
                      </w:p>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domain name</w:t>
                        </w:r>
                      </w:p>
                    </w:txbxContent>
                  </v:textbox>
                  <w10:wrap type="square"/>
                  <v:fill o:detectmouseclick="t" type="solid" color2="black"/>
                  <v:stroke color="black" weight="9360" dashstyle="dash" joinstyle="miter" endcap="flat"/>
                </v:shape>
                <v:shape id="shape_0" stroked="f" style="position:absolute;left:6456;top:1593;width:1230;height:35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999;top:1573;width:710;height:33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4279,1984" to="4279,7273" stroked="t" style="position:absolute">
                  <v:stroke color="blue" weight="1440" joinstyle="miter" endcap="flat"/>
                  <v:fill o:detectmouseclick="t" on="false"/>
                </v:line>
                <v:line id="shape_0" from="2565,3629" to="4295,3629" stroked="t" style="position:absolute;flip:y">
                  <v:stroke color="blue" weight="1440" endarrow="block" endarrowwidth="medium" endarrowlength="medium" joinstyle="miter" endcap="flat"/>
                  <v:fill o:detectmouseclick="t" on="false"/>
                </v:line>
                <v:shape id="shape_0" stroked="f" style="position:absolute;left:2465;top:3303;width:1291;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Cx Query</w:t>
                        </w:r>
                      </w:p>
                    </w:txbxContent>
                  </v:textbox>
                  <w10:wrap type="square"/>
                  <v:fill o:detectmouseclick="t" on="false"/>
                  <v:stroke color="#3465a4" joinstyle="round" endcap="flat"/>
                </v:shape>
                <v:line id="shape_0" from="2543,4058" to="4284,4058" stroked="t" style="position:absolute;flip:x">
                  <v:stroke color="blue" weight="1440" endarrow="block" endarrowwidth="medium" endarrowlength="medium" joinstyle="miter" endcap="flat"/>
                  <v:fill o:detectmouseclick="t" on="false"/>
                </v:line>
                <v:shape id="shape_0" stroked="f" style="position:absolute;left:2475;top:3713;width:1821;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Cx Response</w:t>
                        </w:r>
                      </w:p>
                    </w:txbxContent>
                  </v:textbox>
                  <w10:wrap type="square"/>
                  <v:fill o:detectmouseclick="t" on="false"/>
                  <v:stroke color="#3465a4" joinstyle="round" endcap="flat"/>
                </v:shape>
                <v:shape id="shape_0" fillcolor="white" stroked="t" style="position:absolute;left:337;top:6605;width:7739;height:387"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v:textbox>
                  <w10:wrap type="square"/>
                  <v:fill o:detectmouseclick="t" type="solid" color2="black"/>
                  <v:stroke color="black" weight="9360" joinstyle="miter" endcap="flat"/>
                </v:shape>
                <v:line id="shape_0" from="8508,1964" to="8508,7203" stroked="t" style="position:absolute">
                  <v:stroke color="blue" weight="1440" joinstyle="miter" endcap="flat"/>
                  <v:fill o:detectmouseclick="t" on="false"/>
                </v:line>
                <v:shape id="shape_0" stroked="f" style="position:absolute;left:7716;top:1604;width:1230;height:35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5917,2259" to="7248,2259" stroked="t" style="position:absolute;flip:x">
                  <v:stroke color="blue" weight="1440" dashstyle="longdash" startarrow="block" endarrow="block" startarrowwidth="medium" startarrowlength="medium" endarrowwidth="medium" endarrowlength="medium" joinstyle="miter" endcap="flat"/>
                  <v:fill o:detectmouseclick="t" on="false"/>
                </v:line>
                <v:line id="shape_0" from="5917,2619" to="8508,2619" stroked="t" style="position:absolute;flip:x">
                  <v:stroke color="blue" weight="1440" dashstyle="longdash" startarrow="block" endarrow="block" startarrowwidth="medium" startarrowlength="medium" endarrowwidth="medium" endarrowlength="medium" joinstyle="miter" endcap="flat"/>
                  <v:fill o:detectmouseclick="t" on="false"/>
                </v:line>
                <v:line id="shape_0" from="5917,2979" to="9696,2979" stroked="t" style="position:absolute;flip:x">
                  <v:stroke color="blue" weight="1440" dashstyle="longdash" startarrow="block" endarrow="block" startarrowwidth="medium" startarrowlength="medium" endarrowwidth="medium" endarrowlength="medium" joinstyle="miter" endcap="flat"/>
                  <v:fill o:detectmouseclick="t" on="false"/>
                </v:line>
                <v:line id="shape_0" from="5900,1959" to="5900,7248" stroked="t" style="position:absolute">
                  <v:stroke color="blue" weight="1440" joinstyle="miter" endcap="flat"/>
                  <v:fill o:detectmouseclick="t" on="false"/>
                </v:line>
                <v:shape id="shape_0" stroked="f" style="position:absolute;left:5917;top:1898;width:197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detection</w:t>
                        </w:r>
                      </w:p>
                    </w:txbxContent>
                  </v:textbox>
                  <w10:wrap type="square"/>
                  <v:fill o:detectmouseclick="t" on="false"/>
                  <v:stroke color="#3465a4" joinstyle="round" endcap="flat"/>
                </v:shape>
                <v:shape id="shape_0" stroked="f" style="position:absolute;left:6277;top:2273;width:197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detection</w:t>
                        </w:r>
                      </w:p>
                    </w:txbxContent>
                  </v:textbox>
                  <w10:wrap type="square"/>
                  <v:fill o:detectmouseclick="t" on="false"/>
                  <v:stroke color="#3465a4" joinstyle="round" endcap="flat"/>
                </v:shape>
                <v:shape id="shape_0" stroked="f" style="position:absolute;left:6817;top:2633;width:197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detection</w:t>
                        </w:r>
                      </w:p>
                    </w:txbxContent>
                  </v:textbox>
                  <w10:wrap type="square"/>
                  <v:fill o:detectmouseclick="t" on="false"/>
                  <v:stroke color="#3465a4" joinstyle="round" endcap="flat"/>
                </v:shape>
                <v:line id="shape_0" from="9711,1964" to="9711,7203" stroked="t" style="position:absolute">
                  <v:stroke color="blue" weight="1440" joinstyle="miter" endcap="flat"/>
                  <v:fill o:detectmouseclick="t" on="false"/>
                </v:line>
                <v:shape id="shape_0" stroked="f" style="position:absolute;left:8802;top:1604;width:1230;height:359" type="shapetype_202">
                  <v:textbo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-3</w:t>
                        </w:r>
                      </w:p>
                    </w:txbxContent>
                  </v:textbox>
                  <w10:wrap type="square"/>
                  <v:fill o:detectmouseclick="t" on="false"/>
                  <v:stroke color="#3465a4" joinstyle="round" endcap="flat"/>
                </v:shape>
                <v:shape id="shape_0" stroked="f" style="position:absolute;left:4754;top:1593;width:710;height:339"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fr-FR" w:bidi="ar-SA"/>
                          </w:rPr>
                          <w:t>DNS</w:t>
                        </w:r>
                      </w:p>
                    </w:txbxContent>
                  </v:textbox>
                  <w10:wrap type="square"/>
                  <v:fill o:detectmouseclick="t" on="false"/>
                  <v:stroke color="#3465a4" joinstyle="round" endcap="flat"/>
                </v:shape>
                <v:line id="shape_0" from="5089,1959" to="5089,7248" stroked="t" style="position:absolute">
                  <v:stroke color="blue" weight="1440" joinstyle="miter" endcap="flat"/>
                  <v:fill o:detectmouseclick="t" on="false"/>
                </v:line>
                <v:line id="shape_0" from="5089,3340" to="5892,3340" stroked="t" style="position:absolute;flip:x">
                  <v:stroke color="blue" weight="1440" dashstyle="longdash" startarrow="block" endarrow="block" startarrowwidth="medium" startarrowlength="medium" endarrowwidth="medium" endarrowlength="medium" joinstyle="miter" endcap="flat"/>
                  <v:fill o:detectmouseclick="t" on="false"/>
                </v:line>
                <v:shape id="shape_0" stroked="f" style="position:absolute;left:5089;top:2978;width:1799;height:344"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Update</w:t>
                        </w:r>
                      </w:p>
                    </w:txbxContent>
                  </v:textbox>
                  <w10:wrap type="square"/>
                  <v:fill o:detectmouseclick="t" on="false"/>
                  <v:stroke color="#3465a4" joinstyle="round" endcap="flat"/>
                </v:shape>
              </v:group>
            </w:pict>
          </mc:Fallback>
        </mc:AlternateContent>
      </w:r>
      <w:r>
        <w:rPr/>
        <w:t>F</w:t>
      </w:r>
      <w:r>
        <w:rPr/>
        <w:t xml:space="preserve">ig </w:t>
      </w:r>
      <w:r>
        <w:rPr>
          <w:lang w:eastAsia="zh-CN"/>
        </w:rPr>
        <w:t>6.1</w:t>
      </w:r>
      <w:r>
        <w:rPr/>
        <w:t>-</w:t>
      </w:r>
      <w:r>
        <w:rPr>
          <w:lang w:eastAsia="zh-CN"/>
        </w:rPr>
        <w:t>4</w:t>
      </w:r>
      <w:r>
        <w:rPr/>
        <w:t xml:space="preserve"> shows </w:t>
      </w:r>
      <w:r>
        <w:rPr/>
        <w:t>an</w:t>
      </w:r>
      <w:r>
        <w:rPr/>
        <w:t xml:space="preserve"> information flow where a</w:t>
      </w:r>
      <w:r>
        <w:rPr>
          <w:lang w:eastAsia="zh-CN"/>
        </w:rPr>
        <w:t xml:space="preserve"> relatively low-load S-CSCF</w:t>
      </w:r>
      <w:r>
        <w:rPr/>
        <w:t xml:space="preserve"> is </w:t>
      </w:r>
      <w:r>
        <w:rPr>
          <w:lang w:eastAsia="zh-CN"/>
        </w:rPr>
        <w:t xml:space="preserve">selected </w:t>
      </w:r>
      <w:r>
        <w:rPr/>
        <w:t xml:space="preserve">during IMS </w:t>
      </w:r>
      <w:r>
        <w:rPr>
          <w:lang w:eastAsia="zh-CN"/>
        </w:rPr>
        <w:t xml:space="preserve">initial </w:t>
      </w:r>
      <w:r>
        <w:rPr/>
        <w:t>registration.</w:t>
      </w:r>
    </w:p>
    <w:p>
      <w:pPr>
        <w:pStyle w:val="Normal"/>
        <w:rPr>
          <w:lang w:eastAsia="zh-CN"/>
        </w:rPr>
      </w:pPr>
      <w:r>
        <w:rPr>
          <w:lang w:eastAsia="zh-CN"/>
        </w:rPr>
      </w:r>
    </w:p>
    <w:p>
      <w:pPr>
        <w:pStyle w:val="Normal"/>
        <w:jc w:val="center"/>
        <w:rPr/>
      </w:pPr>
      <w:r>
        <w:rPr>
          <w:lang w:val="en-US" w:eastAsia="en-US"/>
        </w:rPr>
        <w:t xml:space="preserve">Fig </w:t>
      </w:r>
      <w:r>
        <w:rPr>
          <w:lang w:val="en-US" w:eastAsia="en-US"/>
        </w:rPr>
        <w:t>6.1</w:t>
      </w:r>
      <w:r>
        <w:rPr>
          <w:lang w:val="en-US" w:eastAsia="en-US"/>
        </w:rPr>
        <w:t>-</w:t>
      </w:r>
      <w:r>
        <w:rPr>
          <w:lang w:val="en-US" w:eastAsia="en-US"/>
        </w:rPr>
        <w:t xml:space="preserve">4: Information flow for S-CSCF Load Balancing at </w:t>
      </w:r>
      <w:r>
        <w:rPr>
          <w:lang w:val="en-US" w:eastAsia="en-US"/>
        </w:rPr>
        <w:t>initial</w:t>
      </w:r>
      <w:r>
        <w:rPr>
          <w:lang w:val="en-US" w:eastAsia="en-US"/>
        </w:rPr>
        <w:t xml:space="preserve"> registration</w:t>
      </w:r>
    </w:p>
    <w:p>
      <w:pPr>
        <w:pStyle w:val="Normal"/>
        <w:jc w:val="center"/>
        <w:rPr>
          <w:b/>
          <w:b/>
          <w:bCs/>
          <w:lang w:val="en-US" w:eastAsia="zh-CN"/>
        </w:rPr>
      </w:pPr>
      <w:r>
        <w:rPr>
          <w:b/>
          <w:bCs/>
          <w:lang w:val="en-US" w:eastAsia="zh-CN"/>
        </w:rPr>
      </w:r>
    </w:p>
    <w:p>
      <w:pPr>
        <w:pStyle w:val="FP"/>
        <w:numPr>
          <w:ilvl w:val="0"/>
          <w:numId w:val="19"/>
        </w:numPr>
        <w:overflowPunct w:val="false"/>
        <w:autoSpaceDE w:val="false"/>
        <w:spacing w:before="0" w:after="180"/>
        <w:jc w:val="both"/>
        <w:textAlignment w:val="baseline"/>
        <w:rPr>
          <w:lang w:val="en-US" w:eastAsia="en-US"/>
        </w:rPr>
      </w:pPr>
      <w:r>
        <w:rPr>
          <w:lang w:val="en-US" w:eastAsia="en-US"/>
        </w:rPr>
        <w:t>The LDF interacts with the S-CSCFs in the same domain to obtain load information of S-CSCFs</w:t>
      </w:r>
      <w:r>
        <w:rPr>
          <w:lang w:val="en-US" w:eastAsia="en-US"/>
        </w:rPr>
        <w:t>, and updates the DNS accordingly</w:t>
      </w:r>
      <w:r>
        <w:rPr>
          <w:lang w:val="en-US" w:eastAsia="en-US"/>
        </w:rPr>
        <w:t xml:space="preserve">.. </w:t>
      </w:r>
      <w:r>
        <w:rPr>
          <w:lang w:val="en-US" w:eastAsia="en-US"/>
        </w:rPr>
        <w:t>This is achieved either by querying each S-CSCF, or by collecting information reported by the S</w:t>
        <w:noBreakHyphen/>
        <w:t>CSCFs</w:t>
      </w:r>
      <w:r>
        <w:rPr>
          <w:lang w:val="en-US" w:eastAsia="en-US"/>
        </w:rPr>
        <w:t>.</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receives a </w:t>
      </w:r>
      <w:r>
        <w:rPr>
          <w:lang w:val="en-US" w:eastAsia="en-US"/>
        </w:rPr>
        <w:t xml:space="preserve">IMS </w:t>
      </w:r>
      <w:r>
        <w:rPr>
          <w:lang w:val="en-US" w:eastAsia="en-US"/>
        </w:rPr>
        <w:t>r</w:t>
      </w:r>
      <w:r>
        <w:rPr>
          <w:lang w:val="en-US" w:eastAsia="en-US"/>
        </w:rPr>
        <w:t>egistration request</w:t>
      </w:r>
      <w:r>
        <w:rPr>
          <w:lang w:val="en-US" w:eastAsia="en-US"/>
        </w:rPr>
        <w:t xml:space="preserve"> from a UE.</w:t>
      </w:r>
    </w:p>
    <w:p>
      <w:pPr>
        <w:pStyle w:val="FP"/>
        <w:numPr>
          <w:ilvl w:val="0"/>
          <w:numId w:val="19"/>
        </w:numPr>
        <w:overflowPunct w:val="false"/>
        <w:autoSpaceDE w:val="false"/>
        <w:spacing w:before="0" w:after="180"/>
        <w:jc w:val="both"/>
        <w:textAlignment w:val="baseline"/>
        <w:rPr>
          <w:lang w:val="en-US" w:eastAsia="en-US"/>
        </w:rPr>
      </w:pPr>
      <w:r>
        <w:rPr>
          <w:lang w:eastAsia="zh-CN"/>
        </w:rPr>
        <w:t xml:space="preserve">The </w:t>
      </w:r>
      <w:r>
        <w:rPr/>
        <w:t>I</w:t>
        <w:noBreakHyphen/>
        <w:t>CSCF send</w:t>
      </w:r>
      <w:r>
        <w:rPr>
          <w:lang w:eastAsia="zh-CN"/>
        </w:rPr>
        <w:t>s</w:t>
      </w:r>
      <w:r>
        <w:rPr/>
        <w:t xml:space="preserve"> the Cx</w:t>
      </w:r>
      <w:r>
        <w:rPr>
          <w:lang w:eastAsia="zh-CN"/>
        </w:rPr>
        <w:t xml:space="preserve"> q</w:t>
      </w:r>
      <w:r>
        <w:rPr/>
        <w:t>uery to the HSS</w:t>
      </w:r>
      <w:r>
        <w:rPr>
          <w:lang w:eastAsia="zh-CN"/>
        </w:rPr>
        <w:t xml:space="preserve"> to find an </w:t>
      </w:r>
      <w:r>
        <w:rPr>
          <w:lang w:eastAsia="zh-CN"/>
        </w:rPr>
        <w:t>appropriate</w:t>
      </w:r>
      <w:r>
        <w:rPr>
          <w:lang w:eastAsia="zh-CN"/>
        </w:rPr>
        <w:t xml:space="preserve"> S-CSCF.</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receives a Cx response, which contains the </w:t>
      </w:r>
      <w:r>
        <w:rPr>
          <w:lang w:eastAsia="zh-CN"/>
        </w:rPr>
        <w:t>server capabilities, from HSS if no S-CSCF is assigned to the user.</w:t>
      </w:r>
    </w:p>
    <w:p>
      <w:pPr>
        <w:pStyle w:val="FP"/>
        <w:numPr>
          <w:ilvl w:val="0"/>
          <w:numId w:val="19"/>
        </w:numPr>
        <w:overflowPunct w:val="false"/>
        <w:autoSpaceDE w:val="false"/>
        <w:spacing w:before="0" w:after="180"/>
        <w:jc w:val="both"/>
        <w:textAlignment w:val="baseline"/>
        <w:rPr>
          <w:rFonts w:eastAsia="Times New Roman"/>
          <w:lang w:val="en-US" w:eastAsia="en-US"/>
        </w:rPr>
      </w:pPr>
      <w:r>
        <w:rPr>
          <w:lang w:val="en-US" w:eastAsia="en-US"/>
        </w:rPr>
        <w:t>In the case where Cx response contains server capabilities, the I-CSCF constructs a</w:t>
      </w:r>
      <w:r>
        <w:rPr>
          <w:lang w:val="en-US" w:eastAsia="en-US"/>
        </w:rPr>
        <w:t xml:space="preserve"> domain name from these capabilities, using a deterministic algorithm and local configuration.</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w:t>
      </w:r>
      <w:r>
        <w:rPr>
          <w:lang w:val="en-US" w:eastAsia="en-US"/>
        </w:rPr>
        <w:t>performs a DNS query to resolve the domain name constructed at step 5 or the S-CSCF address received by the HSS at step 4</w:t>
      </w:r>
      <w:r>
        <w:rPr>
          <w:lang w:eastAsia="zh-CN"/>
        </w:rPr>
        <w:t>.</w:t>
      </w:r>
    </w:p>
    <w:p>
      <w:pPr>
        <w:pStyle w:val="FP"/>
        <w:numPr>
          <w:ilvl w:val="0"/>
          <w:numId w:val="19"/>
        </w:numPr>
        <w:overflowPunct w:val="false"/>
        <w:autoSpaceDE w:val="false"/>
        <w:spacing w:before="0" w:after="180"/>
        <w:jc w:val="both"/>
        <w:textAlignment w:val="baseline"/>
        <w:rPr>
          <w:rFonts w:eastAsia="Times New Roman"/>
          <w:lang w:val="en-US" w:eastAsia="en-US"/>
        </w:rPr>
      </w:pPr>
      <w:r>
        <w:rPr>
          <w:lang w:val="en-US" w:eastAsia="en-US"/>
        </w:rPr>
        <w:t xml:space="preserve">The I-CSCF receives a response </w:t>
      </w:r>
      <w:r>
        <w:rPr>
          <w:lang w:val="en-US" w:eastAsia="en-US"/>
        </w:rPr>
        <w:t>containing address(es) of</w:t>
      </w:r>
      <w:r>
        <w:rPr>
          <w:lang w:val="en-US" w:eastAsia="en-US"/>
        </w:rPr>
        <w:t xml:space="preserve"> preferable S-CSCFs from the LDF.</w:t>
      </w:r>
    </w:p>
    <w:p>
      <w:pPr>
        <w:pStyle w:val="FP"/>
        <w:numPr>
          <w:ilvl w:val="0"/>
          <w:numId w:val="19"/>
        </w:numPr>
        <w:overflowPunct w:val="false"/>
        <w:autoSpaceDE w:val="false"/>
        <w:spacing w:before="0" w:after="180"/>
        <w:jc w:val="both"/>
        <w:textAlignment w:val="baseline"/>
        <w:rPr>
          <w:lang w:val="en-US" w:eastAsia="en-US"/>
        </w:rPr>
      </w:pPr>
      <w:r>
        <w:rPr>
          <w:lang w:val="en-US" w:eastAsia="en-US"/>
        </w:rPr>
        <w:t xml:space="preserve">The I-CSCF sends the </w:t>
      </w:r>
      <w:r>
        <w:rPr>
          <w:lang w:val="en-US" w:eastAsia="en-US"/>
        </w:rPr>
        <w:t xml:space="preserve">IMS </w:t>
      </w:r>
      <w:r>
        <w:rPr>
          <w:lang w:val="en-US" w:eastAsia="en-US"/>
        </w:rPr>
        <w:t>r</w:t>
      </w:r>
      <w:r>
        <w:rPr>
          <w:lang w:val="en-US" w:eastAsia="en-US"/>
        </w:rPr>
        <w:t>egistration request</w:t>
      </w:r>
      <w:r>
        <w:rPr>
          <w:lang w:val="en-US" w:eastAsia="en-US"/>
        </w:rPr>
        <w:t xml:space="preserve"> to the S-CSCF.</w:t>
      </w:r>
    </w:p>
    <w:p>
      <w:pPr>
        <w:pStyle w:val="Heading4"/>
        <w:overflowPunct w:val="false"/>
        <w:autoSpaceDE w:val="false"/>
        <w:bidi w:val="0"/>
        <w:ind w:start="1418" w:hanging="1418"/>
        <w:jc w:val="start"/>
        <w:textAlignment w:val="baseline"/>
        <w:rPr/>
      </w:pPr>
      <w:bookmarkStart w:id="80" w:name="__RefHeading___Toc307227679"/>
      <w:bookmarkEnd w:id="80"/>
      <w:r>
        <w:rPr>
          <w:lang w:val="en-US" w:eastAsia="en-US"/>
        </w:rPr>
        <w:t>6.1.1.4</w:t>
      </w:r>
      <w:r>
        <w:rPr>
          <w:lang w:val="en-US" w:eastAsia="en-US"/>
        </w:rPr>
        <w:tab/>
      </w:r>
      <w:r>
        <w:rPr>
          <w:lang w:val="en-US" w:eastAsia="en-US"/>
        </w:rPr>
        <w:t>S-CSCF Load Balancing during re-registration</w:t>
      </w:r>
    </w:p>
    <w:p>
      <w:pPr>
        <w:pStyle w:val="TextBody"/>
        <w:rPr/>
      </w:pPr>
      <w:r>
        <w:rPr/>
        <w:t xml:space="preserve">Fig </w:t>
      </w:r>
      <w:r>
        <w:rPr>
          <w:lang w:eastAsia="zh-CN"/>
        </w:rPr>
        <w:t>6.1</w:t>
      </w:r>
      <w:r>
        <w:rPr/>
        <w:t>-</w:t>
      </w:r>
      <w:r>
        <w:rPr>
          <w:lang w:eastAsia="zh-CN"/>
        </w:rPr>
        <w:t>5</w:t>
      </w:r>
      <w:r>
        <w:rPr/>
        <w:t xml:space="preserve"> shows </w:t>
      </w:r>
      <w:r>
        <w:rPr/>
        <w:t>an</w:t>
      </w:r>
      <w:r>
        <w:rPr/>
        <w:t xml:space="preserve"> information flow where a</w:t>
      </w:r>
      <w:r>
        <w:rPr>
          <w:lang w:eastAsia="zh-CN"/>
        </w:rPr>
        <w:t xml:space="preserve"> more preferable S-CSCF</w:t>
      </w:r>
      <w:r>
        <w:rPr/>
        <w:t xml:space="preserve"> is </w:t>
      </w:r>
      <w:r>
        <w:rPr>
          <w:lang w:eastAsia="zh-CN"/>
        </w:rPr>
        <w:t xml:space="preserve">selected </w:t>
      </w:r>
      <w:r>
        <w:rPr/>
        <w:t xml:space="preserve">during IMS </w:t>
      </w:r>
      <w:r>
        <w:rPr>
          <w:lang w:eastAsia="zh-CN"/>
        </w:rPr>
        <w:t>re-</w:t>
      </w:r>
      <w:r>
        <w:rPr/>
        <w:t>registration.</w:t>
      </w:r>
      <w:r>
        <w:rPr>
          <w:lang w:eastAsia="zh-CN"/>
        </w:rPr>
        <w:t xml:space="preserve"> LDF is involved to offer load information. It</w:t>
      </w:r>
      <w:r>
        <w:rPr>
          <w:lang w:eastAsia="zh-CN"/>
        </w:rPr>
        <w:t>’</w:t>
      </w:r>
      <w:r>
        <w:rPr>
          <w:lang w:eastAsia="zh-CN"/>
        </w:rPr>
        <w:t xml:space="preserve">s assumed that S-CSCF re-selection should not impact service continuity. Thus, S-CSCF re-selection only applies to the registered UEs </w:t>
      </w:r>
      <w:r>
        <w:rPr>
          <w:lang w:eastAsia="zh-CN"/>
        </w:rPr>
        <w:t>without</w:t>
      </w:r>
      <w:r>
        <w:rPr>
          <w:lang w:eastAsia="zh-CN"/>
        </w:rPr>
        <w:t xml:space="preserve"> ongoing services.</w:t>
      </w:r>
    </w:p>
    <w:p>
      <w:pPr>
        <w:pStyle w:val="Normal"/>
        <w:rPr>
          <w:lang w:eastAsia="zh-CN"/>
        </w:rPr>
      </w:pPr>
      <w:r>
        <w:rPr>
          <w:lang w:val="en-US" w:eastAsia="en-US"/>
        </w:rPr>
        <mc:AlternateContent>
          <mc:Choice Requires="wpg">
            <w:drawing>
              <wp:inline distT="0" distB="0" distL="0" distR="0">
                <wp:extent cx="6287135" cy="4284980"/>
                <wp:effectExtent l="0" t="0" r="0" b="0"/>
                <wp:docPr id="22" name=""/>
                <a:graphic xmlns:a="http://schemas.openxmlformats.org/drawingml/2006/main">
                  <a:graphicData uri="http://schemas.microsoft.com/office/word/2010/wordprocessingGroup">
                    <wpg:wgp>
                      <wpg:cNvGrpSpPr/>
                      <wpg:grpSpPr>
                        <a:xfrm>
                          <a:off x="0" y="0"/>
                          <a:ext cx="6286680" cy="4284360"/>
                        </a:xfrm>
                      </wpg:grpSpPr>
                      <wps:wsp>
                        <wps:cNvSpPr/>
                        <wps:nvSpPr>
                          <wps:cNvPr id="32" name="Rectangle 1"/>
                          <wps:cNvSpPr/>
                        </wps:nvSpPr>
                        <wps:spPr>
                          <a:xfrm>
                            <a:off x="0" y="0"/>
                            <a:ext cx="6286680" cy="4284360"/>
                          </a:xfrm>
                          <a:prstGeom prst="rect">
                            <a:avLst/>
                          </a:prstGeom>
                          <a:noFill/>
                          <a:ln>
                            <a:noFill/>
                          </a:ln>
                        </wps:spPr>
                        <wps:bodyPr/>
                      </wps:wsp>
                      <wps:wsp>
                        <wps:cNvSpPr/>
                        <wps:spPr>
                          <a:xfrm flipH="1">
                            <a:off x="2648520" y="491400"/>
                            <a:ext cx="1440" cy="3792960"/>
                          </a:xfrm>
                          <a:prstGeom prst="line">
                            <a:avLst/>
                          </a:prstGeom>
                          <a:ln w="1440">
                            <a:solidFill>
                              <a:srgbClr val="0000ff"/>
                            </a:solidFill>
                            <a:miter/>
                          </a:ln>
                        </wps:spPr>
                        <wps:style>
                          <a:lnRef idx="0"/>
                          <a:fillRef idx="0"/>
                          <a:effectRef idx="0"/>
                          <a:fontRef idx="minor"/>
                        </wps:style>
                        <wps:bodyPr/>
                      </wps:wsp>
                      <wps:wsp>
                        <wps:cNvSpPr/>
                        <wps:spPr>
                          <a:xfrm flipH="1">
                            <a:off x="3512880" y="491400"/>
                            <a:ext cx="1440" cy="3792960"/>
                          </a:xfrm>
                          <a:prstGeom prst="line">
                            <a:avLst/>
                          </a:prstGeom>
                          <a:ln w="1440">
                            <a:solidFill>
                              <a:srgbClr val="0000ff"/>
                            </a:solidFill>
                            <a:miter/>
                          </a:ln>
                        </wps:spPr>
                        <wps:style>
                          <a:lnRef idx="0"/>
                          <a:fillRef idx="0"/>
                          <a:effectRef idx="0"/>
                          <a:fontRef idx="minor"/>
                        </wps:style>
                        <wps:bodyPr/>
                      </wps:wsp>
                      <wps:wsp>
                        <wps:cNvSpPr/>
                        <wps:spPr>
                          <a:xfrm flipH="1">
                            <a:off x="4314240" y="478800"/>
                            <a:ext cx="1440" cy="3792960"/>
                          </a:xfrm>
                          <a:prstGeom prst="line">
                            <a:avLst/>
                          </a:prstGeom>
                          <a:ln w="1440">
                            <a:solidFill>
                              <a:srgbClr val="0000ff"/>
                            </a:solidFill>
                            <a:miter/>
                          </a:ln>
                        </wps:spPr>
                        <wps:style>
                          <a:lnRef idx="0"/>
                          <a:fillRef idx="0"/>
                          <a:effectRef idx="0"/>
                          <a:fontRef idx="minor"/>
                        </wps:style>
                        <wps:bodyPr/>
                      </wps:wsp>
                      <wps:wsp>
                        <wps:cNvSpPr/>
                        <wps:spPr>
                          <a:xfrm flipH="1">
                            <a:off x="5022720" y="489600"/>
                            <a:ext cx="1440" cy="3792960"/>
                          </a:xfrm>
                          <a:prstGeom prst="line">
                            <a:avLst/>
                          </a:prstGeom>
                          <a:ln w="1440">
                            <a:solidFill>
                              <a:srgbClr val="0000ff"/>
                            </a:solidFill>
                            <a:miter/>
                          </a:ln>
                        </wps:spPr>
                        <wps:style>
                          <a:lnRef idx="0"/>
                          <a:fillRef idx="0"/>
                          <a:effectRef idx="0"/>
                          <a:fontRef idx="minor"/>
                        </wps:style>
                        <wps:bodyPr/>
                      </wps:wsp>
                      <wps:wsp>
                        <wps:cNvSpPr/>
                        <wps:spPr>
                          <a:xfrm flipH="1">
                            <a:off x="5700960" y="491400"/>
                            <a:ext cx="1440" cy="3792960"/>
                          </a:xfrm>
                          <a:prstGeom prst="line">
                            <a:avLst/>
                          </a:prstGeom>
                          <a:ln w="1440">
                            <a:solidFill>
                              <a:srgbClr val="0000ff"/>
                            </a:solidFill>
                            <a:miter/>
                          </a:ln>
                        </wps:spPr>
                        <wps:style>
                          <a:lnRef idx="0"/>
                          <a:fillRef idx="0"/>
                          <a:effectRef idx="0"/>
                          <a:fontRef idx="minor"/>
                        </wps:style>
                        <wps:bodyPr/>
                      </wps:wsp>
                      <wps:wsp>
                        <wps:cNvSpPr/>
                        <wps:spPr>
                          <a:xfrm flipH="1">
                            <a:off x="343080" y="491400"/>
                            <a:ext cx="720" cy="3792960"/>
                          </a:xfrm>
                          <a:prstGeom prst="line">
                            <a:avLst/>
                          </a:prstGeom>
                          <a:ln w="1440">
                            <a:solidFill>
                              <a:srgbClr val="0000ff"/>
                            </a:solidFill>
                            <a:miter/>
                          </a:ln>
                        </wps:spPr>
                        <wps:style>
                          <a:lnRef idx="0"/>
                          <a:fillRef idx="0"/>
                          <a:effectRef idx="0"/>
                          <a:fontRef idx="minor"/>
                        </wps:style>
                        <wps:bodyPr/>
                      </wps:wsp>
                      <wps:wsp>
                        <wps:cNvSpPr/>
                        <wps:spPr>
                          <a:xfrm flipH="1">
                            <a:off x="1600200" y="491400"/>
                            <a:ext cx="1440" cy="3792960"/>
                          </a:xfrm>
                          <a:prstGeom prst="line">
                            <a:avLst/>
                          </a:prstGeom>
                          <a:ln w="1440">
                            <a:solidFill>
                              <a:srgbClr val="0000ff"/>
                            </a:solidFill>
                            <a:miter/>
                          </a:ln>
                        </wps:spPr>
                        <wps:style>
                          <a:lnRef idx="0"/>
                          <a:fillRef idx="0"/>
                          <a:effectRef idx="0"/>
                          <a:fontRef idx="minor"/>
                        </wps:style>
                        <wps:bodyPr/>
                      </wps:wsp>
                      <wps:wsp>
                        <wps:cNvSpPr/>
                        <wps:spPr>
                          <a:xfrm>
                            <a:off x="354240" y="1227960"/>
                            <a:ext cx="12762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306080" y="2620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409716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txBox="1"/>
                        <wps:spPr>
                          <a:xfrm>
                            <a:off x="354240" y="1008360"/>
                            <a:ext cx="14324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Re-</w:t>
                              </w:r>
                              <w:r>
                                <w:rPr>
                                  <w:kern w:val="2"/>
                                  <w:sz w:val="20"/>
                                  <w:szCs w:val="20"/>
                                  <w:rFonts w:ascii="Times New Roman" w:hAnsi="Times New Roman" w:eastAsia="宋体;SimSun" w:cs="Times New Roman"/>
                                  <w:color w:val="auto"/>
                                  <w:lang w:val="en-GB" w:bidi="ar-SA"/>
                                </w:rPr>
                                <w:t>Registration</w:t>
                              </w:r>
                            </w:p>
                          </w:txbxContent>
                        </wps:txbx>
                        <wps:bodyPr wrap="square">
                          <a:noAutofit/>
                        </wps:bodyPr>
                      </wps:wsp>
                      <wps:wsp>
                        <wps:cNvSpPr txBox="1"/>
                        <wps:spPr>
                          <a:xfrm>
                            <a:off x="178920" y="252720"/>
                            <a:ext cx="48276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4620240" y="2628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43216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txBox="1"/>
                        <wps:spPr>
                          <a:xfrm>
                            <a:off x="5388120" y="26856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a:off x="1616760" y="2893680"/>
                            <a:ext cx="18961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128960" y="1406520"/>
                            <a:ext cx="2057400" cy="55512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Determine and, if necessary, get capabilities of S-CSCFs</w:t>
                              </w:r>
                            </w:p>
                          </w:txbxContent>
                        </wps:txbx>
                        <wps:bodyPr wrap="square">
                          <a:noAutofit/>
                        </wps:bodyPr>
                      </wps:wsp>
                      <wps:wsp>
                        <wps:cNvSpPr txBox="1"/>
                        <wps:spPr>
                          <a:xfrm>
                            <a:off x="1600200" y="2656080"/>
                            <a:ext cx="191268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617480" y="2999160"/>
                            <a:ext cx="193284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wps:spPr>
                          <a:xfrm>
                            <a:off x="1625040" y="3227760"/>
                            <a:ext cx="188784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685080" y="3342600"/>
                            <a:ext cx="1673280" cy="24624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 Decide to use S-CSCF-1</w:t>
                              </w:r>
                            </w:p>
                          </w:txbxContent>
                        </wps:txbx>
                        <wps:bodyPr wrap="square">
                          <a:noAutofit/>
                        </wps:bodyPr>
                      </wps:wsp>
                      <wps:wsp>
                        <wps:cNvSpPr/>
                        <wps:spPr>
                          <a:xfrm>
                            <a:off x="4006080" y="543600"/>
                            <a:ext cx="2188800" cy="294480"/>
                          </a:xfrm>
                          <a:custGeom>
                            <a:avLst/>
                            <a:gdLst/>
                            <a:ahLst/>
                            <a:rect l="0" t="0" r="r" b="b"/>
                            <a:pathLst>
                              <a:path w="3449" h="466">
                                <a:moveTo>
                                  <a:pt x="173" y="0"/>
                                </a:moveTo>
                                <a:lnTo>
                                  <a:pt x="3274" y="0"/>
                                </a:lnTo>
                                <a:lnTo>
                                  <a:pt x="3448" y="232"/>
                                </a:lnTo>
                                <a:lnTo>
                                  <a:pt x="3274" y="465"/>
                                </a:lnTo>
                                <a:lnTo>
                                  <a:pt x="173" y="465"/>
                                </a:lnTo>
                                <a:lnTo>
                                  <a:pt x="0" y="232"/>
                                </a:lnTo>
                                <a:lnTo>
                                  <a:pt x="173" y="0"/>
                                </a:lnTo>
                              </a:path>
                            </a:pathLst>
                          </a:custGeom>
                          <a:solidFill>
                            <a:srgbClr val="ffffff"/>
                          </a:solidFill>
                          <a:ln w="9360">
                            <a:solidFill>
                              <a:srgbClr val="4f81bd"/>
                            </a:solidFill>
                            <a:prstDash val="dash"/>
                            <a:miter/>
                          </a:ln>
                        </wps:spPr>
                        <wps:style>
                          <a:lnRef idx="0"/>
                          <a:fillRef idx="0"/>
                          <a:effectRef idx="0"/>
                          <a:fontRef idx="minor"/>
                        </wps:style>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txBox="1"/>
                        <wps:spPr>
                          <a:xfrm>
                            <a:off x="332604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wsp>
                        <wps:cNvSpPr txBox="1"/>
                        <wps:spPr>
                          <a:xfrm>
                            <a:off x="228600" y="3750480"/>
                            <a:ext cx="5715000" cy="3798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 xml:space="preserve">8. </w:t>
                              </w:r>
                              <w:r>
                                <w:rPr>
                                  <w:kern w:val="2"/>
                                  <w:sz w:val="20"/>
                                  <w:szCs w:val="20"/>
                                  <w:rFonts w:ascii="Times New Roman" w:hAnsi="Times New Roman" w:eastAsia="宋体;SimSun" w:cs="Times New Roman"/>
                                  <w:color w:val="auto"/>
                                  <w:lang w:bidi="ar-SA" w:val="en-US"/>
                                </w:rPr>
                                <w:t xml:space="preserve"> </w:t>
                              </w:r>
                              <w:r>
                                <w:rPr>
                                  <w:kern w:val="2"/>
                                  <w:sz w:val="20"/>
                                  <w:szCs w:val="20"/>
                                  <w:rFonts w:ascii="Times New Roman" w:hAnsi="Times New Roman" w:eastAsia="宋体;SimSun" w:cs="Times New Roman"/>
                                  <w:color w:val="auto"/>
                                  <w:lang w:bidi="ar-SA" w:val="en-US" w:eastAsia="zh-CN"/>
                                </w:rPr>
                                <w:t>R</w:t>
                              </w:r>
                              <w:r>
                                <w:rPr>
                                  <w:kern w:val="2"/>
                                  <w:sz w:val="20"/>
                                  <w:szCs w:val="20"/>
                                  <w:rFonts w:ascii="Times New Roman" w:hAnsi="Times New Roman" w:eastAsia="宋体;SimSun" w:cs="Times New Roman"/>
                                  <w:color w:val="auto"/>
                                  <w:lang w:bidi="ar-SA" w:val="en-US"/>
                                </w:rPr>
                                <w:t>e-assign</w:t>
                              </w:r>
                              <w:r>
                                <w:rPr>
                                  <w:kern w:val="2"/>
                                  <w:sz w:val="20"/>
                                  <w:szCs w:val="20"/>
                                  <w:rFonts w:ascii="Times New Roman" w:hAnsi="Times New Roman" w:eastAsia="宋体;SimSun" w:cs="Times New Roman"/>
                                  <w:color w:val="auto"/>
                                  <w:lang w:bidi="ar-SA" w:val="en-US" w:eastAsia="zh-CN"/>
                                </w:rPr>
                                <w:t xml:space="preserve"> S-CSCF</w:t>
                              </w:r>
                            </w:p>
                          </w:txbxContent>
                        </wps:txbx>
                        <wps:bodyPr wrap="square">
                          <a:noAutofit/>
                        </wps:bodyPr>
                      </wps:wsp>
                      <wps:wsp>
                        <wps:cNvSpPr txBox="1"/>
                        <wps:spPr>
                          <a:xfrm>
                            <a:off x="3550320" y="85968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513960" y="1079640"/>
                            <a:ext cx="80028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660960" y="2158200"/>
                            <a:ext cx="1697400" cy="40068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Construct domain name</w:t>
                              </w:r>
                            </w:p>
                          </w:txbxContent>
                        </wps:txbx>
                        <wps:bodyPr wrap="square">
                          <a:noAutofit/>
                        </wps:bodyPr>
                      </wps:wsp>
                    </wpg:wgp>
                  </a:graphicData>
                </a:graphic>
              </wp:inline>
            </w:drawing>
          </mc:Choice>
          <mc:Fallback>
            <w:pict>
              <v:group id="shape_0" style="position:absolute;margin-left:0pt;margin-top:0pt;width:495pt;height:337.35pt" coordorigin="0,0" coordsize="9900,6747">
                <v:rect id="shape_0" stroked="f" style="position:absolute;left:0;top:0;width:9899;height:6746;mso-position-horizontal-relative:char">
                  <w10:wrap type="none"/>
                  <v:fill o:detectmouseclick="t" on="false"/>
                  <v:stroke color="#3465a4" joinstyle="round" endcap="flat"/>
                </v:rect>
                <v:line id="shape_0" from="4171,774" to="4172,6746" stroked="t" style="position:absolute;flip:x;mso-position-horizontal-relative:char">
                  <v:stroke color="blue" weight="1440" joinstyle="miter" endcap="flat"/>
                  <v:fill o:detectmouseclick="t" on="false"/>
                </v:line>
                <v:line id="shape_0" from="5532,774" to="5533,6746" stroked="t" style="position:absolute;flip:x;mso-position-horizontal-relative:char">
                  <v:stroke color="blue" weight="1440" joinstyle="miter" endcap="flat"/>
                  <v:fill o:detectmouseclick="t" on="false"/>
                </v:line>
                <v:line id="shape_0" from="6794,754" to="6795,6726" stroked="t" style="position:absolute;flip:x;mso-position-horizontal-relative:char">
                  <v:stroke color="blue" weight="1440" joinstyle="miter" endcap="flat"/>
                  <v:fill o:detectmouseclick="t" on="false"/>
                </v:line>
                <v:line id="shape_0" from="7910,771" to="7911,6743" stroked="t" style="position:absolute;flip:x;mso-position-horizontal-relative:char">
                  <v:stroke color="blue" weight="1440" joinstyle="miter" endcap="flat"/>
                  <v:fill o:detectmouseclick="t" on="false"/>
                </v:line>
                <v:line id="shape_0" from="8978,774" to="8979,6746" stroked="t" style="position:absolute;flip:x;mso-position-horizontal-relative:char">
                  <v:stroke color="blue" weight="1440" joinstyle="miter" endcap="flat"/>
                  <v:fill o:detectmouseclick="t" on="false"/>
                </v:line>
                <v:line id="shape_0" from="540,774" to="540,6746" stroked="t" style="position:absolute;flip:x;mso-position-horizontal-relative:char">
                  <v:stroke color="blue" weight="1440" joinstyle="miter" endcap="flat"/>
                  <v:fill o:detectmouseclick="t" on="false"/>
                </v:line>
                <v:line id="shape_0" from="2520,774" to="2521,6746" stroked="t" style="position:absolute;flip:x;mso-position-horizontal-relative:char">
                  <v:stroke color="blue" weight="1440" joinstyle="miter" endcap="flat"/>
                  <v:fill o:detectmouseclick="t" on="false"/>
                </v:line>
                <v:line id="shape_0" from="558,1934" to="2567,1934" stroked="t" style="position:absolute;mso-position-horizontal-relative:char">
                  <v:stroke color="blue" weight="1440" endarrow="block" endarrowwidth="medium" endarrowlength="medium" joinstyle="miter" endcap="flat"/>
                  <v:fill o:detectmouseclick="t" on="false"/>
                </v:line>
                <v:shape id="shape_0" stroked="f" style="position:absolute;left:2057;top:413;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6452;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shape id="shape_0" stroked="f" style="position:absolute;left:558;top:1588;width:2255;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Re-</w:t>
                        </w:r>
                        <w:r>
                          <w:rPr>
                            <w:kern w:val="2"/>
                            <w:sz w:val="20"/>
                            <w:szCs w:val="20"/>
                            <w:rFonts w:ascii="Times New Roman" w:hAnsi="Times New Roman" w:eastAsia="宋体;SimSun" w:cs="Times New Roman"/>
                            <w:color w:val="auto"/>
                            <w:lang w:val="en-GB" w:bidi="ar-SA"/>
                          </w:rPr>
                          <w:t>Registration</w:t>
                        </w:r>
                      </w:p>
                    </w:txbxContent>
                  </v:textbox>
                  <w10:wrap type="square"/>
                  <v:fill o:detectmouseclick="t" on="false"/>
                  <v:stroke color="#3465a4" joinstyle="round" endcap="flat"/>
                </v:shape>
                <v:shape id="shape_0" stroked="f" style="position:absolute;left:282;top:398;width:759;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stroked="f" style="position:absolute;left:7276;top:414;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830;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shape id="shape_0" stroked="f" style="position:absolute;left:8485;top:423;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2546,4557" to="5531,4557" stroked="t" style="position:absolute;mso-position-horizontal-relative:char">
                  <v:stroke color="blue" weight="1440" endarrow="block" endarrowwidth="medium" endarrowlength="medium" joinstyle="miter" endcap="flat"/>
                  <v:fill o:detectmouseclick="t" on="false"/>
                </v:line>
                <v:shape id="shape_0" fillcolor="white" stroked="t" style="position:absolute;left:1778;top:2215;width:3239;height:873;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Determine and, if necessary, get capabilities of S-CSCFs</w:t>
                        </w:r>
                      </w:p>
                    </w:txbxContent>
                  </v:textbox>
                  <w10:wrap type="square"/>
                  <v:fill o:detectmouseclick="t" type="solid" color2="black"/>
                  <v:stroke color="black" weight="9360" joinstyle="miter" endcap="flat"/>
                </v:shape>
                <v:shape id="shape_0" stroked="f" style="position:absolute;left:2520;top:4183;width:3011;height:35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547;top:4723;width:3043;height:39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line id="shape_0" from="2559,5083" to="5531,5083" stroked="t" style="position:absolute;mso-position-horizontal-relative:char">
                  <v:stroke color="blue" weight="1440" startarrow="block" startarrowwidth="medium" startarrowlength="medium" joinstyle="miter" endcap="flat"/>
                  <v:fill o:detectmouseclick="t" on="false"/>
                </v:line>
                <v:shape id="shape_0" fillcolor="white" stroked="t" style="position:absolute;left:1079;top:5264;width:2634;height:38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 Decide to use S-CSCF-1</w:t>
                        </w:r>
                      </w:p>
                    </w:txbxContent>
                  </v:textbox>
                  <w10:wrap type="square"/>
                  <v:fill o:detectmouseclick="t" type="solid" color2="black"/>
                  <v:stroke color="black" weight="9360" joinstyle="miter" endcap="flat"/>
                </v:shape>
                <v:shapetype id="shapetype_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fillcolor="white" stroked="t" style="position:absolute;left:6309;top:856;width:3446;height:463;mso-position-horizontal-relative:char" type="shapetype_9">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dashstyle="dash" joinstyle="miter" endcap="flat"/>
                </v:shape>
                <v:shape id="shape_0" stroked="f" style="position:absolute;left:5238;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on="false"/>
                  <v:stroke color="#3465a4" joinstyle="round" endcap="flat"/>
                </v:shape>
                <v:shape id="shape_0" fillcolor="white" stroked="t" style="position:absolute;left:360;top:5906;width:8999;height:59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 xml:space="preserve">8. </w:t>
                        </w:r>
                        <w:r>
                          <w:rPr>
                            <w:kern w:val="2"/>
                            <w:sz w:val="20"/>
                            <w:szCs w:val="20"/>
                            <w:rFonts w:ascii="Times New Roman" w:hAnsi="Times New Roman" w:eastAsia="宋体;SimSun" w:cs="Times New Roman"/>
                            <w:color w:val="auto"/>
                            <w:lang w:bidi="ar-SA" w:val="en-US"/>
                          </w:rPr>
                          <w:t xml:space="preserve"> </w:t>
                        </w:r>
                        <w:r>
                          <w:rPr>
                            <w:kern w:val="2"/>
                            <w:sz w:val="20"/>
                            <w:szCs w:val="20"/>
                            <w:rFonts w:ascii="Times New Roman" w:hAnsi="Times New Roman" w:eastAsia="宋体;SimSun" w:cs="Times New Roman"/>
                            <w:color w:val="auto"/>
                            <w:lang w:bidi="ar-SA" w:val="en-US" w:eastAsia="zh-CN"/>
                          </w:rPr>
                          <w:t>R</w:t>
                        </w:r>
                        <w:r>
                          <w:rPr>
                            <w:kern w:val="2"/>
                            <w:sz w:val="20"/>
                            <w:szCs w:val="20"/>
                            <w:rFonts w:ascii="Times New Roman" w:hAnsi="Times New Roman" w:eastAsia="宋体;SimSun" w:cs="Times New Roman"/>
                            <w:color w:val="auto"/>
                            <w:lang w:bidi="ar-SA" w:val="en-US"/>
                          </w:rPr>
                          <w:t>e-assign</w:t>
                        </w:r>
                        <w:r>
                          <w:rPr>
                            <w:kern w:val="2"/>
                            <w:sz w:val="20"/>
                            <w:szCs w:val="20"/>
                            <w:rFonts w:ascii="Times New Roman" w:hAnsi="Times New Roman" w:eastAsia="宋体;SimSun" w:cs="Times New Roman"/>
                            <w:color w:val="auto"/>
                            <w:lang w:bidi="ar-SA" w:val="en-US" w:eastAsia="zh-CN"/>
                          </w:rPr>
                          <w:t xml:space="preserve"> S-CSCF</w:t>
                        </w:r>
                      </w:p>
                    </w:txbxContent>
                  </v:textbox>
                  <w10:wrap type="square"/>
                  <v:fill o:detectmouseclick="t" type="solid" color2="black"/>
                  <v:stroke color="black" weight="9360" joinstyle="miter" endcap="flat"/>
                </v:shape>
                <v:shape id="shape_0" stroked="f" style="position:absolute;left:5591;top:1354;width:17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5534,1700" to="6793,1700" stroked="t" style="position:absolute;mso-position-horizontal-relative:char">
                  <v:stroke color="blue" weight="1440" startarrow="block" startarrowwidth="medium" startarrowlength="medium" joinstyle="miter" endcap="flat"/>
                  <v:fill o:detectmouseclick="t" on="false"/>
                </v:line>
                <v:shape id="shape_0" fillcolor="white" stroked="t" style="position:absolute;left:1041;top:3399;width:2672;height:63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Construct domain name</w:t>
                        </w:r>
                      </w:p>
                    </w:txbxContent>
                  </v:textbox>
                  <w10:wrap type="square"/>
                  <v:fill o:detectmouseclick="t" type="solid" color2="black"/>
                  <v:stroke color="black" weight="9360" joinstyle="miter" endcap="flat"/>
                </v:shape>
              </v:group>
            </w:pict>
          </mc:Fallback>
        </mc:AlternateContent>
      </w:r>
    </w:p>
    <w:p>
      <w:pPr>
        <w:pStyle w:val="Normal"/>
        <w:jc w:val="center"/>
        <w:rPr>
          <w:b/>
          <w:b/>
          <w:bCs/>
          <w:lang w:eastAsia="zh-CN"/>
        </w:rPr>
      </w:pPr>
      <w:r>
        <w:rPr>
          <w:lang w:val="en-US" w:eastAsia="en-US"/>
        </w:rPr>
        <w:t xml:space="preserve">Fig </w:t>
      </w:r>
      <w:r>
        <w:rPr>
          <w:lang w:val="en-US" w:eastAsia="en-US"/>
        </w:rPr>
        <w:t>6.1</w:t>
      </w:r>
      <w:r>
        <w:rPr>
          <w:lang w:val="en-US" w:eastAsia="en-US"/>
        </w:rPr>
        <w:t>-</w:t>
      </w:r>
      <w:r>
        <w:rPr>
          <w:lang w:val="en-US" w:eastAsia="en-US"/>
        </w:rPr>
        <w:t>5: Infromation flow for S-CSCF load banlacing at re-registration</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eastAsia="en-US"/>
        </w:rPr>
        <w:t>LDF interacts with the S-CSCFs in the same domain to obtain dynamic load information of S-CSCFs, and updates the DNS accordingly.</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eastAsia="en-US"/>
        </w:rPr>
        <w:t xml:space="preserve">I-CSCF receives a </w:t>
      </w:r>
      <w:r>
        <w:rPr>
          <w:lang w:val="en-US" w:eastAsia="en-US"/>
        </w:rPr>
        <w:t xml:space="preserve">IMS </w:t>
      </w:r>
      <w:r>
        <w:rPr>
          <w:lang w:val="en-US" w:eastAsia="en-US"/>
        </w:rPr>
        <w:t>re-r</w:t>
      </w:r>
      <w:r>
        <w:rPr>
          <w:lang w:val="en-US" w:eastAsia="en-US"/>
        </w:rPr>
        <w:t>egistration request</w:t>
      </w:r>
      <w:r>
        <w:rPr>
          <w:lang w:val="en-US" w:eastAsia="en-US"/>
        </w:rPr>
        <w:t xml:space="preserve"> from UE.</w:t>
      </w:r>
    </w:p>
    <w:p>
      <w:pPr>
        <w:pStyle w:val="FP"/>
        <w:numPr>
          <w:ilvl w:val="0"/>
          <w:numId w:val="21"/>
        </w:numPr>
        <w:overflowPunct w:val="false"/>
        <w:autoSpaceDE w:val="false"/>
        <w:spacing w:before="0" w:after="180"/>
        <w:jc w:val="both"/>
        <w:textAlignment w:val="baseline"/>
        <w:rPr/>
      </w:pPr>
      <w:r>
        <w:rPr>
          <w:lang w:eastAsia="zh-CN"/>
        </w:rPr>
        <w:t>I-CSCF d</w:t>
      </w:r>
      <w:r>
        <w:rPr>
          <w:lang w:eastAsia="zh-CN"/>
        </w:rPr>
        <w:t>etermine</w:t>
      </w:r>
      <w:r>
        <w:rPr>
          <w:lang w:eastAsia="zh-CN"/>
        </w:rPr>
        <w:t>s</w:t>
      </w:r>
      <w:r>
        <w:rPr>
          <w:lang w:eastAsia="zh-CN"/>
        </w:rPr>
        <w:t xml:space="preserve"> and, if necessary, get</w:t>
      </w:r>
      <w:r>
        <w:rPr>
          <w:lang w:eastAsia="zh-CN"/>
        </w:rPr>
        <w:t>s</w:t>
      </w:r>
      <w:r>
        <w:rPr>
          <w:lang w:eastAsia="zh-CN"/>
        </w:rPr>
        <w:t xml:space="preserve"> capabilities of S-CSCFs </w:t>
      </w:r>
      <w:r>
        <w:rPr>
          <w:lang w:eastAsia="zh-CN"/>
        </w:rPr>
        <w:t xml:space="preserve">from HSS </w:t>
      </w:r>
      <w:r>
        <w:rPr>
          <w:lang w:eastAsia="zh-CN"/>
        </w:rPr>
        <w:t xml:space="preserve">using step 2-6 of Detection Mechanism 1 (in </w:t>
      </w:r>
      <w:r>
        <w:rPr>
          <w:rFonts w:eastAsia="Times New Roman"/>
          <w:lang w:eastAsia="zh-CN"/>
        </w:rPr>
        <w:t xml:space="preserve">subclause </w:t>
      </w:r>
      <w:r>
        <w:rPr>
          <w:lang w:eastAsia="zh-CN"/>
        </w:rPr>
        <w:t>6.3.1.2</w:t>
      </w:r>
      <w:r>
        <w:rPr>
          <w:lang w:eastAsia="zh-CN"/>
        </w:rPr>
        <w:t xml:space="preserve">) or step 2-5 of Detection Mechanism 2 (in </w:t>
      </w:r>
      <w:r>
        <w:rPr>
          <w:rFonts w:eastAsia="Times New Roman"/>
          <w:lang w:eastAsia="zh-CN"/>
        </w:rPr>
        <w:t xml:space="preserve">subclause </w:t>
      </w:r>
      <w:r>
        <w:rPr>
          <w:lang w:eastAsia="zh-CN"/>
        </w:rPr>
        <w:t>6.3.1.3</w:t>
      </w:r>
      <w:r>
        <w:rPr>
          <w:lang w:eastAsia="zh-CN"/>
        </w:rPr>
        <w:t>)</w:t>
      </w:r>
      <w:r>
        <w:rPr>
          <w:rFonts w:eastAsia="Times New Roman"/>
          <w:lang w:eastAsia="zh-CN"/>
        </w:rPr>
        <w:t xml:space="preserve">. </w:t>
      </w:r>
    </w:p>
    <w:p>
      <w:pPr>
        <w:pStyle w:val="FP"/>
        <w:numPr>
          <w:ilvl w:val="0"/>
          <w:numId w:val="21"/>
        </w:numPr>
        <w:overflowPunct w:val="false"/>
        <w:autoSpaceDE w:val="false"/>
        <w:spacing w:before="0" w:after="180"/>
        <w:jc w:val="both"/>
        <w:textAlignment w:val="baseline"/>
        <w:rPr>
          <w:rFonts w:eastAsia="Times New Roman"/>
          <w:lang w:eastAsia="zh-CN"/>
        </w:rPr>
      </w:pPr>
      <w:r>
        <w:rPr>
          <w:rFonts w:eastAsia="Times New Roman"/>
          <w:lang w:eastAsia="zh-CN"/>
        </w:rPr>
        <w:t>In the case where Cx response contains server capabilities, I-CSCF constructs a</w:t>
      </w:r>
      <w:r>
        <w:rPr>
          <w:rFonts w:eastAsia="Times New Roman"/>
          <w:lang w:eastAsia="zh-CN"/>
        </w:rPr>
        <w:t xml:space="preserve"> domain name from these capabilities, using a deterministic algorithm and local configuration.</w:t>
      </w:r>
    </w:p>
    <w:p>
      <w:pPr>
        <w:pStyle w:val="FP"/>
        <w:numPr>
          <w:ilvl w:val="0"/>
          <w:numId w:val="21"/>
        </w:numPr>
        <w:overflowPunct w:val="false"/>
        <w:autoSpaceDE w:val="false"/>
        <w:spacing w:before="0" w:after="180"/>
        <w:jc w:val="both"/>
        <w:textAlignment w:val="baseline"/>
        <w:rPr/>
      </w:pPr>
      <w:r>
        <w:rPr>
          <w:lang w:eastAsia="zh-CN"/>
        </w:rPr>
        <w:t xml:space="preserve">I-CSCF </w:t>
      </w:r>
      <w:r>
        <w:rPr>
          <w:lang w:eastAsia="zh-CN"/>
        </w:rPr>
        <w:t xml:space="preserve">performs a DNS query to resolve the domain name constructed at step </w:t>
      </w:r>
      <w:r>
        <w:rPr>
          <w:lang w:eastAsia="zh-CN"/>
        </w:rPr>
        <w:t>4</w:t>
      </w:r>
      <w:r>
        <w:rPr>
          <w:lang w:eastAsia="zh-CN"/>
        </w:rPr>
        <w:t xml:space="preserve"> or the S-CSCF address received </w:t>
      </w:r>
      <w:r>
        <w:rPr>
          <w:lang w:eastAsia="zh-CN"/>
        </w:rPr>
        <w:t>from</w:t>
      </w:r>
      <w:r>
        <w:rPr>
          <w:lang w:eastAsia="zh-CN"/>
        </w:rPr>
        <w:t xml:space="preserve"> the HSS at step </w:t>
      </w:r>
      <w:r>
        <w:rPr>
          <w:lang w:eastAsia="zh-CN"/>
        </w:rPr>
        <w:t>3.</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eastAsia="en-US"/>
        </w:rPr>
        <w:t xml:space="preserve">I-CSCF receives a response </w:t>
      </w:r>
      <w:r>
        <w:rPr>
          <w:lang w:val="en-US" w:eastAsia="en-US"/>
        </w:rPr>
        <w:t>containing address(es) of</w:t>
      </w:r>
      <w:r>
        <w:rPr>
          <w:lang w:val="en-US" w:eastAsia="en-US"/>
        </w:rPr>
        <w:t xml:space="preserve"> preferable S-CSCF</w:t>
      </w:r>
      <w:r>
        <w:rPr>
          <w:lang w:val="en-US" w:eastAsia="en-US"/>
        </w:rPr>
        <w:t>(</w:t>
      </w:r>
      <w:r>
        <w:rPr>
          <w:lang w:val="en-US" w:eastAsia="en-US"/>
        </w:rPr>
        <w:t>s</w:t>
      </w:r>
      <w:r>
        <w:rPr>
          <w:lang w:val="en-US" w:eastAsia="en-US"/>
        </w:rPr>
        <w:t>)</w:t>
      </w:r>
      <w:r>
        <w:rPr>
          <w:lang w:val="en-US" w:eastAsia="en-US"/>
        </w:rPr>
        <w:t xml:space="preserve"> from </w:t>
      </w:r>
      <w:r>
        <w:rPr>
          <w:lang w:val="en-US" w:eastAsia="en-US"/>
        </w:rPr>
        <w:t>DNS</w:t>
      </w:r>
      <w:r>
        <w:rPr>
          <w:lang w:val="en-US" w:eastAsia="en-US"/>
        </w:rPr>
        <w:t>.</w:t>
      </w:r>
    </w:p>
    <w:p>
      <w:pPr>
        <w:pStyle w:val="FP"/>
        <w:numPr>
          <w:ilvl w:val="0"/>
          <w:numId w:val="21"/>
        </w:numPr>
        <w:overflowPunct w:val="false"/>
        <w:autoSpaceDE w:val="false"/>
        <w:spacing w:before="0" w:after="180"/>
        <w:jc w:val="both"/>
        <w:textAlignment w:val="baseline"/>
        <w:rPr>
          <w:rFonts w:eastAsia="Times New Roman"/>
          <w:lang w:val="en-US" w:eastAsia="en-US"/>
        </w:rPr>
      </w:pPr>
      <w:r>
        <w:rPr>
          <w:lang w:val="en-US"/>
        </w:rPr>
        <w:t>The I-CSCF calculates the best suited S-CSCF based on the received capabilities</w:t>
      </w:r>
      <w:r>
        <w:rPr>
          <w:lang w:val="en-US" w:eastAsia="zh-CN"/>
        </w:rPr>
        <w:t xml:space="preserve"> and load information</w:t>
      </w:r>
      <w:r>
        <w:rPr>
          <w:lang w:val="en-US"/>
        </w:rPr>
        <w:t>. If the best suited S-CSCF is the currently assigned S-CSCF (S-CSCF 2) or the best suited S-CSCF is currently not available, existing Rel-8 procedure is followed</w:t>
      </w:r>
      <w:r>
        <w:rPr>
          <w:lang w:val="en-US" w:eastAsia="zh-CN"/>
        </w:rPr>
        <w:t xml:space="preserve">. Otherwise, go to Step 8. </w:t>
      </w:r>
    </w:p>
    <w:p>
      <w:pPr>
        <w:pStyle w:val="FP"/>
        <w:numPr>
          <w:ilvl w:val="0"/>
          <w:numId w:val="21"/>
        </w:numPr>
        <w:overflowPunct w:val="false"/>
        <w:autoSpaceDE w:val="false"/>
        <w:spacing w:before="0" w:after="180"/>
        <w:jc w:val="both"/>
        <w:textAlignment w:val="baseline"/>
        <w:rPr>
          <w:lang w:val="en-US" w:eastAsia="en-US"/>
        </w:rPr>
      </w:pPr>
      <w:r>
        <w:rPr>
          <w:lang w:eastAsia="zh-CN"/>
        </w:rPr>
        <w:t>The re-assignment of S-CSCF follows Re-Selection Mechanism 1 (in subclause 6.3.2.2) or Re-Selection Mechanism 2 (in subclause 6.3.2.3)</w:t>
      </w:r>
    </w:p>
    <w:p>
      <w:pPr>
        <w:pStyle w:val="FP"/>
        <w:spacing w:before="0" w:after="180"/>
        <w:ind w:start="284" w:hanging="0"/>
        <w:jc w:val="both"/>
        <w:rPr>
          <w:lang w:val="en-US" w:eastAsia="en-US"/>
        </w:rPr>
      </w:pPr>
      <w:r>
        <w:rPr>
          <w:lang w:val="en-US" w:eastAsia="en-US"/>
        </w:rPr>
      </w:r>
    </w:p>
    <w:p>
      <w:pPr>
        <w:pStyle w:val="Heading4"/>
        <w:overflowPunct w:val="false"/>
        <w:autoSpaceDE w:val="false"/>
        <w:bidi w:val="0"/>
        <w:ind w:start="1418" w:hanging="1418"/>
        <w:jc w:val="start"/>
        <w:textAlignment w:val="baseline"/>
        <w:rPr/>
      </w:pPr>
      <w:bookmarkStart w:id="81" w:name="__RefHeading___Toc307227680"/>
      <w:bookmarkEnd w:id="81"/>
      <w:r>
        <w:rPr>
          <w:lang w:val="en-US" w:eastAsia="en-US"/>
        </w:rPr>
        <w:t>6.1.1.5</w:t>
      </w:r>
      <w:r>
        <w:rPr>
          <w:lang w:val="en-US" w:eastAsia="en-US"/>
        </w:rPr>
        <w:tab/>
      </w:r>
      <w:r>
        <w:rPr>
          <w:lang w:val="en-US" w:eastAsia="en-US"/>
        </w:rPr>
        <w:t>Load Balancing during S-CSCF restoration</w:t>
      </w:r>
    </w:p>
    <w:p>
      <w:pPr>
        <w:pStyle w:val="Heading5"/>
        <w:bidi w:val="0"/>
        <w:ind w:start="1701" w:hanging="1701"/>
        <w:jc w:val="start"/>
        <w:rPr/>
      </w:pPr>
      <w:bookmarkStart w:id="82" w:name="__RefHeading___Toc307227681"/>
      <w:bookmarkEnd w:id="82"/>
      <w:r>
        <w:rPr>
          <w:lang w:eastAsia="zh-CN"/>
        </w:rPr>
        <w:t>6.1.1.5.1</w:t>
      </w:r>
      <w:r>
        <w:rPr>
          <w:lang w:eastAsia="zh-CN"/>
        </w:rPr>
        <w:tab/>
      </w:r>
      <w:r>
        <w:rPr>
          <w:lang w:eastAsia="zh-CN"/>
        </w:rPr>
        <w:t>General</w:t>
      </w:r>
    </w:p>
    <w:p>
      <w:pPr>
        <w:pStyle w:val="Normal"/>
        <w:tabs>
          <w:tab w:val="clear" w:pos="284"/>
          <w:tab w:val="left" w:pos="696" w:leader="none"/>
        </w:tabs>
        <w:rPr/>
      </w:pPr>
      <w:r>
        <w:rPr>
          <w:lang w:eastAsia="zh-CN"/>
        </w:rPr>
        <w:t>Current</w:t>
      </w:r>
      <w:r>
        <w:rPr>
          <w:lang w:eastAsia="zh-CN"/>
        </w:rPr>
        <w:t xml:space="preserve"> solution of S-CSCF system-level restoration proposed by CT4 is based on the reselection of new S-CSCF to take over the load of the failed one. But the solution doesn</w:t>
      </w:r>
      <w:r>
        <w:rPr>
          <w:lang w:eastAsia="zh-CN"/>
        </w:rPr>
        <w:t>’</w:t>
      </w:r>
      <w:r>
        <w:rPr>
          <w:lang w:eastAsia="zh-CN"/>
        </w:rPr>
        <w:t>t consider the dynamic load status of newly selected S-CSCF. Thus, t</w:t>
      </w:r>
      <w:r>
        <w:rPr>
          <w:lang w:eastAsia="zh-CN"/>
        </w:rPr>
        <w:t>he</w:t>
      </w:r>
      <w:r>
        <w:rPr>
          <w:lang w:eastAsia="zh-CN"/>
        </w:rPr>
        <w:t xml:space="preserve"> newly selected S-CSCF may</w:t>
      </w:r>
      <w:r>
        <w:rPr>
          <w:lang w:eastAsia="zh-CN"/>
        </w:rPr>
        <w:t xml:space="preserve"> </w:t>
      </w:r>
      <w:r>
        <w:rPr>
          <w:lang w:eastAsia="zh-CN"/>
        </w:rPr>
        <w:t xml:space="preserve">get overloaded or even </w:t>
      </w:r>
      <w:r>
        <w:rPr>
          <w:lang w:eastAsia="zh-CN"/>
        </w:rPr>
        <w:t>crash</w:t>
      </w:r>
      <w:r>
        <w:rPr>
          <w:lang w:eastAsia="zh-CN"/>
        </w:rPr>
        <w:t xml:space="preserve">ed because of the transferring-in of load from the failed S-CSCF. In order to </w:t>
      </w:r>
      <w:r>
        <w:rPr>
          <w:lang w:eastAsia="zh-CN"/>
        </w:rPr>
        <w:t>solve</w:t>
      </w:r>
      <w:r>
        <w:rPr>
          <w:lang w:eastAsia="zh-CN"/>
        </w:rPr>
        <w:t xml:space="preserve"> this </w:t>
      </w:r>
      <w:r>
        <w:rPr>
          <w:lang w:eastAsia="zh-CN"/>
        </w:rPr>
        <w:t>problem,</w:t>
      </w:r>
      <w:r>
        <w:rPr>
          <w:lang w:eastAsia="zh-CN"/>
        </w:rPr>
        <w:t xml:space="preserve"> LDF can be used to select one or more low-load S-CSCF to share the</w:t>
      </w:r>
      <w:r>
        <w:rPr/>
        <w:t xml:space="preserve"> </w:t>
      </w:r>
      <w:r>
        <w:rPr>
          <w:lang w:eastAsia="zh-CN"/>
        </w:rPr>
        <w:t>redundant</w:t>
      </w:r>
      <w:r>
        <w:rPr>
          <w:lang w:eastAsia="zh-CN"/>
        </w:rPr>
        <w:t xml:space="preserve"> load transferred from the failed S-CSCF.</w:t>
      </w:r>
    </w:p>
    <w:p>
      <w:pPr>
        <w:pStyle w:val="Heading5"/>
        <w:bidi w:val="0"/>
        <w:ind w:start="1701" w:hanging="1701"/>
        <w:jc w:val="start"/>
        <w:rPr>
          <w:lang w:eastAsia="zh-CN"/>
        </w:rPr>
      </w:pPr>
      <w:bookmarkStart w:id="83" w:name="__RefHeading___Toc307227682"/>
      <w:bookmarkEnd w:id="83"/>
      <w:r>
        <w:rPr>
          <w:lang w:eastAsia="zh-CN"/>
        </w:rPr>
        <w:t>6.1.1.5.2</w:t>
      </w:r>
      <w:r>
        <w:rPr>
          <w:lang w:eastAsia="zh-CN"/>
        </w:rPr>
        <w:tab/>
      </w:r>
      <w:r>
        <w:rPr>
          <w:lang w:eastAsia="zh-CN"/>
        </w:rPr>
        <w:t>Load Balancing during S-CSCF r</w:t>
      </w:r>
      <w:r>
        <w:rPr>
          <w:lang w:eastAsia="zh-CN"/>
        </w:rPr>
        <w:t>estoration</w:t>
      </w:r>
      <w:r>
        <w:rPr>
          <w:lang w:eastAsia="zh-CN"/>
        </w:rPr>
        <w:t xml:space="preserve"> (originating procedure)</w:t>
      </w:r>
    </w:p>
    <w:p>
      <w:pPr>
        <w:pStyle w:val="Normal"/>
        <w:rPr/>
      </w:pPr>
      <w:r>
        <w:rPr>
          <w:lang w:eastAsia="zh-CN"/>
        </w:rPr>
        <w:t xml:space="preserve">When a S-CSCF fails, a backup S-CSCF will take the place of the disabled one during an originating procedure as depicted in TS 23.380. That S-CSCF will download user backup data from HSS that helps continue setting up the session. A LDF based Load Balancing mechanism can be used to improve this procedure. </w:t>
      </w:r>
    </w:p>
    <w:p>
      <w:pPr>
        <w:pStyle w:val="Normal"/>
        <w:widowControl w:val="false"/>
        <w:spacing w:before="0" w:after="0"/>
        <w:jc w:val="both"/>
        <w:rPr>
          <w:lang w:eastAsia="zh-CN"/>
        </w:rPr>
      </w:pPr>
      <w:r>
        <w:rPr>
          <w:lang w:val="en-US" w:eastAsia="en-US"/>
        </w:rPr>
        <mc:AlternateContent>
          <mc:Choice Requires="wpg">
            <w:drawing>
              <wp:inline distT="0" distB="0" distL="0" distR="0">
                <wp:extent cx="6401435" cy="6510020"/>
                <wp:effectExtent l="0" t="0" r="0" b="0"/>
                <wp:docPr id="23" name=""/>
                <a:graphic xmlns:a="http://schemas.openxmlformats.org/drawingml/2006/main">
                  <a:graphicData uri="http://schemas.microsoft.com/office/word/2010/wordprocessingGroup">
                    <wpg:wgp>
                      <wpg:cNvGrpSpPr/>
                      <wpg:grpSpPr>
                        <a:xfrm>
                          <a:off x="0" y="0"/>
                          <a:ext cx="6400800" cy="6509520"/>
                        </a:xfrm>
                      </wpg:grpSpPr>
                      <wps:wsp>
                        <wps:cNvSpPr/>
                        <wps:nvSpPr>
                          <wps:cNvPr id="33" name="Rectangle 1"/>
                          <wps:cNvSpPr/>
                        </wps:nvSpPr>
                        <wps:spPr>
                          <a:xfrm>
                            <a:off x="0" y="0"/>
                            <a:ext cx="6400800" cy="6509520"/>
                          </a:xfrm>
                          <a:prstGeom prst="rect">
                            <a:avLst/>
                          </a:prstGeom>
                          <a:noFill/>
                          <a:ln>
                            <a:noFill/>
                          </a:ln>
                        </wps:spPr>
                        <wps:bodyPr/>
                      </wps:wsp>
                      <wps:wsp>
                        <wps:cNvSpPr/>
                        <wps:spPr>
                          <a:xfrm>
                            <a:off x="3191400" y="473040"/>
                            <a:ext cx="15840" cy="5923440"/>
                          </a:xfrm>
                          <a:prstGeom prst="line">
                            <a:avLst/>
                          </a:prstGeom>
                          <a:ln w="1440">
                            <a:solidFill>
                              <a:srgbClr val="0000ff"/>
                            </a:solidFill>
                            <a:miter/>
                          </a:ln>
                        </wps:spPr>
                        <wps:style>
                          <a:lnRef idx="0"/>
                          <a:fillRef idx="0"/>
                          <a:effectRef idx="0"/>
                          <a:fontRef idx="minor"/>
                        </wps:style>
                        <wps:bodyPr/>
                      </wps:wsp>
                      <wps:wsp>
                        <wps:cNvSpPr/>
                        <wps:spPr>
                          <a:xfrm flipH="1">
                            <a:off x="353520" y="507960"/>
                            <a:ext cx="720" cy="5888520"/>
                          </a:xfrm>
                          <a:prstGeom prst="line">
                            <a:avLst/>
                          </a:prstGeom>
                          <a:ln w="1440">
                            <a:solidFill>
                              <a:srgbClr val="0000ff"/>
                            </a:solidFill>
                            <a:miter/>
                          </a:ln>
                        </wps:spPr>
                        <wps:style>
                          <a:lnRef idx="0"/>
                          <a:fillRef idx="0"/>
                          <a:effectRef idx="0"/>
                          <a:fontRef idx="minor"/>
                        </wps:style>
                        <wps:bodyPr/>
                      </wps:wsp>
                      <wps:wsp>
                        <wps:cNvSpPr/>
                        <wps:spPr>
                          <a:xfrm>
                            <a:off x="1866960" y="466200"/>
                            <a:ext cx="1440" cy="5930280"/>
                          </a:xfrm>
                          <a:prstGeom prst="line">
                            <a:avLst/>
                          </a:prstGeom>
                          <a:ln w="1440">
                            <a:solidFill>
                              <a:srgbClr val="0000ff"/>
                            </a:solidFill>
                            <a:miter/>
                          </a:ln>
                        </wps:spPr>
                        <wps:style>
                          <a:lnRef idx="0"/>
                          <a:fillRef idx="0"/>
                          <a:effectRef idx="0"/>
                          <a:fontRef idx="minor"/>
                        </wps:style>
                        <wps:bodyPr/>
                      </wps:wsp>
                      <wps:wsp>
                        <wps:cNvSpPr/>
                        <wps:spPr>
                          <a:xfrm>
                            <a:off x="4617000" y="507960"/>
                            <a:ext cx="720" cy="5888520"/>
                          </a:xfrm>
                          <a:prstGeom prst="line">
                            <a:avLst/>
                          </a:prstGeom>
                          <a:ln w="1440">
                            <a:solidFill>
                              <a:srgbClr val="0000ff"/>
                            </a:solidFill>
                            <a:miter/>
                          </a:ln>
                        </wps:spPr>
                        <wps:style>
                          <a:lnRef idx="0"/>
                          <a:fillRef idx="0"/>
                          <a:effectRef idx="0"/>
                          <a:fontRef idx="minor"/>
                        </wps:style>
                        <wps:bodyPr/>
                      </wps:wsp>
                      <wps:wsp>
                        <wps:cNvSpPr txBox="1"/>
                        <wps:spPr>
                          <a:xfrm>
                            <a:off x="1530360" y="23364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367236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txBox="1"/>
                        <wps:spPr>
                          <a:xfrm>
                            <a:off x="228600" y="228600"/>
                            <a:ext cx="48276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4114080" y="26280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321640" y="25344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flipH="1">
                            <a:off x="2527200" y="466200"/>
                            <a:ext cx="19800" cy="5930280"/>
                          </a:xfrm>
                          <a:prstGeom prst="line">
                            <a:avLst/>
                          </a:prstGeom>
                          <a:ln w="1440">
                            <a:solidFill>
                              <a:srgbClr val="0000ff"/>
                            </a:solidFill>
                            <a:miter/>
                          </a:ln>
                        </wps:spPr>
                        <wps:style>
                          <a:lnRef idx="0"/>
                          <a:fillRef idx="0"/>
                          <a:effectRef idx="0"/>
                          <a:fontRef idx="minor"/>
                        </wps:style>
                        <wps:bodyPr/>
                      </wps:wsp>
                      <wps:wsp>
                        <wps:cNvSpPr/>
                        <wps:spPr>
                          <a:xfrm>
                            <a:off x="5417280" y="498600"/>
                            <a:ext cx="8280" cy="5950440"/>
                          </a:xfrm>
                          <a:prstGeom prst="line">
                            <a:avLst/>
                          </a:prstGeom>
                          <a:ln w="1440">
                            <a:solidFill>
                              <a:srgbClr val="0000ff"/>
                            </a:solidFill>
                            <a:miter/>
                          </a:ln>
                        </wps:spPr>
                        <wps:style>
                          <a:lnRef idx="0"/>
                          <a:fillRef idx="0"/>
                          <a:effectRef idx="0"/>
                          <a:fontRef idx="minor"/>
                        </wps:style>
                        <wps:bodyPr/>
                      </wps:wsp>
                      <wps:wsp>
                        <wps:cNvSpPr txBox="1"/>
                        <wps:spPr>
                          <a:xfrm>
                            <a:off x="5009400" y="26028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flipH="1">
                            <a:off x="3899520" y="478800"/>
                            <a:ext cx="6480" cy="5970240"/>
                          </a:xfrm>
                          <a:prstGeom prst="line">
                            <a:avLst/>
                          </a:prstGeom>
                          <a:ln w="1440">
                            <a:solidFill>
                              <a:srgbClr val="0000ff"/>
                            </a:solidFill>
                            <a:miter/>
                          </a:ln>
                        </wps:spPr>
                        <wps:style>
                          <a:lnRef idx="0"/>
                          <a:fillRef idx="0"/>
                          <a:effectRef idx="0"/>
                          <a:fontRef idx="minor"/>
                        </wps:style>
                        <wps:bodyPr/>
                      </wps:wsp>
                      <wps:wsp>
                        <wps:cNvSpPr/>
                        <wps:spPr>
                          <a:xfrm>
                            <a:off x="4392360" y="1090440"/>
                            <a:ext cx="437400" cy="309960"/>
                          </a:xfrm>
                          <a:custGeom>
                            <a:avLst/>
                            <a:gdLst/>
                            <a:ahLst/>
                            <a:rect l="l" t="t" r="r" b="b"/>
                            <a:pathLst>
                              <a:path w="21494" h="21494">
                                <a:moveTo>
                                  <a:pt x="10901" y="5905"/>
                                </a:moveTo>
                                <a:lnTo>
                                  <a:pt x="8458" y="2399"/>
                                </a:lnTo>
                                <a:lnTo>
                                  <a:pt x="7417" y="6425"/>
                                </a:lnTo>
                                <a:lnTo>
                                  <a:pt x="476" y="2399"/>
                                </a:lnTo>
                                <a:lnTo>
                                  <a:pt x="4732" y="7722"/>
                                </a:lnTo>
                                <a:lnTo>
                                  <a:pt x="106" y="8718"/>
                                </a:lnTo>
                                <a:lnTo>
                                  <a:pt x="3828" y="11880"/>
                                </a:lnTo>
                                <a:lnTo>
                                  <a:pt x="243" y="14689"/>
                                </a:lnTo>
                                <a:lnTo>
                                  <a:pt x="5772" y="14041"/>
                                </a:lnTo>
                                <a:lnTo>
                                  <a:pt x="4868" y="17719"/>
                                </a:lnTo>
                                <a:lnTo>
                                  <a:pt x="7819" y="15730"/>
                                </a:lnTo>
                                <a:lnTo>
                                  <a:pt x="8590" y="21600"/>
                                </a:lnTo>
                                <a:lnTo>
                                  <a:pt x="10637" y="15038"/>
                                </a:lnTo>
                                <a:lnTo>
                                  <a:pt x="13349" y="19840"/>
                                </a:lnTo>
                                <a:lnTo>
                                  <a:pt x="14125" y="14561"/>
                                </a:lnTo>
                                <a:lnTo>
                                  <a:pt x="18248" y="18195"/>
                                </a:lnTo>
                                <a:lnTo>
                                  <a:pt x="16938" y="13044"/>
                                </a:lnTo>
                                <a:lnTo>
                                  <a:pt x="21600" y="13393"/>
                                </a:lnTo>
                                <a:lnTo>
                                  <a:pt x="17710" y="10579"/>
                                </a:lnTo>
                                <a:lnTo>
                                  <a:pt x="21198" y="8242"/>
                                </a:lnTo>
                                <a:lnTo>
                                  <a:pt x="16806" y="7417"/>
                                </a:lnTo>
                                <a:lnTo>
                                  <a:pt x="18482" y="4560"/>
                                </a:lnTo>
                                <a:lnTo>
                                  <a:pt x="14257" y="5429"/>
                                </a:lnTo>
                                <a:lnTo>
                                  <a:pt x="14623" y="106"/>
                                </a:lnTo>
                                <a:lnTo>
                                  <a:pt x="10901" y="5905"/>
                                </a:lnTo>
                                <a:close/>
                              </a:path>
                            </a:pathLst>
                          </a:custGeom>
                          <a:solidFill>
                            <a:srgbClr val="ffffff"/>
                          </a:solidFill>
                          <a:ln w="9360">
                            <a:solidFill>
                              <a:srgbClr val="ff0000"/>
                            </a:solidFill>
                            <a:miter/>
                          </a:ln>
                        </wps:spPr>
                        <wps:style>
                          <a:lnRef idx="0"/>
                          <a:fillRef idx="0"/>
                          <a:effectRef idx="0"/>
                          <a:fontRef idx="minor"/>
                        </wps:style>
                        <wps:bodyPr/>
                      </wps:wsp>
                      <wps:wsp>
                        <wps:cNvSpPr txBox="1"/>
                        <wps:spPr>
                          <a:xfrm>
                            <a:off x="833760" y="245880"/>
                            <a:ext cx="6775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P</w:t>
                              </w:r>
                              <w:r>
                                <w:rPr>
                                  <w:kern w:val="2"/>
                                  <w:sz w:val="20"/>
                                  <w:szCs w:val="20"/>
                                  <w:rFonts w:ascii="Times New Roman" w:hAnsi="Times New Roman" w:eastAsia="宋体;SimSun" w:cs="Times New Roman"/>
                                  <w:color w:val="auto"/>
                                  <w:lang w:val="en-GB" w:bidi="ar-SA"/>
                                </w:rPr>
                                <w:t>-CSCF</w:t>
                              </w:r>
                            </w:p>
                          </w:txbxContent>
                        </wps:txbx>
                        <wps:bodyPr wrap="square">
                          <a:noAutofit/>
                        </wps:bodyPr>
                      </wps:wsp>
                      <wps:wsp>
                        <wps:cNvSpPr/>
                        <wps:spPr>
                          <a:xfrm>
                            <a:off x="1121400" y="419760"/>
                            <a:ext cx="1440" cy="5976720"/>
                          </a:xfrm>
                          <a:prstGeom prst="line">
                            <a:avLst/>
                          </a:prstGeom>
                          <a:ln w="1440">
                            <a:solidFill>
                              <a:srgbClr val="0000ff"/>
                            </a:solidFill>
                            <a:miter/>
                          </a:ln>
                        </wps:spPr>
                        <wps:style>
                          <a:lnRef idx="0"/>
                          <a:fillRef idx="0"/>
                          <a:effectRef idx="0"/>
                          <a:fontRef idx="minor"/>
                        </wps:style>
                        <wps:bodyPr/>
                      </wps:wsp>
                      <wps:wsp>
                        <wps:cNvSpPr/>
                        <wps:spPr>
                          <a:xfrm flipV="1">
                            <a:off x="344880" y="1654200"/>
                            <a:ext cx="7765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65880" y="1383120"/>
                            <a:ext cx="15552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Originating SIP Request</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flipV="1">
                            <a:off x="344880" y="6201360"/>
                            <a:ext cx="5043240" cy="504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917000" y="5981760"/>
                            <a:ext cx="277956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10. Initiate Originating SIP Request again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tIns="0" bIns="0">
                          <a:noAutofit/>
                        </wps:bodyPr>
                      </wps:wsp>
                      <wps:wsp>
                        <wps:cNvSpPr/>
                        <wps:spPr>
                          <a:xfrm>
                            <a:off x="3672720" y="587880"/>
                            <a:ext cx="1963440" cy="302760"/>
                          </a:xfrm>
                          <a:custGeom>
                            <a:avLst/>
                            <a:gdLst/>
                            <a:ahLst/>
                            <a:rect l="0" t="0" r="r" b="b"/>
                            <a:pathLst>
                              <a:path w="3094" h="479">
                                <a:moveTo>
                                  <a:pt x="155" y="0"/>
                                </a:moveTo>
                                <a:lnTo>
                                  <a:pt x="2937" y="0"/>
                                </a:lnTo>
                                <a:lnTo>
                                  <a:pt x="3093" y="239"/>
                                </a:lnTo>
                                <a:lnTo>
                                  <a:pt x="2937" y="478"/>
                                </a:lnTo>
                                <a:lnTo>
                                  <a:pt x="155" y="478"/>
                                </a:lnTo>
                                <a:lnTo>
                                  <a:pt x="0" y="239"/>
                                </a:lnTo>
                                <a:lnTo>
                                  <a:pt x="155"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txBox="1"/>
                        <wps:spPr>
                          <a:xfrm>
                            <a:off x="431640" y="1910160"/>
                            <a:ext cx="1358280" cy="44568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Detect the S-CSCF-1 is not accessible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29880" y="2574360"/>
                            <a:ext cx="2231280" cy="783000"/>
                          </a:xfrm>
                          <a:custGeom>
                            <a:avLst/>
                            <a:gdLst/>
                            <a:ahLst/>
                            <a:rect l="0" t="0" r="r" b="b"/>
                            <a:pathLst>
                              <a:path w="3516" h="1235">
                                <a:moveTo>
                                  <a:pt x="327" y="0"/>
                                </a:moveTo>
                                <a:lnTo>
                                  <a:pt x="3187" y="0"/>
                                </a:lnTo>
                                <a:lnTo>
                                  <a:pt x="3515" y="617"/>
                                </a:lnTo>
                                <a:lnTo>
                                  <a:pt x="3187" y="1234"/>
                                </a:lnTo>
                                <a:lnTo>
                                  <a:pt x="327" y="1234"/>
                                </a:lnTo>
                                <a:lnTo>
                                  <a:pt x="0" y="617"/>
                                </a:lnTo>
                                <a:lnTo>
                                  <a:pt x="327"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P-CSCF returns a special error to UE and restarts a registration following the procedure in TS23.380</w:t>
                              </w:r>
                            </w:p>
                            <w:p>
                              <w:pPr>
                                <w:overflowPunct w:val="false"/>
                                <w:bidi w:val="0"/>
                                <w:spacing w:before="0" w:after="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wps:spPr>
                          <a:xfrm>
                            <a:off x="1580040" y="5513760"/>
                            <a:ext cx="3529440" cy="259200"/>
                          </a:xfrm>
                          <a:custGeom>
                            <a:avLst/>
                            <a:gdLst/>
                            <a:ahLst/>
                            <a:rect l="0" t="0" r="r" b="b"/>
                            <a:pathLst>
                              <a:path w="5560" h="410">
                                <a:moveTo>
                                  <a:pt x="222" y="0"/>
                                </a:moveTo>
                                <a:lnTo>
                                  <a:pt x="5336" y="0"/>
                                </a:lnTo>
                                <a:lnTo>
                                  <a:pt x="5559" y="204"/>
                                </a:lnTo>
                                <a:lnTo>
                                  <a:pt x="5336" y="409"/>
                                </a:lnTo>
                                <a:lnTo>
                                  <a:pt x="222" y="409"/>
                                </a:lnTo>
                                <a:lnTo>
                                  <a:pt x="0" y="204"/>
                                </a:lnTo>
                                <a:lnTo>
                                  <a:pt x="222"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w:t>
                              </w:r>
                              <w:r>
                                <w:rPr>
                                  <w:kern w:val="2"/>
                                  <w:sz w:val="20"/>
                                  <w:szCs w:val="20"/>
                                  <w:rFonts w:ascii="Times New Roman" w:hAnsi="Times New Roman" w:eastAsia="宋体;SimSun" w:cs="Times New Roman"/>
                                  <w:color w:val="auto"/>
                                  <w:lang w:val="en-GB" w:bidi="ar-SA" w:eastAsia="zh-CN"/>
                                </w:rPr>
                                <w:t xml:space="preserve"> Normal registration procedure in TS23.228</w:t>
                              </w:r>
                            </w:p>
                          </w:txbxContent>
                        </wps:txbx>
                        <wps:bodyPr lIns="0" rIns="0" tIns="0" bIns="0">
                          <a:noAutofit/>
                        </wps:bodyPr>
                      </wps:wsp>
                      <wps:wsp>
                        <wps:cNvSpPr txBox="1"/>
                        <wps:spPr>
                          <a:xfrm>
                            <a:off x="2976840" y="25344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wsp>
                        <wps:cNvSpPr txBox="1"/>
                        <wps:spPr>
                          <a:xfrm>
                            <a:off x="3207240" y="85968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171240" y="1079640"/>
                            <a:ext cx="72828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1320840" y="3497760"/>
                            <a:ext cx="1452240" cy="53136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Determine and, if necessary, get capabilities of S-CSCFs</w:t>
                              </w:r>
                            </w:p>
                          </w:txbxContent>
                        </wps:txbx>
                        <wps:bodyPr wrap="square">
                          <a:noAutofit/>
                        </wps:bodyPr>
                      </wps:wsp>
                      <wps:wsp>
                        <wps:cNvSpPr txBox="1"/>
                        <wps:spPr>
                          <a:xfrm>
                            <a:off x="1202040" y="4172040"/>
                            <a:ext cx="1119600" cy="40068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 Construct domain name</w:t>
                              </w:r>
                            </w:p>
                          </w:txbxContent>
                        </wps:txbx>
                        <wps:bodyPr wrap="square">
                          <a:noAutofit/>
                        </wps:bodyPr>
                      </wps:wsp>
                      <wps:wsp>
                        <wps:cNvSpPr txBox="1"/>
                        <wps:spPr>
                          <a:xfrm>
                            <a:off x="1897920" y="4641840"/>
                            <a:ext cx="191268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887840" y="4942800"/>
                            <a:ext cx="106236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wps:spPr>
                          <a:xfrm>
                            <a:off x="1900080" y="4866480"/>
                            <a:ext cx="12618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1908000" y="5200560"/>
                            <a:ext cx="1273680" cy="720"/>
                          </a:xfrm>
                          <a:prstGeom prst="line">
                            <a:avLst/>
                          </a:prstGeom>
                          <a:ln w="1440">
                            <a:solidFill>
                              <a:srgbClr val="0000ff"/>
                            </a:solidFill>
                            <a:miter/>
                            <a:headEnd len="med" type="triangle" w="med"/>
                          </a:ln>
                        </wps:spPr>
                        <wps:style>
                          <a:lnRef idx="0"/>
                          <a:fillRef idx="0"/>
                          <a:effectRef idx="0"/>
                          <a:fontRef idx="minor"/>
                        </wps:style>
                        <wps:bodyPr/>
                      </wps:wsp>
                    </wpg:wgp>
                  </a:graphicData>
                </a:graphic>
              </wp:inline>
            </w:drawing>
          </mc:Choice>
          <mc:Fallback>
            <w:pict>
              <v:group id="shape_0" style="position:absolute;margin-left:0pt;margin-top:0pt;width:504pt;height:512.55pt" coordorigin="0,0" coordsize="10080,10251">
                <v:rect id="shape_0" stroked="f" style="position:absolute;left:0;top:0;width:10079;height:10250;mso-position-horizontal-relative:char">
                  <w10:wrap type="none"/>
                  <v:fill o:detectmouseclick="t" on="false"/>
                  <v:stroke color="#3465a4" joinstyle="round" endcap="flat"/>
                </v:rect>
                <v:line id="shape_0" from="5026,745" to="5050,10072" stroked="t" style="position:absolute;mso-position-horizontal-relative:char">
                  <v:stroke color="blue" weight="1440" joinstyle="miter" endcap="flat"/>
                  <v:fill o:detectmouseclick="t" on="false"/>
                </v:line>
                <v:line id="shape_0" from="557,800" to="557,10072" stroked="t" style="position:absolute;flip:x;mso-position-horizontal-relative:char">
                  <v:stroke color="blue" weight="1440" joinstyle="miter" endcap="flat"/>
                  <v:fill o:detectmouseclick="t" on="false"/>
                </v:line>
                <v:line id="shape_0" from="2940,734" to="2941,10072" stroked="t" style="position:absolute;mso-position-horizontal-relative:char">
                  <v:stroke color="blue" weight="1440" joinstyle="miter" endcap="flat"/>
                  <v:fill o:detectmouseclick="t" on="false"/>
                </v:line>
                <v:line id="shape_0" from="7271,800" to="7271,10072" stroked="t" style="position:absolute;mso-position-horizontal-relative:char">
                  <v:stroke color="blue" weight="1440" joinstyle="miter" endcap="flat"/>
                  <v:fill o:detectmouseclick="t" on="false"/>
                </v:line>
                <v:shape id="shape_0" stroked="f" style="position:absolute;left:2410;top:368;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5783;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shape id="shape_0" stroked="f" style="position:absolute;left:360;top:360;width:759;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stroked="f" style="position:absolute;left:6479;top:414;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656;top:399;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3980,734" to="4010,10072" stroked="t" style="position:absolute;flip:x;mso-position-horizontal-relative:char">
                  <v:stroke color="blue" weight="1440" joinstyle="miter" endcap="flat"/>
                  <v:fill o:detectmouseclick="t" on="false"/>
                </v:line>
                <v:line id="shape_0" from="8531,785" to="8543,10155" stroked="t" style="position:absolute;mso-position-horizontal-relative:char">
                  <v:stroke color="blue" weight="1440" joinstyle="miter" endcap="flat"/>
                  <v:fill o:detectmouseclick="t" on="false"/>
                </v:line>
                <v:shape id="shape_0" stroked="f" style="position:absolute;left:7889;top:410;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6141,754" to="6150,10155" stroked="t" style="position:absolute;flip:x;mso-position-horizontal-relative:char">
                  <v:stroke color="blue" weight="1440" joinstyle="miter" endcap="flat"/>
                  <v:fill o:detectmouseclick="t" on="false"/>
                </v:line>
                <v:shapetype id="shapetype_71" coordsize="21600,21600" o:spt="71" path="m10800,5800l14522,l14155,5325l18380,4457l16702,7315l21097,8137l17607,10475l21600,13290l16837,12942l18145,18095l14020,14457l13247,19737l10532,14935l8485,21600l7715,15627l4762,17617l5667,13937l135,14587l3722,11775l,8615l4627,7617l370,2295l7312,6320l8352,2295xe">
                  <v:stroke joinstyle="miter"/>
                  <v:formulas>
                    <v:f eqn="val 4627"/>
                    <v:f eqn="val 8485"/>
                    <v:f eqn="val 16702"/>
                    <v:f eqn="val 14522"/>
                    <v:f eqn="val 6320"/>
                    <v:f eqn="val 8615"/>
                    <v:f eqn="val 13937"/>
                    <v:f eqn="val 13290"/>
                  </v:formulas>
                  <v:path gradientshapeok="t" o:connecttype="rect" textboxrect="@0,@4,@2,@6"/>
                </v:shapetype>
                <v:shape id="shape_0" fillcolor="white" stroked="t" style="position:absolute;left:6917;top:1717;width:688;height:487;mso-position-horizontal-relative:char" type="shapetype_71">
                  <w10:wrap type="none"/>
                  <v:fill o:detectmouseclick="t" type="solid" color2="black"/>
                  <v:stroke color="red" weight="9360" joinstyle="miter" endcap="flat"/>
                </v:shape>
                <v:shape id="shape_0" stroked="f" style="position:absolute;left:1313;top:387;width:1066;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P</w:t>
                        </w:r>
                        <w:r>
                          <w:rPr>
                            <w:kern w:val="2"/>
                            <w:sz w:val="20"/>
                            <w:szCs w:val="20"/>
                            <w:rFonts w:ascii="Times New Roman" w:hAnsi="Times New Roman" w:eastAsia="宋体;SimSun" w:cs="Times New Roman"/>
                            <w:color w:val="auto"/>
                            <w:lang w:val="en-GB" w:bidi="ar-SA"/>
                          </w:rPr>
                          <w:t>-CSCF</w:t>
                        </w:r>
                      </w:p>
                    </w:txbxContent>
                  </v:textbox>
                  <w10:wrap type="square"/>
                  <v:fill o:detectmouseclick="t" on="false"/>
                  <v:stroke color="#3465a4" joinstyle="round" endcap="flat"/>
                </v:shape>
                <v:line id="shape_0" from="1766,661" to="1767,10072" stroked="t" style="position:absolute;mso-position-horizontal-relative:char">
                  <v:stroke color="blue" weight="1440" joinstyle="miter" endcap="flat"/>
                  <v:fill o:detectmouseclick="t" on="false"/>
                </v:line>
                <v:line id="shape_0" from="543,2605" to="1765,2605" stroked="t" style="position:absolute;flip:y;mso-position-horizontal-relative:char">
                  <v:stroke color="blue" weight="1440" endarrow="block" endarrowwidth="medium" endarrowlength="medium" joinstyle="miter" endcap="flat"/>
                  <v:fill o:detectmouseclick="t" on="false"/>
                </v:line>
                <v:shape id="shape_0" stroked="f" style="position:absolute;left:104;top:2178;width:2448;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Originating SIP Request</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543,9766" to="8484,9773" stroked="t" style="position:absolute;flip:y;mso-position-horizontal-relative:char">
                  <v:stroke color="blue" weight="1440" endarrow="block" endarrowwidth="medium" endarrowlength="medium" joinstyle="miter" endcap="flat"/>
                  <v:fill o:detectmouseclick="t" on="false"/>
                </v:line>
                <v:shape id="shape_0" stroked="f" style="position:absolute;left:3019;top:9420;width:4376;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10. Initiate Originating SIP Request again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shape id="shape_0" fillcolor="white" stroked="t" style="position:absolute;left:5784;top:926;width:3091;height:476;mso-position-horizontal-relative:char" type="shapetype_9">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fillcolor="white" stroked="t" style="position:absolute;left:680;top:3008;width:2138;height:701;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Detect the S-CSCF-1 is not accessible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8db3e2" weight="19080" joinstyle="miter" endcap="flat"/>
                </v:shape>
                <v:shape id="shape_0" fillcolor="white" stroked="t" style="position:absolute;left:47;top:4054;width:3513;height:1232;mso-position-horizontal-relative:char" type="shapetype_9">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P-CSCF returns a special error to UE and restarts a registration following the procedure in TS23.380</w:t>
                        </w:r>
                      </w:p>
                      <w:p>
                        <w:pPr>
                          <w:overflowPunct w:val="false"/>
                          <w:bidi w:val="0"/>
                          <w:spacing w:before="0" w:after="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fillcolor="white" stroked="t" style="position:absolute;left:2488;top:8683;width:5557;height:407;mso-position-horizontal-relative:char" type="shapetype_9">
                  <v:textbo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w:t>
                        </w:r>
                        <w:r>
                          <w:rPr>
                            <w:kern w:val="2"/>
                            <w:sz w:val="20"/>
                            <w:szCs w:val="20"/>
                            <w:rFonts w:ascii="Times New Roman" w:hAnsi="Times New Roman" w:eastAsia="宋体;SimSun" w:cs="Times New Roman"/>
                            <w:color w:val="auto"/>
                            <w:lang w:val="en-GB" w:bidi="ar-SA" w:eastAsia="zh-CN"/>
                          </w:rPr>
                          <w:t xml:space="preserve"> Normal registration procedure in TS23.228</w:t>
                        </w:r>
                      </w:p>
                    </w:txbxContent>
                  </v:textbox>
                  <w10:wrap type="square"/>
                  <v:fill o:detectmouseclick="t" type="solid" color2="black"/>
                  <v:stroke color="#4f81bd" weight="9360" joinstyle="miter" endcap="flat"/>
                </v:shape>
                <v:shape id="shape_0" stroked="f" style="position:absolute;left:4688;top:399;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on="false"/>
                  <v:stroke color="#3465a4" joinstyle="round" endcap="flat"/>
                </v:shape>
                <v:shape id="shape_0" stroked="f" style="position:absolute;left:5051;top:1354;width:17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4994,1700" to="6140,1700" stroked="t" style="position:absolute;mso-position-horizontal-relative:char">
                  <v:stroke color="blue" weight="1440" startarrow="block" startarrowwidth="medium" startarrowlength="medium" joinstyle="miter" endcap="flat"/>
                  <v:fill o:detectmouseclick="t" on="false"/>
                </v:line>
                <v:shape id="shape_0" fillcolor="white" stroked="t" style="position:absolute;left:2080;top:5508;width:2286;height:83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Determine and, if necessary, get capabilities of S-CSCFs</w:t>
                        </w:r>
                      </w:p>
                    </w:txbxContent>
                  </v:textbox>
                  <w10:wrap type="square"/>
                  <v:fill o:detectmouseclick="t" type="solid" color2="black"/>
                  <v:stroke color="#8db3e2" weight="19080" joinstyle="miter" endcap="flat"/>
                </v:shape>
                <v:shape id="shape_0" fillcolor="white" stroked="t" style="position:absolute;left:1893;top:6570;width:1762;height:63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 Construct domain name</w:t>
                        </w:r>
                      </w:p>
                    </w:txbxContent>
                  </v:textbox>
                  <w10:wrap type="square"/>
                  <v:fill o:detectmouseclick="t" type="solid" color2="black"/>
                  <v:stroke color="#8db3e2" weight="19080" joinstyle="miter" endcap="flat"/>
                </v:shape>
                <v:shape id="shape_0" stroked="f" style="position:absolute;left:2989;top:7310;width:3011;height:35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973;top:7784;width:1672;height:39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8</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line id="shape_0" from="2992,7664" to="4978,7664" stroked="t" style="position:absolute;mso-position-horizontal-relative:char">
                  <v:stroke color="blue" weight="1440" endarrow="block" endarrowwidth="medium" endarrowlength="medium" joinstyle="miter" endcap="flat"/>
                  <v:fill o:detectmouseclick="t" on="false"/>
                </v:line>
                <v:line id="shape_0" from="3005,8190" to="5010,8190" stroked="t" style="position:absolute;mso-position-horizontal-relative:char">
                  <v:stroke color="blue" weight="1440" startarrow="block" startarrowwidth="medium" startarrowlength="medium" joinstyle="miter" endcap="flat"/>
                  <v:fill o:detectmouseclick="t" on="false"/>
                </v:line>
              </v:group>
            </w:pict>
          </mc:Fallback>
        </mc:AlternateContent>
      </w:r>
    </w:p>
    <w:p>
      <w:pPr>
        <w:pStyle w:val="Normal"/>
        <w:widowControl w:val="false"/>
        <w:spacing w:before="0" w:after="0"/>
        <w:jc w:val="center"/>
        <w:rPr>
          <w:lang w:eastAsia="zh-CN"/>
        </w:rPr>
      </w:pPr>
      <w:r>
        <w:rPr>
          <w:lang w:val="en-US" w:eastAsia="en-US"/>
        </w:rPr>
        <w:t xml:space="preserve">Fig </w:t>
      </w:r>
      <w:r>
        <w:rPr>
          <w:lang w:val="en-US" w:eastAsia="en-US"/>
        </w:rPr>
        <w:t>6.1</w:t>
      </w:r>
      <w:r>
        <w:rPr>
          <w:lang w:val="en-US" w:eastAsia="en-US"/>
        </w:rPr>
        <w:t>-</w:t>
      </w:r>
      <w:r>
        <w:rPr>
          <w:lang w:val="en-US" w:eastAsia="en-US"/>
        </w:rPr>
        <w:t>6</w:t>
      </w:r>
      <w:r>
        <w:rPr>
          <w:lang w:val="en-US" w:eastAsia="en-US"/>
        </w:rPr>
        <w:t xml:space="preserve"> </w:t>
      </w:r>
      <w:r>
        <w:rPr>
          <w:lang w:val="en-US" w:eastAsia="en-US"/>
        </w:rPr>
        <w:t>Information flow for Load Balancing</w:t>
      </w:r>
      <w:r>
        <w:rPr>
          <w:lang w:val="en-US" w:eastAsia="en-US"/>
        </w:rPr>
        <w:t xml:space="preserve"> during S-CSCF restoration (</w:t>
      </w:r>
      <w:r>
        <w:rPr>
          <w:lang w:val="en-US" w:eastAsia="en-US"/>
        </w:rPr>
        <w:t>originating</w:t>
      </w:r>
      <w:r>
        <w:rPr>
          <w:lang w:val="en-US" w:eastAsia="en-US"/>
        </w:rPr>
        <w:t xml:space="preserve"> procedure)</w:t>
      </w:r>
    </w:p>
    <w:p>
      <w:pPr>
        <w:pStyle w:val="Normal"/>
        <w:widowControl w:val="false"/>
        <w:spacing w:before="0" w:after="0"/>
        <w:jc w:val="center"/>
        <w:rPr>
          <w:lang w:eastAsia="zh-CN"/>
        </w:rPr>
      </w:pPr>
      <w:r>
        <w:rPr>
          <w:lang w:eastAsia="zh-CN"/>
        </w:rPr>
      </w:r>
    </w:p>
    <w:p>
      <w:pPr>
        <w:pStyle w:val="FP"/>
        <w:numPr>
          <w:ilvl w:val="0"/>
          <w:numId w:val="13"/>
        </w:numPr>
        <w:overflowPunct w:val="false"/>
        <w:autoSpaceDE w:val="false"/>
        <w:spacing w:before="0" w:after="180"/>
        <w:jc w:val="both"/>
        <w:textAlignment w:val="baseline"/>
        <w:rPr/>
      </w:pPr>
      <w:r>
        <w:rPr>
          <w:lang w:eastAsia="zh-CN"/>
        </w:rPr>
        <w:t>LDF interacts with the S-CSCFs in the same domain to obtain dynamic load informa</w:t>
      </w:r>
      <w:r>
        <w:rPr>
          <w:rFonts w:eastAsia="Times New Roman"/>
          <w:lang w:eastAsia="zh-CN"/>
        </w:rPr>
        <w:t>t</w:t>
      </w:r>
      <w:r>
        <w:rPr>
          <w:lang w:eastAsia="zh-CN"/>
        </w:rPr>
        <w:t>ion of S-CSCFs</w:t>
      </w:r>
      <w:r>
        <w:rPr>
          <w:rFonts w:eastAsia="Times New Roman"/>
          <w:lang w:eastAsia="zh-CN"/>
        </w:rPr>
        <w:t>, and updates the DNS accordingly</w:t>
      </w:r>
      <w:r>
        <w:rPr>
          <w:lang w:eastAsia="zh-CN"/>
        </w:rPr>
        <w:t>.</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13"/>
        </w:numPr>
        <w:overflowPunct w:val="false"/>
        <w:autoSpaceDE w:val="false"/>
        <w:spacing w:before="0" w:after="180"/>
        <w:jc w:val="both"/>
        <w:textAlignment w:val="baseline"/>
        <w:rPr>
          <w:lang w:eastAsia="zh-CN"/>
        </w:rPr>
      </w:pPr>
      <w:r>
        <w:rPr>
          <w:lang w:eastAsia="zh-CN"/>
        </w:rPr>
        <w:t xml:space="preserve">P-CSCF receives an originating SIP request for a user who has </w:t>
      </w:r>
      <w:r>
        <w:rPr>
          <w:lang w:eastAsia="zh-CN"/>
        </w:rPr>
        <w:t>registered</w:t>
      </w:r>
      <w:r>
        <w:rPr>
          <w:lang w:eastAsia="zh-CN"/>
        </w:rPr>
        <w:t xml:space="preserve"> on S-CSCF-1.</w:t>
      </w:r>
    </w:p>
    <w:p>
      <w:pPr>
        <w:pStyle w:val="FP"/>
        <w:numPr>
          <w:ilvl w:val="0"/>
          <w:numId w:val="13"/>
        </w:numPr>
        <w:overflowPunct w:val="false"/>
        <w:autoSpaceDE w:val="false"/>
        <w:spacing w:before="0" w:after="180"/>
        <w:jc w:val="both"/>
        <w:textAlignment w:val="baseline"/>
        <w:rPr>
          <w:lang w:eastAsia="zh-CN"/>
        </w:rPr>
      </w:pPr>
      <w:r>
        <w:rPr>
          <w:lang w:eastAsia="zh-CN"/>
        </w:rPr>
        <w:t>P-CSCF detects S-CSCF-1 is not accessible.</w:t>
      </w:r>
    </w:p>
    <w:p>
      <w:pPr>
        <w:pStyle w:val="FP"/>
        <w:numPr>
          <w:ilvl w:val="0"/>
          <w:numId w:val="13"/>
        </w:numPr>
        <w:overflowPunct w:val="false"/>
        <w:autoSpaceDE w:val="false"/>
        <w:spacing w:before="0" w:after="180"/>
        <w:jc w:val="both"/>
        <w:textAlignment w:val="baseline"/>
        <w:rPr>
          <w:lang w:eastAsia="zh-CN"/>
        </w:rPr>
      </w:pPr>
      <w:r>
        <w:rPr>
          <w:lang w:eastAsia="zh-CN"/>
        </w:rPr>
        <w:t>P-CSCF returns a special error to UE and restarts a registration following the procedure in TS 23.380.</w:t>
      </w:r>
    </w:p>
    <w:p>
      <w:pPr>
        <w:pStyle w:val="FP"/>
        <w:numPr>
          <w:ilvl w:val="0"/>
          <w:numId w:val="13"/>
        </w:numPr>
        <w:overflowPunct w:val="false"/>
        <w:autoSpaceDE w:val="false"/>
        <w:spacing w:before="0" w:after="180"/>
        <w:jc w:val="both"/>
        <w:textAlignment w:val="baseline"/>
        <w:rPr/>
      </w:pPr>
      <w:r>
        <w:rPr>
          <w:lang w:eastAsia="zh-CN"/>
        </w:rPr>
        <w:t>I-CSCF d</w:t>
      </w:r>
      <w:r>
        <w:rPr>
          <w:lang w:eastAsia="zh-CN"/>
        </w:rPr>
        <w:t>etermine</w:t>
      </w:r>
      <w:r>
        <w:rPr>
          <w:lang w:eastAsia="zh-CN"/>
        </w:rPr>
        <w:t>s</w:t>
      </w:r>
      <w:r>
        <w:rPr>
          <w:lang w:eastAsia="zh-CN"/>
        </w:rPr>
        <w:t xml:space="preserve"> and, if necessary, get</w:t>
      </w:r>
      <w:r>
        <w:rPr>
          <w:lang w:eastAsia="zh-CN"/>
        </w:rPr>
        <w:t>s</w:t>
      </w:r>
      <w:r>
        <w:rPr>
          <w:lang w:eastAsia="zh-CN"/>
        </w:rPr>
        <w:t xml:space="preserve"> capabilities of S-CSCFs </w:t>
      </w:r>
      <w:r>
        <w:rPr>
          <w:lang w:eastAsia="zh-CN"/>
        </w:rPr>
        <w:t xml:space="preserve">from HSS </w:t>
      </w:r>
      <w:r>
        <w:rPr>
          <w:lang w:eastAsia="zh-CN"/>
        </w:rPr>
        <w:t xml:space="preserve">using step 2-6 of Detection Mechanism 1 (in </w:t>
      </w:r>
      <w:r>
        <w:rPr>
          <w:lang w:eastAsia="zh-CN"/>
        </w:rPr>
        <w:t>subclause 6.3.1.2</w:t>
      </w:r>
      <w:r>
        <w:rPr>
          <w:lang w:eastAsia="zh-CN"/>
        </w:rPr>
        <w:t xml:space="preserve">) or step 2-5 of Detection Mechanism 2 (in </w:t>
      </w:r>
      <w:r>
        <w:rPr>
          <w:lang w:eastAsia="zh-CN"/>
        </w:rPr>
        <w:t>subclause 6.3.1.3</w:t>
      </w:r>
      <w:r>
        <w:rPr>
          <w:lang w:eastAsia="zh-CN"/>
        </w:rPr>
        <w:t>)</w:t>
      </w:r>
      <w:r>
        <w:rPr>
          <w:lang w:eastAsia="zh-CN"/>
        </w:rPr>
        <w:t xml:space="preserve">. </w:t>
      </w:r>
    </w:p>
    <w:p>
      <w:pPr>
        <w:pStyle w:val="FP"/>
        <w:numPr>
          <w:ilvl w:val="0"/>
          <w:numId w:val="13"/>
        </w:numPr>
        <w:overflowPunct w:val="false"/>
        <w:autoSpaceDE w:val="false"/>
        <w:spacing w:before="0" w:after="180"/>
        <w:jc w:val="both"/>
        <w:textAlignment w:val="baseline"/>
        <w:rPr/>
      </w:pPr>
      <w:r>
        <w:rPr>
          <w:lang w:eastAsia="zh-CN"/>
        </w:rPr>
        <w:t>In the case where Cx response contains server capabilities, I-CSCF constructs a</w:t>
      </w:r>
      <w:r>
        <w:rPr>
          <w:lang w:eastAsia="zh-CN"/>
        </w:rPr>
        <w:t xml:space="preserve"> domain name from these capabilities, using a deterministic algorithm and local configuration.</w:t>
      </w:r>
    </w:p>
    <w:p>
      <w:pPr>
        <w:pStyle w:val="FP"/>
        <w:numPr>
          <w:ilvl w:val="0"/>
          <w:numId w:val="13"/>
        </w:numPr>
        <w:overflowPunct w:val="false"/>
        <w:autoSpaceDE w:val="false"/>
        <w:spacing w:before="0" w:after="180"/>
        <w:jc w:val="both"/>
        <w:textAlignment w:val="baseline"/>
        <w:rPr/>
      </w:pPr>
      <w:r>
        <w:rPr>
          <w:lang w:eastAsia="zh-CN"/>
        </w:rPr>
        <w:t xml:space="preserve">I-CSCF </w:t>
      </w:r>
      <w:r>
        <w:rPr>
          <w:lang w:eastAsia="zh-CN"/>
        </w:rPr>
        <w:t xml:space="preserve">performs a DNS query to resolve the domain name </w:t>
      </w:r>
      <w:r>
        <w:rPr>
          <w:lang w:val="en-US" w:eastAsia="en-US"/>
        </w:rPr>
        <w:t>fetched at step 4 or</w:t>
      </w:r>
      <w:r>
        <w:rPr>
          <w:lang w:eastAsia="zh-CN"/>
        </w:rPr>
        <w:t xml:space="preserve"> constructed at step </w:t>
      </w:r>
      <w:r>
        <w:rPr>
          <w:lang w:eastAsia="zh-CN"/>
        </w:rPr>
        <w:t>5</w:t>
      </w:r>
      <w:r>
        <w:rPr>
          <w:lang w:eastAsia="zh-CN"/>
        </w:rPr>
        <w:t xml:space="preserve"> or the S-CSCF address received </w:t>
      </w:r>
      <w:r>
        <w:rPr>
          <w:lang w:eastAsia="zh-CN"/>
        </w:rPr>
        <w:t>from</w:t>
      </w:r>
      <w:r>
        <w:rPr>
          <w:lang w:eastAsia="zh-CN"/>
        </w:rPr>
        <w:t xml:space="preserve"> the HSS at step </w:t>
      </w:r>
      <w:r>
        <w:rPr>
          <w:lang w:eastAsia="zh-CN"/>
        </w:rPr>
        <w:t>4.</w:t>
      </w:r>
    </w:p>
    <w:p>
      <w:pPr>
        <w:pStyle w:val="FP"/>
        <w:numPr>
          <w:ilvl w:val="0"/>
          <w:numId w:val="13"/>
        </w:numPr>
        <w:overflowPunct w:val="false"/>
        <w:autoSpaceDE w:val="false"/>
        <w:spacing w:before="0" w:after="180"/>
        <w:jc w:val="both"/>
        <w:textAlignment w:val="baseline"/>
        <w:rPr/>
      </w:pPr>
      <w:r>
        <w:rPr>
          <w:lang w:eastAsia="zh-CN"/>
        </w:rPr>
        <w:t xml:space="preserve">I-CSCF receives a response </w:t>
      </w:r>
      <w:r>
        <w:rPr>
          <w:lang w:eastAsia="zh-CN"/>
        </w:rPr>
        <w:t>containing address(es) of</w:t>
      </w:r>
      <w:r>
        <w:rPr>
          <w:lang w:eastAsia="zh-CN"/>
        </w:rPr>
        <w:t xml:space="preserve"> preferable S-CSCF</w:t>
      </w:r>
      <w:r>
        <w:rPr>
          <w:lang w:eastAsia="zh-CN"/>
        </w:rPr>
        <w:t>(</w:t>
      </w:r>
      <w:r>
        <w:rPr>
          <w:lang w:eastAsia="zh-CN"/>
        </w:rPr>
        <w:t>s</w:t>
      </w:r>
      <w:r>
        <w:rPr>
          <w:lang w:eastAsia="zh-CN"/>
        </w:rPr>
        <w:t>)</w:t>
      </w:r>
      <w:r>
        <w:rPr>
          <w:lang w:eastAsia="zh-CN"/>
        </w:rPr>
        <w:t xml:space="preserve"> from </w:t>
      </w:r>
      <w:r>
        <w:rPr>
          <w:lang w:eastAsia="zh-CN"/>
        </w:rPr>
        <w:t>DNS</w:t>
      </w:r>
      <w:r>
        <w:rPr>
          <w:lang w:eastAsia="zh-CN"/>
        </w:rPr>
        <w:t>.</w:t>
      </w:r>
    </w:p>
    <w:p>
      <w:pPr>
        <w:pStyle w:val="FP"/>
        <w:numPr>
          <w:ilvl w:val="0"/>
          <w:numId w:val="13"/>
        </w:numPr>
        <w:overflowPunct w:val="false"/>
        <w:autoSpaceDE w:val="false"/>
        <w:spacing w:before="0" w:after="180"/>
        <w:jc w:val="both"/>
        <w:textAlignment w:val="baseline"/>
        <w:rPr>
          <w:lang w:val="en-US" w:eastAsia="en-US"/>
        </w:rPr>
      </w:pPr>
      <w:r>
        <w:rPr>
          <w:lang w:eastAsia="zh-CN"/>
        </w:rPr>
        <w:t xml:space="preserve">I-CSCF forwards the message to </w:t>
      </w:r>
      <w:r>
        <w:rPr>
          <w:lang w:eastAsia="zh-CN"/>
        </w:rPr>
        <w:t xml:space="preserve">a selected </w:t>
      </w:r>
      <w:r>
        <w:rPr>
          <w:lang w:eastAsia="zh-CN"/>
        </w:rPr>
        <w:t>S-CSCF</w:t>
      </w:r>
      <w:r>
        <w:rPr>
          <w:lang w:eastAsia="zh-CN"/>
        </w:rPr>
        <w:t>-</w:t>
      </w:r>
      <w:r>
        <w:rPr>
          <w:lang w:eastAsia="zh-CN"/>
        </w:rPr>
        <w:t>2 and the nor</w:t>
      </w:r>
      <w:r>
        <w:rPr>
          <w:rFonts w:cs="Arial"/>
          <w:iCs/>
          <w:lang w:eastAsia="zh-CN"/>
        </w:rPr>
        <w:t>mal registration procedure follows</w:t>
      </w:r>
      <w:r>
        <w:rPr>
          <w:rFonts w:cs="Arial"/>
          <w:iCs/>
          <w:lang w:eastAsia="zh-CN"/>
        </w:rPr>
        <w:t>.</w:t>
      </w:r>
    </w:p>
    <w:p>
      <w:pPr>
        <w:pStyle w:val="FP"/>
        <w:numPr>
          <w:ilvl w:val="0"/>
          <w:numId w:val="13"/>
        </w:numPr>
        <w:overflowPunct w:val="false"/>
        <w:autoSpaceDE w:val="false"/>
        <w:spacing w:before="0" w:after="180"/>
        <w:jc w:val="both"/>
        <w:textAlignment w:val="baseline"/>
        <w:rPr>
          <w:lang w:val="en-US" w:eastAsia="en-US"/>
        </w:rPr>
      </w:pPr>
      <w:r>
        <w:rPr>
          <w:rFonts w:cs="Arial"/>
          <w:iCs/>
          <w:lang w:eastAsia="zh-CN"/>
        </w:rPr>
        <w:t>UE send</w:t>
      </w:r>
      <w:r>
        <w:rPr>
          <w:rFonts w:cs="Arial"/>
          <w:iCs/>
          <w:lang w:eastAsia="zh-CN"/>
        </w:rPr>
        <w:t>s</w:t>
      </w:r>
      <w:r>
        <w:rPr>
          <w:rFonts w:cs="Arial"/>
          <w:iCs/>
          <w:lang w:eastAsia="zh-CN"/>
        </w:rPr>
        <w:t xml:space="preserve"> the originating SIP Request again.</w:t>
      </w:r>
    </w:p>
    <w:p>
      <w:pPr>
        <w:pStyle w:val="FP"/>
        <w:spacing w:before="0" w:after="180"/>
        <w:jc w:val="both"/>
        <w:rPr>
          <w:lang w:val="en-US" w:eastAsia="zh-CN"/>
        </w:rPr>
      </w:pPr>
      <w:r>
        <w:rPr>
          <w:lang w:val="en-US" w:eastAsia="zh-CN"/>
        </w:rPr>
      </w:r>
    </w:p>
    <w:p>
      <w:pPr>
        <w:pStyle w:val="Heading5"/>
        <w:bidi w:val="0"/>
        <w:ind w:start="1701" w:hanging="1701"/>
        <w:jc w:val="start"/>
        <w:rPr>
          <w:lang w:eastAsia="zh-CN"/>
        </w:rPr>
      </w:pPr>
      <w:bookmarkStart w:id="84" w:name="__RefHeading___Toc307227683"/>
      <w:bookmarkEnd w:id="84"/>
      <w:r>
        <w:rPr>
          <w:lang w:eastAsia="zh-CN"/>
        </w:rPr>
        <w:t>6.1.1.5.3</w:t>
      </w:r>
      <w:r>
        <w:rPr>
          <w:lang w:eastAsia="zh-CN"/>
        </w:rPr>
        <w:tab/>
      </w:r>
      <w:r>
        <w:rPr>
          <w:lang w:eastAsia="zh-CN"/>
        </w:rPr>
        <w:t>Load Balancing during S-CSCF r</w:t>
      </w:r>
      <w:r>
        <w:rPr>
          <w:lang w:eastAsia="zh-CN"/>
        </w:rPr>
        <w:t>estoration</w:t>
      </w:r>
      <w:r>
        <w:rPr>
          <w:lang w:eastAsia="zh-CN"/>
        </w:rPr>
        <w:t xml:space="preserve"> (terminating procedure)</w:t>
      </w:r>
    </w:p>
    <w:p>
      <w:pPr>
        <w:pStyle w:val="Normal"/>
        <w:rPr/>
      </w:pPr>
      <w:r>
        <w:rPr>
          <w:lang w:eastAsia="zh-CN"/>
        </w:rPr>
        <w:t xml:space="preserve">When a S-CSCF fails, a backup S-CSCF will take the place of the disabled one during a terminating procedure as depicted in TS 23.380. That S-CSCF will download user backup data from HSS that helps continue setting up the session. A LDF based Load Balancing mechanism can be used to improve this procedure. This subclause describes an alternative that the backup S-CSCF fetches user backup data one at a time when a session setup request comes. </w:t>
      </w:r>
    </w:p>
    <w:p>
      <w:pPr>
        <w:pStyle w:val="Normal"/>
        <w:tabs>
          <w:tab w:val="clear" w:pos="284"/>
          <w:tab w:val="left" w:pos="696" w:leader="none"/>
        </w:tabs>
        <w:rPr>
          <w:lang w:eastAsia="zh-CN"/>
        </w:rPr>
      </w:pPr>
      <w:r>
        <w:rPr>
          <w:lang w:val="en-US" w:eastAsia="en-US"/>
        </w:rPr>
        <mc:AlternateContent>
          <mc:Choice Requires="wpg">
            <w:drawing>
              <wp:inline distT="0" distB="0" distL="0" distR="0">
                <wp:extent cx="6401435" cy="6673850"/>
                <wp:effectExtent l="0" t="0" r="0" b="0"/>
                <wp:docPr id="24" name=""/>
                <a:graphic xmlns:a="http://schemas.openxmlformats.org/drawingml/2006/main">
                  <a:graphicData uri="http://schemas.microsoft.com/office/word/2010/wordprocessingGroup">
                    <wpg:wgp>
                      <wpg:cNvGrpSpPr/>
                      <wpg:grpSpPr>
                        <a:xfrm>
                          <a:off x="0" y="0"/>
                          <a:ext cx="6400800" cy="6673320"/>
                        </a:xfrm>
                      </wpg:grpSpPr>
                      <wps:wsp>
                        <wps:cNvSpPr/>
                        <wps:nvSpPr>
                          <wps:cNvPr id="34" name="Rectangle 1"/>
                          <wps:cNvSpPr/>
                        </wps:nvSpPr>
                        <wps:spPr>
                          <a:xfrm>
                            <a:off x="0" y="0"/>
                            <a:ext cx="6400800" cy="6673320"/>
                          </a:xfrm>
                          <a:prstGeom prst="rect">
                            <a:avLst/>
                          </a:prstGeom>
                          <a:noFill/>
                          <a:ln>
                            <a:noFill/>
                          </a:ln>
                        </wps:spPr>
                        <wps:bodyPr/>
                      </wps:wsp>
                      <wps:wsp>
                        <wps:cNvSpPr/>
                        <wps:spPr>
                          <a:xfrm>
                            <a:off x="3375720" y="494640"/>
                            <a:ext cx="720" cy="6134040"/>
                          </a:xfrm>
                          <a:prstGeom prst="line">
                            <a:avLst/>
                          </a:prstGeom>
                          <a:ln w="1440">
                            <a:solidFill>
                              <a:srgbClr val="0000ff"/>
                            </a:solidFill>
                            <a:miter/>
                          </a:ln>
                        </wps:spPr>
                        <wps:style>
                          <a:lnRef idx="0"/>
                          <a:fillRef idx="0"/>
                          <a:effectRef idx="0"/>
                          <a:fontRef idx="minor"/>
                        </wps:style>
                        <wps:bodyPr/>
                      </wps:wsp>
                      <wps:wsp>
                        <wps:cNvSpPr/>
                        <wps:spPr>
                          <a:xfrm>
                            <a:off x="469800" y="507960"/>
                            <a:ext cx="720" cy="6165360"/>
                          </a:xfrm>
                          <a:prstGeom prst="line">
                            <a:avLst/>
                          </a:prstGeom>
                          <a:ln w="1440">
                            <a:solidFill>
                              <a:srgbClr val="0000ff"/>
                            </a:solidFill>
                            <a:miter/>
                          </a:ln>
                        </wps:spPr>
                        <wps:style>
                          <a:lnRef idx="0"/>
                          <a:fillRef idx="0"/>
                          <a:effectRef idx="0"/>
                          <a:fontRef idx="minor"/>
                        </wps:style>
                        <wps:bodyPr/>
                      </wps:wsp>
                      <wps:wsp>
                        <wps:cNvSpPr/>
                        <wps:spPr>
                          <a:xfrm>
                            <a:off x="1486080" y="531360"/>
                            <a:ext cx="1440" cy="6141600"/>
                          </a:xfrm>
                          <a:prstGeom prst="line">
                            <a:avLst/>
                          </a:prstGeom>
                          <a:ln w="1440">
                            <a:solidFill>
                              <a:srgbClr val="0000ff"/>
                            </a:solidFill>
                            <a:miter/>
                          </a:ln>
                        </wps:spPr>
                        <wps:style>
                          <a:lnRef idx="0"/>
                          <a:fillRef idx="0"/>
                          <a:effectRef idx="0"/>
                          <a:fontRef idx="minor"/>
                        </wps:style>
                        <wps:bodyPr/>
                      </wps:wsp>
                      <wps:wsp>
                        <wps:cNvSpPr/>
                        <wps:spPr>
                          <a:xfrm>
                            <a:off x="4975920" y="485280"/>
                            <a:ext cx="720" cy="6165360"/>
                          </a:xfrm>
                          <a:prstGeom prst="line">
                            <a:avLst/>
                          </a:prstGeom>
                          <a:ln w="1440">
                            <a:solidFill>
                              <a:srgbClr val="0000ff"/>
                            </a:solidFill>
                            <a:miter/>
                          </a:ln>
                        </wps:spPr>
                        <wps:style>
                          <a:lnRef idx="0"/>
                          <a:fillRef idx="0"/>
                          <a:effectRef idx="0"/>
                          <a:fontRef idx="minor"/>
                        </wps:style>
                        <wps:bodyPr/>
                      </wps:wsp>
                      <wps:wsp>
                        <wps:cNvSpPr txBox="1"/>
                        <wps:spPr>
                          <a:xfrm>
                            <a:off x="1209600" y="2494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3958560" y="26928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wps:txbx>
                        <wps:bodyPr wrap="square">
                          <a:noAutofit/>
                        </wps:bodyPr>
                      </wps:wsp>
                      <wps:wsp>
                        <wps:cNvSpPr/>
                        <wps:spPr>
                          <a:xfrm>
                            <a:off x="3772080" y="498600"/>
                            <a:ext cx="720" cy="720"/>
                          </a:xfrm>
                          <a:prstGeom prst="line">
                            <a:avLst/>
                          </a:prstGeom>
                          <a:ln w="1440">
                            <a:solidFill>
                              <a:srgbClr val="0000ff"/>
                            </a:solidFill>
                            <a:miter/>
                          </a:ln>
                        </wps:spPr>
                        <wps:style>
                          <a:lnRef idx="0"/>
                          <a:fillRef idx="0"/>
                          <a:effectRef idx="0"/>
                          <a:fontRef idx="minor"/>
                        </wps:style>
                        <wps:bodyPr/>
                      </wps:wsp>
                      <wps:wsp>
                        <wps:cNvSpPr txBox="1"/>
                        <wps:spPr>
                          <a:xfrm>
                            <a:off x="4574520" y="28656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31444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a:off x="2498760" y="520200"/>
                            <a:ext cx="720" cy="6134040"/>
                          </a:xfrm>
                          <a:prstGeom prst="line">
                            <a:avLst/>
                          </a:prstGeom>
                          <a:ln w="1440">
                            <a:solidFill>
                              <a:srgbClr val="0000ff"/>
                            </a:solidFill>
                            <a:miter/>
                          </a:ln>
                        </wps:spPr>
                        <wps:style>
                          <a:lnRef idx="0"/>
                          <a:fillRef idx="0"/>
                          <a:effectRef idx="0"/>
                          <a:fontRef idx="minor"/>
                        </wps:style>
                        <wps:bodyPr/>
                      </wps:wsp>
                      <wps:wsp>
                        <wps:cNvSpPr/>
                        <wps:spPr>
                          <a:xfrm>
                            <a:off x="5747400" y="498600"/>
                            <a:ext cx="1440" cy="6174720"/>
                          </a:xfrm>
                          <a:prstGeom prst="line">
                            <a:avLst/>
                          </a:prstGeom>
                          <a:ln w="1440">
                            <a:solidFill>
                              <a:srgbClr val="0000ff"/>
                            </a:solidFill>
                            <a:miter/>
                          </a:ln>
                        </wps:spPr>
                        <wps:style>
                          <a:lnRef idx="0"/>
                          <a:fillRef idx="0"/>
                          <a:effectRef idx="0"/>
                          <a:fontRef idx="minor"/>
                        </wps:style>
                        <wps:bodyPr/>
                      </wps:wsp>
                      <wps:wsp>
                        <wps:cNvSpPr txBox="1"/>
                        <wps:spPr>
                          <a:xfrm>
                            <a:off x="5333400" y="279360"/>
                            <a:ext cx="7815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a:off x="4175640" y="485280"/>
                            <a:ext cx="720" cy="6158880"/>
                          </a:xfrm>
                          <a:prstGeom prst="line">
                            <a:avLst/>
                          </a:prstGeom>
                          <a:ln w="1440">
                            <a:solidFill>
                              <a:srgbClr val="0000ff"/>
                            </a:solidFill>
                            <a:miter/>
                          </a:ln>
                        </wps:spPr>
                        <wps:style>
                          <a:lnRef idx="0"/>
                          <a:fillRef idx="0"/>
                          <a:effectRef idx="0"/>
                          <a:fontRef idx="minor"/>
                        </wps:style>
                        <wps:bodyPr/>
                      </wps:wsp>
                      <wps:wsp>
                        <wps:cNvSpPr/>
                        <wps:spPr>
                          <a:xfrm>
                            <a:off x="4732200" y="1902960"/>
                            <a:ext cx="437400" cy="309960"/>
                          </a:xfrm>
                          <a:custGeom>
                            <a:avLst/>
                            <a:gdLst/>
                            <a:ahLst/>
                            <a:rect l="l" t="t" r="r" b="b"/>
                            <a:pathLst>
                              <a:path w="21494" h="21494">
                                <a:moveTo>
                                  <a:pt x="10901" y="5905"/>
                                </a:moveTo>
                                <a:lnTo>
                                  <a:pt x="8458" y="2399"/>
                                </a:lnTo>
                                <a:lnTo>
                                  <a:pt x="7417" y="6425"/>
                                </a:lnTo>
                                <a:lnTo>
                                  <a:pt x="476" y="2399"/>
                                </a:lnTo>
                                <a:lnTo>
                                  <a:pt x="4732" y="7722"/>
                                </a:lnTo>
                                <a:lnTo>
                                  <a:pt x="106" y="8718"/>
                                </a:lnTo>
                                <a:lnTo>
                                  <a:pt x="3828" y="11880"/>
                                </a:lnTo>
                                <a:lnTo>
                                  <a:pt x="243" y="14689"/>
                                </a:lnTo>
                                <a:lnTo>
                                  <a:pt x="5772" y="14041"/>
                                </a:lnTo>
                                <a:lnTo>
                                  <a:pt x="4868" y="17719"/>
                                </a:lnTo>
                                <a:lnTo>
                                  <a:pt x="7819" y="15730"/>
                                </a:lnTo>
                                <a:lnTo>
                                  <a:pt x="8590" y="21600"/>
                                </a:lnTo>
                                <a:lnTo>
                                  <a:pt x="10637" y="15038"/>
                                </a:lnTo>
                                <a:lnTo>
                                  <a:pt x="13349" y="19840"/>
                                </a:lnTo>
                                <a:lnTo>
                                  <a:pt x="14125" y="14561"/>
                                </a:lnTo>
                                <a:lnTo>
                                  <a:pt x="18248" y="18195"/>
                                </a:lnTo>
                                <a:lnTo>
                                  <a:pt x="16938" y="13044"/>
                                </a:lnTo>
                                <a:lnTo>
                                  <a:pt x="21600" y="13393"/>
                                </a:lnTo>
                                <a:lnTo>
                                  <a:pt x="17710" y="10579"/>
                                </a:lnTo>
                                <a:lnTo>
                                  <a:pt x="21198" y="8242"/>
                                </a:lnTo>
                                <a:lnTo>
                                  <a:pt x="16806" y="7417"/>
                                </a:lnTo>
                                <a:lnTo>
                                  <a:pt x="18482" y="4560"/>
                                </a:lnTo>
                                <a:lnTo>
                                  <a:pt x="14257" y="5429"/>
                                </a:lnTo>
                                <a:lnTo>
                                  <a:pt x="14623" y="106"/>
                                </a:lnTo>
                                <a:lnTo>
                                  <a:pt x="10901" y="5905"/>
                                </a:lnTo>
                                <a:close/>
                              </a:path>
                            </a:pathLst>
                          </a:custGeom>
                          <a:solidFill>
                            <a:srgbClr val="ffffff"/>
                          </a:solidFill>
                          <a:ln w="9360">
                            <a:solidFill>
                              <a:srgbClr val="ff0000"/>
                            </a:solidFill>
                            <a:miter/>
                          </a:ln>
                        </wps:spPr>
                        <wps:style>
                          <a:lnRef idx="0"/>
                          <a:fillRef idx="0"/>
                          <a:effectRef idx="0"/>
                          <a:fontRef idx="minor"/>
                        </wps:style>
                        <wps:bodyPr/>
                      </wps:wsp>
                      <wps:wsp>
                        <wps:cNvSpPr/>
                        <wps:spPr>
                          <a:xfrm flipV="1">
                            <a:off x="1487160" y="5098320"/>
                            <a:ext cx="426024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2449080" y="4859640"/>
                            <a:ext cx="2788920" cy="248400"/>
                          </a:xfrm>
                          <a:prstGeom prst="rect">
                            <a:avLst/>
                          </a:prstGeom>
                          <a:noFill/>
                          <a:ln>
                            <a:noFill/>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wps:txbx>
                        <wps:bodyPr wrap="square">
                          <a:noAutofit/>
                        </wps:bodyPr>
                      </wps:wsp>
                      <wps:wsp>
                        <wps:cNvSpPr/>
                        <wps:spPr>
                          <a:xfrm flipH="1" flipV="1">
                            <a:off x="469440" y="6090840"/>
                            <a:ext cx="52776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989360" y="5869440"/>
                            <a:ext cx="2376000" cy="316800"/>
                          </a:xfrm>
                          <a:prstGeom prst="rect">
                            <a:avLst/>
                          </a:prstGeom>
                          <a:noFill/>
                          <a:ln>
                            <a:noFill/>
                          </a:ln>
                        </wps:spPr>
                        <wps:txb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11</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wps:txbx>
                        <wps:bodyPr wrap="square">
                          <a:noAutofit/>
                        </wps:bodyPr>
                      </wps:wsp>
                      <wps:wsp>
                        <wps:cNvSpPr/>
                        <wps:spPr>
                          <a:xfrm>
                            <a:off x="212040" y="6235200"/>
                            <a:ext cx="5605200" cy="276840"/>
                          </a:xfrm>
                          <a:custGeom>
                            <a:avLst/>
                            <a:gdLst/>
                            <a:ahLst/>
                            <a:rect l="0" t="0" r="r" b="b"/>
                            <a:pathLst>
                              <a:path w="8829" h="438">
                                <a:moveTo>
                                  <a:pt x="391" y="0"/>
                                </a:moveTo>
                                <a:lnTo>
                                  <a:pt x="8436" y="0"/>
                                </a:lnTo>
                                <a:lnTo>
                                  <a:pt x="8828" y="218"/>
                                </a:lnTo>
                                <a:lnTo>
                                  <a:pt x="8436" y="437"/>
                                </a:lnTo>
                                <a:lnTo>
                                  <a:pt x="391" y="437"/>
                                </a:lnTo>
                                <a:lnTo>
                                  <a:pt x="0" y="218"/>
                                </a:lnTo>
                                <a:lnTo>
                                  <a:pt x="391"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terminating SIP request repeats the steps 3~11</w:t>
                              </w:r>
                            </w:p>
                          </w:txbxContent>
                        </wps:txbx>
                        <wps:bodyPr lIns="0" rIns="0" tIns="0" bIns="0">
                          <a:noAutofit/>
                        </wps:bodyPr>
                      </wps:wsp>
                      <wps:wsp>
                        <wps:cNvSpPr/>
                        <wps:spPr>
                          <a:xfrm>
                            <a:off x="2125440" y="5280840"/>
                            <a:ext cx="3862080" cy="563760"/>
                          </a:xfrm>
                          <a:custGeom>
                            <a:avLst/>
                            <a:gdLst/>
                            <a:ahLst/>
                            <a:rect l="0" t="0" r="r" b="b"/>
                            <a:pathLst>
                              <a:path w="6084" h="890">
                                <a:moveTo>
                                  <a:pt x="567" y="0"/>
                                </a:moveTo>
                                <a:lnTo>
                                  <a:pt x="5515" y="0"/>
                                </a:lnTo>
                                <a:lnTo>
                                  <a:pt x="6083" y="444"/>
                                </a:lnTo>
                                <a:lnTo>
                                  <a:pt x="5515" y="889"/>
                                </a:lnTo>
                                <a:lnTo>
                                  <a:pt x="567" y="889"/>
                                </a:lnTo>
                                <a:lnTo>
                                  <a:pt x="0" y="444"/>
                                </a:lnTo>
                                <a:lnTo>
                                  <a:pt x="567"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10</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S-CSCF downloads user backup data from HSS following the procedure in TR23.380</w:t>
                              </w:r>
                            </w:p>
                          </w:txbxContent>
                        </wps:txbx>
                        <wps:bodyPr lIns="0" rIns="0" tIns="0" bIns="0">
                          <a:noAutofit/>
                        </wps:bodyPr>
                      </wps:wsp>
                      <wps:wsp>
                        <wps:cNvSpPr/>
                        <wps:spPr>
                          <a:xfrm>
                            <a:off x="0" y="1234440"/>
                            <a:ext cx="4915080" cy="668520"/>
                          </a:xfrm>
                          <a:custGeom>
                            <a:avLst/>
                            <a:gdLst/>
                            <a:ahLst/>
                            <a:rect l="0" t="0" r="r" b="b"/>
                            <a:pathLst>
                              <a:path w="7741" h="1055">
                                <a:moveTo>
                                  <a:pt x="495" y="0"/>
                                </a:moveTo>
                                <a:lnTo>
                                  <a:pt x="7245" y="0"/>
                                </a:lnTo>
                                <a:lnTo>
                                  <a:pt x="7740" y="527"/>
                                </a:lnTo>
                                <a:lnTo>
                                  <a:pt x="7245" y="1054"/>
                                </a:lnTo>
                                <a:lnTo>
                                  <a:pt x="495" y="1054"/>
                                </a:lnTo>
                                <a:lnTo>
                                  <a:pt x="0" y="527"/>
                                </a:lnTo>
                                <a:lnTo>
                                  <a:pt x="495"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The registration procedure follows the existing registration procedure in TR23.380.</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a:noAutofit/>
                        </wps:bodyPr>
                      </wps:wsp>
                      <wps:wsp>
                        <wps:cNvSpPr txBox="1"/>
                        <wps:spPr>
                          <a:xfrm>
                            <a:off x="3178080" y="1519560"/>
                            <a:ext cx="1262520" cy="344880"/>
                          </a:xfrm>
                          <a:prstGeom prst="rect">
                            <a:avLst/>
                          </a:prstGeom>
                          <a:noFill/>
                          <a:ln w="9360">
                            <a:solidFill>
                              <a:srgbClr val="000000"/>
                            </a:solidFill>
                            <a:prstDash val="dash"/>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User Backup Data</w:t>
                              </w:r>
                            </w:p>
                          </w:txbxContent>
                        </wps:txbx>
                        <wps:bodyPr wrap="square">
                          <a:noAutofit/>
                        </wps:bodyPr>
                      </wps:wsp>
                      <wps:wsp>
                        <wps:cNvSpPr txBox="1"/>
                        <wps:spPr>
                          <a:xfrm>
                            <a:off x="671040" y="2157120"/>
                            <a:ext cx="1453680" cy="46620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3. Receive a terminating SIP request from another UE</w:t>
                              </w:r>
                            </w:p>
                          </w:txbxContent>
                        </wps:txbx>
                        <wps:bodyPr wrap="square">
                          <a:noAutofit/>
                        </wps:bodyPr>
                      </wps:wsp>
                      <wps:wsp>
                        <wps:cNvSpPr txBox="1"/>
                        <wps:spPr>
                          <a:xfrm>
                            <a:off x="719280" y="4510440"/>
                            <a:ext cx="1368360" cy="294120"/>
                          </a:xfrm>
                          <a:prstGeom prst="rect">
                            <a:avLst/>
                          </a:prstGeom>
                          <a:solidFill>
                            <a:srgbClr val="ffffff"/>
                          </a:solidFill>
                          <a:ln w="19080">
                            <a:solidFill>
                              <a:srgbClr val="8db3e2"/>
                            </a:solidFill>
                            <a:miter/>
                          </a:ln>
                        </wps:spPr>
                        <wps:txb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 xml:space="preserve">8. Select </w:t>
                              </w: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r>
                                <w:rPr>
                                  <w:kern w:val="2"/>
                                  <w:sz w:val="20"/>
                                  <w:szCs w:val="20"/>
                                  <w:rFonts w:ascii="Times New Roman" w:hAnsi="Times New Roman" w:eastAsia="宋体;SimSun" w:cs="Times New Roman"/>
                                  <w:color w:val="auto"/>
                                  <w:lang w:val="en-GB" w:bidi="ar-SA"/>
                                </w:rPr>
                                <w:t xml:space="preserve"> </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772080" y="587880"/>
                            <a:ext cx="2413800" cy="369720"/>
                          </a:xfrm>
                          <a:custGeom>
                            <a:avLst/>
                            <a:gdLst/>
                            <a:ahLst/>
                            <a:rect l="0" t="0" r="r" b="b"/>
                            <a:pathLst>
                              <a:path w="3803" h="584">
                                <a:moveTo>
                                  <a:pt x="191" y="0"/>
                                </a:moveTo>
                                <a:lnTo>
                                  <a:pt x="3610" y="0"/>
                                </a:lnTo>
                                <a:lnTo>
                                  <a:pt x="3802" y="291"/>
                                </a:lnTo>
                                <a:lnTo>
                                  <a:pt x="3610" y="583"/>
                                </a:lnTo>
                                <a:lnTo>
                                  <a:pt x="191" y="583"/>
                                </a:lnTo>
                                <a:lnTo>
                                  <a:pt x="0" y="291"/>
                                </a:lnTo>
                                <a:lnTo>
                                  <a:pt x="191" y="0"/>
                                </a:lnTo>
                              </a:path>
                            </a:pathLst>
                          </a:custGeom>
                          <a:solidFill>
                            <a:srgbClr val="ffffff"/>
                          </a:solidFill>
                          <a:ln w="9360">
                            <a:solidFill>
                              <a:srgbClr val="4f81bd"/>
                            </a:solidFill>
                            <a:miter/>
                          </a:ln>
                        </wps:spPr>
                        <wps:style>
                          <a:lnRef idx="0"/>
                          <a:fillRef idx="0"/>
                          <a:effectRef idx="0"/>
                          <a:fontRef idx="minor"/>
                        </wps:style>
                        <wps:txb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lIns="0" rIns="0" tIns="0" bIns="0">
                          <a:noAutofit/>
                        </wps:bodyPr>
                      </wps:wsp>
                      <wps:wsp>
                        <wps:cNvSpPr txBox="1"/>
                        <wps:spPr>
                          <a:xfrm>
                            <a:off x="313380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wps:txbx>
                        <wps:bodyPr wrap="square">
                          <a:noAutofit/>
                        </wps:bodyPr>
                      </wps:wsp>
                      <wps:wsp>
                        <wps:cNvSpPr txBox="1"/>
                        <wps:spPr>
                          <a:xfrm>
                            <a:off x="3388320" y="936000"/>
                            <a:ext cx="11430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wps:spPr>
                          <a:xfrm>
                            <a:off x="3352320" y="1155600"/>
                            <a:ext cx="800280" cy="720"/>
                          </a:xfrm>
                          <a:prstGeom prst="line">
                            <a:avLst/>
                          </a:prstGeom>
                          <a:ln w="1440">
                            <a:solidFill>
                              <a:srgbClr val="0000ff"/>
                            </a:solidFill>
                            <a:miter/>
                            <a:headEnd len="med" type="triangle" w="med"/>
                          </a:ln>
                        </wps:spPr>
                        <wps:style>
                          <a:lnRef idx="0"/>
                          <a:fillRef idx="0"/>
                          <a:effectRef idx="0"/>
                          <a:fontRef idx="minor"/>
                        </wps:style>
                        <wps:bodyPr/>
                      </wps:wsp>
                      <wps:wsp>
                        <wps:cNvSpPr txBox="1"/>
                        <wps:spPr>
                          <a:xfrm>
                            <a:off x="144720" y="228600"/>
                            <a:ext cx="98172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wps:txbx>
                        <wps:bodyPr wrap="square">
                          <a:noAutofit/>
                        </wps:bodyPr>
                      </wps:wsp>
                      <wps:wsp>
                        <wps:cNvSpPr txBox="1"/>
                        <wps:spPr>
                          <a:xfrm>
                            <a:off x="1278360" y="2728440"/>
                            <a:ext cx="1581840" cy="53136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HSS detects S-CSCF-1 is not accessible and then  returns capability set</w:t>
                              </w:r>
                            </w:p>
                          </w:txbxContent>
                        </wps:txbx>
                        <wps:bodyPr wrap="square">
                          <a:noAutofit/>
                        </wps:bodyPr>
                      </wps:wsp>
                      <wps:wsp>
                        <wps:cNvSpPr txBox="1"/>
                        <wps:spPr>
                          <a:xfrm>
                            <a:off x="864360" y="3403080"/>
                            <a:ext cx="1119600" cy="400680"/>
                          </a:xfrm>
                          <a:prstGeom prst="rect">
                            <a:avLst/>
                          </a:prstGeom>
                          <a:solidFill>
                            <a:srgbClr val="ffffff"/>
                          </a:solidFill>
                          <a:ln w="19080">
                            <a:solidFill>
                              <a:srgbClr val="8db3e2"/>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Construct domain name</w:t>
                              </w:r>
                            </w:p>
                          </w:txbxContent>
                        </wps:txbx>
                        <wps:bodyPr wrap="square">
                          <a:noAutofit/>
                        </wps:bodyPr>
                      </wps:wsp>
                      <wps:wsp>
                        <wps:cNvSpPr txBox="1"/>
                        <wps:spPr>
                          <a:xfrm>
                            <a:off x="1826280" y="3822840"/>
                            <a:ext cx="1080000" cy="224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wps:txbx>
                        <wps:bodyPr wrap="square">
                          <a:noAutofit/>
                        </wps:bodyPr>
                      </wps:wsp>
                      <wps:wsp>
                        <wps:cNvSpPr txBox="1"/>
                        <wps:spPr>
                          <a:xfrm>
                            <a:off x="1798200" y="4047480"/>
                            <a:ext cx="1335960" cy="2484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wps:txbx>
                        <wps:bodyPr wrap="square">
                          <a:noAutofit/>
                        </wps:bodyPr>
                      </wps:wsp>
                      <wps:wsp>
                        <wps:cNvSpPr/>
                        <wps:spPr>
                          <a:xfrm>
                            <a:off x="1504800" y="4047480"/>
                            <a:ext cx="18705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V="1">
                            <a:off x="1504800" y="4295880"/>
                            <a:ext cx="1847160" cy="9360"/>
                          </a:xfrm>
                          <a:prstGeom prst="line">
                            <a:avLst/>
                          </a:prstGeom>
                          <a:ln w="1440">
                            <a:solidFill>
                              <a:srgbClr val="0000ff"/>
                            </a:solidFill>
                            <a:miter/>
                            <a:headEnd len="med" type="triangle" w="med"/>
                          </a:ln>
                        </wps:spPr>
                        <wps:style>
                          <a:lnRef idx="0"/>
                          <a:fillRef idx="0"/>
                          <a:effectRef idx="0"/>
                          <a:fontRef idx="minor"/>
                        </wps:style>
                        <wps:bodyPr/>
                      </wps:wsp>
                    </wpg:wgp>
                  </a:graphicData>
                </a:graphic>
              </wp:inline>
            </w:drawing>
          </mc:Choice>
          <mc:Fallback>
            <w:pict>
              <v:group id="shape_0" style="position:absolute;margin-left:0pt;margin-top:0pt;width:504pt;height:525.45pt" coordorigin="0,0" coordsize="10080,10509">
                <v:rect id="shape_0" stroked="f" style="position:absolute;left:0;top:0;width:10079;height:10508;mso-position-horizontal-relative:char">
                  <w10:wrap type="none"/>
                  <v:fill o:detectmouseclick="t" on="false"/>
                  <v:stroke color="#3465a4" joinstyle="round" endcap="flat"/>
                </v:rect>
                <v:line id="shape_0" from="5316,779" to="5316,10438" stroked="t" style="position:absolute;mso-position-horizontal-relative:char">
                  <v:stroke color="blue" weight="1440" joinstyle="miter" endcap="flat"/>
                  <v:fill o:detectmouseclick="t" on="false"/>
                </v:line>
                <v:line id="shape_0" from="740,800" to="740,10508" stroked="t" style="position:absolute;mso-position-horizontal-relative:char">
                  <v:stroke color="blue" weight="1440" joinstyle="miter" endcap="flat"/>
                  <v:fill o:detectmouseclick="t" on="false"/>
                </v:line>
                <v:line id="shape_0" from="2340,837" to="2341,10508" stroked="t" style="position:absolute;mso-position-horizontal-relative:char">
                  <v:stroke color="blue" weight="1440" joinstyle="miter" endcap="flat"/>
                  <v:fill o:detectmouseclick="t" on="false"/>
                </v:line>
                <v:line id="shape_0" from="7836,764" to="7836,10472" stroked="t" style="position:absolute;mso-position-horizontal-relative:char">
                  <v:stroke color="blue" weight="1440" joinstyle="miter" endcap="flat"/>
                  <v:fill o:detectmouseclick="t" on="false"/>
                </v:line>
                <v:shape id="shape_0" stroked="f" style="position:absolute;left:1905;top:393;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6234;top:42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LDF</w:t>
                        </w:r>
                      </w:p>
                    </w:txbxContent>
                  </v:textbox>
                  <w10:wrap type="square"/>
                  <v:fill o:detectmouseclick="t" on="false"/>
                  <v:stroke color="#3465a4" joinstyle="round" endcap="flat"/>
                </v:shape>
                <v:line id="shape_0" from="5940,785" to="5940,785" stroked="t" style="position:absolute;mso-position-horizontal-relative:char">
                  <v:stroke color="blue" weight="1440" joinstyle="miter" endcap="flat"/>
                  <v:fill o:detectmouseclick="t" on="false"/>
                </v:line>
                <v:shape id="shape_0" stroked="f" style="position:absolute;left:7204;top:451;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3645;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3935,819" to="3935,10478" stroked="t" style="position:absolute;mso-position-horizontal-relative:char">
                  <v:stroke color="blue" weight="1440" joinstyle="miter" endcap="flat"/>
                  <v:fill o:detectmouseclick="t" on="false"/>
                </v:line>
                <v:line id="shape_0" from="9051,785" to="9052,10508" stroked="t" style="position:absolute;mso-position-horizontal-relative:char">
                  <v:stroke color="blue" weight="1440" joinstyle="miter" endcap="flat"/>
                  <v:fill o:detectmouseclick="t" on="false"/>
                </v:line>
                <v:shape id="shape_0" stroked="f" style="position:absolute;left:8399;top:440;width:123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6576,764" to="6576,10462" stroked="t" style="position:absolute;mso-position-horizontal-relative:char">
                  <v:stroke color="blue" weight="1440" joinstyle="miter" endcap="flat"/>
                  <v:fill o:detectmouseclick="t" on="false"/>
                </v:line>
                <v:shape id="shape_0" fillcolor="white" stroked="t" style="position:absolute;left:7452;top:2997;width:688;height:487;mso-position-horizontal-relative:char" type="shapetype_71">
                  <w10:wrap type="none"/>
                  <v:fill o:detectmouseclick="t" type="solid" color2="black"/>
                  <v:stroke color="red" weight="9360" joinstyle="miter" endcap="flat"/>
                </v:shape>
                <v:line id="shape_0" from="2342,8029" to="9050,8029" stroked="t" style="position:absolute;flip:y;mso-position-horizontal-relative:char">
                  <v:stroke color="blue" weight="1440" endarrow="block" endarrowwidth="medium" endarrowlength="medium" joinstyle="miter" endcap="flat"/>
                  <v:fill o:detectmouseclick="t" on="false"/>
                </v:line>
                <v:shape id="shape_0" stroked="f" style="position:absolute;left:3857;top:7653;width:4391;height:390;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9</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v:textbox>
                  <w10:wrap type="square"/>
                  <v:fill o:detectmouseclick="t" on="false"/>
                  <v:stroke color="#3465a4" joinstyle="round" endcap="flat"/>
                </v:shape>
                <v:line id="shape_0" from="739,9592" to="9049,9592" stroked="t" style="position:absolute;flip:xy;mso-position-horizontal-relative:char">
                  <v:stroke color="blue" weight="1440" endarrow="block" endarrowwidth="medium" endarrowlength="medium" joinstyle="miter" endcap="flat"/>
                  <v:fill o:detectmouseclick="t" on="false"/>
                </v:line>
                <v:shape id="shape_0" stroked="f" style="position:absolute;left:3133;top:9243;width:3741;height:498;mso-position-horizontal-relative:char" type="shapetype_202">
                  <v:textbox>
                    <w:txbxContent>
                      <w:p>
                        <w:pPr>
                          <w:overflowPunct w:val="false"/>
                          <w:bidi w:val="0"/>
                          <w:spacing w:before="0" w:after="0"/>
                          <w:jc w:val="center"/>
                          <w:rPr/>
                        </w:pPr>
                        <w:r>
                          <w:rPr>
                            <w:kern w:val="2"/>
                            <w:sz w:val="20"/>
                            <w:szCs w:val="20"/>
                            <w:rFonts w:ascii="Times New Roman" w:hAnsi="Times New Roman" w:eastAsia="宋体;SimSun" w:cs="Times New Roman"/>
                            <w:color w:val="auto"/>
                            <w:lang w:val="en-GB" w:eastAsia="zh-CN" w:bidi="ar-SA"/>
                          </w:rPr>
                          <w:t>11</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Forward the terminating SIP request</w:t>
                        </w:r>
                      </w:p>
                    </w:txbxContent>
                  </v:textbox>
                  <w10:wrap type="square"/>
                  <v:fill o:detectmouseclick="t" on="false"/>
                  <v:stroke color="#3465a4" joinstyle="round" endcap="flat"/>
                </v:shape>
                <v:shape id="shape_0" fillcolor="white" stroked="t" style="position:absolute;left:334;top:9819;width:8826;height:435;mso-position-horizontal-relative:char" type="shapetype_9">
                  <v:textbo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12</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terminating SIP request repeats the steps 3~11</w:t>
                        </w:r>
                      </w:p>
                    </w:txbxContent>
                  </v:textbox>
                  <w10:wrap type="square"/>
                  <v:fill o:detectmouseclick="t" type="solid" color2="black"/>
                  <v:stroke color="#4f81bd" weight="9360" joinstyle="miter" endcap="flat"/>
                </v:shape>
                <v:shape id="shape_0" fillcolor="white" stroked="t" style="position:absolute;left:3347;top:8316;width:6081;height:887;mso-position-horizontal-relative:char" type="shapetype_9">
                  <v:textbo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10</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New S-CSCF downloads user backup data from HSS following the procedure in TR23.380</w:t>
                        </w:r>
                      </w:p>
                    </w:txbxContent>
                  </v:textbox>
                  <w10:wrap type="square"/>
                  <v:fill o:detectmouseclick="t" type="solid" color2="black"/>
                  <v:stroke color="#4f81bd" weight="9360" joinstyle="miter" endcap="flat"/>
                </v:shape>
                <v:shape id="shape_0" fillcolor="white" stroked="t" style="position:absolute;left:0;top:1944;width:7739;height:1052;mso-position-horizontal-relative:char" type="shapetype_9">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 The registration procedure follows the existing registration procedure in TR23.380.</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stroked="t" style="position:absolute;left:5005;top:2393;width:1987;height:54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User Backup Data</w:t>
                        </w:r>
                      </w:p>
                    </w:txbxContent>
                  </v:textbox>
                  <w10:wrap type="square"/>
                  <v:fill o:detectmouseclick="t" on="false"/>
                  <v:stroke color="black" weight="9360" dashstyle="dash" joinstyle="miter" endcap="flat"/>
                </v:shape>
                <v:shape id="shape_0" fillcolor="white" stroked="t" style="position:absolute;left:1057;top:3397;width:2288;height:733;mso-position-horizontal-relative:char" type="shapetype_202">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3. Receive a terminating SIP request from another UE</w:t>
                        </w:r>
                      </w:p>
                    </w:txbxContent>
                  </v:textbox>
                  <w10:wrap type="square"/>
                  <v:fill o:detectmouseclick="t" type="solid" color2="black"/>
                  <v:stroke color="#8db3e2" weight="19080" joinstyle="miter" endcap="flat"/>
                </v:shape>
                <v:shape id="shape_0" fillcolor="white" stroked="t" style="position:absolute;left:1133;top:7103;width:2154;height:462;mso-position-horizontal-relative:char" type="shapetype_202">
                  <v:textbox>
                    <w:txbxContent>
                      <w:p>
                        <w:pPr>
                          <w:overflowPunct w:val="false"/>
                          <w:bidi w:val="0"/>
                          <w:spacing w:before="0" w:after="0"/>
                          <w:rPr/>
                        </w:pPr>
                        <w:r>
                          <w:rPr>
                            <w:kern w:val="2"/>
                            <w:sz w:val="20"/>
                            <w:szCs w:val="20"/>
                            <w:rFonts w:ascii="Times New Roman" w:hAnsi="Times New Roman" w:eastAsia="宋体;SimSun" w:cs="Times New Roman"/>
                            <w:color w:val="auto"/>
                            <w:lang w:val="en-GB" w:eastAsia="zh-CN" w:bidi="ar-SA"/>
                          </w:rPr>
                          <w:t xml:space="preserve">8. Select </w:t>
                        </w:r>
                        <w:r>
                          <w:rPr>
                            <w:kern w:val="2"/>
                            <w:sz w:val="20"/>
                            <w:szCs w:val="20"/>
                            <w:rFonts w:ascii="Times New Roman" w:hAnsi="Times New Roman" w:eastAsia="宋体;SimSun" w:cs="Times New Roman"/>
                            <w:color w:val="auto"/>
                            <w:lang w:val="en-GB" w:bidi="ar-SA"/>
                          </w:rPr>
                          <w:t>S-CSCF</w:t>
                        </w:r>
                        <w:r>
                          <w:rPr>
                            <w:kern w:val="2"/>
                            <w:sz w:val="20"/>
                            <w:szCs w:val="20"/>
                            <w:rFonts w:ascii="Times New Roman" w:hAnsi="Times New Roman" w:eastAsia="宋体;SimSun" w:cs="Times New Roman"/>
                            <w:color w:val="auto"/>
                            <w:lang w:val="en-GB" w:bidi="ar-SA" w:eastAsia="zh-CN"/>
                          </w:rPr>
                          <w:t>-2</w:t>
                        </w:r>
                        <w:r>
                          <w:rPr>
                            <w:kern w:val="2"/>
                            <w:sz w:val="20"/>
                            <w:szCs w:val="20"/>
                            <w:rFonts w:ascii="Times New Roman" w:hAnsi="Times New Roman" w:eastAsia="宋体;SimSun" w:cs="Times New Roman"/>
                            <w:color w:val="auto"/>
                            <w:lang w:val="en-GB" w:bidi="ar-SA"/>
                          </w:rPr>
                          <w:t xml:space="preserve"> </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8db3e2" weight="19080" joinstyle="miter" endcap="flat"/>
                </v:shape>
                <v:shape id="shape_0" fillcolor="white" stroked="t" style="position:absolute;left:5940;top:926;width:3800;height:581;mso-position-horizontal-relative:char" type="shapetype_9">
                  <v:textbox>
                    <w:txbxContent>
                      <w:p>
                        <w:pPr>
                          <w:overflowPunct w:val="false"/>
                          <w:bidi w:val="0"/>
                          <w:spacing w:before="0" w:after="180"/>
                          <w:rPr/>
                        </w:pPr>
                        <w:r>
                          <w:rPr>
                            <w:kern w:val="2"/>
                            <w:sz w:val="18"/>
                            <w:szCs w:val="20"/>
                            <w:rFonts w:ascii="Times New Roman" w:hAnsi="Times New Roman" w:eastAsia="宋体;SimSun" w:cs="Times New Roman"/>
                            <w:color w:val="auto"/>
                            <w:lang w:val="en-GB" w:eastAsia="zh-CN" w:bidi="ar-SA"/>
                          </w:rPr>
                          <w:t>1.a  LDF attains load information from all S-CSCFs</w:t>
                        </w:r>
                      </w:p>
                      <w:p>
                        <w:pPr>
                          <w:overflowPunct w:val="false"/>
                          <w:bidi w:val="0"/>
                          <w:spacing w:before="0" w:after="180"/>
                          <w:rPr/>
                        </w:pPr>
                        <w:r>
                          <w:rPr>
                            <w:sz w:val="24"/>
                            <w:kern w:val="2"/>
                            <w:szCs w:val="24"/>
                            <w:rFonts w:ascii="Liberation Serif" w:hAnsi="Liberation Serif" w:eastAsia="DejaVu Sans" w:cs="Noto Sans Devanagari"/>
                            <w:lang w:val="en-US" w:bidi="hi-IN"/>
                          </w:rPr>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4f81bd" weight="9360" joinstyle="miter" endcap="flat"/>
                </v:shape>
                <v:shape id="shape_0" stroked="f" style="position:absolute;left:4935;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DNS</w:t>
                        </w:r>
                      </w:p>
                    </w:txbxContent>
                  </v:textbox>
                  <w10:wrap type="square"/>
                  <v:fill o:detectmouseclick="t" on="false"/>
                  <v:stroke color="#3465a4" joinstyle="round" endcap="flat"/>
                </v:shape>
                <v:shape id="shape_0" stroked="f" style="position:absolute;left:5336;top:1474;width:17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Update</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line id="shape_0" from="5279,1820" to="6538,1820" stroked="t" style="position:absolute;mso-position-horizontal-relative:char">
                  <v:stroke color="blue" weight="1440" startarrow="block" startarrowwidth="medium" startarrowlength="medium" joinstyle="miter" endcap="flat"/>
                  <v:fill o:detectmouseclick="t" on="false"/>
                </v:line>
                <v:shape id="shape_0" stroked="f" style="position:absolute;left:228;top:360;width:1545;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UE</w:t>
                        </w:r>
                      </w:p>
                    </w:txbxContent>
                  </v:textbox>
                  <w10:wrap type="square"/>
                  <v:fill o:detectmouseclick="t" on="false"/>
                  <v:stroke color="#3465a4" joinstyle="round" endcap="flat"/>
                </v:shape>
                <v:shape id="shape_0" fillcolor="white" stroked="t" style="position:absolute;left:2013;top:4297;width:2490;height:83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4. HSS detects S-CSCF-1 is not accessible and then  returns capability set</w:t>
                        </w:r>
                      </w:p>
                    </w:txbxContent>
                  </v:textbox>
                  <w10:wrap type="square"/>
                  <v:fill o:detectmouseclick="t" type="solid" color2="black"/>
                  <v:stroke color="#8db3e2" weight="19080" joinstyle="miter" endcap="flat"/>
                </v:shape>
                <v:shape id="shape_0" fillcolor="white" stroked="t" style="position:absolute;left:1361;top:5359;width:1762;height:63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Construct domain name</w:t>
                        </w:r>
                      </w:p>
                    </w:txbxContent>
                  </v:textbox>
                  <w10:wrap type="square"/>
                  <v:fill o:detectmouseclick="t" type="solid" color2="black"/>
                  <v:stroke color="#8db3e2" weight="19080" joinstyle="miter" endcap="flat"/>
                </v:shape>
                <v:shape id="shape_0" stroked="f" style="position:absolute;left:2876;top:6020;width:1700;height:352;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DNS query</w:t>
                        </w:r>
                      </w:p>
                    </w:txbxContent>
                  </v:textbox>
                  <w10:wrap type="square"/>
                  <v:fill o:detectmouseclick="t" on="false"/>
                  <v:stroke color="#3465a4" joinstyle="round" endcap="flat"/>
                </v:shape>
                <v:shape id="shape_0" stroked="f" style="position:absolute;left:2832;top:6374;width:2103;height:390;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7</w:t>
                        </w:r>
                        <w:r>
                          <w:rPr>
                            <w:kern w:val="2"/>
                            <w:sz w:val="20"/>
                            <w:szCs w:val="20"/>
                            <w:rFonts w:ascii="Times New Roman" w:hAnsi="Times New Roman" w:eastAsia="宋体;SimSun" w:cs="Times New Roman"/>
                            <w:color w:val="auto"/>
                            <w:lang w:val="en-GB" w:bidi="ar-SA"/>
                          </w:rPr>
                          <w:t>. DNS response</w:t>
                        </w:r>
                      </w:p>
                    </w:txbxContent>
                  </v:textbox>
                  <w10:wrap type="square"/>
                  <v:fill o:detectmouseclick="t" on="false"/>
                  <v:stroke color="#3465a4" joinstyle="round" endcap="flat"/>
                </v:shape>
                <v:line id="shape_0" from="2370,6374" to="5315,6374" stroked="t" style="position:absolute;mso-position-horizontal-relative:char">
                  <v:stroke color="blue" weight="1440" endarrow="block" endarrowwidth="medium" endarrowlength="medium" joinstyle="miter" endcap="flat"/>
                  <v:fill o:detectmouseclick="t" on="false"/>
                </v:line>
                <v:line id="shape_0" from="2370,6765" to="5278,6779" stroked="t" style="position:absolute;flip:y;mso-position-horizontal-relative:char">
                  <v:stroke color="blue" weight="1440" startarrow="block" startarrowwidth="medium" startarrowlength="medium" joinstyle="miter" endcap="flat"/>
                  <v:fill o:detectmouseclick="t" on="false"/>
                </v:line>
              </v:group>
            </w:pict>
          </mc:Fallback>
        </mc:AlternateContent>
      </w:r>
    </w:p>
    <w:p>
      <w:pPr>
        <w:pStyle w:val="Normal"/>
        <w:tabs>
          <w:tab w:val="clear" w:pos="284"/>
          <w:tab w:val="left" w:pos="696" w:leader="none"/>
        </w:tabs>
        <w:jc w:val="center"/>
        <w:rPr>
          <w:lang w:eastAsia="zh-CN"/>
        </w:rPr>
      </w:pPr>
      <w:r>
        <w:rPr>
          <w:lang w:val="en-US" w:eastAsia="en-US"/>
        </w:rPr>
        <w:t xml:space="preserve">Fig </w:t>
      </w:r>
      <w:r>
        <w:rPr>
          <w:lang w:val="en-US" w:eastAsia="en-US"/>
        </w:rPr>
        <w:t>6.1</w:t>
      </w:r>
      <w:r>
        <w:rPr>
          <w:lang w:val="en-US" w:eastAsia="en-US"/>
        </w:rPr>
        <w:t>-</w:t>
      </w:r>
      <w:r>
        <w:rPr>
          <w:lang w:val="en-US" w:eastAsia="en-US"/>
        </w:rPr>
        <w:t>7</w:t>
      </w:r>
      <w:r>
        <w:rPr>
          <w:lang w:val="en-US" w:eastAsia="en-US"/>
        </w:rPr>
        <w:t xml:space="preserve"> </w:t>
      </w:r>
      <w:r>
        <w:rPr>
          <w:lang w:val="en-US" w:eastAsia="en-US"/>
        </w:rPr>
        <w:t>Information flow for Load Balancing</w:t>
      </w:r>
      <w:r>
        <w:rPr>
          <w:lang w:val="en-US" w:eastAsia="en-US"/>
        </w:rPr>
        <w:t xml:space="preserve"> during S-CSCF restoration (terminating procedure) </w:t>
      </w:r>
    </w:p>
    <w:p>
      <w:pPr>
        <w:pStyle w:val="FP"/>
        <w:numPr>
          <w:ilvl w:val="0"/>
          <w:numId w:val="6"/>
        </w:numPr>
        <w:overflowPunct w:val="false"/>
        <w:autoSpaceDE w:val="false"/>
        <w:spacing w:before="0" w:after="180"/>
        <w:jc w:val="both"/>
        <w:textAlignment w:val="baseline"/>
        <w:rPr>
          <w:lang w:val="en-US" w:eastAsia="en-US"/>
        </w:rPr>
      </w:pPr>
      <w:r>
        <w:rPr>
          <w:lang w:eastAsia="zh-CN"/>
        </w:rPr>
        <w:t>LDF interacts with the S-CSCFs in the same domain to obtain dynamic load information of S-CSCFs, and updates the DNS accordingly.</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 xml:space="preserve">-CSCF as well as </w:t>
      </w:r>
      <w:r>
        <w:rPr>
          <w:lang w:val="en-US" w:eastAsia="en-US"/>
        </w:rPr>
        <w:t xml:space="preserve">between </w:t>
      </w:r>
      <w:r>
        <w:rPr>
          <w:lang w:val="en-US" w:eastAsia="en-US"/>
        </w:rPr>
        <w:t>LDF and DNS as shown in figure 6.1-2.</w:t>
      </w:r>
      <w:r>
        <w:rPr>
          <w:lang w:val="en-US" w:eastAsia="en-US"/>
        </w:rPr>
        <w:t xml:space="preserve"> </w:t>
      </w:r>
    </w:p>
    <w:p>
      <w:pPr>
        <w:pStyle w:val="FP"/>
        <w:numPr>
          <w:ilvl w:val="0"/>
          <w:numId w:val="6"/>
        </w:numPr>
        <w:overflowPunct w:val="false"/>
        <w:autoSpaceDE w:val="false"/>
        <w:spacing w:before="0" w:after="180"/>
        <w:jc w:val="both"/>
        <w:textAlignment w:val="baseline"/>
        <w:rPr>
          <w:lang w:val="en-US" w:eastAsia="en-US"/>
        </w:rPr>
      </w:pPr>
      <w:r>
        <w:rPr>
          <w:lang w:eastAsia="zh-CN"/>
        </w:rPr>
        <w:t xml:space="preserve">The registration procedure follows the existing </w:t>
      </w:r>
      <w:r>
        <w:rPr>
          <w:lang w:eastAsia="zh-CN"/>
        </w:rPr>
        <w:t>registration</w:t>
      </w:r>
      <w:r>
        <w:rPr>
          <w:lang w:eastAsia="zh-CN"/>
        </w:rPr>
        <w:t xml:space="preserve"> procedure where S-CSCF backs up user data in HSS in TS 23.380.</w:t>
      </w:r>
    </w:p>
    <w:p>
      <w:pPr>
        <w:pStyle w:val="FP"/>
        <w:numPr>
          <w:ilvl w:val="0"/>
          <w:numId w:val="6"/>
        </w:numPr>
        <w:overflowPunct w:val="false"/>
        <w:autoSpaceDE w:val="false"/>
        <w:spacing w:before="0" w:after="180"/>
        <w:jc w:val="both"/>
        <w:textAlignment w:val="baseline"/>
        <w:rPr>
          <w:lang w:val="en-US" w:eastAsia="en-US"/>
        </w:rPr>
      </w:pPr>
      <w:r>
        <w:rPr>
          <w:lang w:eastAsia="zh-CN"/>
        </w:rPr>
        <w:t>I-CSCF receives a terminating SIP request for a user who has registered on S-CSCF-1.</w:t>
      </w:r>
    </w:p>
    <w:p>
      <w:pPr>
        <w:pStyle w:val="FP"/>
        <w:numPr>
          <w:ilvl w:val="0"/>
          <w:numId w:val="6"/>
        </w:numPr>
        <w:overflowPunct w:val="false"/>
        <w:autoSpaceDE w:val="false"/>
        <w:spacing w:before="0" w:after="180"/>
        <w:jc w:val="both"/>
        <w:textAlignment w:val="baseline"/>
        <w:rPr>
          <w:lang w:val="en-US" w:eastAsia="en-US"/>
        </w:rPr>
      </w:pPr>
      <w:r>
        <w:rPr>
          <w:lang w:eastAsia="zh-CN"/>
        </w:rPr>
        <w:t xml:space="preserve">I-CSCF sends LIR message to HSS in order to obtain the address of S-CSCF-1. </w:t>
      </w:r>
      <w:r>
        <w:rPr>
          <w:lang w:val="en-US" w:eastAsia="en-US"/>
        </w:rPr>
        <w:t xml:space="preserve">HSS </w:t>
      </w:r>
      <w:r>
        <w:rPr>
          <w:lang w:eastAsia="zh-CN"/>
        </w:rPr>
        <w:t xml:space="preserve">detects S-CSCF-1 is not accessible. </w:t>
      </w:r>
      <w:r>
        <w:rPr>
          <w:lang w:val="en-US" w:eastAsia="en-US"/>
        </w:rPr>
        <w:t>I-CSCF receives LIA message, which contains the c</w:t>
      </w:r>
      <w:r>
        <w:rPr>
          <w:lang w:eastAsia="zh-CN"/>
        </w:rPr>
        <w:t>apability set, from HSS.</w:t>
      </w:r>
    </w:p>
    <w:p>
      <w:pPr>
        <w:pStyle w:val="FP"/>
        <w:numPr>
          <w:ilvl w:val="0"/>
          <w:numId w:val="6"/>
        </w:numPr>
        <w:overflowPunct w:val="false"/>
        <w:autoSpaceDE w:val="false"/>
        <w:spacing w:before="0" w:after="180"/>
        <w:jc w:val="both"/>
        <w:textAlignment w:val="baseline"/>
        <w:rPr/>
      </w:pPr>
      <w:r>
        <w:rPr>
          <w:lang w:eastAsia="zh-CN"/>
        </w:rPr>
        <w:t>In the case where Cx response contains server capabilities, I-CSCF constructs a</w:t>
      </w:r>
      <w:r>
        <w:rPr>
          <w:lang w:eastAsia="zh-CN"/>
        </w:rPr>
        <w:t xml:space="preserve"> domain name from these capabilities, using a deterministic algorithm and local configuration.</w:t>
      </w:r>
    </w:p>
    <w:p>
      <w:pPr>
        <w:pStyle w:val="FP"/>
        <w:numPr>
          <w:ilvl w:val="0"/>
          <w:numId w:val="6"/>
        </w:numPr>
        <w:overflowPunct w:val="false"/>
        <w:autoSpaceDE w:val="false"/>
        <w:spacing w:before="0" w:after="180"/>
        <w:jc w:val="both"/>
        <w:textAlignment w:val="baseline"/>
        <w:rPr/>
      </w:pPr>
      <w:r>
        <w:rPr>
          <w:lang w:eastAsia="zh-CN"/>
        </w:rPr>
        <w:t xml:space="preserve">I-CSCF </w:t>
      </w:r>
      <w:r>
        <w:rPr>
          <w:lang w:eastAsia="zh-CN"/>
        </w:rPr>
        <w:t xml:space="preserve">performs a DNS query to resolve the domain name </w:t>
      </w:r>
      <w:r>
        <w:rPr>
          <w:lang w:val="en-US" w:eastAsia="en-US"/>
        </w:rPr>
        <w:t xml:space="preserve">fetched at step 4 or </w:t>
      </w:r>
      <w:r>
        <w:rPr>
          <w:lang w:eastAsia="zh-CN"/>
        </w:rPr>
        <w:t xml:space="preserve">constructed at step </w:t>
      </w:r>
      <w:r>
        <w:rPr>
          <w:lang w:eastAsia="zh-CN"/>
        </w:rPr>
        <w:t>5</w:t>
      </w:r>
      <w:r>
        <w:rPr>
          <w:lang w:eastAsia="zh-CN"/>
        </w:rPr>
        <w:t xml:space="preserve"> or the S-CSCF address received </w:t>
      </w:r>
      <w:r>
        <w:rPr>
          <w:lang w:eastAsia="zh-CN"/>
        </w:rPr>
        <w:t>from</w:t>
      </w:r>
      <w:r>
        <w:rPr>
          <w:lang w:eastAsia="zh-CN"/>
        </w:rPr>
        <w:t xml:space="preserve"> the HSS at step </w:t>
      </w:r>
      <w:r>
        <w:rPr>
          <w:lang w:eastAsia="zh-CN"/>
        </w:rPr>
        <w:t>4.</w:t>
      </w:r>
    </w:p>
    <w:p>
      <w:pPr>
        <w:pStyle w:val="FP"/>
        <w:numPr>
          <w:ilvl w:val="0"/>
          <w:numId w:val="6"/>
        </w:numPr>
        <w:overflowPunct w:val="false"/>
        <w:autoSpaceDE w:val="false"/>
        <w:spacing w:before="0" w:after="180"/>
        <w:jc w:val="both"/>
        <w:textAlignment w:val="baseline"/>
        <w:rPr>
          <w:lang w:eastAsia="zh-CN"/>
        </w:rPr>
      </w:pPr>
      <w:r>
        <w:rPr>
          <w:lang w:eastAsia="zh-CN"/>
        </w:rPr>
        <w:t xml:space="preserve">I-CSCF receives a response </w:t>
      </w:r>
      <w:r>
        <w:rPr>
          <w:lang w:eastAsia="zh-CN"/>
        </w:rPr>
        <w:t>containing address(es) of</w:t>
      </w:r>
      <w:r>
        <w:rPr>
          <w:lang w:eastAsia="zh-CN"/>
        </w:rPr>
        <w:t xml:space="preserve"> preferable S-CSCF</w:t>
      </w:r>
      <w:r>
        <w:rPr>
          <w:lang w:eastAsia="zh-CN"/>
        </w:rPr>
        <w:t>(</w:t>
      </w:r>
      <w:r>
        <w:rPr>
          <w:lang w:eastAsia="zh-CN"/>
        </w:rPr>
        <w:t>s</w:t>
      </w:r>
      <w:r>
        <w:rPr>
          <w:lang w:eastAsia="zh-CN"/>
        </w:rPr>
        <w:t>)</w:t>
      </w:r>
      <w:r>
        <w:rPr>
          <w:lang w:eastAsia="zh-CN"/>
        </w:rPr>
        <w:t xml:space="preserve"> from </w:t>
      </w:r>
      <w:r>
        <w:rPr>
          <w:lang w:eastAsia="zh-CN"/>
        </w:rPr>
        <w:t>DNS</w:t>
      </w:r>
      <w:r>
        <w:rPr>
          <w:lang w:eastAsia="zh-CN"/>
        </w:rPr>
        <w:t>.</w:t>
      </w:r>
    </w:p>
    <w:p>
      <w:pPr>
        <w:pStyle w:val="FP"/>
        <w:numPr>
          <w:ilvl w:val="0"/>
          <w:numId w:val="6"/>
        </w:numPr>
        <w:overflowPunct w:val="false"/>
        <w:autoSpaceDE w:val="false"/>
        <w:spacing w:before="0" w:after="180"/>
        <w:jc w:val="both"/>
        <w:textAlignment w:val="baseline"/>
        <w:rPr>
          <w:lang w:eastAsia="zh-CN"/>
        </w:rPr>
      </w:pPr>
      <w:r>
        <w:rPr>
          <w:lang w:eastAsia="zh-CN"/>
        </w:rPr>
        <w:t xml:space="preserve">I-CSCF selects S-CSCF-2 from the returned S-CSCFs. </w:t>
      </w:r>
    </w:p>
    <w:p>
      <w:pPr>
        <w:pStyle w:val="FP"/>
        <w:numPr>
          <w:ilvl w:val="0"/>
          <w:numId w:val="6"/>
        </w:numPr>
        <w:overflowPunct w:val="false"/>
        <w:autoSpaceDE w:val="false"/>
        <w:spacing w:before="0" w:after="180"/>
        <w:jc w:val="both"/>
        <w:textAlignment w:val="baseline"/>
        <w:rPr>
          <w:lang w:val="en-US" w:eastAsia="en-US"/>
        </w:rPr>
      </w:pPr>
      <w:r>
        <w:rPr>
          <w:lang w:val="en-US" w:eastAsia="en-US"/>
        </w:rPr>
        <w:t>I-CSCF forwards the terminating SIP request to S-CSCF-2.</w:t>
      </w:r>
    </w:p>
    <w:p>
      <w:pPr>
        <w:pStyle w:val="FP"/>
        <w:numPr>
          <w:ilvl w:val="0"/>
          <w:numId w:val="6"/>
        </w:numPr>
        <w:overflowPunct w:val="false"/>
        <w:autoSpaceDE w:val="false"/>
        <w:spacing w:before="0" w:after="180"/>
        <w:jc w:val="both"/>
        <w:textAlignment w:val="baseline"/>
        <w:rPr>
          <w:lang w:val="en-US" w:eastAsia="en-US"/>
        </w:rPr>
      </w:pPr>
      <w:r>
        <w:rPr>
          <w:rFonts w:cs="Arial"/>
          <w:iCs/>
          <w:lang w:eastAsia="zh-CN"/>
        </w:rPr>
        <w:t>S-CSCF-2 downloads the</w:t>
      </w:r>
      <w:r>
        <w:rPr>
          <w:rFonts w:cs="Arial"/>
          <w:iCs/>
          <w:lang w:eastAsia="zh-CN"/>
        </w:rPr>
        <w:t xml:space="preserve"> </w:t>
      </w:r>
      <w:r>
        <w:rPr>
          <w:rFonts w:cs="Arial"/>
          <w:iCs/>
          <w:lang w:eastAsia="zh-CN"/>
        </w:rPr>
        <w:t xml:space="preserve">user backup </w:t>
      </w:r>
      <w:r>
        <w:rPr>
          <w:rFonts w:cs="Arial"/>
          <w:iCs/>
          <w:lang w:eastAsia="zh-CN"/>
        </w:rPr>
        <w:t>data from the HSS</w:t>
      </w:r>
      <w:r>
        <w:rPr>
          <w:rFonts w:cs="Arial"/>
          <w:iCs/>
          <w:lang w:eastAsia="zh-CN"/>
        </w:rPr>
        <w:t>.</w:t>
      </w:r>
    </w:p>
    <w:p>
      <w:pPr>
        <w:pStyle w:val="FP"/>
        <w:numPr>
          <w:ilvl w:val="0"/>
          <w:numId w:val="6"/>
        </w:numPr>
        <w:overflowPunct w:val="false"/>
        <w:autoSpaceDE w:val="false"/>
        <w:spacing w:before="0" w:after="180"/>
        <w:jc w:val="both"/>
        <w:textAlignment w:val="baseline"/>
        <w:rPr>
          <w:lang w:val="en-US" w:eastAsia="en-US"/>
        </w:rPr>
      </w:pPr>
      <w:r>
        <w:rPr>
          <w:rFonts w:cs="Arial"/>
          <w:iCs/>
          <w:lang w:eastAsia="zh-CN"/>
        </w:rPr>
        <w:t xml:space="preserve">S-CSCF-2 forwards the </w:t>
      </w:r>
      <w:r>
        <w:rPr>
          <w:lang w:val="en-US" w:eastAsia="en-US"/>
        </w:rPr>
        <w:t>terminating SIP request to UE.</w:t>
      </w:r>
    </w:p>
    <w:p>
      <w:pPr>
        <w:pStyle w:val="FP"/>
        <w:numPr>
          <w:ilvl w:val="0"/>
          <w:numId w:val="6"/>
        </w:numPr>
        <w:overflowPunct w:val="false"/>
        <w:autoSpaceDE w:val="false"/>
        <w:spacing w:before="0" w:after="180"/>
        <w:jc w:val="both"/>
        <w:textAlignment w:val="baseline"/>
        <w:rPr/>
      </w:pPr>
      <w:r>
        <w:rPr>
          <w:rFonts w:cs="Arial"/>
          <w:iCs/>
          <w:lang w:eastAsia="zh-CN"/>
        </w:rPr>
        <w:t xml:space="preserve">If another </w:t>
      </w:r>
      <w:r>
        <w:rPr>
          <w:lang w:val="en-US" w:eastAsia="en-US"/>
        </w:rPr>
        <w:t xml:space="preserve">terminating SIP request comes for another called user, who also used to register on S-CSCF-1, the restoration procedure </w:t>
      </w:r>
      <w:r>
        <w:rPr>
          <w:lang w:eastAsia="zh-CN"/>
        </w:rPr>
        <w:t>repeats the steps 3~11.</w:t>
      </w:r>
    </w:p>
    <w:p>
      <w:pPr>
        <w:pStyle w:val="Heading3"/>
        <w:bidi w:val="0"/>
        <w:jc w:val="start"/>
        <w:rPr/>
      </w:pPr>
      <w:bookmarkStart w:id="85" w:name="__RefHeading___Toc307227684"/>
      <w:bookmarkEnd w:id="85"/>
      <w:r>
        <w:rPr/>
        <w:t>6.1.2</w:t>
        <w:tab/>
      </w:r>
      <w:r>
        <w:rPr/>
        <w:t>S-CSCF Load Balancing at Initial R</w:t>
      </w:r>
      <w:r>
        <w:rPr/>
        <w:t>egistration based on HSS</w:t>
      </w:r>
    </w:p>
    <w:p>
      <w:pPr>
        <w:pStyle w:val="Normal"/>
        <w:rPr/>
      </w:pPr>
      <w:r>
        <w:rPr/>
        <w:t xml:space="preserve">This alternative proposes to re-use existing signalling mechanisms, but where the HSS, with its current information and knowledge, selects the appropriate S-CSCF based on different information it has. This information could include: </w:t>
      </w:r>
    </w:p>
    <w:p>
      <w:pPr>
        <w:pStyle w:val="B1"/>
        <w:rPr/>
      </w:pPr>
      <w:r>
        <w:rPr/>
        <w:t>-</w:t>
        <w:tab/>
        <w:t>Number of current registered user at the S-CSCF</w:t>
      </w:r>
    </w:p>
    <w:p>
      <w:pPr>
        <w:pStyle w:val="B1"/>
        <w:rPr/>
      </w:pPr>
      <w:r>
        <w:rPr/>
        <w:t>-</w:t>
        <w:tab/>
        <w:t>Type of provisioned services of each of those users</w:t>
      </w:r>
    </w:p>
    <w:p>
      <w:pPr>
        <w:pStyle w:val="B1"/>
        <w:rPr/>
      </w:pPr>
      <w:r>
        <w:rPr/>
        <w:t>-</w:t>
        <w:tab/>
        <w:t>Number of expected terminals each of those user may have</w:t>
      </w:r>
    </w:p>
    <w:p>
      <w:pPr>
        <w:pStyle w:val="B1"/>
        <w:rPr/>
      </w:pPr>
      <w:r>
        <w:rPr/>
        <w:t>-</w:t>
        <w:tab/>
        <w:t>Type of user (residential or business)</w:t>
      </w:r>
    </w:p>
    <w:p>
      <w:pPr>
        <w:pStyle w:val="Normal"/>
        <w:rPr>
          <w:lang w:eastAsia="zh-CN"/>
        </w:rPr>
      </w:pPr>
      <w:r>
        <w:rPr/>
        <w:t>-</w:t>
        <w:tab/>
        <w:t>Additional policies and information received from support system (which could include current status of the S-CSCFs, such as it is under maintenance and should not be selected etc)</w:t>
      </w:r>
    </w:p>
    <w:p>
      <w:pPr>
        <w:pStyle w:val="Heading3"/>
        <w:bidi w:val="0"/>
        <w:ind w:start="0" w:hanging="0"/>
        <w:jc w:val="start"/>
        <w:rPr/>
      </w:pPr>
      <w:bookmarkStart w:id="86" w:name="__RefHeading___Toc307227685"/>
      <w:bookmarkEnd w:id="86"/>
      <w:r>
        <w:rPr/>
        <w:t>6.1.3</w:t>
        <w:tab/>
        <w:t>Load balancing using IETF SOC Overload Control</w:t>
      </w:r>
    </w:p>
    <w:p>
      <w:pPr>
        <w:pStyle w:val="Normal"/>
        <w:rPr/>
      </w:pPr>
      <w:r>
        <w:rPr/>
        <w:t>Some aspects of system load can be planned for or anticipated either because the there is some degree of predictability, or the rate which load is changing across the system is changing in a relatively gradual way. Existing OA&amp;M solutions are able to handle this, but the centralized nature of an OA&amp;M system is likely to limit what is achievable to be in the order of 10 or 15 minutes.</w:t>
      </w:r>
    </w:p>
    <w:p>
      <w:pPr>
        <w:pStyle w:val="Normal"/>
        <w:rPr/>
      </w:pPr>
      <w:r>
        <w:rPr/>
        <w:t>Similarly, it can be expected that any other centralized load balancing solution will have similar limitations. It seems very likely that “real-time” load balancing, where the load through elements in the network might need to change from session to session, will need to occur as a result of information exchanged in the signalling that occurs between elements, and as the result of load balancing decisions that occur in the network elements themselves.</w:t>
      </w:r>
    </w:p>
    <w:p>
      <w:pPr>
        <w:pStyle w:val="Normal"/>
        <w:rPr/>
      </w:pPr>
      <w:r>
        <w:rPr/>
        <w:t>The IETF SOC overload control mechanism described in clause 6.2.4 also has the effect of re-distributing load between network entities. The oc value propagated to upstream servers doesn’t directly represent how much a downstream server is loaded, but instead represents how much the traffic to it should be reduced by. Load balancing can be achieved by configuring the thresholds at which different oc values are sent, and by configuring the normal load distribution algorithm in the upstream server.</w:t>
      </w:r>
    </w:p>
    <w:p>
      <w:pPr>
        <w:pStyle w:val="Normal"/>
        <w:rPr>
          <w:lang w:eastAsia="zh-CN"/>
        </w:rPr>
      </w:pPr>
      <w:r>
        <w:rPr/>
        <w:t>It is expected that this load balancing mechanism could be used in conjunction with OA&amp;M mechanisms and DNS to provide a system that can handle anticipated or regular load changes across a network as well as rapidly changing local load conditions.</w:t>
      </w:r>
    </w:p>
    <w:p>
      <w:pPr>
        <w:pStyle w:val="Heading3"/>
        <w:bidi w:val="0"/>
        <w:jc w:val="start"/>
        <w:rPr/>
      </w:pPr>
      <w:bookmarkStart w:id="87" w:name="__RefHeading___Toc307227686"/>
      <w:bookmarkEnd w:id="87"/>
      <w:r>
        <w:rPr/>
        <w:t>6.1.</w:t>
      </w:r>
      <w:r>
        <w:rPr>
          <w:lang w:eastAsia="zh-CN"/>
        </w:rPr>
        <w:t>4</w:t>
      </w:r>
      <w:r>
        <w:rPr/>
        <w:tab/>
        <w:t>Load Balancing based on dynamic DNS</w:t>
      </w:r>
    </w:p>
    <w:p>
      <w:pPr>
        <w:pStyle w:val="Heading4"/>
        <w:bidi w:val="0"/>
        <w:ind w:start="1418" w:hanging="1418"/>
        <w:jc w:val="start"/>
        <w:rPr/>
      </w:pPr>
      <w:bookmarkStart w:id="88" w:name="__RefHeading___Toc307227687"/>
      <w:bookmarkEnd w:id="88"/>
      <w:r>
        <w:rPr/>
        <w:t>6.1.</w:t>
      </w:r>
      <w:r>
        <w:rPr>
          <w:lang w:eastAsia="zh-CN"/>
        </w:rPr>
        <w:t>4</w:t>
      </w:r>
      <w:r>
        <w:rPr/>
        <w:t>.1</w:t>
        <w:tab/>
        <w:t>Introduction</w:t>
      </w:r>
    </w:p>
    <w:p>
      <w:pPr>
        <w:pStyle w:val="Normal"/>
        <w:rPr/>
      </w:pPr>
      <w:r>
        <w:rPr/>
        <w:t>This clause describes the use of existing DNS standards in support of load balancing.</w:t>
      </w:r>
    </w:p>
    <w:p>
      <w:pPr>
        <w:pStyle w:val="Normal"/>
        <w:rPr/>
      </w:pPr>
      <w:r>
        <w:rPr/>
        <w:t xml:space="preserve">Existing DNS standards provide several ways to adjust and exchange load information, including in “near real time”. </w:t>
      </w:r>
    </w:p>
    <w:p>
      <w:pPr>
        <w:pStyle w:val="Normal"/>
        <w:rPr/>
      </w:pPr>
      <w:r>
        <w:rPr/>
        <w:t>There are several methods for a centralized DNS server to obtain load information from the CSCFs from different vendors, and make them available as SRV records to the whole (or part of the) IMS network, as described below.</w:t>
      </w:r>
    </w:p>
    <w:p>
      <w:pPr>
        <w:pStyle w:val="Normal"/>
        <w:rPr/>
      </w:pPr>
      <w:r>
        <w:rPr/>
        <w:t>The proposed options have the following characteristics:</w:t>
      </w:r>
    </w:p>
    <w:p>
      <w:pPr>
        <w:pStyle w:val="Normal"/>
        <w:numPr>
          <w:ilvl w:val="0"/>
          <w:numId w:val="12"/>
        </w:numPr>
        <w:overflowPunct w:val="false"/>
        <w:autoSpaceDE w:val="false"/>
        <w:textAlignment w:val="baseline"/>
        <w:rPr/>
      </w:pPr>
      <w:r>
        <w:rPr/>
        <w:t>Use DNS SRV records</w:t>
      </w:r>
    </w:p>
    <w:p>
      <w:pPr>
        <w:pStyle w:val="Normal"/>
        <w:numPr>
          <w:ilvl w:val="1"/>
          <w:numId w:val="12"/>
        </w:numPr>
        <w:overflowPunct w:val="false"/>
        <w:autoSpaceDE w:val="false"/>
        <w:textAlignment w:val="baseline"/>
        <w:rPr>
          <w:lang w:val="en-US"/>
        </w:rPr>
      </w:pPr>
      <w:r>
        <w:rPr>
          <w:lang w:val="en-US"/>
        </w:rPr>
        <w:t>SRV records provided the list of hosts available to a given destination</w:t>
      </w:r>
    </w:p>
    <w:p>
      <w:pPr>
        <w:pStyle w:val="Normal"/>
        <w:numPr>
          <w:ilvl w:val="1"/>
          <w:numId w:val="12"/>
        </w:numPr>
        <w:overflowPunct w:val="false"/>
        <w:autoSpaceDE w:val="false"/>
        <w:textAlignment w:val="baseline"/>
        <w:rPr>
          <w:lang w:val="en-US"/>
        </w:rPr>
      </w:pPr>
      <w:r>
        <w:rPr>
          <w:lang w:val="en-US"/>
        </w:rPr>
        <w:t>SRV records provide the weight information for optimal distribution</w:t>
      </w:r>
    </w:p>
    <w:p>
      <w:pPr>
        <w:pStyle w:val="Normal"/>
        <w:numPr>
          <w:ilvl w:val="1"/>
          <w:numId w:val="12"/>
        </w:numPr>
        <w:overflowPunct w:val="false"/>
        <w:autoSpaceDE w:val="false"/>
        <w:textAlignment w:val="baseline"/>
        <w:rPr>
          <w:lang w:val="en-US"/>
        </w:rPr>
      </w:pPr>
      <w:r>
        <w:rPr>
          <w:lang w:val="en-US"/>
        </w:rPr>
        <w:t>Load Balancing is performed by the DNS client, by selecting amongst the SRV records</w:t>
      </w:r>
    </w:p>
    <w:p>
      <w:pPr>
        <w:pStyle w:val="Normal"/>
        <w:numPr>
          <w:ilvl w:val="0"/>
          <w:numId w:val="12"/>
        </w:numPr>
        <w:overflowPunct w:val="false"/>
        <w:autoSpaceDE w:val="false"/>
        <w:textAlignment w:val="baseline"/>
        <w:rPr/>
      </w:pPr>
      <w:r>
        <w:rPr/>
        <w:t xml:space="preserve">In Method 2 and Method 3 each system has its own Local Zone Domain </w:t>
      </w:r>
    </w:p>
    <w:p>
      <w:pPr>
        <w:pStyle w:val="Normal"/>
        <w:numPr>
          <w:ilvl w:val="0"/>
          <w:numId w:val="12"/>
        </w:numPr>
        <w:overflowPunct w:val="false"/>
        <w:autoSpaceDE w:val="false"/>
        <w:textAlignment w:val="baseline"/>
        <w:rPr/>
      </w:pPr>
      <w:r>
        <w:rPr/>
        <w:t>The weights of the records for each system in DNS are constantly adjusted, based on proprietary implementations of load measurement and reporting in each system</w:t>
      </w:r>
    </w:p>
    <w:p>
      <w:pPr>
        <w:pStyle w:val="Normal"/>
        <w:numPr>
          <w:ilvl w:val="0"/>
          <w:numId w:val="12"/>
        </w:numPr>
        <w:overflowPunct w:val="false"/>
        <w:autoSpaceDE w:val="false"/>
        <w:textAlignment w:val="baseline"/>
        <w:rPr/>
      </w:pPr>
      <w:r>
        <w:rPr/>
        <w:t>If all systems do the same then DNS will implicitly have load information for every host. There is no need then for any new inter-vendor interfaces (and the new development costs and inter-op testing that they would require) since existing DNS and SIP routing standards would be followed.</w:t>
      </w:r>
    </w:p>
    <w:p>
      <w:pPr>
        <w:pStyle w:val="Normal"/>
        <w:rPr/>
      </w:pPr>
      <w:r>
        <w:rPr/>
        <w:t>When the DNS load distribution scheme as proposed above is applied, the load information from any destination is always available to any other system, just by using the existing DNS mechanism. Therefore, it is always possible to calculate an optimal distribution from anywhere over multiple "multi-vendors" destinations, providing that the meaning of the weights is understood.</w:t>
      </w:r>
    </w:p>
    <w:p>
      <w:pPr>
        <w:pStyle w:val="EditorsNote"/>
        <w:rPr/>
      </w:pPr>
      <w:r>
        <w:rPr/>
        <w:t>Editor’s note: Investigation is required regarding whether there are issues of stability in this system wide control system.</w:t>
      </w:r>
    </w:p>
    <w:p>
      <w:pPr>
        <w:pStyle w:val="Heading4"/>
        <w:bidi w:val="0"/>
        <w:ind w:start="1418" w:hanging="1418"/>
        <w:jc w:val="start"/>
        <w:rPr/>
      </w:pPr>
      <w:bookmarkStart w:id="89" w:name="__RefHeading___Toc307227688"/>
      <w:bookmarkEnd w:id="89"/>
      <w:r>
        <w:rPr/>
        <w:t>6.1.</w:t>
      </w:r>
      <w:r>
        <w:rPr>
          <w:lang w:eastAsia="zh-CN"/>
        </w:rPr>
        <w:t>4</w:t>
      </w:r>
      <w:r>
        <w:rPr/>
        <w:t>.2</w:t>
        <w:tab/>
        <w:t>Method 1 Dynamic DNS</w:t>
      </w:r>
    </w:p>
    <w:p>
      <w:pPr>
        <w:pStyle w:val="Normal"/>
        <w:rPr/>
      </w:pPr>
      <w:r>
        <w:rPr/>
        <w:t>A centralized DNS may be updated by each of the IMS network elements using a standard DNS mechanism such as Dynamic DNS (RFC 2136 [5]).</w:t>
      </w:r>
    </w:p>
    <w:p>
      <w:pPr>
        <w:pStyle w:val="Normal"/>
        <w:rPr/>
      </w:pPr>
      <w:r>
        <w:rPr/>
        <w:t xml:space="preserve">This solution requires some network domain naming coordination, but does not involve any new protocol. Each network entity must implement RCF 2136 [5] to provide weight updates to the centralized DNS. </w:t>
      </w:r>
    </w:p>
    <w:p>
      <w:pPr>
        <w:pStyle w:val="Normal"/>
        <w:rPr/>
      </w:pPr>
      <w:r>
        <w:rPr/>
        <w:t>Alternatively, multiple network entities from the same vendor could provide a common DNS agent in order to update the centralized “inter-vendor” DNS server using RFC 2136 [5]. This means that the way the DNS agent is fed with the weights from its own network entities can be proprietary.</w:t>
      </w:r>
    </w:p>
    <w:p>
      <w:pPr>
        <w:pStyle w:val="TH"/>
        <w:rPr/>
      </w:pPr>
      <w:r>
        <w:rPr/>
        <w:object w:dxaOrig="11676" w:dyaOrig="8275">
          <v:shape id="ole_rId8" style="width:391.15pt;height:276.75pt" o:ole="">
            <v:imagedata r:id="rId9" o:title=""/>
          </v:shape>
          <o:OLEObject Type="Embed" ProgID="" ShapeID="ole_rId8" DrawAspect="Content" ObjectID="_2094748916" r:id="rId8"/>
        </w:object>
      </w:r>
    </w:p>
    <w:p>
      <w:pPr>
        <w:pStyle w:val="TF"/>
        <w:overflowPunct w:val="false"/>
        <w:autoSpaceDE w:val="false"/>
        <w:ind w:start="567" w:hanging="0"/>
        <w:textAlignment w:val="baseline"/>
        <w:rPr/>
      </w:pPr>
      <w:r>
        <w:rPr/>
        <w:t>Figure 6.1.</w:t>
      </w:r>
      <w:r>
        <w:rPr>
          <w:lang w:eastAsia="zh-CN"/>
        </w:rPr>
        <w:t>4</w:t>
      </w:r>
      <w:r>
        <w:rPr/>
        <w:t>.2-1: Dynamic DNS method</w:t>
      </w:r>
    </w:p>
    <w:p>
      <w:pPr>
        <w:pStyle w:val="Heading4"/>
        <w:bidi w:val="0"/>
        <w:ind w:start="1418" w:hanging="1418"/>
        <w:jc w:val="start"/>
        <w:rPr/>
      </w:pPr>
      <w:bookmarkStart w:id="90" w:name="__RefHeading___Toc307227689"/>
      <w:bookmarkEnd w:id="90"/>
      <w:r>
        <w:rPr/>
        <w:t>6.1.</w:t>
      </w:r>
      <w:r>
        <w:rPr>
          <w:lang w:eastAsia="zh-CN"/>
        </w:rPr>
        <w:t>4</w:t>
      </w:r>
      <w:r>
        <w:rPr/>
        <w:t>.3</w:t>
        <w:tab/>
        <w:t>Method 2: Zone transfer</w:t>
      </w:r>
    </w:p>
    <w:p>
      <w:pPr>
        <w:pStyle w:val="Normal"/>
        <w:rPr/>
      </w:pPr>
      <w:r>
        <w:rPr/>
        <w:t xml:space="preserve">A centralized DNS may be updated by each IMS network elements using zone transfers and incremental zone transfer (RFC 1034 [6] and 1995[7] respectively). </w:t>
      </w:r>
    </w:p>
    <w:p>
      <w:pPr>
        <w:pStyle w:val="Normal"/>
        <w:rPr/>
      </w:pPr>
      <w:r>
        <w:rPr/>
        <w:t xml:space="preserve">This solution does not involve any new protocol, but does require that network elements define their own local zone domain and implement their own local DNS as the authoritative DNS of this local zone. </w:t>
      </w:r>
    </w:p>
    <w:p>
      <w:pPr>
        <w:pStyle w:val="Normal"/>
        <w:rPr/>
      </w:pPr>
      <w:r>
        <w:rPr/>
        <w:t>Alternatively, multiple network elements from the same vendor could define a common local zone domain and provide a common DNS authoritative domain server in order to update the centralized “inter-vendor” DNS server using RFC 1034 [6] and 1995 [7]. This means that the way the DNS authoritative domain server is fed with the weights from its own network elements can be proprietary.</w:t>
      </w:r>
    </w:p>
    <w:p>
      <w:pPr>
        <w:pStyle w:val="Normal"/>
        <w:jc w:val="center"/>
        <w:rPr/>
      </w:pPr>
      <w:r>
        <w:rPr/>
        <w:object w:dxaOrig="12527" w:dyaOrig="8275">
          <v:shape id="ole_rId10" style="width:421.5pt;height:278.85pt" o:ole="">
            <v:imagedata r:id="rId11" o:title=""/>
          </v:shape>
          <o:OLEObject Type="Embed" ProgID="" ShapeID="ole_rId10" DrawAspect="Content" ObjectID="_467543776" r:id="rId10"/>
        </w:object>
      </w:r>
    </w:p>
    <w:p>
      <w:pPr>
        <w:pStyle w:val="TF"/>
        <w:overflowPunct w:val="false"/>
        <w:autoSpaceDE w:val="false"/>
        <w:ind w:start="567" w:hanging="0"/>
        <w:textAlignment w:val="baseline"/>
        <w:rPr/>
      </w:pPr>
      <w:r>
        <w:rPr/>
        <w:t>Figure 6.1.</w:t>
      </w:r>
      <w:r>
        <w:rPr>
          <w:lang w:eastAsia="zh-CN"/>
        </w:rPr>
        <w:t>4</w:t>
      </w:r>
      <w:r>
        <w:rPr/>
        <w:t>.3-1: Zone transfer method</w:t>
      </w:r>
    </w:p>
    <w:p>
      <w:pPr>
        <w:pStyle w:val="Heading4"/>
        <w:bidi w:val="0"/>
        <w:ind w:start="1418" w:hanging="1418"/>
        <w:jc w:val="start"/>
        <w:rPr/>
      </w:pPr>
      <w:bookmarkStart w:id="91" w:name="__RefHeading___Toc307227690"/>
      <w:bookmarkEnd w:id="91"/>
      <w:r>
        <w:rPr/>
        <w:t>6.1.</w:t>
      </w:r>
      <w:r>
        <w:rPr>
          <w:lang w:eastAsia="zh-CN"/>
        </w:rPr>
        <w:t>4</w:t>
      </w:r>
      <w:r>
        <w:rPr/>
        <w:t>.4</w:t>
        <w:tab/>
        <w:t>Method 3: SRV DNS resolution requests</w:t>
      </w:r>
    </w:p>
    <w:p>
      <w:pPr>
        <w:pStyle w:val="Normal"/>
        <w:rPr/>
      </w:pPr>
      <w:r>
        <w:rPr/>
        <w:t xml:space="preserve">A centralized DNS may simply update the weights by sending SRV DNS resolution requests to each IMS Network Elements for which it needs to provide a common consolidated domain. </w:t>
      </w:r>
    </w:p>
    <w:p>
      <w:pPr>
        <w:pStyle w:val="Normal"/>
        <w:rPr/>
      </w:pPr>
      <w:r>
        <w:rPr/>
        <w:t>This solution does not involve any new protocol, but does require that each network element defines its own local zone domain and implements its own local DNS as the authoritative DNS of this local zone. This option is the safest and easiest to set up, since the centralized DNS does not need to authorize network elements to access and change it.</w:t>
      </w:r>
    </w:p>
    <w:p>
      <w:pPr>
        <w:pStyle w:val="Normal"/>
        <w:rPr>
          <w:lang w:eastAsia="zh-CN"/>
        </w:rPr>
      </w:pPr>
      <w:r>
        <w:rPr/>
        <w:t>It is also possible that multiple network elements from the same vendor define a common local zone domain and provide a common DNS authoritative domain server in order to resolve SRV records requests from the centralized “inter-vendor” DNS server. Similarly, the way by which the DNS authoritative domain server is fed with the weights from its own network elements may be proprietary</w:t>
      </w:r>
    </w:p>
    <w:p>
      <w:pPr>
        <w:pStyle w:val="Normal"/>
        <w:jc w:val="center"/>
        <w:rPr/>
      </w:pPr>
      <w:r>
        <w:rPr/>
        <w:object w:dxaOrig="11676" w:dyaOrig="8558">
          <v:shape id="ole_rId12" style="width:431.45pt;height:316.2pt" o:ole="">
            <v:imagedata r:id="rId13" o:title=""/>
          </v:shape>
          <o:OLEObject Type="Embed" ProgID="" ShapeID="ole_rId12" DrawAspect="Content" ObjectID="_1231049386" r:id="rId12"/>
        </w:object>
      </w:r>
    </w:p>
    <w:p>
      <w:pPr>
        <w:pStyle w:val="TF"/>
        <w:overflowPunct w:val="false"/>
        <w:autoSpaceDE w:val="false"/>
        <w:textAlignment w:val="baseline"/>
        <w:rPr>
          <w:lang w:eastAsia="zh-CN"/>
          <w:ins w:id="56" w:author="cmcc" w:date="2011-10-24T13:35:00Z"/>
        </w:rPr>
      </w:pPr>
      <w:r>
        <w:rPr/>
        <w:t>Figure 6.1.</w:t>
      </w:r>
      <w:r>
        <w:rPr>
          <w:lang w:eastAsia="zh-CN"/>
        </w:rPr>
        <w:t>4</w:t>
      </w:r>
      <w:r>
        <w:rPr/>
        <w:t>.4-1: SRV DNS resolution requests method</w:t>
      </w:r>
    </w:p>
    <w:p>
      <w:pPr>
        <w:pStyle w:val="Heading3"/>
        <w:bidi w:val="0"/>
        <w:jc w:val="start"/>
        <w:rPr/>
      </w:pPr>
      <w:ins w:id="57" w:author="cmcc" w:date="2011-10-24T13:36:00Z">
        <w:bookmarkStart w:id="92" w:name="__RefHeading___Toc307227691"/>
        <w:bookmarkEnd w:id="92"/>
        <w:r>
          <w:rPr/>
          <w:t>6.1.5</w:t>
          <w:tab/>
          <w:t>Registration independent Serving Node</w:t>
        </w:r>
      </w:ins>
      <w:ins w:id="58" w:author="cmcc" w:date="2011-10-24T13:36:00Z">
        <w:r>
          <w:rPr/>
          <w:t xml:space="preserve"> Load Balancing </w:t>
        </w:r>
      </w:ins>
      <w:ins w:id="59" w:author="cmcc" w:date="2011-10-24T13:36:00Z">
        <w:r>
          <w:rPr/>
          <w:t>based on HSS</w:t>
        </w:r>
      </w:ins>
    </w:p>
    <w:p>
      <w:pPr>
        <w:pStyle w:val="Heading4"/>
        <w:bidi w:val="0"/>
        <w:ind w:start="1418" w:hanging="1418"/>
        <w:jc w:val="start"/>
        <w:rPr/>
      </w:pPr>
      <w:ins w:id="61" w:author="cmcc" w:date="2011-10-24T13:36:00Z">
        <w:bookmarkStart w:id="93" w:name="__RefHeading___Toc307227692"/>
        <w:bookmarkEnd w:id="93"/>
        <w:r>
          <w:rPr/>
          <w:t>6.1.5.1</w:t>
          <w:tab/>
          <w:t>General</w:t>
        </w:r>
      </w:ins>
    </w:p>
    <w:p>
      <w:pPr>
        <w:pStyle w:val="Normal"/>
        <w:rPr/>
      </w:pPr>
      <w:ins w:id="63" w:author="cmcc" w:date="2011-10-24T13:36:00Z">
        <w:r>
          <w:rPr/>
          <w:t>Load Balancing of a Serving Node (i.e. S-CSCF or Transit Function) can be obtained in a registration independent way by having the entry point of a network (e.g. I-CSCF, IBCF, or P-CSCF) make a Location Info Request to an HSS. The HSS will respond with an optimal Serving Node in the Location Info Response based on a selection policy functionality operating in the HSS. The selection policy function may make use of load information provided to the HSS, either directly or via an intermediate load information function (where the load information function collects information about load on a regular basis). The selection policy function may also make use of other information, e.g. about planned maintenance of a Serving Node, about Serving Node capabilities, and/or customer based policies.</w:t>
        </w:r>
      </w:ins>
    </w:p>
    <w:p>
      <w:pPr>
        <w:pStyle w:val="Normal"/>
        <w:rPr/>
      </w:pPr>
      <w:ins w:id="65" w:author="cmcc" w:date="2011-10-24T13:36:00Z">
        <w:r>
          <w:rPr/>
          <w:t>For an I-CSCF used as entry point this can schematically be depicted as indicated in Figure 6.1.5.1-1. In this diagram the HSS is making use of a Selection Policy Function (SPF) which gets its information from a Load Information Function (LIF) and other sources.</w:t>
        </w:r>
      </w:ins>
    </w:p>
    <w:p>
      <w:pPr>
        <w:pStyle w:val="Normal"/>
        <w:rPr>
          <w:lang w:val="nl-NL" w:eastAsia="en-US" w:bidi="he-IL"/>
          <w:ins w:id="68" w:author="cmcc" w:date="2011-10-24T13:36:00Z"/>
        </w:rPr>
      </w:pPr>
      <w:ins w:id="67" w:author="cmcc" w:date="2011-10-24T13:36:00Z">
        <w:r>
          <w:rPr>
            <w:lang w:val="nl-NL" w:eastAsia="en-US" w:bidi="he-IL"/>
          </w:rPr>
          <mc:AlternateContent>
            <mc:Choice Requires="wpg">
              <w:drawing>
                <wp:inline distT="0" distB="0" distL="0" distR="0">
                  <wp:extent cx="6058535" cy="3658235"/>
                  <wp:effectExtent l="0" t="0" r="0" b="0"/>
                  <wp:docPr id="25" name=""/>
                  <a:graphic xmlns:a="http://schemas.openxmlformats.org/drawingml/2006/main">
                    <a:graphicData uri="http://schemas.microsoft.com/office/word/2010/wordprocessingGroup">
                      <wpg:wgp>
                        <wpg:cNvGrpSpPr/>
                        <wpg:grpSpPr>
                          <a:xfrm>
                            <a:off x="0" y="0"/>
                            <a:ext cx="6058080" cy="3657600"/>
                          </a:xfrm>
                        </wpg:grpSpPr>
                        <wps:wsp>
                          <wps:cNvSpPr/>
                          <wps:nvSpPr>
                            <wps:cNvPr id="35" name="Rectangle 1"/>
                            <wps:cNvSpPr/>
                          </wps:nvSpPr>
                          <wps:spPr>
                            <a:xfrm>
                              <a:off x="0" y="0"/>
                              <a:ext cx="6058080" cy="3657600"/>
                            </a:xfrm>
                            <a:prstGeom prst="rect">
                              <a:avLst/>
                            </a:prstGeom>
                            <a:noFill/>
                            <a:ln>
                              <a:noFill/>
                            </a:ln>
                          </wps:spPr>
                          <wps:bodyPr/>
                        </wps:wsp>
                        <wps:wsp>
                          <wps:cNvSpPr txBox="1"/>
                          <wps:spPr>
                            <a:xfrm>
                              <a:off x="1373040" y="2400480"/>
                              <a:ext cx="68508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I-CSCF</w:t>
                                </w:r>
                              </w:p>
                            </w:txbxContent>
                          </wps:txbx>
                          <wps:bodyPr wrap="square">
                            <a:noAutofit/>
                          </wps:bodyPr>
                        </wps:wsp>
                        <wps:wsp>
                          <wps:cNvSpPr txBox="1"/>
                          <wps:spPr>
                            <a:xfrm>
                              <a:off x="2516040" y="800280"/>
                              <a:ext cx="914400" cy="4572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HSS </w:t>
                                </w:r>
                              </w:p>
                            </w:txbxContent>
                          </wps:txbx>
                          <wps:bodyPr wrap="square">
                            <a:noAutofit/>
                          </wps:bodyPr>
                        </wps:wsp>
                        <wps:wsp>
                          <wps:cNvSpPr txBox="1"/>
                          <wps:spPr>
                            <a:xfrm>
                              <a:off x="5372280" y="914400"/>
                              <a:ext cx="4557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LIF</w:t>
                                </w:r>
                              </w:p>
                            </w:txbxContent>
                          </wps:txbx>
                          <wps:bodyPr wrap="square">
                            <a:noAutofit/>
                          </wps:bodyPr>
                        </wps:wsp>
                        <wps:wsp>
                          <wps:cNvSpPr txBox="1"/>
                          <wps:spPr>
                            <a:xfrm>
                              <a:off x="3544560" y="1828800"/>
                              <a:ext cx="125604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Node-1</w:t>
                                </w:r>
                              </w:p>
                            </w:txbxContent>
                          </wps:txbx>
                          <wps:bodyPr wrap="square">
                            <a:noAutofit/>
                          </wps:bodyPr>
                        </wps:wsp>
                        <wps:wsp>
                          <wps:cNvSpPr txBox="1"/>
                          <wps:spPr>
                            <a:xfrm>
                              <a:off x="3543480" y="2286000"/>
                              <a:ext cx="12585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Node-2</w:t>
                                </w:r>
                              </w:p>
                            </w:txbxContent>
                          </wps:txbx>
                          <wps:bodyPr wrap="square">
                            <a:noAutofit/>
                          </wps:bodyPr>
                        </wps:wsp>
                        <wps:wsp>
                          <wps:cNvSpPr txBox="1"/>
                          <wps:spPr>
                            <a:xfrm>
                              <a:off x="3543480" y="2743200"/>
                              <a:ext cx="125856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Node-3</w:t>
                                </w:r>
                              </w:p>
                            </w:txbxContent>
                          </wps:txbx>
                          <wps:bodyPr wrap="square">
                            <a:noAutofit/>
                          </wps:bodyPr>
                        </wps:wsp>
                        <wps:wsp>
                          <wps:cNvSpPr txBox="1"/>
                          <wps:spPr>
                            <a:xfrm>
                              <a:off x="2971800" y="914400"/>
                              <a:ext cx="459000" cy="228600"/>
                            </a:xfrm>
                            <a:prstGeom prst="rect">
                              <a:avLst/>
                            </a:prstGeom>
                            <a:solidFill>
                              <a:srgbClr val="ffffff"/>
                            </a:solidFill>
                            <a:ln w="9360">
                              <a:solidFill>
                                <a:srgbClr val="000000"/>
                              </a:solidFill>
                              <a:miter/>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SPF </w:t>
                                </w:r>
                              </w:p>
                            </w:txbxContent>
                          </wps:txbx>
                          <wps:bodyPr wrap="square">
                            <a:noAutofit/>
                          </wps:bodyPr>
                        </wps:wsp>
                        <wps:wsp>
                          <wps:cNvSpPr/>
                          <wps:spPr>
                            <a:xfrm flipH="1">
                              <a:off x="3430440" y="1029240"/>
                              <a:ext cx="19418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315960" y="343080"/>
                              <a:ext cx="457200" cy="571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715760" y="1257480"/>
                              <a:ext cx="914400" cy="114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830240" y="1257480"/>
                              <a:ext cx="914400" cy="114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3314880" y="1257480"/>
                              <a:ext cx="228600" cy="5716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wps:spPr>
                            <a:xfrm>
                              <a:off x="685800" y="2514600"/>
                              <a:ext cx="68580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685800" y="228600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wps:spPr>
                            <a:xfrm flipV="1">
                              <a:off x="2057400" y="1943280"/>
                              <a:ext cx="1486080" cy="571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057400" y="2400480"/>
                              <a:ext cx="1486080" cy="114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057400" y="2514600"/>
                              <a:ext cx="1486080" cy="343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514600" y="194328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txBox="1"/>
                          <wps:spPr>
                            <a:xfrm>
                              <a:off x="2743200" y="228600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txBox="1"/>
                          <wps:spPr>
                            <a:xfrm>
                              <a:off x="2857680" y="2743200"/>
                              <a:ext cx="57168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wps:txbx>
                          <wps:bodyPr wrap="square">
                            <a:noAutofit/>
                          </wps:bodyPr>
                        </wps:wsp>
                        <wps:wsp>
                          <wps:cNvSpPr txBox="1"/>
                          <wps:spPr>
                            <a:xfrm>
                              <a:off x="1828800" y="1600200"/>
                              <a:ext cx="45720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LIR</w:t>
                                </w:r>
                              </w:p>
                            </w:txbxContent>
                          </wps:txbx>
                          <wps:bodyPr wrap="square">
                            <a:noAutofit/>
                          </wps:bodyPr>
                        </wps:wsp>
                        <wps:wsp>
                          <wps:cNvSpPr txBox="1"/>
                          <wps:spPr>
                            <a:xfrm>
                              <a:off x="2400480" y="1600200"/>
                              <a:ext cx="457200" cy="228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LIA</w:t>
                                </w:r>
                              </w:p>
                            </w:txbxContent>
                          </wps:txbx>
                          <wps:bodyPr wrap="square">
                            <a:noAutofit/>
                          </wps:bodyPr>
                        </wps:wsp>
                        <wps:wsp>
                          <wps:cNvSpPr/>
                          <wps:spPr>
                            <a:xfrm flipH="1" flipV="1">
                              <a:off x="3200400" y="1257480"/>
                              <a:ext cx="343080" cy="10288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wps:spPr>
                            <a:xfrm flipH="1" flipV="1">
                              <a:off x="3086280" y="1257480"/>
                              <a:ext cx="457200" cy="1486080"/>
                            </a:xfrm>
                            <a:prstGeom prst="line">
                              <a:avLst/>
                            </a:prstGeom>
                            <a:ln w="9360">
                              <a:solidFill>
                                <a:srgbClr val="000000"/>
                              </a:solidFill>
                              <a:miter/>
                              <a:headEnd len="med" type="triangle" w="med"/>
                              <a:tailEnd len="med" type="triangle" w="med"/>
                            </a:ln>
                          </wps:spPr>
                          <wps:style>
                            <a:lnRef idx="0"/>
                            <a:fillRef idx="0"/>
                            <a:effectRef idx="0"/>
                            <a:fontRef idx="minor"/>
                          </wps:style>
                          <wps:bodyPr/>
                        </wps:wsp>
                        <wps:wsp>
                          <wps:cNvSpPr txBox="1"/>
                          <wps:spPr>
                            <a:xfrm>
                              <a:off x="3428280" y="1371600"/>
                              <a:ext cx="694080" cy="343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SAR/SAA (</w:t>
                                </w:r>
                                <w:r>
                                  <w:rPr>
                                    <w:kern w:val="2"/>
                                    <w:sz w:val="16"/>
                                    <w:szCs w:val="16"/>
                                    <w:rFonts w:ascii="Times New Roman" w:hAnsi="Times New Roman" w:eastAsia="宋体;SimSun" w:cs="Times New Roman"/>
                                    <w:color w:val="auto"/>
                                    <w:lang w:bidi="ar-SA" w:val="en-US"/>
                                  </w:rPr>
                                  <w:t>optional</w:t>
                                </w:r>
                                <w:r>
                                  <w:rPr>
                                    <w:kern w:val="2"/>
                                    <w:sz w:val="16"/>
                                    <w:szCs w:val="16"/>
                                    <w:rFonts w:ascii="Times New Roman" w:hAnsi="Times New Roman" w:eastAsia="宋体;SimSun" w:cs="Times New Roman"/>
                                    <w:color w:val="auto"/>
                                    <w:lang w:bidi="ar-SA" w:val="nl-NL"/>
                                  </w:rPr>
                                  <w:t>)</w:t>
                                </w:r>
                              </w:p>
                            </w:txbxContent>
                          </wps:txbx>
                          <wps:bodyPr wrap="square">
                            <a:noAutofit/>
                          </wps:bodyPr>
                        </wps:wsp>
                        <wps:wsp>
                          <wps:cNvSpPr/>
                          <wps:spPr>
                            <a:xfrm flipV="1">
                              <a:off x="4800600" y="1143000"/>
                              <a:ext cx="571680" cy="6858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4800600" y="1143000"/>
                              <a:ext cx="685800" cy="1143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4800600" y="1143000"/>
                              <a:ext cx="800280" cy="16002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177160" y="1760760"/>
                              <a:ext cx="685800" cy="60660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provide Serving Node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txBox="1"/>
                          <wps:spPr>
                            <a:xfrm>
                              <a:off x="3886200" y="685800"/>
                              <a:ext cx="914400" cy="343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provide overall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s:wsp>
                          <wps:cNvSpPr txBox="1"/>
                          <wps:spPr>
                            <a:xfrm>
                              <a:off x="3772080" y="114480"/>
                              <a:ext cx="914400" cy="343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other</w:t>
                                </w:r>
                                <w:r>
                                  <w:rPr>
                                    <w:kern w:val="2"/>
                                    <w:sz w:val="16"/>
                                    <w:szCs w:val="16"/>
                                    <w:rFonts w:ascii="Times New Roman" w:hAnsi="Times New Roman" w:eastAsia="宋体;SimSun" w:cs="Times New Roman"/>
                                    <w:color w:val="auto"/>
                                    <w:lang w:bidi="ar-SA" w:val="nl-NL"/>
                                  </w:rPr>
                                  <w:t xml:space="preserve"> sources of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oAutofit/>
                          </wps:bodyPr>
                        </wps:wsp>
                      </wpg:wgp>
                    </a:graphicData>
                  </a:graphic>
                </wp:inline>
              </w:drawing>
            </mc:Choice>
            <mc:Fallback>
              <w:pict>
                <v:group id="shape_0" style="position:absolute;margin-left:0pt;margin-top:0pt;width:477pt;height:288pt" coordorigin="0,0" coordsize="9540,5760">
                  <v:rect id="shape_0" stroked="f" style="position:absolute;left:0;top:0;width:9539;height:5759;mso-position-horizontal-relative:char">
                    <w10:wrap type="none"/>
                    <v:fill o:detectmouseclick="t" on="false"/>
                    <v:stroke color="#3465a4" joinstyle="round" endcap="flat"/>
                  </v:rect>
                  <v:shape id="shape_0" fillcolor="white" stroked="t" style="position:absolute;left:2162;top:3780;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I-CSCF</w:t>
                          </w:r>
                        </w:p>
                      </w:txbxContent>
                    </v:textbox>
                    <w10:wrap type="square"/>
                    <v:fill o:detectmouseclick="t" type="solid" color2="black"/>
                    <v:stroke color="black" weight="9360" joinstyle="miter" endcap="flat"/>
                  </v:shape>
                  <v:shape id="shape_0" fillcolor="white" stroked="t" style="position:absolute;left:3962;top:1260;width:143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HSS </w:t>
                          </w:r>
                        </w:p>
                      </w:txbxContent>
                    </v:textbox>
                    <w10:wrap type="square"/>
                    <v:fill o:detectmouseclick="t" type="solid" color2="black"/>
                    <v:stroke color="black" weight="9360" joinstyle="miter" endcap="flat"/>
                  </v:shape>
                  <v:shape id="shape_0" fillcolor="white" stroked="t" style="position:absolute;left:8460;top:1440;width:717;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LIF</w:t>
                          </w:r>
                        </w:p>
                      </w:txbxContent>
                    </v:textbox>
                    <w10:wrap type="square"/>
                    <v:fill o:detectmouseclick="t" type="solid" color2="black"/>
                    <v:stroke color="black" weight="9360" joinstyle="miter" endcap="flat"/>
                  </v:shape>
                  <v:shape id="shape_0" fillcolor="white" stroked="t" style="position:absolute;left:5582;top:2880;width:1977;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Node-1</w:t>
                          </w:r>
                        </w:p>
                      </w:txbxContent>
                    </v:textbox>
                    <w10:wrap type="square"/>
                    <v:fill o:detectmouseclick="t" type="solid" color2="black"/>
                    <v:stroke color="black" weight="9360" joinstyle="miter" endcap="flat"/>
                  </v:shape>
                  <v:shape id="shape_0" fillcolor="white" stroked="t" style="position:absolute;left:5580;top:3600;width:1981;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Node-2</w:t>
                          </w:r>
                        </w:p>
                      </w:txbxContent>
                    </v:textbox>
                    <w10:wrap type="square"/>
                    <v:fill o:detectmouseclick="t" type="solid" color2="black"/>
                    <v:stroke color="black" weight="9360" joinstyle="miter" endcap="flat"/>
                  </v:shape>
                  <v:shape id="shape_0" fillcolor="white" stroked="t" style="position:absolute;left:5580;top:4320;width:1981;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Serving Node-3</w:t>
                          </w:r>
                        </w:p>
                      </w:txbxContent>
                    </v:textbox>
                    <w10:wrap type="square"/>
                    <v:fill o:detectmouseclick="t" type="solid" color2="black"/>
                    <v:stroke color="black" weight="9360" joinstyle="miter" endcap="flat"/>
                  </v:shape>
                  <v:shape id="shape_0" fillcolor="white" stroked="t" style="position:absolute;left:4680;top:1440;width:722;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bidi="ar-SA"/>
                            </w:rPr>
                            <w:t xml:space="preserve">SPF </w:t>
                          </w:r>
                        </w:p>
                      </w:txbxContent>
                    </v:textbox>
                    <w10:wrap type="square"/>
                    <v:fill o:detectmouseclick="t" type="solid" color2="black"/>
                    <v:stroke color="black" weight="9360" joinstyle="miter" endcap="flat"/>
                  </v:shape>
                  <v:line id="shape_0" from="5402,1621" to="8459,1621" stroked="t" style="position:absolute;flip:x;mso-position-horizontal-relative:char">
                    <v:stroke color="black" weight="9360" endarrow="block" endarrowwidth="medium" endarrowlength="medium" joinstyle="miter" endcap="flat"/>
                    <v:fill o:detectmouseclick="t" on="false"/>
                  </v:line>
                  <v:line id="shape_0" from="5222,540" to="5941,1439" stroked="t" style="position:absolute;flip:x;mso-position-horizontal-relative:char">
                    <v:stroke color="black" weight="9360" endarrow="block" endarrowwidth="medium" endarrowlength="medium" joinstyle="miter" endcap="flat"/>
                    <v:fill o:detectmouseclick="t" on="false"/>
                  </v:line>
                  <v:line id="shape_0" from="2702,1980" to="4141,3779" stroked="t" style="position:absolute;flip:y;mso-position-horizontal-relative:char">
                    <v:stroke color="black" weight="9360" endarrow="block" endarrowwidth="medium" endarrowlength="medium" joinstyle="miter" endcap="flat"/>
                    <v:fill o:detectmouseclick="t" on="false"/>
                  </v:line>
                  <v:line id="shape_0" from="2882,1980" to="4321,3779" stroked="t" style="position:absolute;flip:x;mso-position-horizontal-relative:char">
                    <v:stroke color="black" weight="9360" endarrow="block" endarrowwidth="medium" endarrowlength="medium" joinstyle="miter" endcap="flat"/>
                    <v:fill o:detectmouseclick="t" on="false"/>
                  </v:line>
                  <v:line id="shape_0" from="5220,1980" to="5579,2879" stroked="t" style="position:absolute;flip:xy;mso-position-horizontal-relative:char">
                    <v:stroke color="black" weight="9360" startarrow="block" endarrow="block" startarrowwidth="medium" startarrowlength="medium" endarrowwidth="medium" endarrowlength="medium" joinstyle="miter" endcap="flat"/>
                    <v:fill o:detectmouseclick="t" on="false"/>
                  </v:line>
                  <v:line id="shape_0" from="1080,3960" to="2159,3960" stroked="t" style="position:absolute;mso-position-horizontal-relative:char">
                    <v:stroke color="black" weight="9360" endarrow="block" endarrowwidth="medium" endarrowlength="medium" joinstyle="miter" endcap="flat"/>
                    <v:fill o:detectmouseclick="t" on="false"/>
                  </v:line>
                  <v:shape id="shape_0" stroked="f" style="position:absolute;left:1080;top:360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line id="shape_0" from="3240,3060" to="5579,3959" stroked="t" style="position:absolute;flip:y;mso-position-horizontal-relative:char">
                    <v:stroke color="black" weight="9360" endarrow="block" endarrowwidth="medium" endarrowlength="medium" joinstyle="miter" endcap="flat"/>
                    <v:fill o:detectmouseclick="t" on="false"/>
                  </v:line>
                  <v:line id="shape_0" from="3240,3780" to="5579,3959" stroked="t" style="position:absolute;flip:y;mso-position-horizontal-relative:char">
                    <v:stroke color="black" weight="9360" endarrow="block" endarrowwidth="medium" endarrowlength="medium" joinstyle="miter" endcap="flat"/>
                    <v:fill o:detectmouseclick="t" on="false"/>
                  </v:line>
                  <v:line id="shape_0" from="3240,3960" to="5579,4499" stroked="t" style="position:absolute;mso-position-horizontal-relative:char">
                    <v:stroke color="black" weight="9360" endarrow="block" endarrowwidth="medium" endarrowlength="medium" joinstyle="miter" endcap="flat"/>
                    <v:fill o:detectmouseclick="t" on="false"/>
                  </v:line>
                  <v:shape id="shape_0" stroked="f" style="position:absolute;left:3960;top:306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shape id="shape_0" stroked="f" style="position:absolute;left:4320;top:360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shape id="shape_0" stroked="f" style="position:absolute;left:4500;top:4320;width:89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INVITE</w:t>
                          </w:r>
                        </w:p>
                      </w:txbxContent>
                    </v:textbox>
                    <w10:wrap type="square"/>
                    <v:fill o:detectmouseclick="t" on="false"/>
                    <v:stroke color="#3465a4" joinstyle="round" endcap="flat"/>
                  </v:shape>
                  <v:shape id="shape_0" stroked="f" style="position:absolute;left:2880;top:2520;width:71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LIR</w:t>
                          </w:r>
                        </w:p>
                      </w:txbxContent>
                    </v:textbox>
                    <w10:wrap type="square"/>
                    <v:fill o:detectmouseclick="t" on="false"/>
                    <v:stroke color="#3465a4" joinstyle="round" endcap="flat"/>
                  </v:shape>
                  <v:shape id="shape_0" stroked="f" style="position:absolute;left:3780;top:2520;width:719;height:35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LIA</w:t>
                          </w:r>
                        </w:p>
                      </w:txbxContent>
                    </v:textbox>
                    <w10:wrap type="square"/>
                    <v:fill o:detectmouseclick="t" on="false"/>
                    <v:stroke color="#3465a4" joinstyle="round" endcap="flat"/>
                  </v:shape>
                  <v:line id="shape_0" from="5040,1980" to="5579,3599" stroked="t" style="position:absolute;flip:xy;mso-position-horizontal-relative:char">
                    <v:stroke color="black" weight="9360" startarrow="block" endarrow="block" startarrowwidth="medium" startarrowlength="medium" endarrowwidth="medium" endarrowlength="medium" joinstyle="miter" endcap="flat"/>
                    <v:fill o:detectmouseclick="t" on="false"/>
                  </v:line>
                  <v:line id="shape_0" from="4860,1980" to="5579,4319" stroked="t" style="position:absolute;flip:xy;mso-position-horizontal-relative:char">
                    <v:stroke color="black" weight="9360" startarrow="block" endarrow="block" startarrowwidth="medium" startarrowlength="medium" endarrowwidth="medium" endarrowlength="medium" joinstyle="miter" endcap="flat"/>
                    <v:fill o:detectmouseclick="t" on="false"/>
                  </v:line>
                  <v:shape id="shape_0" stroked="f" style="position:absolute;left:5399;top:2160;width:1092;height:53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SAR/SAA (</w:t>
                          </w:r>
                          <w:r>
                            <w:rPr>
                              <w:kern w:val="2"/>
                              <w:sz w:val="16"/>
                              <w:szCs w:val="16"/>
                              <w:rFonts w:ascii="Times New Roman" w:hAnsi="Times New Roman" w:eastAsia="宋体;SimSun" w:cs="Times New Roman"/>
                              <w:color w:val="auto"/>
                              <w:lang w:bidi="ar-SA" w:val="en-US"/>
                            </w:rPr>
                            <w:t>optional</w:t>
                          </w:r>
                          <w:r>
                            <w:rPr>
                              <w:kern w:val="2"/>
                              <w:sz w:val="16"/>
                              <w:szCs w:val="16"/>
                              <w:rFonts w:ascii="Times New Roman" w:hAnsi="Times New Roman" w:eastAsia="宋体;SimSun" w:cs="Times New Roman"/>
                              <w:color w:val="auto"/>
                              <w:lang w:bidi="ar-SA" w:val="nl-NL"/>
                            </w:rPr>
                            <w:t>)</w:t>
                          </w:r>
                        </w:p>
                      </w:txbxContent>
                    </v:textbox>
                    <w10:wrap type="square"/>
                    <v:fill o:detectmouseclick="t" on="false"/>
                    <v:stroke color="#3465a4" joinstyle="round" endcap="flat"/>
                  </v:shape>
                  <v:line id="shape_0" from="7560,1800" to="8459,2879" stroked="t" style="position:absolute;flip:y;mso-position-horizontal-relative:char">
                    <v:stroke color="black" weight="9360" endarrow="block" endarrowwidth="medium" endarrowlength="medium" joinstyle="miter" endcap="flat"/>
                    <v:fill o:detectmouseclick="t" on="false"/>
                  </v:line>
                  <v:line id="shape_0" from="7560,1800" to="8639,3599" stroked="t" style="position:absolute;flip:y;mso-position-horizontal-relative:char">
                    <v:stroke color="black" weight="9360" endarrow="block" endarrowwidth="medium" endarrowlength="medium" joinstyle="miter" endcap="flat"/>
                    <v:fill o:detectmouseclick="t" on="false"/>
                  </v:line>
                  <v:line id="shape_0" from="7560,1800" to="8819,4319" stroked="t" style="position:absolute;flip:y;mso-position-horizontal-relative:char">
                    <v:stroke color="black" weight="9360" endarrow="block" endarrowwidth="medium" endarrowlength="medium" joinstyle="miter" endcap="flat"/>
                    <v:fill o:detectmouseclick="t" on="false"/>
                  </v:line>
                  <v:shape id="shape_0" stroked="f" style="position:absolute;left:8153;top:2773;width:1079;height:954;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provide Serving Node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shape id="shape_0" stroked="f" style="position:absolute;left:6120;top:1080;width:1439;height:53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nl-NL" w:bidi="ar-SA"/>
                            </w:rPr>
                            <w:t>provide overall load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shape id="shape_0" stroked="f" style="position:absolute;left:5940;top:180;width:1439;height:539;mso-position-horizontal-relative:char" type="shapetype_202">
                    <v:textbox>
                      <w:txbxContent>
                        <w:p>
                          <w:pPr>
                            <w:overflowPunct w:val="false"/>
                            <w:bidi w:val="0"/>
                            <w:spacing w:before="0" w:after="180"/>
                            <w:rPr/>
                          </w:pPr>
                          <w:r>
                            <w:rPr>
                              <w:kern w:val="2"/>
                              <w:sz w:val="16"/>
                              <w:szCs w:val="16"/>
                              <w:rFonts w:ascii="Times New Roman" w:hAnsi="Times New Roman" w:eastAsia="宋体;SimSun" w:cs="Times New Roman"/>
                              <w:color w:val="auto"/>
                              <w:lang w:val="en-US" w:bidi="ar-SA"/>
                            </w:rPr>
                            <w:t>other</w:t>
                          </w:r>
                          <w:r>
                            <w:rPr>
                              <w:kern w:val="2"/>
                              <w:sz w:val="16"/>
                              <w:szCs w:val="16"/>
                              <w:rFonts w:ascii="Times New Roman" w:hAnsi="Times New Roman" w:eastAsia="宋体;SimSun" w:cs="Times New Roman"/>
                              <w:color w:val="auto"/>
                              <w:lang w:bidi="ar-SA" w:val="nl-NL"/>
                            </w:rPr>
                            <w:t xml:space="preserve"> sources of information</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w10:wrap type="square"/>
                    <v:fill o:detectmouseclick="t" on="false"/>
                    <v:stroke color="#3465a4" joinstyle="round" endcap="flat"/>
                  </v:shape>
                </v:group>
              </w:pict>
            </mc:Fallback>
          </mc:AlternateContent>
        </w:r>
      </w:ins>
    </w:p>
    <w:p>
      <w:pPr>
        <w:pStyle w:val="B4"/>
        <w:jc w:val="center"/>
        <w:rPr/>
      </w:pPr>
      <w:ins w:id="69" w:author="cmcc" w:date="2011-10-24T13:36:00Z">
        <w:r>
          <w:rPr/>
          <w:t>Fig 6.1.5.1-1 Registration independent Serving Node Load Balancing</w:t>
        </w:r>
      </w:ins>
    </w:p>
    <w:p>
      <w:pPr>
        <w:pStyle w:val="NO"/>
        <w:rPr/>
      </w:pPr>
      <w:ins w:id="71" w:author="cmcc" w:date="2011-10-24T13:36:00Z">
        <w:r>
          <w:rPr/>
          <w:t>NOTE:</w:t>
          <w:tab/>
          <w:t>Alternative implementations are possible. The SPF may be implemented as a standalone entity not integrated with the HSS. The combination of SPF and LIF provide similar functionality to an LDF.</w:t>
        </w:r>
      </w:ins>
    </w:p>
    <w:p>
      <w:pPr>
        <w:pStyle w:val="Heading4"/>
        <w:bidi w:val="0"/>
        <w:ind w:start="1418" w:hanging="1418"/>
        <w:jc w:val="start"/>
        <w:rPr/>
      </w:pPr>
      <w:ins w:id="73" w:author="cmcc" w:date="2011-10-24T13:36:00Z">
        <w:bookmarkStart w:id="94" w:name="__RefHeading___Toc307227693"/>
        <w:bookmarkEnd w:id="94"/>
        <w:r>
          <w:rPr/>
          <w:t>6.1.5.2</w:t>
          <w:tab/>
          <w:t>Information flow for registration independent Serving Node Load Balancing by I-CSCF</w:t>
        </w:r>
      </w:ins>
    </w:p>
    <w:p>
      <w:pPr>
        <w:pStyle w:val="Normal"/>
        <w:rPr/>
      </w:pPr>
      <w:ins w:id="75" w:author="cmcc" w:date="2011-10-24T13:36:00Z">
        <w:r>
          <w:rPr/>
          <w:t>Fig 6.1.5.2-1 shows an information flow where an INVITE message is handled by an I-CSCF and Serving Node Load Balancing is performed by a query to the HSS from this I-CSCF.</w:t>
        </w:r>
      </w:ins>
    </w:p>
    <w:p>
      <w:pPr>
        <w:pStyle w:val="Normal"/>
        <w:rPr>
          <w:lang w:val="nl-NL" w:eastAsia="en-US" w:bidi="he-IL"/>
          <w:ins w:id="78" w:author="cmcc" w:date="2011-10-24T13:36:00Z"/>
        </w:rPr>
      </w:pPr>
      <w:ins w:id="77" w:author="cmcc" w:date="2011-10-24T13:36:00Z">
        <w:r>
          <w:rPr>
            <w:lang w:val="nl-NL" w:eastAsia="en-US" w:bidi="he-IL"/>
          </w:rPr>
          <mc:AlternateContent>
            <mc:Choice Requires="wpg">
              <w:drawing>
                <wp:inline distT="0" distB="0" distL="0" distR="0">
                  <wp:extent cx="6401435" cy="3543935"/>
                  <wp:effectExtent l="0" t="0" r="0" b="0"/>
                  <wp:docPr id="26" name=""/>
                  <a:graphic xmlns:a="http://schemas.openxmlformats.org/drawingml/2006/main">
                    <a:graphicData uri="http://schemas.microsoft.com/office/word/2010/wordprocessingGroup">
                      <wpg:wgp>
                        <wpg:cNvGrpSpPr/>
                        <wpg:grpSpPr>
                          <a:xfrm>
                            <a:off x="0" y="0"/>
                            <a:ext cx="6400800" cy="3543480"/>
                          </a:xfrm>
                        </wpg:grpSpPr>
                        <wps:wsp>
                          <wps:cNvSpPr/>
                          <wps:nvSpPr>
                            <wps:cNvPr id="36" name="Rectangle 1"/>
                            <wps:cNvSpPr/>
                          </wps:nvSpPr>
                          <wps:spPr>
                            <a:xfrm>
                              <a:off x="0" y="0"/>
                              <a:ext cx="6400800" cy="3543480"/>
                            </a:xfrm>
                            <a:prstGeom prst="rect">
                              <a:avLst/>
                            </a:prstGeom>
                            <a:noFill/>
                            <a:ln>
                              <a:noFill/>
                            </a:ln>
                          </wps:spPr>
                          <wps:bodyPr/>
                        </wps:wsp>
                        <wps:wsp>
                          <wps:cNvSpPr/>
                          <wps:spPr>
                            <a:xfrm>
                              <a:off x="343080" y="457200"/>
                              <a:ext cx="720" cy="2857680"/>
                            </a:xfrm>
                            <a:prstGeom prst="line">
                              <a:avLst/>
                            </a:prstGeom>
                            <a:ln w="1440">
                              <a:solidFill>
                                <a:srgbClr val="0000ff"/>
                              </a:solidFill>
                              <a:miter/>
                            </a:ln>
                          </wps:spPr>
                          <wps:style>
                            <a:lnRef idx="0"/>
                            <a:fillRef idx="0"/>
                            <a:effectRef idx="0"/>
                            <a:fontRef idx="minor"/>
                          </wps:style>
                          <wps:bodyPr/>
                        </wps:wsp>
                        <wps:wsp>
                          <wps:cNvSpPr/>
                          <wps:spPr>
                            <a:xfrm>
                              <a:off x="1600200" y="457200"/>
                              <a:ext cx="720" cy="2857680"/>
                            </a:xfrm>
                            <a:prstGeom prst="line">
                              <a:avLst/>
                            </a:prstGeom>
                            <a:ln w="1440">
                              <a:solidFill>
                                <a:srgbClr val="0000ff"/>
                              </a:solidFill>
                              <a:miter/>
                            </a:ln>
                          </wps:spPr>
                          <wps:style>
                            <a:lnRef idx="0"/>
                            <a:fillRef idx="0"/>
                            <a:effectRef idx="0"/>
                            <a:fontRef idx="minor"/>
                          </wps:style>
                          <wps:bodyPr/>
                        </wps:wsp>
                        <wps:wsp>
                          <wps:cNvSpPr/>
                          <wps:spPr>
                            <a:xfrm flipH="1">
                              <a:off x="4571280" y="457200"/>
                              <a:ext cx="720" cy="2857680"/>
                            </a:xfrm>
                            <a:prstGeom prst="line">
                              <a:avLst/>
                            </a:prstGeom>
                            <a:ln w="1440">
                              <a:solidFill>
                                <a:srgbClr val="0000ff"/>
                              </a:solidFill>
                              <a:miter/>
                            </a:ln>
                          </wps:spPr>
                          <wps:style>
                            <a:lnRef idx="0"/>
                            <a:fillRef idx="0"/>
                            <a:effectRef idx="0"/>
                            <a:fontRef idx="minor"/>
                          </wps:style>
                          <wps:bodyPr/>
                        </wps:wsp>
                        <wps:wsp>
                          <wps:cNvSpPr/>
                          <wps:spPr>
                            <a:xfrm flipV="1">
                              <a:off x="343080" y="1370880"/>
                              <a:ext cx="125748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V="1">
                              <a:off x="1600200" y="2628360"/>
                              <a:ext cx="378828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485360" y="262080"/>
                              <a:ext cx="915120" cy="2268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wps:txbx>
                          <wps:bodyPr wrap="square">
                            <a:noAutofit/>
                          </wps:bodyPr>
                        </wps:wsp>
                        <wps:wsp>
                          <wps:cNvSpPr txBox="1"/>
                          <wps:spPr>
                            <a:xfrm>
                              <a:off x="1599480" y="2400480"/>
                              <a:ext cx="16009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Invite</w:t>
                                </w:r>
                              </w:p>
                            </w:txbxContent>
                          </wps:txbx>
                          <wps:bodyPr wrap="square">
                            <a:noAutofit/>
                          </wps:bodyPr>
                        </wps:wsp>
                        <wps:wsp>
                          <wps:cNvSpPr txBox="1"/>
                          <wps:spPr>
                            <a:xfrm>
                              <a:off x="3548520" y="2628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LIF</w:t>
                                </w:r>
                              </w:p>
                            </w:txbxContent>
                          </wps:txbx>
                          <wps:bodyPr wrap="square">
                            <a:noAutofit/>
                          </wps:bodyPr>
                        </wps:wsp>
                        <wps:wsp>
                          <wps:cNvSpPr/>
                          <wps:spPr>
                            <a:xfrm>
                              <a:off x="3772080" y="498600"/>
                              <a:ext cx="720" cy="720"/>
                            </a:xfrm>
                            <a:prstGeom prst="line">
                              <a:avLst/>
                            </a:prstGeom>
                            <a:ln w="1440">
                              <a:solidFill>
                                <a:srgbClr val="0000ff"/>
                              </a:solidFill>
                              <a:miter/>
                            </a:ln>
                          </wps:spPr>
                          <wps:style>
                            <a:lnRef idx="0"/>
                            <a:fillRef idx="0"/>
                            <a:effectRef idx="0"/>
                            <a:fontRef idx="minor"/>
                          </wps:style>
                          <wps:bodyPr/>
                        </wps:wsp>
                        <wps:wsp>
                          <wps:cNvSpPr txBox="1"/>
                          <wps:spPr>
                            <a:xfrm>
                              <a:off x="343080" y="1143000"/>
                              <a:ext cx="10933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Invite</w:t>
                                </w:r>
                              </w:p>
                            </w:txbxContent>
                          </wps:txbx>
                          <wps:bodyPr wrap="square">
                            <a:noAutofit/>
                          </wps:bodyPr>
                        </wps:wsp>
                        <wps:wsp>
                          <wps:cNvSpPr txBox="1"/>
                          <wps:spPr>
                            <a:xfrm>
                              <a:off x="228600" y="228600"/>
                              <a:ext cx="1028880" cy="290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nl-NL" w:eastAsia="zh-CN" w:bidi="ar-SA"/>
                                  </w:rPr>
                                  <w:t>Other network</w:t>
                                </w:r>
                              </w:p>
                            </w:txbxContent>
                          </wps:txbx>
                          <wps:bodyPr wrap="square">
                            <a:noAutofit/>
                          </wps:bodyPr>
                        </wps:wsp>
                        <wps:wsp>
                          <wps:cNvSpPr txBox="1"/>
                          <wps:spPr>
                            <a:xfrm>
                              <a:off x="2057400" y="1828800"/>
                              <a:ext cx="137160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4</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Calculate response</w:t>
                                </w:r>
                              </w:p>
                            </w:txbxContent>
                          </wps:txbx>
                          <wps:bodyPr wrap="square" tIns="17640" bIns="0">
                            <a:noAutofit/>
                          </wps:bodyPr>
                        </wps:wsp>
                        <wps:wsp>
                          <wps:cNvSpPr txBox="1"/>
                          <wps:spPr>
                            <a:xfrm>
                              <a:off x="4264200" y="84960"/>
                              <a:ext cx="781560" cy="40572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-1</w:t>
                                </w:r>
                              </w:p>
                            </w:txbxContent>
                          </wps:txbx>
                          <wps:bodyPr wrap="square">
                            <a:noAutofit/>
                          </wps:bodyPr>
                        </wps:wsp>
                        <wps:wsp>
                          <wps:cNvSpPr txBox="1"/>
                          <wps:spPr>
                            <a:xfrm>
                              <a:off x="2553840" y="250200"/>
                              <a:ext cx="451440" cy="2160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wps:txbx>
                          <wps:bodyPr wrap="square">
                            <a:noAutofit/>
                          </wps:bodyPr>
                        </wps:wsp>
                        <wps:wsp>
                          <wps:cNvSpPr/>
                          <wps:spPr>
                            <a:xfrm>
                              <a:off x="2743200" y="457200"/>
                              <a:ext cx="720" cy="2857680"/>
                            </a:xfrm>
                            <a:prstGeom prst="line">
                              <a:avLst/>
                            </a:prstGeom>
                            <a:ln w="1440">
                              <a:solidFill>
                                <a:srgbClr val="0000ff"/>
                              </a:solidFill>
                              <a:miter/>
                            </a:ln>
                          </wps:spPr>
                          <wps:style>
                            <a:lnRef idx="0"/>
                            <a:fillRef idx="0"/>
                            <a:effectRef idx="0"/>
                            <a:fontRef idx="minor"/>
                          </wps:style>
                          <wps:bodyPr/>
                        </wps:wsp>
                        <wps:wsp>
                          <wps:cNvSpPr/>
                          <wps:spPr>
                            <a:xfrm flipV="1">
                              <a:off x="1600200" y="1599480"/>
                              <a:ext cx="11430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580040" y="1348920"/>
                              <a:ext cx="8204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LIR</w:t>
                                </w:r>
                              </w:p>
                            </w:txbxContent>
                          </wps:txbx>
                          <wps:bodyPr wrap="square">
                            <a:noAutofit/>
                          </wps:bodyPr>
                        </wps:wsp>
                        <wps:wsp>
                          <wps:cNvSpPr/>
                          <wps:spPr>
                            <a:xfrm flipH="1">
                              <a:off x="1600200" y="2286000"/>
                              <a:ext cx="11430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1600200" y="2056680"/>
                              <a:ext cx="115704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LIA</w:t>
                                </w:r>
                              </w:p>
                            </w:txbxContent>
                          </wps:txbx>
                          <wps:bodyPr wrap="square">
                            <a:noAutofit/>
                          </wps:bodyPr>
                        </wps:wsp>
                        <wps:wsp>
                          <wps:cNvSpPr txBox="1"/>
                          <wps:spPr>
                            <a:xfrm>
                              <a:off x="228600" y="2857680"/>
                              <a:ext cx="4915080" cy="246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wps:txbx>
                          <wps:bodyPr wrap="square">
                            <a:noAutofit/>
                          </wps:bodyPr>
                        </wps:wsp>
                        <wps:wsp>
                          <wps:cNvSpPr/>
                          <wps:spPr>
                            <a:xfrm flipH="1">
                              <a:off x="5371560" y="457200"/>
                              <a:ext cx="720" cy="2857680"/>
                            </a:xfrm>
                            <a:prstGeom prst="line">
                              <a:avLst/>
                            </a:prstGeom>
                            <a:ln w="1440">
                              <a:solidFill>
                                <a:srgbClr val="0000ff"/>
                              </a:solidFill>
                              <a:miter/>
                            </a:ln>
                          </wps:spPr>
                          <wps:style>
                            <a:lnRef idx="0"/>
                            <a:fillRef idx="0"/>
                            <a:effectRef idx="0"/>
                            <a:fontRef idx="minor"/>
                          </wps:style>
                          <wps:bodyPr/>
                        </wps:wsp>
                        <wps:wsp>
                          <wps:cNvSpPr txBox="1"/>
                          <wps:spPr>
                            <a:xfrm>
                              <a:off x="5045760" y="85680"/>
                              <a:ext cx="781560" cy="41292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-2</w:t>
                                </w:r>
                              </w:p>
                            </w:txbxContent>
                          </wps:txbx>
                          <wps:bodyPr wrap="square">
                            <a:noAutofit/>
                          </wps:bodyPr>
                        </wps:wsp>
                        <wps:wsp>
                          <wps:cNvSpPr/>
                          <wps:spPr>
                            <a:xfrm flipH="1">
                              <a:off x="3772080" y="685800"/>
                              <a:ext cx="8002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914400"/>
                              <a:ext cx="160020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flipH="1">
                              <a:off x="3772080" y="1143000"/>
                              <a:ext cx="2400480" cy="720"/>
                            </a:xfrm>
                            <a:prstGeom prst="line">
                              <a:avLst/>
                            </a:prstGeom>
                            <a:ln w="1440">
                              <a:solidFill>
                                <a:srgbClr val="0000ff"/>
                              </a:solidFill>
                              <a:prstDash val="lgDash"/>
                              <a:miter/>
                              <a:headEnd len="med" type="triangle" w="med"/>
                              <a:tailEnd len="med" type="triangle" w="med"/>
                            </a:ln>
                          </wps:spPr>
                          <wps:style>
                            <a:lnRef idx="0"/>
                            <a:fillRef idx="0"/>
                            <a:effectRef idx="0"/>
                            <a:fontRef idx="minor"/>
                          </wps:style>
                          <wps:bodyPr/>
                        </wps:wsp>
                        <wps:wsp>
                          <wps:cNvSpPr/>
                          <wps:spPr>
                            <a:xfrm>
                              <a:off x="3772080" y="457200"/>
                              <a:ext cx="720" cy="2857680"/>
                            </a:xfrm>
                            <a:prstGeom prst="line">
                              <a:avLst/>
                            </a:prstGeom>
                            <a:ln w="1440">
                              <a:solidFill>
                                <a:srgbClr val="0000ff"/>
                              </a:solidFill>
                              <a:miter/>
                            </a:ln>
                          </wps:spPr>
                          <wps:style>
                            <a:lnRef idx="0"/>
                            <a:fillRef idx="0"/>
                            <a:effectRef idx="0"/>
                            <a:fontRef idx="minor"/>
                          </wps:style>
                          <wps:bodyPr/>
                        </wps:wsp>
                        <wps:wsp>
                          <wps:cNvSpPr txBox="1"/>
                          <wps:spPr>
                            <a:xfrm>
                              <a:off x="3772080" y="456480"/>
                              <a:ext cx="13716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information</w:t>
                                </w:r>
                              </w:p>
                            </w:txbxContent>
                          </wps:txbx>
                          <wps:bodyPr wrap="square">
                            <a:noAutofit/>
                          </wps:bodyPr>
                        </wps:wsp>
                        <wps:wsp>
                          <wps:cNvSpPr txBox="1"/>
                          <wps:spPr>
                            <a:xfrm>
                              <a:off x="4000680" y="694800"/>
                              <a:ext cx="13716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information</w:t>
                                </w:r>
                              </w:p>
                            </w:txbxContent>
                          </wps:txbx>
                          <wps:bodyPr wrap="square">
                            <a:noAutofit/>
                          </wps:bodyPr>
                        </wps:wsp>
                        <wps:wsp>
                          <wps:cNvSpPr txBox="1"/>
                          <wps:spPr>
                            <a:xfrm>
                              <a:off x="4343400" y="923400"/>
                              <a:ext cx="137160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information</w:t>
                                </w:r>
                              </w:p>
                            </w:txbxContent>
                          </wps:txbx>
                          <wps:bodyPr wrap="square">
                            <a:noAutofit/>
                          </wps:bodyPr>
                        </wps:wsp>
                        <wps:wsp>
                          <wps:cNvSpPr/>
                          <wps:spPr>
                            <a:xfrm>
                              <a:off x="6172200" y="457200"/>
                              <a:ext cx="720" cy="2857680"/>
                            </a:xfrm>
                            <a:prstGeom prst="line">
                              <a:avLst/>
                            </a:prstGeom>
                            <a:ln w="1440">
                              <a:solidFill>
                                <a:srgbClr val="0000ff"/>
                              </a:solidFill>
                              <a:miter/>
                            </a:ln>
                          </wps:spPr>
                          <wps:style>
                            <a:lnRef idx="0"/>
                            <a:fillRef idx="0"/>
                            <a:effectRef idx="0"/>
                            <a:fontRef idx="minor"/>
                          </wps:style>
                          <wps:bodyPr/>
                        </wps:wsp>
                        <wps:wsp>
                          <wps:cNvSpPr txBox="1"/>
                          <wps:spPr>
                            <a:xfrm>
                              <a:off x="5762520" y="85680"/>
                              <a:ext cx="623520" cy="412920"/>
                            </a:xfrm>
                            <a:prstGeom prst="rect">
                              <a:avLst/>
                            </a:prstGeom>
                            <a:noFill/>
                            <a:ln>
                              <a:noFill/>
                            </a:ln>
                          </wps:spPr>
                          <wps:txb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-3</w:t>
                                </w:r>
                              </w:p>
                            </w:txbxContent>
                          </wps:txbx>
                          <wps:bodyPr wrap="square">
                            <a:noAutofit/>
                          </wps:bodyPr>
                        </wps:wsp>
                        <wps:wsp>
                          <wps:cNvSpPr/>
                          <wps:spPr>
                            <a:xfrm flipH="1" flipV="1">
                              <a:off x="2743200" y="1370880"/>
                              <a:ext cx="1013400" cy="720"/>
                            </a:xfrm>
                            <a:prstGeom prst="line">
                              <a:avLst/>
                            </a:prstGeom>
                            <a:ln w="1440">
                              <a:solidFill>
                                <a:srgbClr val="0000ff"/>
                              </a:solidFill>
                              <a:prstDash val="lgDash"/>
                              <a:miter/>
                              <a:tailEnd len="med" type="triangle" w="med"/>
                            </a:ln>
                          </wps:spPr>
                          <wps:style>
                            <a:lnRef idx="0"/>
                            <a:fillRef idx="0"/>
                            <a:effectRef idx="0"/>
                            <a:fontRef idx="minor"/>
                          </wps:style>
                          <wps:bodyPr/>
                        </wps:wsp>
                        <wps:wsp>
                          <wps:cNvSpPr txBox="1"/>
                          <wps:spPr>
                            <a:xfrm>
                              <a:off x="2743200" y="1142280"/>
                              <a:ext cx="1714680" cy="2192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Overall load information</w:t>
                                </w:r>
                              </w:p>
                            </w:txbxContent>
                          </wps:txbx>
                          <wps:bodyPr wrap="square">
                            <a:noAutofit/>
                          </wps:bodyPr>
                        </wps:wsp>
                      </wpg:wgp>
                    </a:graphicData>
                  </a:graphic>
                </wp:inline>
              </w:drawing>
            </mc:Choice>
            <mc:Fallback>
              <w:pict>
                <v:group id="shape_0" style="position:absolute;margin-left:0pt;margin-top:0pt;width:504pt;height:279pt" coordorigin="0,0" coordsize="10080,5580">
                  <v:rect id="shape_0" stroked="f" style="position:absolute;left:0;top:0;width:10079;height:5579;mso-position-horizontal-relative:char">
                    <w10:wrap type="none"/>
                    <v:fill o:detectmouseclick="t" on="false"/>
                    <v:stroke color="#3465a4" joinstyle="round" endcap="flat"/>
                  </v:rect>
                  <v:line id="shape_0" from="540,720" to="540,5219" stroked="t" style="position:absolute;mso-position-horizontal-relative:char">
                    <v:stroke color="blue" weight="1440" joinstyle="miter" endcap="flat"/>
                    <v:fill o:detectmouseclick="t" on="false"/>
                  </v:line>
                  <v:line id="shape_0" from="2520,720" to="2520,5219" stroked="t" style="position:absolute;mso-position-horizontal-relative:char">
                    <v:stroke color="blue" weight="1440" joinstyle="miter" endcap="flat"/>
                    <v:fill o:detectmouseclick="t" on="false"/>
                  </v:line>
                  <v:line id="shape_0" from="7199,720" to="7199,5219" stroked="t" style="position:absolute;flip:x;mso-position-horizontal-relative:char">
                    <v:stroke color="blue" weight="1440" joinstyle="miter" endcap="flat"/>
                    <v:fill o:detectmouseclick="t" on="false"/>
                  </v:line>
                  <v:line id="shape_0" from="540,2159" to="2519,2159" stroked="t" style="position:absolute;flip:y;mso-position-horizontal-relative:char">
                    <v:stroke color="blue" weight="1440" endarrow="block" endarrowwidth="medium" endarrowlength="medium" joinstyle="miter" endcap="flat"/>
                    <v:fill o:detectmouseclick="t" on="false"/>
                  </v:line>
                  <v:line id="shape_0" from="2520,4139" to="8485,4139" stroked="t" style="position:absolute;flip:y;mso-position-horizontal-relative:char">
                    <v:stroke color="blue" weight="1440" endarrow="block" endarrowwidth="medium" endarrowlength="medium" joinstyle="miter" endcap="flat"/>
                    <v:fill o:detectmouseclick="t" on="false"/>
                  </v:line>
                  <v:shape id="shape_0" stroked="f" style="position:absolute;left:2339;top:413;width:1440;height:356;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I-CSCF</w:t>
                          </w:r>
                        </w:p>
                      </w:txbxContent>
                    </v:textbox>
                    <w10:wrap type="square"/>
                    <v:fill o:detectmouseclick="t" on="false"/>
                    <v:stroke color="#3465a4" joinstyle="round" endcap="flat"/>
                  </v:shape>
                  <v:shape id="shape_0" stroked="f" style="position:absolute;left:2519;top:3780;width:252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6</w:t>
                          </w:r>
                          <w:r>
                            <w:rPr>
                              <w:kern w:val="2"/>
                              <w:sz w:val="20"/>
                              <w:szCs w:val="20"/>
                              <w:rFonts w:ascii="Times New Roman" w:hAnsi="Times New Roman" w:eastAsia="宋体;SimSun" w:cs="Times New Roman"/>
                              <w:color w:val="auto"/>
                              <w:lang w:val="en-GB" w:bidi="ar-SA"/>
                            </w:rPr>
                            <w:t>. Invite</w:t>
                          </w:r>
                        </w:p>
                      </w:txbxContent>
                    </v:textbox>
                    <w10:wrap type="square"/>
                    <v:fill o:detectmouseclick="t" on="false"/>
                    <v:stroke color="#3465a4" joinstyle="round" endcap="flat"/>
                  </v:shape>
                  <v:shape id="shape_0" stroked="f" style="position:absolute;left:5588;top:41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LIF</w:t>
                          </w:r>
                        </w:p>
                      </w:txbxContent>
                    </v:textbox>
                    <w10:wrap type="square"/>
                    <v:fill o:detectmouseclick="t" on="false"/>
                    <v:stroke color="#3465a4" joinstyle="round" endcap="flat"/>
                  </v:shape>
                  <v:line id="shape_0" from="5940,785" to="5940,785" stroked="t" style="position:absolute;mso-position-horizontal-relative:char">
                    <v:stroke color="blue" weight="1440" joinstyle="miter" endcap="flat"/>
                    <v:fill o:detectmouseclick="t" on="false"/>
                  </v:line>
                  <v:shape id="shape_0" stroked="f" style="position:absolute;left:540;top:1800;width:1721;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2</w:t>
                          </w:r>
                          <w:r>
                            <w:rPr>
                              <w:kern w:val="2"/>
                              <w:sz w:val="20"/>
                              <w:szCs w:val="20"/>
                              <w:rFonts w:ascii="Times New Roman" w:hAnsi="Times New Roman" w:eastAsia="宋体;SimSun" w:cs="Times New Roman"/>
                              <w:color w:val="auto"/>
                              <w:lang w:val="en-GB" w:bidi="ar-SA"/>
                            </w:rPr>
                            <w:t>. Invite</w:t>
                          </w:r>
                        </w:p>
                      </w:txbxContent>
                    </v:textbox>
                    <w10:wrap type="square"/>
                    <v:fill o:detectmouseclick="t" on="false"/>
                    <v:stroke color="#3465a4" joinstyle="round" endcap="flat"/>
                  </v:shape>
                  <v:shape id="shape_0" stroked="f" style="position:absolute;left:360;top:360;width:1619;height:457;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nl-NL" w:eastAsia="zh-CN" w:bidi="ar-SA"/>
                            </w:rPr>
                            <w:t>Other network</w:t>
                          </w:r>
                        </w:p>
                      </w:txbxContent>
                    </v:textbox>
                    <w10:wrap type="square"/>
                    <v:fill o:detectmouseclick="t" on="false"/>
                    <v:stroke color="#3465a4" joinstyle="round" endcap="flat"/>
                  </v:shape>
                  <v:shape id="shape_0" fillcolor="white" stroked="t" style="position:absolute;left:3240;top:2880;width:2159;height:35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4</w:t>
                          </w:r>
                          <w:r>
                            <w:rPr>
                              <w:kern w:val="2"/>
                              <w:sz w:val="20"/>
                              <w:szCs w:val="20"/>
                              <w:rFonts w:ascii="Times New Roman" w:hAnsi="Times New Roman" w:eastAsia="宋体;SimSun" w:cs="Times New Roman"/>
                              <w:color w:val="auto"/>
                              <w:lang w:val="en-GB" w:bidi="ar-SA"/>
                            </w:rPr>
                            <w:t xml:space="preserve">. </w:t>
                          </w:r>
                          <w:r>
                            <w:rPr>
                              <w:kern w:val="2"/>
                              <w:sz w:val="20"/>
                              <w:szCs w:val="20"/>
                              <w:rFonts w:ascii="Times New Roman" w:hAnsi="Times New Roman" w:eastAsia="宋体;SimSun" w:cs="Times New Roman"/>
                              <w:color w:val="auto"/>
                              <w:lang w:val="en-GB" w:bidi="ar-SA" w:eastAsia="zh-CN"/>
                            </w:rPr>
                            <w:t>Calculate response</w:t>
                          </w:r>
                        </w:p>
                      </w:txbxContent>
                    </v:textbox>
                    <w10:wrap type="square"/>
                    <v:fill o:detectmouseclick="t" type="solid" color2="black"/>
                    <v:stroke color="black" weight="9360" joinstyle="miter" endcap="flat"/>
                  </v:shape>
                  <v:shape id="shape_0" stroked="f" style="position:absolute;left:6715;top:134;width:1230;height:63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-1</w:t>
                          </w:r>
                        </w:p>
                      </w:txbxContent>
                    </v:textbox>
                    <w10:wrap type="square"/>
                    <v:fill o:detectmouseclick="t" on="false"/>
                    <v:stroke color="#3465a4" joinstyle="round" endcap="flat"/>
                  </v:shape>
                  <v:shape id="shape_0" stroked="f" style="position:absolute;left:4022;top:394;width:710;height:33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HSS</w:t>
                          </w:r>
                        </w:p>
                      </w:txbxContent>
                    </v:textbox>
                    <w10:wrap type="square"/>
                    <v:fill o:detectmouseclick="t" on="false"/>
                    <v:stroke color="#3465a4" joinstyle="round" endcap="flat"/>
                  </v:shape>
                  <v:line id="shape_0" from="4320,720" to="4320,5219" stroked="t" style="position:absolute;mso-position-horizontal-relative:char">
                    <v:stroke color="blue" weight="1440" joinstyle="miter" endcap="flat"/>
                    <v:fill o:detectmouseclick="t" on="false"/>
                  </v:line>
                  <v:line id="shape_0" from="2520,2519" to="4319,2519" stroked="t" style="position:absolute;flip:y;mso-position-horizontal-relative:char">
                    <v:stroke color="blue" weight="1440" endarrow="block" endarrowwidth="medium" endarrowlength="medium" joinstyle="miter" endcap="flat"/>
                    <v:fill o:detectmouseclick="t" on="false"/>
                  </v:line>
                  <v:shape id="shape_0" stroked="f" style="position:absolute;left:2488;top:2124;width:1291;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3. LIR</w:t>
                          </w:r>
                        </w:p>
                      </w:txbxContent>
                    </v:textbox>
                    <w10:wrap type="square"/>
                    <v:fill o:detectmouseclick="t" on="false"/>
                    <v:stroke color="#3465a4" joinstyle="round" endcap="flat"/>
                  </v:shape>
                  <v:line id="shape_0" from="2520,3600" to="4319,3600" stroked="t" style="position:absolute;flip:x;mso-position-horizontal-relative:char">
                    <v:stroke color="blue" weight="1440" endarrow="block" endarrowwidth="medium" endarrowlength="medium" joinstyle="miter" endcap="flat"/>
                    <v:fill o:detectmouseclick="t" on="false"/>
                  </v:line>
                  <v:shape id="shape_0" stroked="f" style="position:absolute;left:2520;top:3239;width:1821;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5. LIA</w:t>
                          </w:r>
                        </w:p>
                      </w:txbxContent>
                    </v:textbox>
                    <w10:wrap type="square"/>
                    <v:fill o:detectmouseclick="t" on="false"/>
                    <v:stroke color="#3465a4" joinstyle="round" endcap="flat"/>
                  </v:shape>
                  <v:shape id="shape_0" fillcolor="white" stroked="t" style="position:absolute;left:360;top:4500;width:7739;height:387;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eastAsia="zh-CN" w:bidi="ar-SA"/>
                            </w:rPr>
                            <w:t>The remaining procedure follows the existing Rel-8 procedure</w:t>
                          </w:r>
                        </w:p>
                      </w:txbxContent>
                    </v:textbox>
                    <w10:wrap type="square"/>
                    <v:fill o:detectmouseclick="t" type="solid" color2="black"/>
                    <v:stroke color="black" weight="9360" joinstyle="miter" endcap="flat"/>
                  </v:shape>
                  <v:line id="shape_0" from="8459,720" to="8459,5219" stroked="t" style="position:absolute;flip:x;mso-position-horizontal-relative:char">
                    <v:stroke color="blue" weight="1440" joinstyle="miter" endcap="flat"/>
                    <v:fill o:detectmouseclick="t" on="false"/>
                  </v:line>
                  <v:shape id="shape_0" stroked="f" style="position:absolute;left:7946;top:135;width:1230;height:64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-2</w:t>
                          </w:r>
                        </w:p>
                      </w:txbxContent>
                    </v:textbox>
                    <w10:wrap type="square"/>
                    <v:fill o:detectmouseclick="t" on="false"/>
                    <v:stroke color="#3465a4" joinstyle="round" endcap="flat"/>
                  </v:shape>
                  <v:line id="shape_0" from="5940,1080" to="7199,1080" stroked="t" style="position:absolute;flip:x;mso-position-horizontal-relative:char">
                    <v:stroke color="blue" weight="1440" dashstyle="longdash" startarrow="block" endarrow="block" startarrowwidth="medium" startarrowlength="medium" endarrowwidth="medium" endarrowlength="medium" joinstyle="miter" endcap="flat"/>
                    <v:fill o:detectmouseclick="t" on="false"/>
                  </v:line>
                  <v:line id="shape_0" from="5940,1440" to="8459,1440" stroked="t" style="position:absolute;flip:x;mso-position-horizontal-relative:char">
                    <v:stroke color="blue" weight="1440" dashstyle="longdash" startarrow="block" endarrow="block" startarrowwidth="medium" startarrowlength="medium" endarrowwidth="medium" endarrowlength="medium" joinstyle="miter" endcap="flat"/>
                    <v:fill o:detectmouseclick="t" on="false"/>
                  </v:line>
                  <v:line id="shape_0" from="5940,1800" to="9719,1800" stroked="t" style="position:absolute;flip:x;mso-position-horizontal-relative:char">
                    <v:stroke color="blue" weight="1440" dashstyle="longdash" startarrow="block" endarrow="block" startarrowwidth="medium" startarrowlength="medium" endarrowwidth="medium" endarrowlength="medium" joinstyle="miter" endcap="flat"/>
                    <v:fill o:detectmouseclick="t" on="false"/>
                  </v:line>
                  <v:line id="shape_0" from="5940,720" to="5940,5219" stroked="t" style="position:absolute;mso-position-horizontal-relative:char">
                    <v:stroke color="blue" weight="1440" joinstyle="miter" endcap="flat"/>
                    <v:fill o:detectmouseclick="t" on="false"/>
                  </v:line>
                  <v:shape id="shape_0" stroked="f" style="position:absolute;left:5940;top:719;width:215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1.a Load information</w:t>
                          </w:r>
                        </w:p>
                      </w:txbxContent>
                    </v:textbox>
                    <w10:wrap type="square"/>
                    <v:fill o:detectmouseclick="t" on="false"/>
                    <v:stroke color="#3465a4" joinstyle="round" endcap="flat"/>
                  </v:shape>
                  <v:shape id="shape_0" stroked="f" style="position:absolute;left:6300;top:1094;width:215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1.b Load information</w:t>
                          </w:r>
                        </w:p>
                      </w:txbxContent>
                    </v:textbox>
                    <w10:wrap type="square"/>
                    <v:fill o:detectmouseclick="t" on="false"/>
                    <v:stroke color="#3465a4" joinstyle="round" endcap="flat"/>
                  </v:shape>
                  <v:shape id="shape_0" stroked="f" style="position:absolute;left:6840;top:1454;width:215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1.c Load information</w:t>
                          </w:r>
                        </w:p>
                      </w:txbxContent>
                    </v:textbox>
                    <w10:wrap type="square"/>
                    <v:fill o:detectmouseclick="t" on="false"/>
                    <v:stroke color="#3465a4" joinstyle="round" endcap="flat"/>
                  </v:shape>
                  <v:line id="shape_0" from="9720,720" to="9720,5219" stroked="t" style="position:absolute;mso-position-horizontal-relative:char">
                    <v:stroke color="blue" weight="1440" joinstyle="miter" endcap="flat"/>
                    <v:fill o:detectmouseclick="t" on="false"/>
                  </v:line>
                  <v:shape id="shape_0" stroked="f" style="position:absolute;left:9075;top:135;width:981;height:649;mso-position-horizontal-relative:char" type="shapetype_202">
                    <v:textbox>
                      <w:txbxContent>
                        <w:p>
                          <w:pPr>
                            <w:overflowPunct w:val="false"/>
                            <w:bidi w:val="0"/>
                            <w:spacing w:before="0" w:after="180"/>
                            <w:jc w:val="end"/>
                            <w:rPr/>
                          </w:pPr>
                          <w:r>
                            <w:rPr>
                              <w:kern w:val="2"/>
                              <w:sz w:val="20"/>
                              <w:szCs w:val="20"/>
                              <w:rFonts w:ascii="Times New Roman" w:hAnsi="Times New Roman" w:eastAsia="宋体;SimSun" w:cs="Times New Roman"/>
                              <w:color w:val="auto"/>
                              <w:lang w:val="en-GB" w:bidi="ar-SA"/>
                            </w:rPr>
                            <w:t>Serving Node</w:t>
                          </w:r>
                          <w:r>
                            <w:rPr>
                              <w:kern w:val="2"/>
                              <w:sz w:val="20"/>
                              <w:szCs w:val="20"/>
                              <w:rFonts w:ascii="Times New Roman" w:hAnsi="Times New Roman" w:eastAsia="宋体;SimSun" w:cs="Times New Roman"/>
                              <w:color w:val="auto"/>
                              <w:lang w:val="en-GB" w:bidi="ar-SA" w:eastAsia="zh-CN"/>
                            </w:rPr>
                            <w:t>-3</w:t>
                          </w:r>
                        </w:p>
                      </w:txbxContent>
                    </v:textbox>
                    <w10:wrap type="square"/>
                    <v:fill o:detectmouseclick="t" on="false"/>
                    <v:stroke color="#3465a4" joinstyle="round" endcap="flat"/>
                  </v:shape>
                  <v:line id="shape_0" from="4320,2159" to="5915,2159" stroked="t" style="position:absolute;flip:xy;mso-position-horizontal-relative:char">
                    <v:stroke color="blue" weight="1440" dashstyle="longdash" endarrow="block" endarrowwidth="medium" endarrowlength="medium" joinstyle="miter" endcap="flat"/>
                    <v:fill o:detectmouseclick="t" on="false"/>
                  </v:line>
                  <v:shape id="shape_0" stroked="f" style="position:absolute;left:4320;top:1799;width:2699;height:3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eastAsia="zh-CN" w:bidi="ar-SA"/>
                            </w:rPr>
                            <w:t>1.d Overall load information</w:t>
                          </w:r>
                        </w:p>
                      </w:txbxContent>
                    </v:textbox>
                    <w10:wrap type="square"/>
                    <v:fill o:detectmouseclick="t" on="false"/>
                    <v:stroke color="#3465a4" joinstyle="round" endcap="flat"/>
                  </v:shape>
                </v:group>
              </w:pict>
            </mc:Fallback>
          </mc:AlternateContent>
        </w:r>
      </w:ins>
    </w:p>
    <w:p>
      <w:pPr>
        <w:pStyle w:val="B4"/>
        <w:jc w:val="center"/>
        <w:rPr/>
      </w:pPr>
      <w:ins w:id="79" w:author="cmcc" w:date="2011-10-24T13:36:00Z">
        <w:r>
          <w:rPr/>
          <w:t>Fig 6.1.5.2-1 Information flow for registration independent Serving Node Load Balancing by I-CSCF</w:t>
        </w:r>
      </w:ins>
    </w:p>
    <w:p>
      <w:pPr>
        <w:pStyle w:val="B1"/>
        <w:rPr/>
      </w:pPr>
      <w:ins w:id="81" w:author="cmcc" w:date="2011-10-24T13:36:00Z">
        <w:r>
          <w:rPr/>
          <w:t>1.</w:t>
          <w:tab/>
          <w:t>LIF interacts with the Serving Nodes in the same domain (1a, 1b, 1c) to obtain dynamic load information of Serving Nodes, and informs the HSS accordingly (1d).</w:t>
        </w:r>
      </w:ins>
    </w:p>
    <w:p>
      <w:pPr>
        <w:pStyle w:val="B1"/>
        <w:rPr/>
      </w:pPr>
      <w:ins w:id="83" w:author="cmcc" w:date="2011-10-24T13:36:00Z">
        <w:r>
          <w:rPr/>
          <w:t>2.</w:t>
          <w:tab/>
          <w:t>I-CSCF receives an invite request from another network.</w:t>
        </w:r>
      </w:ins>
    </w:p>
    <w:p>
      <w:pPr>
        <w:pStyle w:val="B1"/>
        <w:rPr/>
      </w:pPr>
      <w:ins w:id="85" w:author="cmcc" w:date="2011-10-24T13:36:00Z">
        <w:r>
          <w:rPr/>
          <w:t>3.</w:t>
          <w:tab/>
          <w:t>I-CSCF issues a standard Location Info Request to the HSS in order to obtain a Serving Node identity for further handling of the invite request.</w:t>
        </w:r>
      </w:ins>
    </w:p>
    <w:p>
      <w:pPr>
        <w:pStyle w:val="B1"/>
        <w:rPr/>
      </w:pPr>
      <w:ins w:id="87" w:author="cmcc" w:date="2011-10-24T13:36:00Z">
        <w:r>
          <w:rPr/>
          <w:t>4.</w:t>
          <w:tab/>
          <w:t>HSS executes internal selection policy function based on information provided to the HSS and internal logic.</w:t>
        </w:r>
      </w:ins>
    </w:p>
    <w:p>
      <w:pPr>
        <w:pStyle w:val="B1"/>
        <w:rPr/>
      </w:pPr>
      <w:ins w:id="89" w:author="cmcc" w:date="2011-10-24T13:36:00Z">
        <w:r>
          <w:rPr/>
          <w:t>5.</w:t>
          <w:tab/>
          <w:t>I-CSCF receives a Location Info Answer from the HSS indicating a specific Serving Node address (Serving Node-2 in this case).</w:t>
        </w:r>
      </w:ins>
    </w:p>
    <w:p>
      <w:pPr>
        <w:pStyle w:val="B1"/>
        <w:overflowPunct w:val="false"/>
        <w:autoSpaceDE w:val="false"/>
        <w:textAlignment w:val="baseline"/>
        <w:rPr>
          <w:lang w:eastAsia="zh-CN"/>
          <w:ins w:id="92" w:author="cmcc" w:date="2011-10-24T13:35:00Z"/>
        </w:rPr>
      </w:pPr>
      <w:ins w:id="91" w:author="cmcc" w:date="2011-10-24T13:36:00Z">
        <w:r>
          <w:rPr/>
          <w:t>6.</w:t>
          <w:tab/>
          <w:t>I-CSCF sends the invite request to the Serving Node address received.</w:t>
        </w:r>
      </w:ins>
    </w:p>
    <w:p>
      <w:pPr>
        <w:pStyle w:val="TF"/>
        <w:overflowPunct w:val="false"/>
        <w:autoSpaceDE w:val="false"/>
        <w:textAlignment w:val="baseline"/>
        <w:rPr>
          <w:lang w:eastAsia="zh-CN"/>
        </w:rPr>
      </w:pPr>
      <w:r>
        <w:rPr>
          <w:lang w:eastAsia="zh-CN"/>
        </w:rPr>
      </w:r>
    </w:p>
    <w:p>
      <w:pPr>
        <w:pStyle w:val="Heading2"/>
        <w:bidi w:val="0"/>
        <w:jc w:val="start"/>
        <w:rPr>
          <w:lang w:val="en-US" w:eastAsia="en-US"/>
        </w:rPr>
      </w:pPr>
      <w:bookmarkStart w:id="95" w:name="__RefHeading___Toc307227694"/>
      <w:bookmarkEnd w:id="95"/>
      <w:r>
        <w:rPr>
          <w:lang w:val="en-US" w:eastAsia="en-US"/>
        </w:rPr>
        <w:t>6.2</w:t>
        <w:tab/>
        <w:t>Architecture alternatives for Overload Control</w:t>
      </w:r>
    </w:p>
    <w:p>
      <w:pPr>
        <w:pStyle w:val="Heading3"/>
        <w:bidi w:val="0"/>
        <w:jc w:val="start"/>
        <w:rPr>
          <w:lang w:eastAsia="zh-CN"/>
        </w:rPr>
      </w:pPr>
      <w:bookmarkStart w:id="96" w:name="__RefHeading___Toc307227695"/>
      <w:bookmarkEnd w:id="96"/>
      <w:r>
        <w:rPr>
          <w:lang w:eastAsia="zh-CN"/>
        </w:rPr>
        <w:t>6.2.1</w:t>
        <w:tab/>
        <w:t>P-CSCF Overload Control</w:t>
      </w:r>
    </w:p>
    <w:p>
      <w:pPr>
        <w:pStyle w:val="Heading4"/>
        <w:bidi w:val="0"/>
        <w:ind w:start="1418" w:hanging="1418"/>
        <w:jc w:val="start"/>
        <w:rPr>
          <w:lang w:val="en-US" w:eastAsia="en-US"/>
        </w:rPr>
      </w:pPr>
      <w:bookmarkStart w:id="97" w:name="__RefHeading___Toc307227696"/>
      <w:bookmarkEnd w:id="97"/>
      <w:r>
        <w:rPr>
          <w:lang w:val="en-US" w:eastAsia="en-US"/>
        </w:rPr>
        <w:t>6</w:t>
      </w:r>
      <w:r>
        <w:rPr>
          <w:lang w:val="en-US" w:eastAsia="en-US"/>
        </w:rPr>
        <w:t>.</w:t>
      </w:r>
      <w:r>
        <w:rPr>
          <w:lang w:val="en-US" w:eastAsia="en-US"/>
        </w:rPr>
        <w:t>2</w:t>
      </w:r>
      <w:r>
        <w:rPr>
          <w:lang w:val="en-US" w:eastAsia="en-US"/>
        </w:rPr>
        <w:t>.1</w:t>
      </w:r>
      <w:r>
        <w:rPr>
          <w:lang w:val="en-US" w:eastAsia="en-US"/>
        </w:rPr>
        <w:t>.1</w:t>
      </w:r>
      <w:r>
        <w:rPr/>
        <w:tab/>
      </w:r>
      <w:r>
        <w:rPr>
          <w:lang w:val="en-US" w:eastAsia="en-US"/>
        </w:rPr>
        <w:t>P-CSCF redirects to another P-CSCF</w:t>
      </w:r>
    </w:p>
    <w:p>
      <w:pPr>
        <w:pStyle w:val="Heading5"/>
        <w:bidi w:val="0"/>
        <w:ind w:start="1701" w:hanging="1701"/>
        <w:jc w:val="start"/>
        <w:rPr>
          <w:lang w:eastAsia="zh-CN"/>
        </w:rPr>
      </w:pPr>
      <w:bookmarkStart w:id="98" w:name="__RefHeading___Toc307227697"/>
      <w:bookmarkEnd w:id="98"/>
      <w:r>
        <w:rPr>
          <w:lang w:eastAsia="zh-CN"/>
        </w:rPr>
        <w:t>6</w:t>
      </w:r>
      <w:r>
        <w:rPr>
          <w:lang w:eastAsia="zh-CN"/>
        </w:rPr>
        <w:t>.</w:t>
      </w:r>
      <w:r>
        <w:rPr>
          <w:lang w:eastAsia="zh-CN"/>
        </w:rPr>
        <w:t>2</w:t>
      </w:r>
      <w:r>
        <w:rPr>
          <w:lang w:eastAsia="zh-CN"/>
        </w:rPr>
        <w:t>.</w:t>
      </w:r>
      <w:r>
        <w:rPr>
          <w:lang w:eastAsia="zh-CN"/>
        </w:rPr>
        <w:t>1.1.1</w:t>
        <w:tab/>
        <w:t>Description</w:t>
      </w:r>
    </w:p>
    <w:p>
      <w:pPr>
        <w:pStyle w:val="TextBody"/>
        <w:rPr/>
      </w:pPr>
      <w:r>
        <w:rPr>
          <w:lang w:eastAsia="zh-CN"/>
        </w:rPr>
        <w:t>If overload conditions are detected in P-CSCF it may redirect a UE (which is trying to perform IMS Registration) to another P-CSCF. Such a network</w:t>
      </w:r>
      <w:r>
        <w:rPr>
          <w:lang w:eastAsia="zh-CN"/>
        </w:rPr>
        <w:t xml:space="preserve"> </w:t>
      </w:r>
      <w:r>
        <w:rPr>
          <w:lang w:eastAsia="zh-CN"/>
        </w:rPr>
        <w:t>based redirect facilitation will aid the UE in finding another P- CSCF in a more deterministic fashion.</w:t>
      </w:r>
    </w:p>
    <w:p>
      <w:pPr>
        <w:pStyle w:val="Heading5"/>
        <w:bidi w:val="0"/>
        <w:ind w:start="1701" w:hanging="1701"/>
        <w:jc w:val="start"/>
        <w:rPr/>
      </w:pPr>
      <w:bookmarkStart w:id="99" w:name="__RefHeading___Toc307227698"/>
      <w:bookmarkEnd w:id="99"/>
      <w:r>
        <w:rPr>
          <w:lang w:eastAsia="zh-CN"/>
        </w:rPr>
        <w:t>6</w:t>
      </w:r>
      <w:r>
        <w:rPr>
          <w:lang w:eastAsia="zh-CN"/>
        </w:rPr>
        <w:t>.</w:t>
      </w:r>
      <w:r>
        <w:rPr>
          <w:lang w:eastAsia="zh-CN"/>
        </w:rPr>
        <w:t>2</w:t>
      </w:r>
      <w:r>
        <w:rPr>
          <w:lang w:eastAsia="zh-CN"/>
        </w:rPr>
        <w:t>.1</w:t>
      </w:r>
      <w:r>
        <w:rPr>
          <w:lang w:eastAsia="zh-CN"/>
        </w:rPr>
        <w:t>.1</w:t>
      </w:r>
      <w:r>
        <w:rPr>
          <w:lang w:eastAsia="zh-CN"/>
        </w:rPr>
        <w:t>.2</w:t>
      </w:r>
      <w:r>
        <w:rPr>
          <w:lang w:eastAsia="zh-CN"/>
        </w:rPr>
        <w:tab/>
        <w:t>Information flow</w:t>
      </w:r>
    </w:p>
    <w:p>
      <w:pPr>
        <w:pStyle w:val="TextBody"/>
        <w:rPr/>
      </w:pPr>
      <w:r>
        <w:rPr>
          <w:lang w:eastAsia="zh-CN"/>
        </w:rPr>
        <w:t xml:space="preserve">Fig </w:t>
      </w:r>
      <w:r>
        <w:rPr>
          <w:lang w:eastAsia="zh-CN"/>
        </w:rPr>
        <w:t>6.2</w:t>
      </w:r>
      <w:r>
        <w:rPr>
          <w:lang w:eastAsia="zh-CN"/>
        </w:rPr>
        <w:t>-1 shows a</w:t>
      </w:r>
      <w:r>
        <w:rPr>
          <w:lang w:eastAsia="zh-CN"/>
        </w:rPr>
        <w:t>n</w:t>
      </w:r>
      <w:r>
        <w:rPr>
          <w:lang w:eastAsia="zh-CN"/>
        </w:rPr>
        <w:t xml:space="preserve"> information flow where a UE is redirected to another P-CSCF during IMS registration.</w:t>
      </w:r>
    </w:p>
    <w:p>
      <w:pPr>
        <w:pStyle w:val="Normal"/>
        <w:rPr>
          <w:lang w:eastAsia="zh-CN"/>
        </w:rPr>
      </w:pPr>
      <w:r>
        <w:rPr>
          <w:lang w:val="en-US" w:eastAsia="en-US"/>
        </w:rPr>
        <mc:AlternateContent>
          <mc:Choice Requires="wpg">
            <w:drawing>
              <wp:inline distT="0" distB="0" distL="0" distR="0">
                <wp:extent cx="6057900" cy="3657600"/>
                <wp:effectExtent l="0" t="0" r="0" b="0"/>
                <wp:docPr id="27" name=""/>
                <a:graphic xmlns:a="http://schemas.openxmlformats.org/drawingml/2006/main">
                  <a:graphicData uri="http://schemas.microsoft.com/office/word/2010/wordprocessingGroup">
                    <wpg:wgp>
                      <wpg:cNvGrpSpPr/>
                      <wpg:grpSpPr>
                        <a:xfrm>
                          <a:off x="0" y="0"/>
                          <a:ext cx="6057360" cy="3656880"/>
                        </a:xfrm>
                      </wpg:grpSpPr>
                      <wps:wsp>
                        <wps:cNvSpPr/>
                        <wps:nvSpPr>
                          <wps:cNvPr id="37" name="Rectangle 1"/>
                          <wps:cNvSpPr/>
                        </wps:nvSpPr>
                        <wps:spPr>
                          <a:xfrm>
                            <a:off x="0" y="0"/>
                            <a:ext cx="6057360" cy="3656880"/>
                          </a:xfrm>
                          <a:prstGeom prst="rect">
                            <a:avLst/>
                          </a:prstGeom>
                          <a:noFill/>
                          <a:ln>
                            <a:noFill/>
                          </a:ln>
                        </wps:spPr>
                        <wps:bodyPr/>
                      </wps:wsp>
                      <wps:wsp>
                        <wps:cNvSpPr/>
                        <wps:spPr>
                          <a:xfrm>
                            <a:off x="685080" y="570960"/>
                            <a:ext cx="0" cy="2628360"/>
                          </a:xfrm>
                          <a:prstGeom prst="line">
                            <a:avLst/>
                          </a:prstGeom>
                          <a:ln w="1440">
                            <a:solidFill>
                              <a:srgbClr val="0000ff"/>
                            </a:solidFill>
                            <a:miter/>
                          </a:ln>
                        </wps:spPr>
                        <wps:style>
                          <a:lnRef idx="0"/>
                          <a:fillRef idx="0"/>
                          <a:effectRef idx="0"/>
                          <a:fontRef idx="minor"/>
                        </wps:style>
                        <wps:bodyPr/>
                      </wps:wsp>
                      <wps:wsp>
                        <wps:cNvSpPr/>
                        <wps:spPr>
                          <a:xfrm>
                            <a:off x="2742480" y="570960"/>
                            <a:ext cx="720" cy="2628360"/>
                          </a:xfrm>
                          <a:prstGeom prst="line">
                            <a:avLst/>
                          </a:prstGeom>
                          <a:ln w="1440">
                            <a:solidFill>
                              <a:srgbClr val="0000ff"/>
                            </a:solidFill>
                            <a:miter/>
                          </a:ln>
                        </wps:spPr>
                        <wps:style>
                          <a:lnRef idx="0"/>
                          <a:fillRef idx="0"/>
                          <a:effectRef idx="0"/>
                          <a:fontRef idx="minor"/>
                        </wps:style>
                        <wps:bodyPr/>
                      </wps:wsp>
                      <wps:wsp>
                        <wps:cNvSpPr/>
                        <wps:spPr>
                          <a:xfrm>
                            <a:off x="4114800" y="570960"/>
                            <a:ext cx="720" cy="2628360"/>
                          </a:xfrm>
                          <a:prstGeom prst="line">
                            <a:avLst/>
                          </a:prstGeom>
                          <a:ln w="1440">
                            <a:solidFill>
                              <a:srgbClr val="0000ff"/>
                            </a:solidFill>
                            <a:miter/>
                          </a:ln>
                        </wps:spPr>
                        <wps:style>
                          <a:lnRef idx="0"/>
                          <a:fillRef idx="0"/>
                          <a:effectRef idx="0"/>
                          <a:fontRef idx="minor"/>
                        </wps:style>
                        <wps:bodyPr/>
                      </wps:wsp>
                      <wps:wsp>
                        <wps:cNvSpPr/>
                        <wps:spPr>
                          <a:xfrm>
                            <a:off x="685080" y="1028160"/>
                            <a:ext cx="2056680" cy="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4360" y="1599480"/>
                            <a:ext cx="2056680" cy="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080" y="2171160"/>
                            <a:ext cx="34290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2971080"/>
                            <a:ext cx="342900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2360" y="341640"/>
                            <a:ext cx="68508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400480" y="341640"/>
                            <a:ext cx="91440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160" y="341640"/>
                            <a:ext cx="91512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00280" y="798840"/>
                            <a:ext cx="160020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wps:txbx>
                        <wps:bodyPr wrap="square">
                          <a:noAutofit/>
                        </wps:bodyPr>
                      </wps:wsp>
                      <wps:wsp>
                        <wps:cNvSpPr txBox="1"/>
                        <wps:spPr>
                          <a:xfrm>
                            <a:off x="684360" y="1370160"/>
                            <a:ext cx="26283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(redirect, P-CSCF - 2)</w:t>
                              </w:r>
                            </w:p>
                          </w:txbxContent>
                        </wps:txbx>
                        <wps:bodyPr wrap="square">
                          <a:noAutofit/>
                        </wps:bodyPr>
                      </wps:wsp>
                      <wps:wsp>
                        <wps:cNvSpPr txBox="1"/>
                        <wps:spPr>
                          <a:xfrm>
                            <a:off x="1028880" y="1941840"/>
                            <a:ext cx="160020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Request</w:t>
                              </w:r>
                            </w:p>
                          </w:txbxContent>
                        </wps:txbx>
                        <wps:bodyPr wrap="square">
                          <a:noAutofit/>
                        </wps:bodyPr>
                      </wps:wsp>
                      <wps:wsp>
                        <wps:cNvSpPr txBox="1"/>
                        <wps:spPr>
                          <a:xfrm>
                            <a:off x="799560" y="2741760"/>
                            <a:ext cx="21711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wps:txbx>
                        <wps:bodyPr wrap="square">
                          <a:noAutofit/>
                        </wps:bodyPr>
                      </wps:wsp>
                      <wps:wsp>
                        <wps:cNvSpPr/>
                        <wps:spPr>
                          <a:xfrm>
                            <a:off x="5371560" y="570960"/>
                            <a:ext cx="720" cy="2628360"/>
                          </a:xfrm>
                          <a:prstGeom prst="line">
                            <a:avLst/>
                          </a:prstGeom>
                          <a:ln w="1440">
                            <a:solidFill>
                              <a:srgbClr val="0000ff"/>
                            </a:solidFill>
                            <a:miter/>
                          </a:ln>
                        </wps:spPr>
                        <wps:style>
                          <a:lnRef idx="0"/>
                          <a:fillRef idx="0"/>
                          <a:effectRef idx="0"/>
                          <a:fontRef idx="minor"/>
                        </wps:style>
                        <wps:bodyPr/>
                      </wps:wsp>
                      <wps:wsp>
                        <wps:cNvSpPr txBox="1"/>
                        <wps:spPr>
                          <a:xfrm>
                            <a:off x="4685040" y="341640"/>
                            <a:ext cx="1370880" cy="4564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4800" y="239976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080" y="274248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14800" y="2170440"/>
                            <a:ext cx="15987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wps:txbx>
                        <wps:bodyPr wrap="square">
                          <a:noAutofit/>
                        </wps:bodyPr>
                      </wps:wsp>
                      <wps:wsp>
                        <wps:cNvSpPr txBox="1"/>
                        <wps:spPr>
                          <a:xfrm>
                            <a:off x="3884760" y="2513160"/>
                            <a:ext cx="2171160" cy="2278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response (200 OK)</w:t>
                              </w:r>
                            </w:p>
                          </w:txbxContent>
                        </wps:txbx>
                        <wps:bodyPr wrap="square">
                          <a:noAutofit/>
                        </wps:bodyPr>
                      </wps:wsp>
                    </wpg:wgp>
                  </a:graphicData>
                </a:graphic>
              </wp:inline>
            </w:drawing>
          </mc:Choice>
          <mc:Fallback>
            <w:pict>
              <v:group id="shape_0" style="position:absolute;margin-left:0pt;margin-top:0pt;width:476.95pt;height:287.95pt" coordorigin="0,0" coordsize="9539,5759">
                <v:rect id="shape_0" stroked="f" style="position:absolute;left:0;top:0;width:9538;height:5758;mso-position-horizontal-relative:char">
                  <w10:wrap type="none"/>
                  <v:fill o:detectmouseclick="t" on="false"/>
                  <v:stroke color="#3465a4" joinstyle="round" endcap="flat"/>
                </v:rect>
                <v:line id="shape_0" from="1079,899" to="1079,5037" stroked="t" style="position:absolute;mso-position-horizontal-relative:char">
                  <v:stroke color="blue" weight="1440" joinstyle="miter" endcap="flat"/>
                  <v:fill o:detectmouseclick="t" on="false"/>
                </v:line>
                <v:line id="shape_0" from="4319,899" to="4319,5037" stroked="t" style="position:absolute;mso-position-horizontal-relative:char">
                  <v:stroke color="blue" weight="1440" joinstyle="miter" endcap="flat"/>
                  <v:fill o:detectmouseclick="t" on="false"/>
                </v:line>
                <v:line id="shape_0" from="6480,899" to="6480,5037" stroked="t" style="position:absolute;mso-position-horizontal-relative:char">
                  <v:stroke color="blue" weight="1440" joinstyle="miter" endcap="flat"/>
                  <v:fill o:detectmouseclick="t" on="false"/>
                </v:line>
                <v:line id="shape_0" from="1079,1619" to="4317,1619" stroked="t" style="position:absolute;mso-position-horizontal-relative:char">
                  <v:stroke color="blue" weight="1440" endarrow="block" endarrowwidth="medium" endarrowlength="medium" joinstyle="miter" endcap="flat"/>
                  <v:fill o:detectmouseclick="t" on="false"/>
                </v:line>
                <v:line id="shape_0" from="1078,2519" to="4316,2519" stroked="t" style="position:absolute;flip:x;mso-position-horizontal-relative:char">
                  <v:stroke color="blue" weight="1440" endarrow="block" endarrowwidth="medium" endarrowlength="medium" joinstyle="miter" endcap="flat"/>
                  <v:fill o:detectmouseclick="t" on="false"/>
                </v:line>
                <v:line id="shape_0" from="1079,3419" to="6478,3419" stroked="t" style="position:absolute;mso-position-horizontal-relative:char">
                  <v:stroke color="blue" weight="1440" endarrow="block" endarrowwidth="medium" endarrowlength="medium" joinstyle="miter" endcap="flat"/>
                  <v:fill o:detectmouseclick="t" on="false"/>
                </v:line>
                <v:line id="shape_0" from="1079,4679" to="6478,4679" stroked="t" style="position:absolute;flip:x;mso-position-horizontal-relative:char">
                  <v:stroke color="blue" weight="1440" endarrow="block" endarrowwidth="medium" endarrowlength="medium" joinstyle="miter" endcap="flat"/>
                  <v:fill o:detectmouseclick="t" on="false"/>
                </v:line>
                <v:shape id="shape_0" stroked="f" style="position:absolute;left:539;top:538;width:107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780;top:538;width:1439;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758;top:538;width:1440;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1260;top:1258;width:2519;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v:textbox>
                  <w10:wrap type="square"/>
                  <v:fill o:detectmouseclick="t" on="false"/>
                  <v:stroke color="#3465a4" joinstyle="round" endcap="flat"/>
                </v:shape>
                <v:shape id="shape_0" stroked="f" style="position:absolute;left:1078;top:2158;width:413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(redirect, P-CSCF - 2)</w:t>
                        </w:r>
                      </w:p>
                    </w:txbxContent>
                  </v:textbox>
                  <w10:wrap type="square"/>
                  <v:fill o:detectmouseclick="t" on="false"/>
                  <v:stroke color="#3465a4" joinstyle="round" endcap="flat"/>
                </v:shape>
                <v:shape id="shape_0" stroked="f" style="position:absolute;left:1620;top:3058;width:2519;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Request</w:t>
                        </w:r>
                      </w:p>
                    </w:txbxContent>
                  </v:textbox>
                  <w10:wrap type="square"/>
                  <v:fill o:detectmouseclick="t" on="false"/>
                  <v:stroke color="#3465a4" joinstyle="round" endcap="flat"/>
                </v:shape>
                <v:shape id="shape_0" stroked="f" style="position:absolute;left:1259;top:4318;width:341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v:textbox>
                  <w10:wrap type="square"/>
                  <v:fill o:detectmouseclick="t" on="false"/>
                  <v:stroke color="#3465a4" joinstyle="round" endcap="flat"/>
                </v:shape>
                <v:line id="shape_0" from="8459,899" to="8459,5037" stroked="t" style="position:absolute;mso-position-horizontal-relative:char">
                  <v:stroke color="blue" weight="1440" joinstyle="miter" endcap="flat"/>
                  <v:fill o:detectmouseclick="t" on="false"/>
                </v:line>
                <v:shape id="shape_0" stroked="f" style="position:absolute;left:7378;top:538;width:2158;height:71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480,3779" to="8458,3779" stroked="t" style="position:absolute;mso-position-horizontal-relative:char">
                  <v:stroke color="blue" weight="1440" endarrow="block" endarrowwidth="medium" endarrowlength="medium" joinstyle="miter" endcap="flat"/>
                  <v:fill o:detectmouseclick="t" on="false"/>
                </v:line>
                <v:line id="shape_0" from="6479,4319" to="8457,4319" stroked="t" style="position:absolute;flip:x;mso-position-horizontal-relative:char">
                  <v:stroke color="blue" weight="1440" endarrow="block" endarrowwidth="medium" endarrowlength="medium" joinstyle="miter" endcap="flat"/>
                  <v:fill o:detectmouseclick="t" on="false"/>
                </v:line>
                <v:shape id="shape_0" stroked="f" style="position:absolute;left:6480;top:3418;width:2517;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v:textbox>
                  <w10:wrap type="square"/>
                  <v:fill o:detectmouseclick="t" on="false"/>
                  <v:stroke color="#3465a4" joinstyle="round" endcap="flat"/>
                </v:shape>
                <v:shape id="shape_0" stroked="f" style="position:absolute;left:6118;top:3958;width:3418;height:358;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response (200 OK)</w:t>
                        </w:r>
                      </w:p>
                    </w:txbxContent>
                  </v:textbox>
                  <w10:wrap type="square"/>
                  <v:fill o:detectmouseclick="t" on="false"/>
                  <v:stroke color="#3465a4" joinstyle="round" endcap="flat"/>
                </v:shape>
              </v:group>
            </w:pict>
          </mc:Fallback>
        </mc:AlternateContent>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-1 Information flow for IMS Registration redirection</w:t>
      </w:r>
    </w:p>
    <w:p>
      <w:pPr>
        <w:pStyle w:val="FP"/>
        <w:numPr>
          <w:ilvl w:val="0"/>
          <w:numId w:val="15"/>
        </w:numPr>
        <w:overflowPunct w:val="false"/>
        <w:autoSpaceDE w:val="false"/>
        <w:spacing w:before="0" w:after="180"/>
        <w:textAlignment w:val="baseline"/>
        <w:rPr>
          <w:lang w:val="en-US" w:eastAsia="en-US"/>
        </w:rPr>
      </w:pPr>
      <w:r>
        <w:rPr>
          <w:lang w:val="en-US" w:eastAsia="en-US"/>
        </w:rPr>
        <w:t>UE sends a IMS Registration request to P-CSCF -1 that is experiencing overload condition.</w:t>
      </w:r>
    </w:p>
    <w:p>
      <w:pPr>
        <w:pStyle w:val="FP"/>
        <w:numPr>
          <w:ilvl w:val="0"/>
          <w:numId w:val="15"/>
        </w:numPr>
        <w:overflowPunct w:val="false"/>
        <w:autoSpaceDE w:val="false"/>
        <w:spacing w:before="0" w:after="180"/>
        <w:textAlignment w:val="baseline"/>
        <w:rPr>
          <w:lang w:val="en-US" w:eastAsia="en-US"/>
        </w:rPr>
      </w:pPr>
      <w:r>
        <w:rPr>
          <w:lang w:val="en-US" w:eastAsia="en-US"/>
        </w:rPr>
        <w:t>P-CSCF – 1 sends a Registration redirection response with a redirect address of P-CSCF – 2</w:t>
      </w:r>
    </w:p>
    <w:p>
      <w:pPr>
        <w:pStyle w:val="FP"/>
        <w:spacing w:before="0" w:after="180"/>
        <w:ind w:start="644" w:hanging="0"/>
        <w:rPr>
          <w:lang w:val="en-US" w:eastAsia="en-US"/>
        </w:rPr>
      </w:pPr>
      <w:r>
        <w:rPr>
          <w:lang w:val="en-US" w:eastAsia="en-US"/>
        </w:rPr>
        <w:t>Note: The P-CSCF-2 can be configured in P-CSCF-1;</w:t>
      </w:r>
    </w:p>
    <w:p>
      <w:pPr>
        <w:pStyle w:val="FP"/>
        <w:numPr>
          <w:ilvl w:val="0"/>
          <w:numId w:val="15"/>
        </w:numPr>
        <w:overflowPunct w:val="false"/>
        <w:autoSpaceDE w:val="false"/>
        <w:spacing w:before="0" w:after="180"/>
        <w:textAlignment w:val="baseline"/>
        <w:rPr>
          <w:lang w:val="en-US" w:eastAsia="en-US"/>
        </w:rPr>
      </w:pPr>
      <w:r>
        <w:rPr>
          <w:lang w:val="en-US" w:eastAsia="en-US"/>
        </w:rPr>
        <w:t>UE sends IMS registration request to P-CSCF-2.</w:t>
      </w:r>
    </w:p>
    <w:p>
      <w:pPr>
        <w:pStyle w:val="FP"/>
        <w:numPr>
          <w:ilvl w:val="0"/>
          <w:numId w:val="15"/>
        </w:numPr>
        <w:overflowPunct w:val="false"/>
        <w:autoSpaceDE w:val="false"/>
        <w:spacing w:before="0" w:after="180"/>
        <w:textAlignment w:val="baseline"/>
        <w:rPr>
          <w:lang w:val="en-US" w:eastAsia="en-US"/>
        </w:rPr>
      </w:pPr>
      <w:r>
        <w:rPr>
          <w:lang w:val="en-US" w:eastAsia="en-US"/>
        </w:rPr>
        <w:t>P-CSCF-2 forwards the registration requests to IMS CN  for further processing.</w:t>
      </w:r>
    </w:p>
    <w:p>
      <w:pPr>
        <w:pStyle w:val="FP"/>
        <w:numPr>
          <w:ilvl w:val="0"/>
          <w:numId w:val="15"/>
        </w:numPr>
        <w:overflowPunct w:val="false"/>
        <w:autoSpaceDE w:val="false"/>
        <w:spacing w:before="0" w:after="180"/>
        <w:textAlignment w:val="baseline"/>
        <w:rPr>
          <w:lang w:val="en-US" w:eastAsia="en-US"/>
        </w:rPr>
      </w:pPr>
      <w:r>
        <w:rPr>
          <w:lang w:val="en-US" w:eastAsia="en-US"/>
        </w:rPr>
        <w:t>P-CSCF-2 receives successful registration response.</w:t>
      </w:r>
    </w:p>
    <w:p>
      <w:pPr>
        <w:pStyle w:val="FP"/>
        <w:numPr>
          <w:ilvl w:val="0"/>
          <w:numId w:val="15"/>
        </w:numPr>
        <w:overflowPunct w:val="false"/>
        <w:autoSpaceDE w:val="false"/>
        <w:spacing w:before="0" w:after="180"/>
        <w:textAlignment w:val="baseline"/>
        <w:rPr>
          <w:lang w:val="en-US" w:eastAsia="en-US"/>
        </w:rPr>
      </w:pPr>
      <w:r>
        <w:rPr>
          <w:lang w:val="en-US" w:eastAsia="en-US"/>
        </w:rPr>
        <w:t>P-CSCF-2 sends successful IMS registration response to the UE .</w:t>
      </w:r>
    </w:p>
    <w:p>
      <w:pPr>
        <w:pStyle w:val="Normal"/>
        <w:rPr>
          <w:lang w:val="en-US" w:eastAsia="zh-CN"/>
        </w:rPr>
      </w:pPr>
      <w:r>
        <w:rPr>
          <w:lang w:val="en-US" w:eastAsia="zh-CN"/>
        </w:rPr>
      </w:r>
    </w:p>
    <w:p>
      <w:pPr>
        <w:pStyle w:val="Heading5"/>
        <w:bidi w:val="0"/>
        <w:ind w:start="1701" w:hanging="1701"/>
        <w:jc w:val="start"/>
        <w:rPr>
          <w:lang w:eastAsia="zh-CN"/>
        </w:rPr>
      </w:pPr>
      <w:bookmarkStart w:id="100" w:name="__RefHeading___Toc307227699"/>
      <w:bookmarkEnd w:id="100"/>
      <w:r>
        <w:rPr>
          <w:lang w:eastAsia="zh-CN"/>
        </w:rPr>
        <w:t>6</w:t>
      </w:r>
      <w:r>
        <w:rPr>
          <w:lang w:eastAsia="zh-CN"/>
        </w:rPr>
        <w:t>.</w:t>
      </w:r>
      <w:r>
        <w:rPr>
          <w:lang w:eastAsia="zh-CN"/>
        </w:rPr>
        <w:t>2</w:t>
      </w:r>
      <w:r>
        <w:rPr>
          <w:lang w:eastAsia="zh-CN"/>
        </w:rPr>
        <w:t>.1</w:t>
      </w:r>
      <w:r>
        <w:rPr>
          <w:lang w:eastAsia="zh-CN"/>
        </w:rPr>
        <w:t>.1</w:t>
      </w:r>
      <w:r>
        <w:rPr>
          <w:lang w:eastAsia="zh-CN"/>
        </w:rPr>
        <w:t>.3</w:t>
      </w:r>
      <w:r>
        <w:rPr>
          <w:lang w:eastAsia="zh-CN"/>
        </w:rPr>
        <w:tab/>
      </w:r>
      <w:r>
        <w:rPr>
          <w:lang w:eastAsia="zh-CN"/>
        </w:rPr>
        <w:t xml:space="preserve">Co-existence </w:t>
      </w:r>
      <w:r>
        <w:rPr>
          <w:lang w:eastAsia="zh-CN"/>
        </w:rPr>
        <w:t>with earlier releases</w:t>
      </w:r>
    </w:p>
    <w:p>
      <w:pPr>
        <w:pStyle w:val="EditorsNote"/>
        <w:rPr/>
      </w:pPr>
      <w:r>
        <w:rPr/>
        <w:t xml:space="preserve">Editor’s Note: This </w:t>
      </w:r>
      <w:r>
        <w:rPr/>
        <w:t>section</w:t>
      </w:r>
      <w:r>
        <w:rPr/>
        <w:t xml:space="preserve"> will </w:t>
      </w:r>
      <w:r>
        <w:rPr/>
        <w:t>analyze</w:t>
      </w:r>
      <w:r>
        <w:rPr/>
        <w:t xml:space="preserve"> </w:t>
      </w:r>
      <w:r>
        <w:rPr/>
        <w:t>how the new solution</w:t>
      </w:r>
      <w:r>
        <w:rPr/>
        <w:t xml:space="preserve"> </w:t>
      </w:r>
      <w:r>
        <w:rPr/>
        <w:t>will impact on IMS network. ( e.g. how to interwork and get compatible with IMS earlier releases )</w:t>
      </w:r>
      <w:r>
        <w:rPr/>
        <w:t xml:space="preserve"> </w:t>
      </w:r>
    </w:p>
    <w:p>
      <w:pPr>
        <w:pStyle w:val="Heading4"/>
        <w:bidi w:val="0"/>
        <w:ind w:start="1418" w:hanging="1418"/>
        <w:jc w:val="start"/>
        <w:rPr/>
      </w:pPr>
      <w:bookmarkStart w:id="101" w:name="__RefHeading___Toc307227700"/>
      <w:bookmarkEnd w:id="101"/>
      <w:r>
        <w:rPr>
          <w:lang w:val="en-US" w:eastAsia="en-US"/>
        </w:rPr>
        <w:t>6.2.1.2</w:t>
        <w:tab/>
        <w:t>Using DNS to select another P-CSCF</w:t>
      </w:r>
    </w:p>
    <w:p>
      <w:pPr>
        <w:pStyle w:val="Heading5"/>
        <w:bidi w:val="0"/>
        <w:ind w:start="1701" w:hanging="1701"/>
        <w:jc w:val="start"/>
        <w:rPr>
          <w:lang w:eastAsia="zh-CN"/>
        </w:rPr>
      </w:pPr>
      <w:bookmarkStart w:id="102" w:name="__RefHeading___Toc307227701"/>
      <w:bookmarkEnd w:id="102"/>
      <w:r>
        <w:rPr>
          <w:lang w:eastAsia="zh-CN"/>
        </w:rPr>
        <w:t>6</w:t>
      </w:r>
      <w:r>
        <w:rPr>
          <w:lang w:eastAsia="zh-CN"/>
        </w:rPr>
        <w:t>.</w:t>
      </w:r>
      <w:r>
        <w:rPr>
          <w:lang w:eastAsia="zh-CN"/>
        </w:rPr>
        <w:t>2.1</w:t>
      </w:r>
      <w:r>
        <w:rPr>
          <w:lang w:eastAsia="zh-CN"/>
        </w:rPr>
        <w:t>.2</w:t>
      </w:r>
      <w:r>
        <w:rPr>
          <w:lang w:eastAsia="zh-CN"/>
        </w:rPr>
        <w:t>.1</w:t>
        <w:tab/>
        <w:t>Description</w:t>
      </w:r>
    </w:p>
    <w:p>
      <w:pPr>
        <w:pStyle w:val="Normal"/>
        <w:rPr>
          <w:lang w:eastAsia="zh-CN"/>
        </w:rPr>
      </w:pPr>
      <w:r>
        <w:rPr>
          <w:lang w:eastAsia="zh-CN"/>
        </w:rPr>
        <w:t>This alternative relies on existing mechanisms to re-select another P-CSCF, when the P-CSCF to which a UE has requested a registration, is overloaded.</w:t>
      </w:r>
    </w:p>
    <w:p>
      <w:pPr>
        <w:pStyle w:val="Heading5"/>
        <w:bidi w:val="0"/>
        <w:ind w:start="1701" w:hanging="1701"/>
        <w:jc w:val="start"/>
        <w:rPr/>
      </w:pPr>
      <w:bookmarkStart w:id="103" w:name="__RefHeading___Toc307227702"/>
      <w:bookmarkEnd w:id="103"/>
      <w:r>
        <w:rPr>
          <w:lang w:eastAsia="zh-CN"/>
        </w:rPr>
        <w:t>6</w:t>
      </w:r>
      <w:r>
        <w:rPr>
          <w:lang w:eastAsia="zh-CN"/>
        </w:rPr>
        <w:t>.</w:t>
      </w:r>
      <w:r>
        <w:rPr>
          <w:lang w:eastAsia="zh-CN"/>
        </w:rPr>
        <w:t>2.1</w:t>
      </w:r>
      <w:r>
        <w:rPr>
          <w:lang w:eastAsia="zh-CN"/>
        </w:rPr>
        <w:t>.2</w:t>
      </w:r>
      <w:r>
        <w:rPr>
          <w:lang w:eastAsia="zh-CN"/>
        </w:rPr>
        <w:t>.</w:t>
      </w:r>
      <w:r>
        <w:rPr>
          <w:lang w:eastAsia="zh-CN"/>
        </w:rPr>
        <w:t>2</w:t>
      </w:r>
      <w:r>
        <w:rPr/>
        <w:tab/>
      </w:r>
      <w:r>
        <w:rPr>
          <w:lang w:eastAsia="zh-CN"/>
        </w:rPr>
        <w:t>Information flow</w:t>
      </w:r>
    </w:p>
    <w:p>
      <w:pPr>
        <w:pStyle w:val="TextBody"/>
        <w:rPr>
          <w:lang w:eastAsia="zh-CN"/>
        </w:rPr>
      </w:pPr>
      <w:r>
        <w:rPr>
          <w:lang w:eastAsia="zh-CN"/>
        </w:rPr>
        <w:t xml:space="preserve">Fig </w:t>
      </w:r>
      <w:r>
        <w:rPr>
          <w:lang w:eastAsia="zh-CN"/>
        </w:rPr>
        <w:t>6.2</w:t>
      </w:r>
      <w:r>
        <w:rPr>
          <w:lang w:eastAsia="zh-CN"/>
        </w:rPr>
        <w:t>-2 shows an information flow where a UE attempts registration with a P-CSCF, which rejects the registration because of overload, and the UE subsequently performs a DNS query to obtain the address of another P-CSCF.</w:t>
      </w:r>
    </w:p>
    <w:p>
      <w:pPr>
        <w:pStyle w:val="FP"/>
        <w:spacing w:before="0" w:after="180"/>
        <w:rPr>
          <w:lang w:val="en-US" w:eastAsia="en-US"/>
        </w:rPr>
      </w:pPr>
      <w:r>
        <w:rPr>
          <w:lang w:val="en-US" w:eastAsia="en-US"/>
        </w:rPr>
        <mc:AlternateContent>
          <mc:Choice Requires="wpg">
            <w:drawing>
              <wp:anchor behindDoc="0" distT="0" distB="0" distL="114935" distR="114935" simplePos="0" locked="0" layoutInCell="1" allowOverlap="1" relativeHeight="229">
                <wp:simplePos x="0" y="0"/>
                <wp:positionH relativeFrom="character">
                  <wp:posOffset>-180340</wp:posOffset>
                </wp:positionH>
                <wp:positionV relativeFrom="line">
                  <wp:posOffset>-136525</wp:posOffset>
                </wp:positionV>
                <wp:extent cx="6058535" cy="3658235"/>
                <wp:effectExtent l="0" t="0" r="0" b="0"/>
                <wp:wrapNone/>
                <wp:docPr id="28" name=""/>
                <a:graphic xmlns:a="http://schemas.openxmlformats.org/drawingml/2006/main">
                  <a:graphicData uri="http://schemas.microsoft.com/office/word/2010/wordprocessingGroup">
                    <wpg:wgp>
                      <wpg:cNvGrpSpPr/>
                      <wpg:grpSpPr>
                        <a:xfrm>
                          <a:off x="0" y="0"/>
                          <a:ext cx="6058080" cy="3657600"/>
                        </a:xfrm>
                      </wpg:grpSpPr>
                      <wps:wsp>
                        <wps:cNvSpPr/>
                        <wps:nvSpPr>
                          <wps:cNvPr id="38" name="Rectangle 1"/>
                          <wps:cNvSpPr/>
                        </wps:nvSpPr>
                        <wps:spPr>
                          <a:xfrm>
                            <a:off x="0" y="0"/>
                            <a:ext cx="6058080" cy="3657600"/>
                          </a:xfrm>
                          <a:prstGeom prst="rect">
                            <a:avLst/>
                          </a:prstGeom>
                          <a:noFill/>
                          <a:ln>
                            <a:noFill/>
                          </a:ln>
                        </wps:spPr>
                        <wps:bodyPr/>
                      </wps:wsp>
                      <wps:wsp>
                        <wps:cNvSpPr/>
                        <wps:spPr>
                          <a:xfrm>
                            <a:off x="685800" y="571680"/>
                            <a:ext cx="0" cy="2629080"/>
                          </a:xfrm>
                          <a:prstGeom prst="line">
                            <a:avLst/>
                          </a:prstGeom>
                          <a:ln w="1440">
                            <a:solidFill>
                              <a:srgbClr val="0000ff"/>
                            </a:solidFill>
                            <a:miter/>
                          </a:ln>
                        </wps:spPr>
                        <wps:style>
                          <a:lnRef idx="0"/>
                          <a:fillRef idx="0"/>
                          <a:effectRef idx="0"/>
                          <a:fontRef idx="minor"/>
                        </wps:style>
                        <wps:bodyPr/>
                      </wps:wsp>
                      <wps:wsp>
                        <wps:cNvSpPr/>
                        <wps:spPr>
                          <a:xfrm>
                            <a:off x="2743200" y="571680"/>
                            <a:ext cx="720" cy="2629080"/>
                          </a:xfrm>
                          <a:prstGeom prst="line">
                            <a:avLst/>
                          </a:prstGeom>
                          <a:ln w="1440">
                            <a:solidFill>
                              <a:srgbClr val="0000ff"/>
                            </a:solidFill>
                            <a:miter/>
                          </a:ln>
                        </wps:spPr>
                        <wps:style>
                          <a:lnRef idx="0"/>
                          <a:fillRef idx="0"/>
                          <a:effectRef idx="0"/>
                          <a:fontRef idx="minor"/>
                        </wps:style>
                        <wps:bodyPr/>
                      </wps:wsp>
                      <wps:wsp>
                        <wps:cNvSpPr/>
                        <wps:spPr>
                          <a:xfrm>
                            <a:off x="4115520" y="571680"/>
                            <a:ext cx="720" cy="2629080"/>
                          </a:xfrm>
                          <a:prstGeom prst="line">
                            <a:avLst/>
                          </a:prstGeom>
                          <a:ln w="1440">
                            <a:solidFill>
                              <a:srgbClr val="0000ff"/>
                            </a:solidFill>
                            <a:miter/>
                          </a:ln>
                        </wps:spPr>
                        <wps:style>
                          <a:lnRef idx="0"/>
                          <a:fillRef idx="0"/>
                          <a:effectRef idx="0"/>
                          <a:fontRef idx="minor"/>
                        </wps:style>
                        <wps:bodyPr/>
                      </wps:wsp>
                      <wps:wsp>
                        <wps:cNvSpPr/>
                        <wps:spPr>
                          <a:xfrm>
                            <a:off x="685800" y="1028880"/>
                            <a:ext cx="2057400" cy="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800" y="144288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800" y="224208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29718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3080" y="343080"/>
                            <a:ext cx="685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39976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88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00280" y="800280"/>
                            <a:ext cx="16002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wps:txbx>
                        <wps:bodyPr wrap="square">
                          <a:noAutofit/>
                        </wps:bodyPr>
                      </wps:wsp>
                      <wps:wsp>
                        <wps:cNvSpPr txBox="1"/>
                        <wps:spPr>
                          <a:xfrm>
                            <a:off x="685080" y="1214280"/>
                            <a:ext cx="32634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(server temporarily unavailable)</w:t>
                              </w:r>
                            </w:p>
                          </w:txbxContent>
                        </wps:txbx>
                        <wps:bodyPr wrap="square">
                          <a:noAutofit/>
                        </wps:bodyPr>
                      </wps:wsp>
                      <wps:wsp>
                        <wps:cNvSpPr txBox="1"/>
                        <wps:spPr>
                          <a:xfrm>
                            <a:off x="1028160" y="2013480"/>
                            <a:ext cx="16009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wps:txbx>
                        <wps:bodyPr wrap="square">
                          <a:noAutofit/>
                        </wps:bodyPr>
                      </wps:wsp>
                      <wps:wsp>
                        <wps:cNvSpPr txBox="1"/>
                        <wps:spPr>
                          <a:xfrm>
                            <a:off x="800280" y="274320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wps:txbx>
                        <wps:bodyPr wrap="square">
                          <a:noAutofit/>
                        </wps:bodyPr>
                      </wps:wsp>
                      <wps:wsp>
                        <wps:cNvSpPr/>
                        <wps:spPr>
                          <a:xfrm>
                            <a:off x="5372280" y="571680"/>
                            <a:ext cx="720" cy="2629080"/>
                          </a:xfrm>
                          <a:prstGeom prst="line">
                            <a:avLst/>
                          </a:prstGeom>
                          <a:ln w="1440">
                            <a:solidFill>
                              <a:srgbClr val="0000ff"/>
                            </a:solidFill>
                            <a:miter/>
                          </a:ln>
                        </wps:spPr>
                        <wps:style>
                          <a:lnRef idx="0"/>
                          <a:fillRef idx="0"/>
                          <a:effectRef idx="0"/>
                          <a:fontRef idx="minor"/>
                        </wps:style>
                        <wps:bodyPr/>
                      </wps:wsp>
                      <wps:wsp>
                        <wps:cNvSpPr txBox="1"/>
                        <wps:spPr>
                          <a:xfrm>
                            <a:off x="4686480" y="343080"/>
                            <a:ext cx="13716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5520" y="247068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800" y="281376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15520" y="2242080"/>
                            <a:ext cx="15987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wps:txbx>
                        <wps:bodyPr wrap="square">
                          <a:noAutofit/>
                        </wps:bodyPr>
                      </wps:wsp>
                      <wps:wsp>
                        <wps:cNvSpPr txBox="1"/>
                        <wps:spPr>
                          <a:xfrm>
                            <a:off x="3886200" y="258588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wps:txbx>
                        <wps:bodyPr wrap="square">
                          <a:noAutofit/>
                        </wps:bodyPr>
                      </wps:wsp>
                      <wps:wsp>
                        <wps:cNvSpPr txBox="1"/>
                        <wps:spPr>
                          <a:xfrm>
                            <a:off x="135360" y="1628280"/>
                            <a:ext cx="1143000" cy="3430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3. DNS resolution</w:t>
                              </w:r>
                            </w:p>
                          </w:txbxContent>
                        </wps:txbx>
                        <wps:bodyPr wrap="square">
                          <a:noAutofit/>
                        </wps:bodyPr>
                      </wps:wsp>
                    </wpg:wgp>
                  </a:graphicData>
                </a:graphic>
              </wp:anchor>
            </w:drawing>
          </mc:Choice>
          <mc:Fallback>
            <w:pict>
              <v:group id="shape_0" style="position:absolute;margin-left:-14.2pt;margin-top:-10.75pt;width:477pt;height:288pt" coordorigin="-284,-215" coordsize="9540,5760">
                <v:rect id="shape_0" stroked="f" style="position:absolute;left:-284;top:-215;width:9539;height:5759;mso-position-horizontal-relative:char">
                  <w10:wrap type="none"/>
                  <v:fill o:detectmouseclick="t" on="false"/>
                  <v:stroke color="#3465a4" joinstyle="round" endcap="flat"/>
                </v:rect>
                <v:line id="shape_0" from="796,685" to="796,4824" stroked="t" style="position:absolute;mso-position-horizontal-relative:char">
                  <v:stroke color="blue" weight="1440" joinstyle="miter" endcap="flat"/>
                  <v:fill o:detectmouseclick="t" on="false"/>
                </v:line>
                <v:line id="shape_0" from="4036,685" to="4036,4824" stroked="t" style="position:absolute;mso-position-horizontal-relative:char">
                  <v:stroke color="blue" weight="1440" joinstyle="miter" endcap="flat"/>
                  <v:fill o:detectmouseclick="t" on="false"/>
                </v:line>
                <v:line id="shape_0" from="6197,685" to="6197,4824" stroked="t" style="position:absolute;mso-position-horizontal-relative:char">
                  <v:stroke color="blue" weight="1440" joinstyle="miter" endcap="flat"/>
                  <v:fill o:detectmouseclick="t" on="false"/>
                </v:line>
                <v:line id="shape_0" from="796,1405" to="4035,1405" stroked="t" style="position:absolute;mso-position-horizontal-relative:char">
                  <v:stroke color="blue" weight="1440" endarrow="block" endarrowwidth="medium" endarrowlength="medium" joinstyle="miter" endcap="flat"/>
                  <v:fill o:detectmouseclick="t" on="false"/>
                </v:line>
                <v:line id="shape_0" from="796,2057" to="4035,2057" stroked="t" style="position:absolute;flip:x;mso-position-horizontal-relative:char">
                  <v:stroke color="blue" weight="1440" endarrow="block" endarrowwidth="medium" endarrowlength="medium" joinstyle="miter" endcap="flat"/>
                  <v:fill o:detectmouseclick="t" on="false"/>
                </v:line>
                <v:line id="shape_0" from="796,3316" to="6196,3316" stroked="t" style="position:absolute;mso-position-horizontal-relative:char">
                  <v:stroke color="blue" weight="1440" endarrow="block" endarrowwidth="medium" endarrowlength="medium" joinstyle="miter" endcap="flat"/>
                  <v:fill o:detectmouseclick="t" on="false"/>
                </v:line>
                <v:line id="shape_0" from="795,4465" to="6195,4465" stroked="t" style="position:absolute;flip:x;mso-position-horizontal-relative:char">
                  <v:stroke color="blue" weight="1440" endarrow="block" endarrowwidth="medium" endarrowlength="medium" joinstyle="miter" endcap="flat"/>
                  <v:fill o:detectmouseclick="t" on="false"/>
                </v:line>
                <v:shape id="shape_0" stroked="f" style="position:absolute;left:256;top:325;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495;top:325;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475;top:325;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976;top:1045;width:25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Registration Request</w:t>
                        </w:r>
                      </w:p>
                    </w:txbxContent>
                  </v:textbox>
                  <w10:wrap type="square"/>
                  <v:fill o:detectmouseclick="t" on="false"/>
                  <v:stroke color="#3465a4" joinstyle="round" endcap="flat"/>
                </v:shape>
                <v:shape id="shape_0" stroked="f" style="position:absolute;left:795;top:1697;width:5138;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response (server temporarily unavailable)</w:t>
                        </w:r>
                      </w:p>
                    </w:txbxContent>
                  </v:textbox>
                  <w10:wrap type="square"/>
                  <v:fill o:detectmouseclick="t" on="false"/>
                  <v:stroke color="#3465a4" joinstyle="round" endcap="flat"/>
                </v:shape>
                <v:shape id="shape_0" stroked="f" style="position:absolute;left:1335;top:2956;width:252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Registration Request</w:t>
                        </w:r>
                      </w:p>
                    </w:txbxContent>
                  </v:textbox>
                  <w10:wrap type="square"/>
                  <v:fill o:detectmouseclick="t" on="false"/>
                  <v:stroke color="#3465a4" joinstyle="round" endcap="flat"/>
                </v:shape>
                <v:shape id="shape_0" stroked="f" style="position:absolute;left:976;top:4105;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v:textbox>
                  <w10:wrap type="square"/>
                  <v:fill o:detectmouseclick="t" on="false"/>
                  <v:stroke color="#3465a4" joinstyle="round" endcap="flat"/>
                </v:shape>
                <v:line id="shape_0" from="8176,685" to="8176,4824" stroked="t" style="position:absolute;mso-position-horizontal-relative:char">
                  <v:stroke color="blue" weight="1440" joinstyle="miter" endcap="flat"/>
                  <v:fill o:detectmouseclick="t" on="false"/>
                </v:line>
                <v:shape id="shape_0" stroked="f" style="position:absolute;left:7096;top:325;width:215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197,3676" to="8175,3676" stroked="t" style="position:absolute;mso-position-horizontal-relative:char">
                  <v:stroke color="blue" weight="1440" endarrow="block" endarrowwidth="medium" endarrowlength="medium" joinstyle="miter" endcap="flat"/>
                  <v:fill o:detectmouseclick="t" on="false"/>
                </v:line>
                <v:line id="shape_0" from="6196,4216" to="8174,4216" stroked="t" style="position:absolute;flip:x;mso-position-horizontal-relative:char">
                  <v:stroke color="blue" weight="1440" endarrow="block" endarrowwidth="medium" endarrowlength="medium" joinstyle="miter" endcap="flat"/>
                  <v:fill o:detectmouseclick="t" on="false"/>
                </v:line>
                <v:shape id="shape_0" stroked="f" style="position:absolute;left:6197;top:3316;width:2517;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v:textbox>
                  <w10:wrap type="square"/>
                  <v:fill o:detectmouseclick="t" on="false"/>
                  <v:stroke color="#3465a4" joinstyle="round" endcap="flat"/>
                </v:shape>
                <v:shape id="shape_0" stroked="f" style="position:absolute;left:5836;top:3857;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response (200 OK)</w:t>
                        </w:r>
                      </w:p>
                    </w:txbxContent>
                  </v:textbox>
                  <w10:wrap type="square"/>
                  <v:fill o:detectmouseclick="t" on="false"/>
                  <v:stroke color="#3465a4" joinstyle="round" endcap="flat"/>
                </v:shape>
                <v:shape id="shape_0" fillcolor="white" stroked="t" style="position:absolute;left:-71;top:2349;width:1799;height:539;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3. DNS resolution</w:t>
                        </w:r>
                      </w:p>
                    </w:txbxContent>
                  </v:textbox>
                  <w10:wrap type="square"/>
                  <v:fill o:detectmouseclick="t" type="solid" color2="black"/>
                  <v:stroke color="black" weight="9360" joinstyle="miter" endcap="flat"/>
                </v:shape>
              </v:group>
            </w:pict>
          </mc:Fallback>
        </mc:AlternateContent>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-2 Information flow for IMS Registration redirection</w:t>
      </w:r>
    </w:p>
    <w:p>
      <w:pPr>
        <w:pStyle w:val="FP"/>
        <w:spacing w:before="0" w:after="180"/>
        <w:rPr>
          <w:lang w:val="en-US" w:eastAsia="en-US"/>
        </w:rPr>
      </w:pPr>
      <w:r>
        <w:rPr>
          <w:lang w:val="en-US" w:eastAsia="en-US"/>
        </w:rPr>
      </w:r>
    </w:p>
    <w:p>
      <w:pPr>
        <w:pStyle w:val="FP"/>
        <w:spacing w:before="0" w:after="180"/>
        <w:ind w:start="284" w:hanging="0"/>
        <w:rPr>
          <w:lang w:val="en-US" w:eastAsia="en-US"/>
        </w:rPr>
      </w:pPr>
      <w:r>
        <w:rPr>
          <w:lang w:val="en-US" w:eastAsia="en-US"/>
        </w:rPr>
        <w:t>1. UE sends a IMS Registration request to P-CSCF -1 that is experiencing overload condition.</w:t>
      </w:r>
    </w:p>
    <w:p>
      <w:pPr>
        <w:pStyle w:val="FP"/>
        <w:spacing w:before="0" w:after="180"/>
        <w:ind w:start="284" w:hanging="0"/>
        <w:rPr>
          <w:lang w:val="en-US" w:eastAsia="en-US"/>
        </w:rPr>
      </w:pPr>
      <w:r>
        <w:rPr>
          <w:lang w:val="en-US" w:eastAsia="en-US"/>
        </w:rPr>
        <w:t>2. P-CSCF-1 sends a Registration response indicating that it is temporarily unavailable</w:t>
      </w:r>
    </w:p>
    <w:p>
      <w:pPr>
        <w:pStyle w:val="FP"/>
        <w:spacing w:before="0" w:after="180"/>
        <w:ind w:start="284" w:hanging="0"/>
        <w:rPr>
          <w:lang w:val="en-US" w:eastAsia="en-US"/>
        </w:rPr>
      </w:pPr>
      <w:r>
        <w:rPr>
          <w:lang w:val="en-US" w:eastAsia="en-US"/>
        </w:rPr>
        <w:t>3. UE performs a DNS resolution and selects another P-CSCF.</w:t>
      </w:r>
    </w:p>
    <w:p>
      <w:pPr>
        <w:pStyle w:val="NO"/>
        <w:rPr/>
      </w:pPr>
      <w:r>
        <w:rPr>
          <w:lang w:val="en-US" w:eastAsia="en-US"/>
        </w:rPr>
        <w:t xml:space="preserve">NOTE: P-CSCF Load Balancing as described in </w:t>
      </w:r>
      <w:r>
        <w:rPr>
          <w:lang w:val="en-US" w:eastAsia="en-US"/>
        </w:rPr>
        <w:t>sub</w:t>
      </w:r>
      <w:r>
        <w:rPr>
          <w:lang w:val="en-US" w:eastAsia="en-US"/>
        </w:rPr>
        <w:t xml:space="preserve">clause </w:t>
      </w:r>
      <w:r>
        <w:rPr>
          <w:lang w:val="en-US" w:eastAsia="en-US"/>
        </w:rPr>
        <w:t>6.1.1</w:t>
      </w:r>
      <w:r>
        <w:rPr>
          <w:lang w:val="en-US" w:eastAsia="en-US"/>
        </w:rPr>
        <w:t>.2 may be use</w:t>
      </w:r>
      <w:r>
        <w:rPr>
          <w:lang w:val="en-US" w:eastAsia="en-US"/>
        </w:rPr>
        <w:t>d</w:t>
      </w:r>
      <w:r>
        <w:rPr>
          <w:lang w:val="en-US" w:eastAsia="en-US"/>
        </w:rPr>
        <w:t xml:space="preserve"> to select a relatively low-loaded P-CSCF</w:t>
      </w:r>
    </w:p>
    <w:p>
      <w:pPr>
        <w:pStyle w:val="FP"/>
        <w:spacing w:before="0" w:after="180"/>
        <w:ind w:start="284" w:hanging="0"/>
        <w:rPr>
          <w:lang w:val="en-US" w:eastAsia="en-US"/>
        </w:rPr>
      </w:pPr>
      <w:r>
        <w:rPr>
          <w:lang w:val="en-US" w:eastAsia="en-US"/>
        </w:rPr>
        <w:t>4. UE sends IMS registration request to P-CSCF-2.</w:t>
      </w:r>
    </w:p>
    <w:p>
      <w:pPr>
        <w:pStyle w:val="FP"/>
        <w:spacing w:before="0" w:after="180"/>
        <w:ind w:start="284" w:hanging="0"/>
        <w:rPr>
          <w:lang w:val="en-US" w:eastAsia="en-US"/>
        </w:rPr>
      </w:pPr>
      <w:r>
        <w:rPr>
          <w:lang w:val="en-US" w:eastAsia="en-US"/>
        </w:rPr>
        <w:t>5. P-CSCF-2 forwards the registration requests to IMS CN  for further processing.</w:t>
      </w:r>
    </w:p>
    <w:p>
      <w:pPr>
        <w:pStyle w:val="FP"/>
        <w:spacing w:before="0" w:after="180"/>
        <w:ind w:start="284" w:hanging="0"/>
        <w:rPr>
          <w:lang w:val="en-US" w:eastAsia="en-US"/>
        </w:rPr>
      </w:pPr>
      <w:r>
        <w:rPr>
          <w:lang w:val="en-US" w:eastAsia="en-US"/>
        </w:rPr>
        <w:t>6. P-CSCF-2 receives successful registration response.</w:t>
      </w:r>
    </w:p>
    <w:p>
      <w:pPr>
        <w:pStyle w:val="FP"/>
        <w:spacing w:before="0" w:after="180"/>
        <w:ind w:start="284" w:hanging="0"/>
        <w:rPr>
          <w:lang w:val="en-US" w:eastAsia="en-US"/>
        </w:rPr>
      </w:pPr>
      <w:r>
        <w:rPr>
          <w:lang w:val="en-US" w:eastAsia="en-US"/>
        </w:rPr>
        <w:t>7. P-CSCF-2 sends successful IMS registration response to the UE .</w:t>
      </w:r>
    </w:p>
    <w:p>
      <w:pPr>
        <w:pStyle w:val="Heading4"/>
        <w:bidi w:val="0"/>
        <w:ind w:start="1418" w:hanging="1418"/>
        <w:jc w:val="start"/>
        <w:rPr>
          <w:lang w:eastAsia="zh-CN"/>
        </w:rPr>
      </w:pPr>
      <w:bookmarkStart w:id="104" w:name="__RefHeading___Toc307227703"/>
      <w:bookmarkEnd w:id="104"/>
      <w:r>
        <w:rPr>
          <w:lang w:eastAsia="zh-CN"/>
        </w:rPr>
        <w:t>6.2.1</w:t>
      </w:r>
      <w:r>
        <w:rPr>
          <w:lang w:eastAsia="zh-CN"/>
        </w:rPr>
        <w:t>.3</w:t>
      </w:r>
      <w:r>
        <w:rPr>
          <w:lang w:eastAsia="zh-CN"/>
        </w:rPr>
        <w:t xml:space="preserve"> </w:t>
        <w:tab/>
      </w:r>
      <w:r>
        <w:rPr>
          <w:lang w:eastAsia="zh-CN"/>
        </w:rPr>
        <w:t>P-CSCF Overload Control</w:t>
      </w:r>
      <w:r>
        <w:rPr>
          <w:lang w:eastAsia="zh-CN"/>
        </w:rPr>
        <w:t xml:space="preserve"> based on LDF</w:t>
      </w:r>
    </w:p>
    <w:p>
      <w:pPr>
        <w:pStyle w:val="Heading5"/>
        <w:bidi w:val="0"/>
        <w:ind w:start="1701" w:hanging="1701"/>
        <w:jc w:val="start"/>
        <w:rPr>
          <w:lang w:eastAsia="zh-CN"/>
        </w:rPr>
      </w:pPr>
      <w:bookmarkStart w:id="105" w:name="__RefHeading___Toc307227704"/>
      <w:bookmarkEnd w:id="105"/>
      <w:r>
        <w:rPr>
          <w:lang w:eastAsia="zh-CN"/>
        </w:rPr>
        <w:t>6.2.1</w:t>
      </w:r>
      <w:r>
        <w:rPr>
          <w:lang w:eastAsia="zh-CN"/>
        </w:rPr>
        <w:t>.3</w:t>
      </w:r>
      <w:r>
        <w:rPr>
          <w:lang w:eastAsia="zh-CN"/>
        </w:rPr>
        <w:t>.1</w:t>
        <w:tab/>
        <w:t>General</w:t>
      </w:r>
    </w:p>
    <w:p>
      <w:pPr>
        <w:pStyle w:val="TextBody"/>
        <w:jc w:val="both"/>
        <w:rPr/>
      </w:pPr>
      <w:r>
        <w:rPr>
          <w:lang w:eastAsia="zh-CN"/>
        </w:rPr>
        <w:t>I</w:t>
      </w:r>
      <w:r>
        <w:rPr>
          <w:lang w:eastAsia="zh-CN"/>
        </w:rPr>
        <w:t xml:space="preserve">n order to achieve </w:t>
      </w:r>
      <w:r>
        <w:rPr>
          <w:lang w:eastAsia="zh-CN"/>
        </w:rPr>
        <w:t>Overload Control</w:t>
      </w:r>
      <w:r>
        <w:rPr>
          <w:lang w:eastAsia="zh-CN"/>
        </w:rPr>
        <w:t xml:space="preserve"> between P-CSCFs, </w:t>
      </w:r>
      <w:r>
        <w:rPr>
          <w:lang w:eastAsia="zh-CN"/>
        </w:rPr>
        <w:t xml:space="preserve">the </w:t>
      </w:r>
      <w:r>
        <w:rPr>
          <w:lang w:eastAsia="zh-CN"/>
        </w:rPr>
        <w:t xml:space="preserve">Load Detection Function (LDF) is utilized to monitor and store the load information of all P-CSCFs. </w:t>
      </w:r>
    </w:p>
    <w:p>
      <w:pPr>
        <w:pStyle w:val="TextBody"/>
        <w:jc w:val="both"/>
        <w:rPr>
          <w:lang w:eastAsia="zh-CN"/>
        </w:rPr>
      </w:pPr>
      <w:r>
        <w:rPr/>
        <w:t>The</w:t>
      </w:r>
      <w:r>
        <w:rPr>
          <w:rFonts w:eastAsia="Times New Roman"/>
        </w:rPr>
        <w:t xml:space="preserve"> </w:t>
      </w:r>
      <w:r>
        <w:rPr>
          <w:lang w:eastAsia="zh-CN"/>
        </w:rPr>
        <w:t xml:space="preserve">P-CSCF </w:t>
      </w:r>
      <w:r>
        <w:rPr>
          <w:lang w:eastAsia="zh-CN"/>
        </w:rPr>
        <w:t>Overload Control</w:t>
      </w:r>
      <w:r>
        <w:rPr>
          <w:lang w:eastAsia="zh-CN"/>
        </w:rPr>
        <w:t xml:space="preserve"> </w:t>
      </w:r>
      <w:r>
        <w:rPr>
          <w:lang w:eastAsia="zh-CN"/>
        </w:rPr>
        <w:t>mechanism</w:t>
      </w:r>
      <w:r>
        <w:rPr>
          <w:lang w:eastAsia="zh-CN"/>
        </w:rPr>
        <w:t>s implemented</w:t>
      </w:r>
      <w:r>
        <w:rPr>
          <w:rFonts w:eastAsia="Times New Roman"/>
        </w:rPr>
        <w:t xml:space="preserve"> by the </w:t>
      </w:r>
      <w:r>
        <w:rPr>
          <w:rFonts w:eastAsia="Times New Roman"/>
        </w:rPr>
        <w:t>LDF</w:t>
      </w:r>
      <w:r>
        <w:rPr>
          <w:rFonts w:eastAsia="Times New Roman"/>
        </w:rPr>
        <w:t xml:space="preserve"> are:</w:t>
      </w:r>
    </w:p>
    <w:p>
      <w:pPr>
        <w:pStyle w:val="TextBody"/>
        <w:numPr>
          <w:ilvl w:val="0"/>
          <w:numId w:val="18"/>
        </w:numPr>
        <w:jc w:val="both"/>
        <w:rPr>
          <w:rFonts w:eastAsia="Times New Roman"/>
          <w:lang w:eastAsia="ja-JP"/>
        </w:rPr>
      </w:pPr>
      <w:r>
        <w:rPr>
          <w:lang w:eastAsia="zh-CN"/>
        </w:rPr>
        <w:t xml:space="preserve">Monitor and store </w:t>
      </w:r>
      <w:r>
        <w:rPr>
          <w:lang w:eastAsia="zh-CN"/>
        </w:rPr>
        <w:t>the</w:t>
      </w:r>
      <w:r>
        <w:rPr>
          <w:lang w:eastAsia="zh-CN"/>
        </w:rPr>
        <w:t xml:space="preserve"> load information of P-CSCFs. </w:t>
      </w:r>
      <w:r>
        <w:rPr>
          <w:lang w:eastAsia="zh-CN"/>
        </w:rPr>
        <w:t>This is achieved either by querying each P-CSCF, or by collecting information reported by the P-CSCFs.</w:t>
      </w:r>
    </w:p>
    <w:p>
      <w:pPr>
        <w:pStyle w:val="TextBody"/>
        <w:numPr>
          <w:ilvl w:val="0"/>
          <w:numId w:val="18"/>
        </w:numPr>
        <w:jc w:val="both"/>
        <w:rPr>
          <w:rFonts w:eastAsia="Times New Roman"/>
          <w:lang w:eastAsia="ja-JP"/>
        </w:rPr>
      </w:pPr>
      <w:r>
        <w:rPr>
          <w:lang w:eastAsia="zh-CN"/>
        </w:rPr>
        <w:t>P</w:t>
      </w:r>
      <w:r>
        <w:rPr>
          <w:lang w:eastAsia="zh-CN"/>
        </w:rPr>
        <w:t>rovide a P-CSCF with the address of a low-load P-CSCF to redirect initial registration.</w:t>
      </w:r>
    </w:p>
    <w:p>
      <w:pPr>
        <w:pStyle w:val="Heading5"/>
        <w:bidi w:val="0"/>
        <w:ind w:start="1701" w:hanging="1701"/>
        <w:jc w:val="start"/>
        <w:rPr/>
      </w:pPr>
      <w:bookmarkStart w:id="106" w:name="__RefHeading___Toc307227705"/>
      <w:bookmarkEnd w:id="106"/>
      <w:r>
        <w:rPr>
          <w:lang w:eastAsia="zh-CN"/>
        </w:rPr>
        <w:t>6.2.1.</w:t>
      </w:r>
      <w:r>
        <w:rPr>
          <w:lang w:eastAsia="zh-CN"/>
        </w:rPr>
        <w:t>3.2</w:t>
      </w:r>
      <w:r>
        <w:rPr>
          <w:lang w:eastAsia="zh-CN"/>
        </w:rPr>
        <w:t xml:space="preserve"> </w:t>
        <w:tab/>
      </w:r>
      <w:r>
        <w:rPr>
          <w:lang w:eastAsia="zh-CN"/>
        </w:rPr>
        <w:t>Information flow</w:t>
      </w:r>
    </w:p>
    <w:p>
      <w:pPr>
        <w:pStyle w:val="Normal"/>
        <w:rPr>
          <w:lang w:eastAsia="zh-CN"/>
        </w:rPr>
      </w:pPr>
      <w:r>
        <w:rPr>
          <w:lang w:eastAsia="zh-CN"/>
        </w:rPr>
      </w:r>
    </w:p>
    <w:p>
      <w:pPr>
        <w:pStyle w:val="Normal"/>
        <w:rPr>
          <w:lang w:eastAsia="zh-CN"/>
        </w:rPr>
      </w:pPr>
      <w:r>
        <w:rPr/>
        <w:object w:dxaOrig="8284" w:dyaOrig="5450">
          <v:shape id="ole_rId14" style="width:414.2pt;height:272.55pt" o:ole="">
            <v:imagedata r:id="rId15" o:title=""/>
          </v:shape>
          <o:OLEObject Type="Embed" ProgID="" ShapeID="ole_rId14" DrawAspect="Content" ObjectID="_1501805830" r:id="rId14"/>
        </w:object>
      </w:r>
    </w:p>
    <w:p>
      <w:pPr>
        <w:pStyle w:val="Normal"/>
        <w:jc w:val="center"/>
        <w:rPr>
          <w:lang w:eastAsia="zh-CN"/>
        </w:rPr>
      </w:pPr>
      <w:r>
        <w:rPr>
          <w:lang w:val="en-US" w:eastAsia="en-US"/>
        </w:rPr>
        <w:t xml:space="preserve">Fig </w:t>
      </w:r>
      <w:r>
        <w:rPr>
          <w:lang w:val="en-US" w:eastAsia="en-US"/>
        </w:rPr>
        <w:t>6</w:t>
      </w:r>
      <w:r>
        <w:rPr>
          <w:lang w:val="en-US" w:eastAsia="en-US"/>
        </w:rPr>
        <w:t>.</w:t>
      </w:r>
      <w:r>
        <w:rPr>
          <w:lang w:val="en-US" w:eastAsia="en-US"/>
        </w:rPr>
        <w:t>2</w:t>
      </w:r>
      <w:r>
        <w:rPr>
          <w:lang w:val="en-US" w:eastAsia="en-US"/>
        </w:rPr>
        <w:t>-</w:t>
      </w:r>
      <w:r>
        <w:rPr>
          <w:lang w:val="en-US" w:eastAsia="en-US"/>
        </w:rPr>
        <w:t>3: Information flow for P-CSCF Overload Control</w:t>
      </w:r>
    </w:p>
    <w:p>
      <w:pPr>
        <w:pStyle w:val="FP"/>
        <w:spacing w:before="0" w:after="180"/>
        <w:ind w:start="284" w:hanging="0"/>
        <w:jc w:val="both"/>
        <w:rPr/>
      </w:pPr>
      <w:r>
        <w:rPr>
          <w:lang w:val="en-US" w:eastAsia="en-US"/>
        </w:rPr>
        <w:t xml:space="preserve">1.  </w:t>
      </w:r>
      <w:r>
        <w:rPr>
          <w:lang w:val="en-US" w:eastAsia="en-US"/>
        </w:rPr>
        <w:t>P-CSCF-1, P-CSCF-2 and P-CSCF-3 notify the load information to LDF(e.g. periodically).</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P-CSCF</w:t>
      </w:r>
      <w:r>
        <w:rPr>
          <w:lang w:val="en-US" w:eastAsia="en-US"/>
        </w:rPr>
        <w:t xml:space="preserve"> </w:t>
      </w:r>
      <w:r>
        <w:rPr>
          <w:lang w:val="en-US" w:eastAsia="en-US"/>
        </w:rPr>
        <w:t>as shown in figure 6.1-2.</w:t>
      </w:r>
      <w:r>
        <w:rPr>
          <w:lang w:val="en-US" w:eastAsia="en-US"/>
        </w:rPr>
        <w:t xml:space="preserve"> </w:t>
      </w:r>
    </w:p>
    <w:p>
      <w:pPr>
        <w:pStyle w:val="FP"/>
        <w:spacing w:before="0" w:after="180"/>
        <w:ind w:start="284" w:hanging="0"/>
        <w:jc w:val="both"/>
        <w:rPr/>
      </w:pPr>
      <w:r>
        <w:rPr>
          <w:lang w:val="en-US" w:eastAsia="en-US"/>
        </w:rPr>
        <w:t xml:space="preserve">2.  </w:t>
      </w:r>
      <w:r>
        <w:rPr>
          <w:lang w:val="en-US" w:eastAsia="en-US"/>
        </w:rPr>
        <w:t>P-CSCF-1 get</w:t>
      </w:r>
      <w:r>
        <w:rPr>
          <w:lang w:val="en-US" w:eastAsia="en-US"/>
        </w:rPr>
        <w:t>s</w:t>
      </w:r>
      <w:r>
        <w:rPr>
          <w:lang w:val="en-US" w:eastAsia="en-US"/>
        </w:rPr>
        <w:t xml:space="preserve"> the low-load P-CSCF address, eg. P-CSCF-3.</w:t>
      </w:r>
    </w:p>
    <w:p>
      <w:pPr>
        <w:pStyle w:val="FP"/>
        <w:spacing w:before="0" w:after="180"/>
        <w:ind w:start="284" w:hanging="0"/>
        <w:jc w:val="both"/>
        <w:rPr>
          <w:lang w:val="en-US" w:eastAsia="en-US"/>
        </w:rPr>
      </w:pPr>
      <w:r>
        <w:rPr>
          <w:lang w:val="en-US" w:eastAsia="en-US"/>
        </w:rPr>
        <w:t xml:space="preserve">3.  </w:t>
      </w:r>
      <w:r>
        <w:rPr>
          <w:lang w:val="en-US" w:eastAsia="en-US"/>
        </w:rPr>
        <w:t>P-CSCF-1 receives the initial registration of UE.</w:t>
      </w:r>
    </w:p>
    <w:p>
      <w:pPr>
        <w:pStyle w:val="FP"/>
        <w:spacing w:before="0" w:after="180"/>
        <w:ind w:start="284" w:hanging="0"/>
        <w:jc w:val="both"/>
        <w:rPr>
          <w:lang w:val="en-US" w:eastAsia="en-US"/>
        </w:rPr>
      </w:pPr>
      <w:r>
        <w:rPr>
          <w:lang w:val="en-US" w:eastAsia="en-US"/>
        </w:rPr>
        <w:t xml:space="preserve">4.  </w:t>
      </w:r>
      <w:r>
        <w:rPr>
          <w:lang w:val="en-US" w:eastAsia="en-US"/>
        </w:rPr>
        <w:t>P-CSCF-1 find</w:t>
      </w:r>
      <w:r>
        <w:rPr>
          <w:lang w:val="en-US" w:eastAsia="en-US"/>
        </w:rPr>
        <w:t>s</w:t>
      </w:r>
      <w:r>
        <w:rPr>
          <w:lang w:val="en-US" w:eastAsia="en-US"/>
        </w:rPr>
        <w:t xml:space="preserve"> that it is in overload condition.</w:t>
      </w:r>
    </w:p>
    <w:p>
      <w:pPr>
        <w:pStyle w:val="FP"/>
        <w:spacing w:before="0" w:after="180"/>
        <w:ind w:start="284" w:hanging="0"/>
        <w:jc w:val="both"/>
        <w:rPr>
          <w:lang w:val="en-US" w:eastAsia="en-US"/>
        </w:rPr>
      </w:pPr>
      <w:r>
        <w:rPr>
          <w:lang w:val="en-US" w:eastAsia="en-US"/>
        </w:rPr>
        <w:t>5.  P-CSCF</w:t>
      </w:r>
      <w:r>
        <w:rPr>
          <w:lang w:val="en-US" w:eastAsia="en-US"/>
        </w:rPr>
        <w:t>-</w:t>
      </w:r>
      <w:r>
        <w:rPr>
          <w:lang w:val="en-US" w:eastAsia="en-US"/>
        </w:rPr>
        <w:t>1 sends a Registration redirection response with a redirect address of P-CSCF</w:t>
      </w:r>
      <w:r>
        <w:rPr>
          <w:lang w:val="en-US" w:eastAsia="en-US"/>
        </w:rPr>
        <w:t>-3</w:t>
      </w:r>
      <w:r>
        <w:rPr>
          <w:lang w:eastAsia="zh-CN"/>
        </w:rPr>
        <w:t>.</w:t>
      </w:r>
    </w:p>
    <w:p>
      <w:pPr>
        <w:pStyle w:val="FP"/>
        <w:spacing w:before="0" w:after="180"/>
        <w:ind w:start="284" w:hanging="0"/>
        <w:jc w:val="both"/>
        <w:rPr>
          <w:lang w:val="en-US" w:eastAsia="en-US"/>
        </w:rPr>
      </w:pPr>
      <w:r>
        <w:rPr>
          <w:lang w:val="en-US" w:eastAsia="en-US"/>
        </w:rPr>
        <w:t>6.  UE sends IMS registration request to P-CSCF-</w:t>
      </w:r>
      <w:r>
        <w:rPr>
          <w:lang w:val="en-US" w:eastAsia="en-US"/>
        </w:rPr>
        <w:t>3</w:t>
      </w:r>
      <w:r>
        <w:rPr>
          <w:lang w:val="en-US" w:eastAsia="en-US"/>
        </w:rPr>
        <w:t>.</w:t>
      </w:r>
    </w:p>
    <w:p>
      <w:pPr>
        <w:pStyle w:val="FP"/>
        <w:spacing w:before="0" w:after="180"/>
        <w:jc w:val="both"/>
        <w:rPr>
          <w:lang w:val="en-US" w:eastAsia="en-US"/>
        </w:rPr>
      </w:pPr>
      <w:r>
        <w:rPr>
          <w:lang w:val="en-US" w:eastAsia="en-US"/>
        </w:rPr>
      </w:r>
    </w:p>
    <w:p>
      <w:pPr>
        <w:pStyle w:val="Heading4"/>
        <w:numPr>
          <w:ilvl w:val="3"/>
          <w:numId w:val="3"/>
        </w:numPr>
        <w:bidi w:val="0"/>
        <w:jc w:val="start"/>
        <w:rPr>
          <w:lang w:val="en-US" w:eastAsia="en-US"/>
        </w:rPr>
      </w:pPr>
      <w:bookmarkStart w:id="107" w:name="__RefHeading___Toc307227706"/>
      <w:bookmarkEnd w:id="107"/>
      <w:r>
        <w:rPr>
          <w:lang w:val="en-US" w:eastAsia="en-US"/>
        </w:rPr>
        <w:t xml:space="preserve">UE selects another </w:t>
      </w:r>
      <w:r>
        <w:rPr>
          <w:lang w:val="en-US" w:eastAsia="en-US"/>
        </w:rPr>
        <w:t>P-CSCF</w:t>
      </w:r>
      <w:r>
        <w:rPr>
          <w:lang w:val="en-US" w:eastAsia="en-US"/>
        </w:rPr>
        <w:t xml:space="preserve"> upon negative response from P-CSCF</w:t>
      </w:r>
    </w:p>
    <w:p>
      <w:pPr>
        <w:pStyle w:val="Heading5"/>
        <w:bidi w:val="0"/>
        <w:ind w:start="1701" w:hanging="1701"/>
        <w:jc w:val="start"/>
        <w:rPr>
          <w:lang w:eastAsia="zh-CN"/>
        </w:rPr>
      </w:pPr>
      <w:bookmarkStart w:id="108" w:name="__RefHeading___Toc307227707"/>
      <w:bookmarkEnd w:id="108"/>
      <w:r>
        <w:rPr>
          <w:lang w:eastAsia="zh-CN"/>
        </w:rPr>
        <w:t>6.2.1</w:t>
      </w:r>
      <w:r>
        <w:rPr>
          <w:lang w:eastAsia="zh-CN"/>
        </w:rPr>
        <w:t>.</w:t>
      </w:r>
      <w:r>
        <w:rPr>
          <w:lang w:eastAsia="zh-CN"/>
        </w:rPr>
        <w:t>4.1</w:t>
      </w:r>
      <w:r>
        <w:rPr>
          <w:lang w:eastAsia="zh-CN"/>
        </w:rPr>
        <w:tab/>
        <w:t>General</w:t>
      </w:r>
    </w:p>
    <w:p>
      <w:pPr>
        <w:pStyle w:val="TextBody"/>
        <w:rPr>
          <w:lang w:eastAsia="zh-CN"/>
        </w:rPr>
      </w:pPr>
      <w:r>
        <w:rPr>
          <w:lang w:eastAsia="zh-CN"/>
        </w:rPr>
        <w:t>This alternative relies on existing 24.229 procedures in order to handle overload situations during initial registration and suggests reusing those mechanisms for the re-registration scenario.</w:t>
      </w:r>
    </w:p>
    <w:p>
      <w:pPr>
        <w:pStyle w:val="Heading5"/>
        <w:bidi w:val="0"/>
        <w:ind w:start="1701" w:hanging="1701"/>
        <w:jc w:val="start"/>
        <w:rPr>
          <w:lang w:eastAsia="zh-CN"/>
        </w:rPr>
      </w:pPr>
      <w:bookmarkStart w:id="109" w:name="__RefHeading___Toc307227708"/>
      <w:bookmarkEnd w:id="109"/>
      <w:r>
        <w:rPr>
          <w:lang w:eastAsia="zh-CN"/>
        </w:rPr>
        <w:t>6.2.1</w:t>
      </w:r>
      <w:r>
        <w:rPr>
          <w:lang w:eastAsia="zh-CN"/>
        </w:rPr>
        <w:t>.</w:t>
      </w:r>
      <w:r>
        <w:rPr>
          <w:lang w:eastAsia="zh-CN"/>
        </w:rPr>
        <w:t>4.2</w:t>
      </w:r>
      <w:r>
        <w:rPr>
          <w:lang w:eastAsia="zh-CN"/>
        </w:rPr>
        <w:tab/>
        <w:t>During Initial Registration Procedure</w:t>
      </w:r>
    </w:p>
    <w:p>
      <w:pPr>
        <w:pStyle w:val="TextBody"/>
        <w:rPr/>
      </w:pPr>
      <w:r>
        <w:rPr>
          <w:lang w:eastAsia="zh-CN"/>
        </w:rPr>
        <w:t xml:space="preserve">Fig </w:t>
      </w:r>
      <w:r>
        <w:rPr>
          <w:lang w:eastAsia="zh-CN"/>
        </w:rPr>
        <w:t>6.2</w:t>
      </w:r>
      <w:r>
        <w:rPr>
          <w:lang w:eastAsia="zh-CN"/>
        </w:rPr>
        <w:t>.1.4.2</w:t>
      </w:r>
      <w:r>
        <w:rPr>
          <w:lang w:eastAsia="zh-CN"/>
        </w:rPr>
        <w:t>-</w:t>
      </w:r>
      <w:r>
        <w:rPr>
          <w:lang w:eastAsia="zh-CN"/>
        </w:rPr>
        <w:t>1 shows an information flow where a UE attempts registration with a P-CSCF, which rejects the registration because of overload, and the UE subsequently selects another P-CSCF. The whole procedure is already defined in 24.229.</w:t>
      </w:r>
    </w:p>
    <w:p>
      <w:pPr>
        <w:pStyle w:val="Normal"/>
        <w:rPr>
          <w:lang w:eastAsia="zh-CN"/>
        </w:rPr>
      </w:pPr>
      <w:r>
        <w:rPr>
          <w:lang w:val="en-US" w:eastAsia="en-US"/>
        </w:rPr>
        <mc:AlternateContent>
          <mc:Choice Requires="wpg">
            <w:drawing>
              <wp:inline distT="0" distB="0" distL="0" distR="0">
                <wp:extent cx="6058535" cy="3389630"/>
                <wp:effectExtent l="0" t="0" r="0" b="0"/>
                <wp:docPr id="29" name=""/>
                <a:graphic xmlns:a="http://schemas.openxmlformats.org/drawingml/2006/main">
                  <a:graphicData uri="http://schemas.microsoft.com/office/word/2010/wordprocessingGroup">
                    <wpg:wgp>
                      <wpg:cNvGrpSpPr/>
                      <wpg:grpSpPr>
                        <a:xfrm>
                          <a:off x="0" y="0"/>
                          <a:ext cx="6058080" cy="3389040"/>
                        </a:xfrm>
                      </wpg:grpSpPr>
                      <wps:wsp>
                        <wps:cNvSpPr/>
                        <wps:nvSpPr>
                          <wps:cNvPr id="39" name="Rectangle 1"/>
                          <wps:cNvSpPr/>
                        </wps:nvSpPr>
                        <wps:spPr>
                          <a:xfrm>
                            <a:off x="0" y="0"/>
                            <a:ext cx="6058080" cy="3389040"/>
                          </a:xfrm>
                          <a:prstGeom prst="rect">
                            <a:avLst/>
                          </a:prstGeom>
                          <a:noFill/>
                          <a:ln>
                            <a:noFill/>
                          </a:ln>
                        </wps:spPr>
                        <wps:bodyPr/>
                      </wps:wsp>
                      <wps:wsp>
                        <wps:cNvSpPr/>
                        <wps:spPr>
                          <a:xfrm>
                            <a:off x="685800" y="571680"/>
                            <a:ext cx="0" cy="2629080"/>
                          </a:xfrm>
                          <a:prstGeom prst="line">
                            <a:avLst/>
                          </a:prstGeom>
                          <a:ln w="1440">
                            <a:solidFill>
                              <a:srgbClr val="0000ff"/>
                            </a:solidFill>
                            <a:miter/>
                          </a:ln>
                        </wps:spPr>
                        <wps:style>
                          <a:lnRef idx="0"/>
                          <a:fillRef idx="0"/>
                          <a:effectRef idx="0"/>
                          <a:fontRef idx="minor"/>
                        </wps:style>
                        <wps:bodyPr/>
                      </wps:wsp>
                      <wps:wsp>
                        <wps:cNvSpPr/>
                        <wps:spPr>
                          <a:xfrm>
                            <a:off x="2743200" y="571680"/>
                            <a:ext cx="720" cy="2629080"/>
                          </a:xfrm>
                          <a:prstGeom prst="line">
                            <a:avLst/>
                          </a:prstGeom>
                          <a:ln w="1440">
                            <a:solidFill>
                              <a:srgbClr val="0000ff"/>
                            </a:solidFill>
                            <a:miter/>
                          </a:ln>
                        </wps:spPr>
                        <wps:style>
                          <a:lnRef idx="0"/>
                          <a:fillRef idx="0"/>
                          <a:effectRef idx="0"/>
                          <a:fontRef idx="minor"/>
                        </wps:style>
                        <wps:bodyPr/>
                      </wps:wsp>
                      <wps:wsp>
                        <wps:cNvSpPr/>
                        <wps:spPr>
                          <a:xfrm>
                            <a:off x="4115520" y="571680"/>
                            <a:ext cx="720" cy="2629080"/>
                          </a:xfrm>
                          <a:prstGeom prst="line">
                            <a:avLst/>
                          </a:prstGeom>
                          <a:ln w="1440">
                            <a:solidFill>
                              <a:srgbClr val="0000ff"/>
                            </a:solidFill>
                            <a:miter/>
                          </a:ln>
                        </wps:spPr>
                        <wps:style>
                          <a:lnRef idx="0"/>
                          <a:fillRef idx="0"/>
                          <a:effectRef idx="0"/>
                          <a:fontRef idx="minor"/>
                        </wps:style>
                        <wps:bodyPr/>
                      </wps:wsp>
                      <wps:wsp>
                        <wps:cNvSpPr/>
                        <wps:spPr>
                          <a:xfrm>
                            <a:off x="685800" y="133164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800" y="167436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800" y="247392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30456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3080" y="343080"/>
                            <a:ext cx="685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39976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88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17200" y="1103040"/>
                            <a:ext cx="18288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Request</w:t>
                              </w:r>
                            </w:p>
                          </w:txbxContent>
                        </wps:txbx>
                        <wps:bodyPr wrap="square">
                          <a:noAutofit/>
                        </wps:bodyPr>
                      </wps:wsp>
                      <wps:wsp>
                        <wps:cNvSpPr txBox="1"/>
                        <wps:spPr>
                          <a:xfrm>
                            <a:off x="588600" y="1442160"/>
                            <a:ext cx="2286000" cy="34596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Response (Use Proxy)</w:t>
                              </w:r>
                            </w:p>
                          </w:txbxContent>
                        </wps:txbx>
                        <wps:bodyPr wrap="square">
                          <a:noAutofit/>
                        </wps:bodyPr>
                      </wps:wsp>
                      <wps:wsp>
                        <wps:cNvSpPr txBox="1"/>
                        <wps:spPr>
                          <a:xfrm>
                            <a:off x="1045080" y="2246040"/>
                            <a:ext cx="24174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wps:txbx>
                        <wps:bodyPr wrap="square">
                          <a:noAutofit/>
                        </wps:bodyPr>
                      </wps:wsp>
                      <wps:wsp>
                        <wps:cNvSpPr txBox="1"/>
                        <wps:spPr>
                          <a:xfrm>
                            <a:off x="800280" y="281736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8. Registration Response (200 OK)</w:t>
                              </w:r>
                            </w:p>
                          </w:txbxContent>
                        </wps:txbx>
                        <wps:bodyPr wrap="square">
                          <a:noAutofit/>
                        </wps:bodyPr>
                      </wps:wsp>
                      <wps:wsp>
                        <wps:cNvSpPr/>
                        <wps:spPr>
                          <a:xfrm>
                            <a:off x="5372280" y="571680"/>
                            <a:ext cx="720" cy="2629080"/>
                          </a:xfrm>
                          <a:prstGeom prst="line">
                            <a:avLst/>
                          </a:prstGeom>
                          <a:ln w="1440">
                            <a:solidFill>
                              <a:srgbClr val="0000ff"/>
                            </a:solidFill>
                            <a:miter/>
                          </a:ln>
                        </wps:spPr>
                        <wps:style>
                          <a:lnRef idx="0"/>
                          <a:fillRef idx="0"/>
                          <a:effectRef idx="0"/>
                          <a:fontRef idx="minor"/>
                        </wps:style>
                        <wps:bodyPr/>
                      </wps:wsp>
                      <wps:wsp>
                        <wps:cNvSpPr txBox="1"/>
                        <wps:spPr>
                          <a:xfrm>
                            <a:off x="4686480" y="343080"/>
                            <a:ext cx="13716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5520" y="270252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800" y="293112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32080" y="2474640"/>
                            <a:ext cx="1730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Request</w:t>
                              </w:r>
                            </w:p>
                          </w:txbxContent>
                        </wps:txbx>
                        <wps:bodyPr wrap="square">
                          <a:noAutofit/>
                        </wps:bodyPr>
                      </wps:wsp>
                      <wps:wsp>
                        <wps:cNvSpPr txBox="1"/>
                        <wps:spPr>
                          <a:xfrm>
                            <a:off x="4016880" y="2703240"/>
                            <a:ext cx="2040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wps:txbx>
                        <wps:bodyPr wrap="square">
                          <a:noAutofit/>
                        </wps:bodyPr>
                      </wps:wsp>
                      <wps:wsp>
                        <wps:cNvSpPr txBox="1"/>
                        <wps:spPr>
                          <a:xfrm>
                            <a:off x="131400" y="1788120"/>
                            <a:ext cx="1253520" cy="3891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4. UE selects different </w:t>
                              </w:r>
                              <w:r>
                                <w:rPr>
                                  <w:kern w:val="2"/>
                                  <w:sz w:val="20"/>
                                  <w:szCs w:val="20"/>
                                  <w:rFonts w:ascii="Times New Roman" w:hAnsi="Times New Roman" w:eastAsia="宋体;SimSun" w:cs="Times New Roman"/>
                                  <w:color w:val="auto"/>
                                  <w:lang w:bidi="ar-SA" w:val="en-US"/>
                                </w:rPr>
                                <w:t>P-CSCF</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oAutofit/>
                        </wps:bodyPr>
                      </wps:wsp>
                      <wps:wsp>
                        <wps:cNvSpPr txBox="1"/>
                        <wps:spPr>
                          <a:xfrm>
                            <a:off x="131400" y="645120"/>
                            <a:ext cx="1253520" cy="3891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1.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oAutofit/>
                        </wps:bodyPr>
                      </wps:wsp>
                    </wpg:wgp>
                  </a:graphicData>
                </a:graphic>
              </wp:inline>
            </w:drawing>
          </mc:Choice>
          <mc:Fallback>
            <w:pict>
              <v:group id="shape_0" style="position:absolute;margin-left:0pt;margin-top:0pt;width:477pt;height:266.85pt" coordorigin="0,0" coordsize="9540,5337">
                <v:rect id="shape_0" stroked="f" style="position:absolute;left:0;top:0;width:9539;height:5336;mso-position-horizontal-relative:char">
                  <w10:wrap type="none"/>
                  <v:fill o:detectmouseclick="t" on="false"/>
                  <v:stroke color="#3465a4" joinstyle="round" endcap="flat"/>
                </v:rect>
                <v:line id="shape_0" from="1080,900" to="1080,5039" stroked="t" style="position:absolute;mso-position-horizontal-relative:char">
                  <v:stroke color="blue" weight="1440" joinstyle="miter" endcap="flat"/>
                  <v:fill o:detectmouseclick="t" on="false"/>
                </v:line>
                <v:line id="shape_0" from="4320,900" to="4320,5039" stroked="t" style="position:absolute;mso-position-horizontal-relative:char">
                  <v:stroke color="blue" weight="1440" joinstyle="miter" endcap="flat"/>
                  <v:fill o:detectmouseclick="t" on="false"/>
                </v:line>
                <v:line id="shape_0" from="6481,900" to="6481,5039" stroked="t" style="position:absolute;mso-position-horizontal-relative:char">
                  <v:stroke color="blue" weight="1440" joinstyle="miter" endcap="flat"/>
                  <v:fill o:detectmouseclick="t" on="false"/>
                </v:line>
                <v:line id="shape_0" from="1080,2097" to="4319,2097" stroked="t" style="position:absolute;mso-position-horizontal-relative:char">
                  <v:stroke color="blue" weight="1440" endarrow="block" endarrowwidth="medium" endarrowlength="medium" joinstyle="miter" endcap="flat"/>
                  <v:fill o:detectmouseclick="t" on="false"/>
                </v:line>
                <v:line id="shape_0" from="1080,2637" to="4319,2637" stroked="t" style="position:absolute;flip:x;mso-position-horizontal-relative:char">
                  <v:stroke color="blue" weight="1440" endarrow="block" endarrowwidth="medium" endarrowlength="medium" joinstyle="miter" endcap="flat"/>
                  <v:fill o:detectmouseclick="t" on="false"/>
                </v:line>
                <v:line id="shape_0" from="1080,3896" to="6480,3896" stroked="t" style="position:absolute;mso-position-horizontal-relative:char">
                  <v:stroke color="blue" weight="1440" endarrow="block" endarrowwidth="medium" endarrowlength="medium" joinstyle="miter" endcap="flat"/>
                  <v:fill o:detectmouseclick="t" on="false"/>
                </v:line>
                <v:line id="shape_0" from="1079,4796" to="6479,4796" stroked="t" style="position:absolute;flip:x;mso-position-horizontal-relative:char">
                  <v:stroke color="blue" weight="1440" endarrow="block" endarrowwidth="medium" endarrowlength="medium" joinstyle="miter" endcap="flat"/>
                  <v:fill o:detectmouseclick="t" on="false"/>
                </v:line>
                <v:shape id="shape_0" stroked="f" style="position:absolute;left:540;top:540;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77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75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1287;top:1737;width:287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Registration Request</w:t>
                        </w:r>
                      </w:p>
                    </w:txbxContent>
                  </v:textbox>
                  <w10:wrap type="square"/>
                  <v:fill o:detectmouseclick="t" on="false"/>
                  <v:stroke color="#3465a4" joinstyle="round" endcap="flat"/>
                </v:shape>
                <v:shape id="shape_0" stroked="f" style="position:absolute;left:927;top:2271;width:3599;height:54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3. Registration Response (Use Proxy)</w:t>
                        </w:r>
                      </w:p>
                    </w:txbxContent>
                  </v:textbox>
                  <w10:wrap type="square"/>
                  <v:fill o:detectmouseclick="t" on="false"/>
                  <v:stroke color="#3465a4" joinstyle="round" endcap="flat"/>
                </v:shape>
                <v:shape id="shape_0" stroked="f" style="position:absolute;left:1646;top:3537;width:3806;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Registration Request</w:t>
                        </w:r>
                      </w:p>
                    </w:txbxContent>
                  </v:textbox>
                  <w10:wrap type="square"/>
                  <v:fill o:detectmouseclick="t" on="false"/>
                  <v:stroke color="#3465a4" joinstyle="round" endcap="flat"/>
                </v:shape>
                <v:shape id="shape_0" stroked="f" style="position:absolute;left:1260;top:4437;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8. Registration Response (200 OK)</w:t>
                        </w:r>
                      </w:p>
                    </w:txbxContent>
                  </v:textbox>
                  <w10:wrap type="square"/>
                  <v:fill o:detectmouseclick="t" on="false"/>
                  <v:stroke color="#3465a4" joinstyle="round" endcap="flat"/>
                </v:shape>
                <v:line id="shape_0" from="8460,900" to="8460,5039" stroked="t" style="position:absolute;mso-position-horizontal-relative:char">
                  <v:stroke color="blue" weight="1440" joinstyle="miter" endcap="flat"/>
                  <v:fill o:detectmouseclick="t" on="false"/>
                </v:line>
                <v:shape id="shape_0" stroked="f" style="position:absolute;left:7380;top:540;width:215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481,4256" to="8459,4256" stroked="t" style="position:absolute;mso-position-horizontal-relative:char">
                  <v:stroke color="blue" weight="1440" endarrow="block" endarrowwidth="medium" endarrowlength="medium" joinstyle="miter" endcap="flat"/>
                  <v:fill o:detectmouseclick="t" on="false"/>
                </v:line>
                <v:line id="shape_0" from="6480,4616" to="8458,4616" stroked="t" style="position:absolute;flip:x;mso-position-horizontal-relative:char">
                  <v:stroke color="blue" weight="1440" endarrow="block" endarrowwidth="medium" endarrowlength="medium" joinstyle="miter" endcap="flat"/>
                  <v:fill o:detectmouseclick="t" on="false"/>
                </v:line>
                <v:shape id="shape_0" stroked="f" style="position:absolute;left:6507;top:3897;width:2725;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Registration Request</w:t>
                        </w:r>
                      </w:p>
                    </w:txbxContent>
                  </v:textbox>
                  <w10:wrap type="square"/>
                  <v:fill o:detectmouseclick="t" on="false"/>
                  <v:stroke color="#3465a4" joinstyle="round" endcap="flat"/>
                </v:shape>
                <v:shape id="shape_0" stroked="f" style="position:absolute;left:6326;top:4257;width:3212;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Registration Response (200 OK)</w:t>
                        </w:r>
                      </w:p>
                    </w:txbxContent>
                  </v:textbox>
                  <w10:wrap type="square"/>
                  <v:fill o:detectmouseclick="t" on="false"/>
                  <v:stroke color="#3465a4" joinstyle="round" endcap="flat"/>
                </v:shape>
                <v:shape id="shape_0" fillcolor="white" stroked="t" style="position:absolute;left:207;top:2816;width:1973;height:61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4. UE selects different </w:t>
                        </w:r>
                        <w:r>
                          <w:rPr>
                            <w:kern w:val="2"/>
                            <w:sz w:val="20"/>
                            <w:szCs w:val="20"/>
                            <w:rFonts w:ascii="Times New Roman" w:hAnsi="Times New Roman" w:eastAsia="宋体;SimSun" w:cs="Times New Roman"/>
                            <w:color w:val="auto"/>
                            <w:lang w:bidi="ar-SA" w:val="en-US"/>
                          </w:rPr>
                          <w:t>P-CSCF</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shape id="shape_0" fillcolor="white" stroked="t" style="position:absolute;left:207;top:1016;width:1973;height:61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1.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group>
            </w:pict>
          </mc:Fallback>
        </mc:AlternateContent>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.1.4.2-1 UE selects another P-CSCF during initial registration</w:t>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t>1. UE performs P-CSCF discovery as defined in 24.229.</w:t>
      </w:r>
    </w:p>
    <w:p>
      <w:pPr>
        <w:pStyle w:val="FP"/>
        <w:spacing w:before="0" w:after="180"/>
        <w:ind w:start="284" w:hanging="0"/>
        <w:rPr>
          <w:lang w:val="en-US" w:eastAsia="en-US"/>
        </w:rPr>
      </w:pPr>
      <w:r>
        <w:rPr>
          <w:lang w:val="en-US" w:eastAsia="en-US"/>
        </w:rPr>
        <w:t>2. UE sends a registration request to P-CSCF -1 that is experiencing overload condition.</w:t>
      </w:r>
    </w:p>
    <w:p>
      <w:pPr>
        <w:pStyle w:val="FP"/>
        <w:spacing w:before="0" w:after="180"/>
        <w:ind w:start="284" w:hanging="0"/>
        <w:rPr>
          <w:lang w:val="en-US" w:eastAsia="en-US"/>
        </w:rPr>
      </w:pPr>
      <w:r>
        <w:rPr>
          <w:lang w:val="en-US" w:eastAsia="en-US"/>
        </w:rPr>
        <w:t>3. P-CSCF-1 sends a registration response indicating to select a different P-CSCF.</w:t>
      </w:r>
    </w:p>
    <w:p>
      <w:pPr>
        <w:pStyle w:val="FP"/>
        <w:spacing w:before="0" w:after="180"/>
        <w:ind w:start="284" w:hanging="0"/>
        <w:rPr/>
      </w:pPr>
      <w:r>
        <w:rPr>
          <w:lang w:val="en-US" w:eastAsia="en-US"/>
        </w:rPr>
        <w:t>4. UE selects a P-CSCF address, which is different from the previously used address.</w:t>
      </w:r>
    </w:p>
    <w:p>
      <w:pPr>
        <w:pStyle w:val="FP"/>
        <w:spacing w:before="0" w:after="180"/>
        <w:ind w:start="284" w:hanging="0"/>
        <w:rPr>
          <w:lang w:val="en-US" w:eastAsia="en-US"/>
        </w:rPr>
      </w:pPr>
      <w:r>
        <w:rPr>
          <w:lang w:val="en-US" w:eastAsia="en-US"/>
        </w:rPr>
        <w:t>5. UE sends IMS registration request to P-CSCF-2.</w:t>
      </w:r>
    </w:p>
    <w:p>
      <w:pPr>
        <w:pStyle w:val="FP"/>
        <w:spacing w:before="0" w:after="180"/>
        <w:ind w:start="284" w:hanging="0"/>
        <w:rPr>
          <w:lang w:val="en-US" w:eastAsia="en-US"/>
        </w:rPr>
      </w:pPr>
      <w:r>
        <w:rPr>
          <w:lang w:val="en-US" w:eastAsia="en-US"/>
        </w:rPr>
        <w:t>6. P-CSCF-2 forwards the registration requests to IMS CN  for further processing.</w:t>
      </w:r>
    </w:p>
    <w:p>
      <w:pPr>
        <w:pStyle w:val="FP"/>
        <w:spacing w:before="0" w:after="180"/>
        <w:ind w:start="284" w:hanging="0"/>
        <w:rPr>
          <w:lang w:val="en-US" w:eastAsia="en-US"/>
        </w:rPr>
      </w:pPr>
      <w:r>
        <w:rPr>
          <w:lang w:val="en-US" w:eastAsia="en-US"/>
        </w:rPr>
        <w:t>7. P-CSCF-2 receives successful registration response.</w:t>
      </w:r>
    </w:p>
    <w:p>
      <w:pPr>
        <w:pStyle w:val="FP"/>
        <w:spacing w:before="0" w:after="180"/>
        <w:ind w:start="284" w:hanging="0"/>
        <w:rPr>
          <w:lang w:val="en-US" w:eastAsia="en-US"/>
        </w:rPr>
      </w:pPr>
      <w:r>
        <w:rPr>
          <w:lang w:val="en-US" w:eastAsia="en-US"/>
        </w:rPr>
        <w:t>8. P-CSCF-2 sends successful IMS registration response to the UE .</w:t>
      </w:r>
    </w:p>
    <w:p>
      <w:pPr>
        <w:pStyle w:val="Heading5"/>
        <w:bidi w:val="0"/>
        <w:ind w:start="1701" w:hanging="1701"/>
        <w:jc w:val="start"/>
        <w:rPr>
          <w:lang w:eastAsia="zh-CN"/>
        </w:rPr>
      </w:pPr>
      <w:bookmarkStart w:id="110" w:name="__RefHeading___Toc307227709"/>
      <w:bookmarkEnd w:id="110"/>
      <w:r>
        <w:rPr>
          <w:lang w:eastAsia="zh-CN"/>
        </w:rPr>
        <w:t>6.2.1</w:t>
      </w:r>
      <w:r>
        <w:rPr>
          <w:lang w:eastAsia="zh-CN"/>
        </w:rPr>
        <w:t>.</w:t>
      </w:r>
      <w:r>
        <w:rPr>
          <w:lang w:eastAsia="zh-CN"/>
        </w:rPr>
        <w:t>4.3</w:t>
      </w:r>
      <w:r>
        <w:rPr>
          <w:lang w:eastAsia="zh-CN"/>
        </w:rPr>
        <w:tab/>
        <w:t>During Re-Registration Procedure</w:t>
      </w:r>
    </w:p>
    <w:p>
      <w:pPr>
        <w:pStyle w:val="TextBody"/>
        <w:rPr/>
      </w:pPr>
      <w:r>
        <w:rPr>
          <w:lang w:eastAsia="zh-CN"/>
        </w:rPr>
        <w:t xml:space="preserve">Fig </w:t>
      </w:r>
      <w:r>
        <w:rPr>
          <w:lang w:eastAsia="zh-CN"/>
        </w:rPr>
        <w:t>6.2</w:t>
      </w:r>
      <w:r>
        <w:rPr>
          <w:lang w:eastAsia="zh-CN"/>
        </w:rPr>
        <w:t>.1.4.3</w:t>
      </w:r>
      <w:r>
        <w:rPr>
          <w:lang w:eastAsia="zh-CN"/>
        </w:rPr>
        <w:t>-</w:t>
      </w:r>
      <w:r>
        <w:rPr>
          <w:lang w:eastAsia="zh-CN"/>
        </w:rPr>
        <w:t>1 shows an information flow where a UE attempts re-registration with a P-CSCF, which rejects the registration because of overload, and the UE subsequently performs P-CSCF discovery and selects a different P-CSCF previously used.</w:t>
      </w:r>
    </w:p>
    <w:p>
      <w:pPr>
        <w:pStyle w:val="Normal"/>
        <w:rPr>
          <w:lang w:eastAsia="zh-CN"/>
        </w:rPr>
      </w:pPr>
      <w:r>
        <w:rPr>
          <w:lang w:val="en-US" w:eastAsia="en-US"/>
        </w:rPr>
        <mc:AlternateContent>
          <mc:Choice Requires="wpg">
            <w:drawing>
              <wp:inline distT="0" distB="0" distL="0" distR="0">
                <wp:extent cx="6058535" cy="3389630"/>
                <wp:effectExtent l="0" t="0" r="0" b="0"/>
                <wp:docPr id="30" name=""/>
                <a:graphic xmlns:a="http://schemas.openxmlformats.org/drawingml/2006/main">
                  <a:graphicData uri="http://schemas.microsoft.com/office/word/2010/wordprocessingGroup">
                    <wpg:wgp>
                      <wpg:cNvGrpSpPr/>
                      <wpg:grpSpPr>
                        <a:xfrm>
                          <a:off x="0" y="0"/>
                          <a:ext cx="6058080" cy="3389040"/>
                        </a:xfrm>
                      </wpg:grpSpPr>
                      <wps:wsp>
                        <wps:cNvSpPr/>
                        <wps:nvSpPr>
                          <wps:cNvPr id="40" name="Rectangle 1"/>
                          <wps:cNvSpPr/>
                        </wps:nvSpPr>
                        <wps:spPr>
                          <a:xfrm>
                            <a:off x="0" y="0"/>
                            <a:ext cx="6058080" cy="3389040"/>
                          </a:xfrm>
                          <a:prstGeom prst="rect">
                            <a:avLst/>
                          </a:prstGeom>
                          <a:noFill/>
                          <a:ln>
                            <a:noFill/>
                          </a:ln>
                        </wps:spPr>
                        <wps:bodyPr/>
                      </wps:wsp>
                      <wps:wsp>
                        <wps:cNvSpPr/>
                        <wps:spPr>
                          <a:xfrm>
                            <a:off x="685800" y="571680"/>
                            <a:ext cx="0" cy="2629080"/>
                          </a:xfrm>
                          <a:prstGeom prst="line">
                            <a:avLst/>
                          </a:prstGeom>
                          <a:ln w="1440">
                            <a:solidFill>
                              <a:srgbClr val="0000ff"/>
                            </a:solidFill>
                            <a:miter/>
                          </a:ln>
                        </wps:spPr>
                        <wps:style>
                          <a:lnRef idx="0"/>
                          <a:fillRef idx="0"/>
                          <a:effectRef idx="0"/>
                          <a:fontRef idx="minor"/>
                        </wps:style>
                        <wps:bodyPr/>
                      </wps:wsp>
                      <wps:wsp>
                        <wps:cNvSpPr/>
                        <wps:spPr>
                          <a:xfrm>
                            <a:off x="2743200" y="571680"/>
                            <a:ext cx="720" cy="2629080"/>
                          </a:xfrm>
                          <a:prstGeom prst="line">
                            <a:avLst/>
                          </a:prstGeom>
                          <a:ln w="1440">
                            <a:solidFill>
                              <a:srgbClr val="0000ff"/>
                            </a:solidFill>
                            <a:miter/>
                          </a:ln>
                        </wps:spPr>
                        <wps:style>
                          <a:lnRef idx="0"/>
                          <a:fillRef idx="0"/>
                          <a:effectRef idx="0"/>
                          <a:fontRef idx="minor"/>
                        </wps:style>
                        <wps:bodyPr/>
                      </wps:wsp>
                      <wps:wsp>
                        <wps:cNvSpPr/>
                        <wps:spPr>
                          <a:xfrm>
                            <a:off x="4115520" y="571680"/>
                            <a:ext cx="720" cy="2629080"/>
                          </a:xfrm>
                          <a:prstGeom prst="line">
                            <a:avLst/>
                          </a:prstGeom>
                          <a:ln w="1440">
                            <a:solidFill>
                              <a:srgbClr val="0000ff"/>
                            </a:solidFill>
                            <a:miter/>
                          </a:ln>
                        </wps:spPr>
                        <wps:style>
                          <a:lnRef idx="0"/>
                          <a:fillRef idx="0"/>
                          <a:effectRef idx="0"/>
                          <a:fontRef idx="minor"/>
                        </wps:style>
                        <wps:bodyPr/>
                      </wps:wsp>
                      <wps:wsp>
                        <wps:cNvSpPr/>
                        <wps:spPr>
                          <a:xfrm>
                            <a:off x="685800" y="87444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800" y="1331640"/>
                            <a:ext cx="205740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a:off x="685800" y="23598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685080" y="3045600"/>
                            <a:ext cx="342972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343080" y="343080"/>
                            <a:ext cx="685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wps:txbx>
                        <wps:bodyPr wrap="square">
                          <a:noAutofit/>
                        </wps:bodyPr>
                      </wps:wsp>
                      <wps:wsp>
                        <wps:cNvSpPr txBox="1"/>
                        <wps:spPr>
                          <a:xfrm>
                            <a:off x="239976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wps:txbx>
                        <wps:bodyPr wrap="square">
                          <a:noAutofit/>
                        </wps:bodyPr>
                      </wps:wsp>
                      <wps:wsp>
                        <wps:cNvSpPr txBox="1"/>
                        <wps:spPr>
                          <a:xfrm>
                            <a:off x="3656880" y="343080"/>
                            <a:ext cx="91512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wps:txbx>
                        <wps:bodyPr wrap="square">
                          <a:noAutofit/>
                        </wps:bodyPr>
                      </wps:wsp>
                      <wps:wsp>
                        <wps:cNvSpPr txBox="1"/>
                        <wps:spPr>
                          <a:xfrm>
                            <a:off x="816480" y="645840"/>
                            <a:ext cx="18460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Re-Registration Request</w:t>
                              </w:r>
                            </w:p>
                          </w:txbxContent>
                        </wps:txbx>
                        <wps:bodyPr wrap="square">
                          <a:noAutofit/>
                        </wps:bodyPr>
                      </wps:wsp>
                      <wps:wsp>
                        <wps:cNvSpPr txBox="1"/>
                        <wps:spPr>
                          <a:xfrm>
                            <a:off x="703080" y="984960"/>
                            <a:ext cx="2400480" cy="23184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Re-Registration Response (Use Proxy)</w:t>
                              </w:r>
                            </w:p>
                          </w:txbxContent>
                        </wps:txbx>
                        <wps:bodyPr wrap="square">
                          <a:noAutofit/>
                        </wps:bodyPr>
                      </wps:wsp>
                      <wps:wsp>
                        <wps:cNvSpPr txBox="1"/>
                        <wps:spPr>
                          <a:xfrm>
                            <a:off x="1028160" y="2131560"/>
                            <a:ext cx="24174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Re-Registration Request</w:t>
                              </w:r>
                            </w:p>
                          </w:txbxContent>
                        </wps:txbx>
                        <wps:bodyPr wrap="square">
                          <a:noAutofit/>
                        </wps:bodyPr>
                      </wps:wsp>
                      <wps:wsp>
                        <wps:cNvSpPr txBox="1"/>
                        <wps:spPr>
                          <a:xfrm>
                            <a:off x="800280" y="2817360"/>
                            <a:ext cx="217188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Re-Registration Response (200 OK)</w:t>
                              </w:r>
                            </w:p>
                          </w:txbxContent>
                        </wps:txbx>
                        <wps:bodyPr wrap="square">
                          <a:noAutofit/>
                        </wps:bodyPr>
                      </wps:wsp>
                      <wps:wsp>
                        <wps:cNvSpPr/>
                        <wps:spPr>
                          <a:xfrm>
                            <a:off x="5372280" y="571680"/>
                            <a:ext cx="720" cy="2629080"/>
                          </a:xfrm>
                          <a:prstGeom prst="line">
                            <a:avLst/>
                          </a:prstGeom>
                          <a:ln w="1440">
                            <a:solidFill>
                              <a:srgbClr val="0000ff"/>
                            </a:solidFill>
                            <a:miter/>
                          </a:ln>
                        </wps:spPr>
                        <wps:style>
                          <a:lnRef idx="0"/>
                          <a:fillRef idx="0"/>
                          <a:effectRef idx="0"/>
                          <a:fontRef idx="minor"/>
                        </wps:style>
                        <wps:bodyPr/>
                      </wps:wsp>
                      <wps:wsp>
                        <wps:cNvSpPr txBox="1"/>
                        <wps:spPr>
                          <a:xfrm>
                            <a:off x="4686480" y="343080"/>
                            <a:ext cx="1371600" cy="4572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wps:txbx>
                        <wps:bodyPr wrap="square">
                          <a:noAutofit/>
                        </wps:bodyPr>
                      </wps:wsp>
                      <wps:wsp>
                        <wps:cNvSpPr/>
                        <wps:spPr>
                          <a:xfrm>
                            <a:off x="4115520" y="258876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wps:spPr>
                          <a:xfrm flipH="1">
                            <a:off x="4114800" y="2931120"/>
                            <a:ext cx="1256760" cy="720"/>
                          </a:xfrm>
                          <a:prstGeom prst="line">
                            <a:avLst/>
                          </a:prstGeom>
                          <a:ln w="1440">
                            <a:solidFill>
                              <a:srgbClr val="0000ff"/>
                            </a:solidFill>
                            <a:miter/>
                            <a:tailEnd len="med" type="triangle" w="med"/>
                          </a:ln>
                        </wps:spPr>
                        <wps:style>
                          <a:lnRef idx="0"/>
                          <a:fillRef idx="0"/>
                          <a:effectRef idx="0"/>
                          <a:fontRef idx="minor"/>
                        </wps:style>
                        <wps:bodyPr/>
                      </wps:wsp>
                      <wps:wsp>
                        <wps:cNvSpPr txBox="1"/>
                        <wps:spPr>
                          <a:xfrm>
                            <a:off x="4115520" y="2360160"/>
                            <a:ext cx="184536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Re-Registration Request</w:t>
                              </w:r>
                            </w:p>
                          </w:txbxContent>
                        </wps:txbx>
                        <wps:bodyPr wrap="square">
                          <a:noAutofit/>
                        </wps:bodyPr>
                      </wps:wsp>
                      <wps:wsp>
                        <wps:cNvSpPr txBox="1"/>
                        <wps:spPr>
                          <a:xfrm>
                            <a:off x="3674160" y="2703240"/>
                            <a:ext cx="2383200" cy="22860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Re-Registration Response (200 OK)</w:t>
                              </w:r>
                            </w:p>
                          </w:txbxContent>
                        </wps:txbx>
                        <wps:bodyPr wrap="square">
                          <a:noAutofit/>
                        </wps:bodyPr>
                      </wps:wsp>
                      <wps:wsp>
                        <wps:cNvSpPr txBox="1"/>
                        <wps:spPr>
                          <a:xfrm>
                            <a:off x="20880" y="1559520"/>
                            <a:ext cx="1253520" cy="3891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3.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wrap="square">
                          <a:noAutofit/>
                        </wps:bodyPr>
                      </wps:wsp>
                    </wpg:wgp>
                  </a:graphicData>
                </a:graphic>
              </wp:inline>
            </w:drawing>
          </mc:Choice>
          <mc:Fallback>
            <w:pict>
              <v:group id="shape_0" style="position:absolute;margin-left:0pt;margin-top:0pt;width:477pt;height:266.85pt" coordorigin="0,0" coordsize="9540,5337">
                <v:rect id="shape_0" stroked="f" style="position:absolute;left:0;top:0;width:9539;height:5336;mso-position-horizontal-relative:char">
                  <w10:wrap type="none"/>
                  <v:fill o:detectmouseclick="t" on="false"/>
                  <v:stroke color="#3465a4" joinstyle="round" endcap="flat"/>
                </v:rect>
                <v:line id="shape_0" from="1080,900" to="1080,5039" stroked="t" style="position:absolute;mso-position-horizontal-relative:char">
                  <v:stroke color="blue" weight="1440" joinstyle="miter" endcap="flat"/>
                  <v:fill o:detectmouseclick="t" on="false"/>
                </v:line>
                <v:line id="shape_0" from="4320,900" to="4320,5039" stroked="t" style="position:absolute;mso-position-horizontal-relative:char">
                  <v:stroke color="blue" weight="1440" joinstyle="miter" endcap="flat"/>
                  <v:fill o:detectmouseclick="t" on="false"/>
                </v:line>
                <v:line id="shape_0" from="6481,900" to="6481,5039" stroked="t" style="position:absolute;mso-position-horizontal-relative:char">
                  <v:stroke color="blue" weight="1440" joinstyle="miter" endcap="flat"/>
                  <v:fill o:detectmouseclick="t" on="false"/>
                </v:line>
                <v:line id="shape_0" from="1080,1377" to="4319,1377" stroked="t" style="position:absolute;mso-position-horizontal-relative:char">
                  <v:stroke color="blue" weight="1440" endarrow="block" endarrowwidth="medium" endarrowlength="medium" joinstyle="miter" endcap="flat"/>
                  <v:fill o:detectmouseclick="t" on="false"/>
                </v:line>
                <v:line id="shape_0" from="1080,2097" to="4319,2097" stroked="t" style="position:absolute;flip:x;mso-position-horizontal-relative:char">
                  <v:stroke color="blue" weight="1440" endarrow="block" endarrowwidth="medium" endarrowlength="medium" joinstyle="miter" endcap="flat"/>
                  <v:fill o:detectmouseclick="t" on="false"/>
                </v:line>
                <v:line id="shape_0" from="1080,3716" to="6480,3716" stroked="t" style="position:absolute;mso-position-horizontal-relative:char">
                  <v:stroke color="blue" weight="1440" endarrow="block" endarrowwidth="medium" endarrowlength="medium" joinstyle="miter" endcap="flat"/>
                  <v:fill o:detectmouseclick="t" on="false"/>
                </v:line>
                <v:line id="shape_0" from="1079,4796" to="6479,4796" stroked="t" style="position:absolute;flip:x;mso-position-horizontal-relative:char">
                  <v:stroke color="blue" weight="1440" endarrow="block" endarrowwidth="medium" endarrowlength="medium" joinstyle="miter" endcap="flat"/>
                  <v:fill o:detectmouseclick="t" on="false"/>
                </v:line>
                <v:shape id="shape_0" stroked="f" style="position:absolute;left:540;top:540;width:1078;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IMS UE</w:t>
                        </w:r>
                      </w:p>
                    </w:txbxContent>
                  </v:textbox>
                  <w10:wrap type="square"/>
                  <v:fill o:detectmouseclick="t" on="false"/>
                  <v:stroke color="#3465a4" joinstyle="round" endcap="flat"/>
                </v:shape>
                <v:shape id="shape_0" stroked="f" style="position:absolute;left:377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- 1</w:t>
                        </w:r>
                      </w:p>
                    </w:txbxContent>
                  </v:textbox>
                  <w10:wrap type="square"/>
                  <v:fill o:detectmouseclick="t" on="false"/>
                  <v:stroke color="#3465a4" joinstyle="round" endcap="flat"/>
                </v:shape>
                <v:shape id="shape_0" stroked="f" style="position:absolute;left:5759;top:540;width:1440;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P-CSCF - 2</w:t>
                        </w:r>
                      </w:p>
                    </w:txbxContent>
                  </v:textbox>
                  <w10:wrap type="square"/>
                  <v:fill o:detectmouseclick="t" on="false"/>
                  <v:stroke color="#3465a4" joinstyle="round" endcap="flat"/>
                </v:shape>
                <v:shape id="shape_0" stroked="f" style="position:absolute;left:1286;top:1017;width:2906;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1. Re-Registration Request</w:t>
                        </w:r>
                      </w:p>
                    </w:txbxContent>
                  </v:textbox>
                  <w10:wrap type="square"/>
                  <v:fill o:detectmouseclick="t" on="false"/>
                  <v:stroke color="#3465a4" joinstyle="round" endcap="flat"/>
                </v:shape>
                <v:shape id="shape_0" stroked="f" style="position:absolute;left:1107;top:1551;width:3779;height:364;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2. Re-Registration Response (Use Proxy)</w:t>
                        </w:r>
                      </w:p>
                    </w:txbxContent>
                  </v:textbox>
                  <w10:wrap type="square"/>
                  <v:fill o:detectmouseclick="t" on="false"/>
                  <v:stroke color="#3465a4" joinstyle="round" endcap="flat"/>
                </v:shape>
                <v:shape id="shape_0" stroked="f" style="position:absolute;left:1619;top:3357;width:3806;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4. Re-Registration Request</w:t>
                        </w:r>
                      </w:p>
                    </w:txbxContent>
                  </v:textbox>
                  <w10:wrap type="square"/>
                  <v:fill o:detectmouseclick="t" on="false"/>
                  <v:stroke color="#3465a4" joinstyle="round" endcap="flat"/>
                </v:shape>
                <v:shape id="shape_0" stroked="f" style="position:absolute;left:1260;top:4437;width:3419;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7. Re-Registration Response (200 OK)</w:t>
                        </w:r>
                      </w:p>
                    </w:txbxContent>
                  </v:textbox>
                  <w10:wrap type="square"/>
                  <v:fill o:detectmouseclick="t" on="false"/>
                  <v:stroke color="#3465a4" joinstyle="round" endcap="flat"/>
                </v:shape>
                <v:line id="shape_0" from="8460,900" to="8460,5039" stroked="t" style="position:absolute;mso-position-horizontal-relative:char">
                  <v:stroke color="blue" weight="1440" joinstyle="miter" endcap="flat"/>
                  <v:fill o:detectmouseclick="t" on="false"/>
                </v:line>
                <v:shape id="shape_0" stroked="f" style="position:absolute;left:7380;top:540;width:2159;height:71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Other IMS CN Nodes</w:t>
                        </w:r>
                      </w:p>
                    </w:txbxContent>
                  </v:textbox>
                  <w10:wrap type="square"/>
                  <v:fill o:detectmouseclick="t" on="false"/>
                  <v:stroke color="#3465a4" joinstyle="round" endcap="flat"/>
                </v:shape>
                <v:line id="shape_0" from="6481,4077" to="8459,4077" stroked="t" style="position:absolute;mso-position-horizontal-relative:char">
                  <v:stroke color="blue" weight="1440" endarrow="block" endarrowwidth="medium" endarrowlength="medium" joinstyle="miter" endcap="flat"/>
                  <v:fill o:detectmouseclick="t" on="false"/>
                </v:line>
                <v:line id="shape_0" from="6480,4616" to="8458,4616" stroked="t" style="position:absolute;flip:x;mso-position-horizontal-relative:char">
                  <v:stroke color="blue" weight="1440" endarrow="block" endarrowwidth="medium" endarrowlength="medium" joinstyle="miter" endcap="flat"/>
                  <v:fill o:detectmouseclick="t" on="false"/>
                </v:line>
                <v:shape id="shape_0" stroked="f" style="position:absolute;left:6481;top:3717;width:2905;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5. Re-Registration Request</w:t>
                        </w:r>
                      </w:p>
                    </w:txbxContent>
                  </v:textbox>
                  <w10:wrap type="square"/>
                  <v:fill o:detectmouseclick="t" on="false"/>
                  <v:stroke color="#3465a4" joinstyle="round" endcap="flat"/>
                </v:shape>
                <v:shape id="shape_0" stroked="f" style="position:absolute;left:5786;top:4257;width:3752;height:359;mso-position-horizontal-relative:char" type="shapetype_202">
                  <v:textbox>
                    <w:txbxContent>
                      <w:p>
                        <w:pPr>
                          <w:overflowPunct w:val="false"/>
                          <w:bidi w:val="0"/>
                          <w:spacing w:before="0" w:after="180"/>
                          <w:rPr/>
                        </w:pPr>
                        <w:r>
                          <w:rPr>
                            <w:kern w:val="2"/>
                            <w:sz w:val="20"/>
                            <w:szCs w:val="20"/>
                            <w:rFonts w:ascii="Times New Roman" w:hAnsi="Times New Roman" w:eastAsia="宋体;SimSun" w:cs="Times New Roman"/>
                            <w:color w:val="auto"/>
                            <w:lang w:val="en-GB" w:bidi="ar-SA"/>
                          </w:rPr>
                          <w:t>6. Re-Registration Response (200 OK)</w:t>
                        </w:r>
                      </w:p>
                    </w:txbxContent>
                  </v:textbox>
                  <w10:wrap type="square"/>
                  <v:fill o:detectmouseclick="t" on="false"/>
                  <v:stroke color="#3465a4" joinstyle="round" endcap="flat"/>
                </v:shape>
                <v:shape id="shape_0" fillcolor="white" stroked="t" style="position:absolute;left:33;top:2456;width:1973;height:612;mso-position-horizontal-relative:char" type="shapetype_202">
                  <v:textbox>
                    <w:txbxContent>
                      <w:p>
                        <w:pPr>
                          <w:overflowPunct w:val="false"/>
                          <w:bidi w:val="0"/>
                          <w:spacing w:before="0" w:after="180"/>
                          <w:jc w:val="center"/>
                          <w:rPr/>
                        </w:pPr>
                        <w:r>
                          <w:rPr>
                            <w:kern w:val="2"/>
                            <w:sz w:val="20"/>
                            <w:szCs w:val="20"/>
                            <w:rFonts w:ascii="Times New Roman" w:hAnsi="Times New Roman" w:eastAsia="宋体;SimSun" w:cs="Times New Roman"/>
                            <w:color w:val="auto"/>
                            <w:lang w:val="en-GB" w:bidi="ar-SA"/>
                          </w:rPr>
                          <w:t xml:space="preserve">3. </w:t>
                        </w:r>
                        <w:r>
                          <w:rPr>
                            <w:kern w:val="2"/>
                            <w:sz w:val="20"/>
                            <w:szCs w:val="20"/>
                            <w:rFonts w:ascii="Times New Roman" w:hAnsi="Times New Roman" w:eastAsia="宋体;SimSun" w:cs="Times New Roman"/>
                            <w:color w:val="auto"/>
                            <w:lang w:bidi="ar-SA" w:val="en-US"/>
                          </w:rPr>
                          <w:t>P-CSCF discovery</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w10:wrap type="square"/>
                  <v:fill o:detectmouseclick="t" type="solid" color2="black"/>
                  <v:stroke color="black" weight="9360" joinstyle="miter" endcap="flat"/>
                </v:shape>
              </v:group>
            </w:pict>
          </mc:Fallback>
        </mc:AlternateContent>
      </w:r>
    </w:p>
    <w:p>
      <w:pPr>
        <w:pStyle w:val="B4"/>
        <w:jc w:val="center"/>
        <w:rPr/>
      </w:pPr>
      <w:r>
        <w:rPr>
          <w:lang w:val="en-US" w:eastAsia="en-US"/>
        </w:rPr>
        <w:t xml:space="preserve">Fig </w:t>
      </w:r>
      <w:r>
        <w:rPr>
          <w:lang w:val="en-US" w:eastAsia="en-US"/>
        </w:rPr>
        <w:t>6</w:t>
      </w:r>
      <w:r>
        <w:rPr>
          <w:lang w:val="en-US" w:eastAsia="en-US"/>
        </w:rPr>
        <w:t>.</w:t>
      </w:r>
      <w:r>
        <w:rPr>
          <w:lang w:val="en-US" w:eastAsia="en-US"/>
        </w:rPr>
        <w:t>2</w:t>
      </w:r>
      <w:r>
        <w:rPr>
          <w:lang w:eastAsia="zh-CN"/>
        </w:rPr>
        <w:t>.1.4.3</w:t>
      </w:r>
      <w:r>
        <w:rPr>
          <w:lang w:eastAsia="zh-CN"/>
        </w:rPr>
        <w:t>-</w:t>
      </w:r>
      <w:r>
        <w:rPr>
          <w:lang w:eastAsia="zh-CN"/>
        </w:rPr>
        <w:t>1</w:t>
      </w:r>
      <w:r>
        <w:rPr>
          <w:lang w:val="en-US" w:eastAsia="en-US"/>
        </w:rPr>
        <w:t xml:space="preserve"> UE selects another P-CSCF during re-registration </w:t>
      </w:r>
    </w:p>
    <w:p>
      <w:pPr>
        <w:pStyle w:val="FP"/>
        <w:spacing w:before="0" w:after="180"/>
        <w:ind w:start="284" w:hanging="0"/>
        <w:rPr>
          <w:lang w:val="en-US" w:eastAsia="en-US"/>
        </w:rPr>
      </w:pPr>
      <w:r>
        <w:rPr>
          <w:lang w:val="en-US" w:eastAsia="en-US"/>
        </w:rPr>
      </w:r>
    </w:p>
    <w:p>
      <w:pPr>
        <w:pStyle w:val="FP"/>
        <w:spacing w:before="0" w:after="180"/>
        <w:ind w:start="284" w:hanging="0"/>
        <w:rPr>
          <w:lang w:val="en-US" w:eastAsia="en-US"/>
        </w:rPr>
      </w:pPr>
      <w:r>
        <w:rPr>
          <w:lang w:val="en-US" w:eastAsia="en-US"/>
        </w:rPr>
        <w:t>1. UE sends a re-registration request to P-CSCF -1 that is experiencing overload condition.</w:t>
      </w:r>
    </w:p>
    <w:p>
      <w:pPr>
        <w:pStyle w:val="FP"/>
        <w:spacing w:before="0" w:after="180"/>
        <w:ind w:start="284" w:hanging="0"/>
        <w:rPr>
          <w:lang w:val="en-US" w:eastAsia="en-US"/>
        </w:rPr>
      </w:pPr>
      <w:r>
        <w:rPr>
          <w:lang w:val="en-US" w:eastAsia="en-US"/>
        </w:rPr>
        <w:t>2. P-CSCF-1 sends a re-registration response indicating to select a different P-CSCF.</w:t>
      </w:r>
    </w:p>
    <w:p>
      <w:pPr>
        <w:pStyle w:val="FP"/>
        <w:spacing w:before="0" w:after="180"/>
        <w:ind w:start="284" w:hanging="0"/>
        <w:rPr/>
      </w:pPr>
      <w:r>
        <w:rPr>
          <w:lang w:val="en-US" w:eastAsia="en-US"/>
        </w:rPr>
        <w:t xml:space="preserve">3. UE performs </w:t>
      </w:r>
      <w:r>
        <w:rPr>
          <w:lang w:val="en-US" w:eastAsia="en-US"/>
        </w:rPr>
        <w:t xml:space="preserve">P-CSCF discovery procedure as described in 24.229 and selects </w:t>
      </w:r>
      <w:r>
        <w:rPr>
          <w:lang w:val="en-US" w:eastAsia="en-US"/>
        </w:rPr>
        <w:t>a P-CSCF address, which is different from the previously used address.</w:t>
      </w:r>
      <w:r>
        <w:rPr>
          <w:lang w:val="en-US" w:eastAsia="en-US"/>
        </w:rPr>
        <w:t xml:space="preserve"> </w:t>
      </w:r>
    </w:p>
    <w:p>
      <w:pPr>
        <w:pStyle w:val="FP"/>
        <w:spacing w:before="0" w:after="180"/>
        <w:ind w:start="284" w:hanging="0"/>
        <w:rPr>
          <w:lang w:val="en-US" w:eastAsia="en-US"/>
        </w:rPr>
      </w:pPr>
      <w:r>
        <w:rPr>
          <w:lang w:val="en-US" w:eastAsia="en-US"/>
        </w:rPr>
        <w:t>4. UE sends IMS re-registration request to P-CSCF-2.</w:t>
      </w:r>
    </w:p>
    <w:p>
      <w:pPr>
        <w:pStyle w:val="FP"/>
        <w:spacing w:before="0" w:after="180"/>
        <w:ind w:start="284" w:hanging="0"/>
        <w:rPr>
          <w:lang w:val="en-US" w:eastAsia="en-US"/>
        </w:rPr>
      </w:pPr>
      <w:r>
        <w:rPr>
          <w:lang w:val="en-US" w:eastAsia="en-US"/>
        </w:rPr>
        <w:t>5. P-CSCF-2 forwards the re-registration requests to IMS CN  for further processing.</w:t>
      </w:r>
    </w:p>
    <w:p>
      <w:pPr>
        <w:pStyle w:val="FP"/>
        <w:spacing w:before="0" w:after="180"/>
        <w:ind w:start="284" w:hanging="0"/>
        <w:rPr>
          <w:lang w:val="en-US" w:eastAsia="en-US"/>
        </w:rPr>
      </w:pPr>
      <w:r>
        <w:rPr>
          <w:lang w:val="en-US" w:eastAsia="en-US"/>
        </w:rPr>
        <w:t>6. P-CSCF-2 receives successful re-registration response.</w:t>
      </w:r>
    </w:p>
    <w:p>
      <w:pPr>
        <w:pStyle w:val="FP"/>
        <w:spacing w:before="0" w:after="180"/>
        <w:ind w:start="284" w:hanging="0"/>
        <w:rPr>
          <w:lang w:val="en-US" w:eastAsia="en-US"/>
        </w:rPr>
      </w:pPr>
      <w:r>
        <w:rPr>
          <w:lang w:val="en-US" w:eastAsia="en-US"/>
        </w:rPr>
        <w:t>7. P-CSCF-2 sends successful IMS re-registration response to the UE .</w:t>
      </w:r>
    </w:p>
    <w:p>
      <w:pPr>
        <w:pStyle w:val="FP"/>
        <w:spacing w:before="0" w:after="180"/>
        <w:jc w:val="both"/>
        <w:rPr>
          <w:lang w:val="en-US" w:eastAsia="en-US"/>
        </w:rPr>
      </w:pPr>
      <w:r>
        <w:rPr>
          <w:lang w:val="en-US" w:eastAsia="en-US"/>
        </w:rPr>
      </w:r>
    </w:p>
    <w:p>
      <w:pPr>
        <w:pStyle w:val="Heading3"/>
        <w:bidi w:val="0"/>
        <w:jc w:val="start"/>
        <w:rPr>
          <w:lang w:val="en-US" w:eastAsia="en-US"/>
        </w:rPr>
      </w:pPr>
      <w:bookmarkStart w:id="111" w:name="__RefHeading___Toc307227710"/>
      <w:bookmarkEnd w:id="111"/>
      <w:r>
        <w:rPr>
          <w:lang w:val="en-US" w:eastAsia="en-US"/>
        </w:rPr>
        <w:t>6.2.2</w:t>
        <w:tab/>
      </w:r>
      <w:r>
        <w:rPr>
          <w:lang w:val="en-US" w:eastAsia="en-US"/>
        </w:rPr>
        <w:t>S-CSCF Overload Control</w:t>
      </w:r>
    </w:p>
    <w:p>
      <w:pPr>
        <w:pStyle w:val="Heading4"/>
        <w:bidi w:val="0"/>
        <w:ind w:start="1418" w:hanging="1418"/>
        <w:jc w:val="start"/>
        <w:rPr>
          <w:lang w:val="en-US" w:eastAsia="en-US"/>
        </w:rPr>
      </w:pPr>
      <w:bookmarkStart w:id="112" w:name="__RefHeading___Toc307227711"/>
      <w:bookmarkEnd w:id="112"/>
      <w:r>
        <w:rPr>
          <w:lang w:val="en-US" w:eastAsia="en-US"/>
        </w:rPr>
        <w:t>6.2.2.1</w:t>
        <w:tab/>
      </w:r>
      <w:r>
        <w:rPr>
          <w:lang w:val="en-US" w:eastAsia="en-US"/>
        </w:rPr>
        <w:t>S-CSCF Overload Control</w:t>
      </w:r>
      <w:r>
        <w:rPr>
          <w:lang w:val="en-US" w:eastAsia="en-US"/>
        </w:rPr>
        <w:t xml:space="preserve"> based on LDF</w:t>
      </w:r>
    </w:p>
    <w:p>
      <w:pPr>
        <w:pStyle w:val="Heading5"/>
        <w:bidi w:val="0"/>
        <w:ind w:start="1701" w:hanging="1701"/>
        <w:jc w:val="start"/>
        <w:rPr>
          <w:lang w:val="en-US" w:eastAsia="en-US"/>
        </w:rPr>
      </w:pPr>
      <w:bookmarkStart w:id="113" w:name="__RefHeading___Toc307227712"/>
      <w:bookmarkEnd w:id="113"/>
      <w:r>
        <w:rPr>
          <w:lang w:val="en-US" w:eastAsia="en-US"/>
        </w:rPr>
        <w:t>6.2.2.1</w:t>
      </w:r>
      <w:r>
        <w:rPr>
          <w:lang w:val="en-US" w:eastAsia="en-US"/>
        </w:rPr>
        <w:t>.1</w:t>
      </w:r>
      <w:r>
        <w:rPr>
          <w:lang w:val="en-US" w:eastAsia="en-US"/>
        </w:rPr>
        <w:tab/>
      </w:r>
      <w:r>
        <w:rPr>
          <w:lang w:val="en-US" w:eastAsia="en-US"/>
        </w:rPr>
        <w:t>General</w:t>
      </w:r>
    </w:p>
    <w:p>
      <w:pPr>
        <w:pStyle w:val="TextBody"/>
        <w:rPr/>
      </w:pPr>
      <w:r>
        <w:rPr>
          <w:lang w:eastAsia="zh-CN"/>
        </w:rPr>
        <w:t xml:space="preserve">The load information of S-CSCFs is beneficial to improve </w:t>
      </w:r>
      <w:r>
        <w:rPr>
          <w:lang w:eastAsia="zh-CN"/>
        </w:rPr>
        <w:t>Overload Control</w:t>
      </w:r>
      <w:r>
        <w:rPr>
          <w:lang w:eastAsia="zh-CN"/>
        </w:rPr>
        <w:t xml:space="preserve">. If the  load state of S-CSCFs is considered </w:t>
      </w:r>
      <w:r>
        <w:rPr>
          <w:lang w:eastAsia="zh-CN"/>
        </w:rPr>
        <w:t>when</w:t>
      </w:r>
      <w:r>
        <w:rPr>
          <w:lang w:eastAsia="zh-CN"/>
        </w:rPr>
        <w:t xml:space="preserve"> select</w:t>
      </w:r>
      <w:r>
        <w:rPr>
          <w:lang w:eastAsia="zh-CN"/>
        </w:rPr>
        <w:t>ing</w:t>
      </w:r>
      <w:r>
        <w:rPr>
          <w:lang w:eastAsia="zh-CN"/>
        </w:rPr>
        <w:t xml:space="preserve"> </w:t>
      </w:r>
      <w:r>
        <w:rPr>
          <w:lang w:eastAsia="zh-CN"/>
        </w:rPr>
        <w:t xml:space="preserve">an </w:t>
      </w:r>
      <w:r>
        <w:rPr>
          <w:lang w:eastAsia="zh-CN"/>
        </w:rPr>
        <w:t xml:space="preserve">S-CSCF during the initial </w:t>
      </w:r>
      <w:r>
        <w:rPr>
          <w:lang w:eastAsia="zh-CN"/>
        </w:rPr>
        <w:t>registration</w:t>
      </w:r>
      <w:r>
        <w:rPr>
          <w:lang w:eastAsia="zh-CN"/>
        </w:rPr>
        <w:t xml:space="preserve">, load imbalance amongst S-CSCFs </w:t>
      </w:r>
      <w:r>
        <w:rPr>
          <w:lang w:eastAsia="zh-CN"/>
        </w:rPr>
        <w:t>due to the overload of an S-CSCF might</w:t>
      </w:r>
      <w:r>
        <w:rPr>
          <w:lang w:eastAsia="zh-CN"/>
        </w:rPr>
        <w:t xml:space="preserve"> be alleviated to some extent and S-CSCFs </w:t>
      </w:r>
      <w:r>
        <w:rPr>
          <w:lang w:eastAsia="zh-CN"/>
        </w:rPr>
        <w:t>might</w:t>
      </w:r>
      <w:r>
        <w:rPr>
          <w:lang w:eastAsia="zh-CN"/>
        </w:rPr>
        <w:t xml:space="preserve"> be utilized more efficiently. </w:t>
      </w:r>
      <w:r>
        <w:rPr>
          <w:lang w:eastAsia="zh-CN"/>
        </w:rPr>
        <w:t>The LDF (</w:t>
      </w:r>
      <w:r>
        <w:rPr>
          <w:lang w:eastAsia="zh-CN"/>
        </w:rPr>
        <w:t xml:space="preserve">Load Detection </w:t>
      </w:r>
      <w:r>
        <w:rPr>
          <w:lang w:eastAsia="zh-CN"/>
        </w:rPr>
        <w:t>Function</w:t>
      </w:r>
      <w:r>
        <w:rPr>
          <w:lang w:eastAsia="zh-CN"/>
        </w:rPr>
        <w:t>) c</w:t>
      </w:r>
      <w:r>
        <w:rPr>
          <w:lang w:eastAsia="zh-CN"/>
        </w:rPr>
        <w:t>ould</w:t>
      </w:r>
      <w:r>
        <w:rPr>
          <w:lang w:eastAsia="zh-CN"/>
        </w:rPr>
        <w:t xml:space="preserve"> be introduced to help implement S-CSCF </w:t>
      </w:r>
      <w:r>
        <w:rPr>
          <w:lang w:eastAsia="zh-CN"/>
        </w:rPr>
        <w:t>Overload Control</w:t>
      </w:r>
      <w:r>
        <w:rPr>
          <w:lang w:eastAsia="zh-CN"/>
        </w:rPr>
        <w:t xml:space="preserve"> </w:t>
      </w:r>
      <w:r>
        <w:rPr>
          <w:lang w:eastAsia="zh-CN"/>
        </w:rPr>
        <w:t>for certain scenarios</w:t>
      </w:r>
      <w:r>
        <w:rPr>
          <w:lang w:eastAsia="zh-CN"/>
        </w:rPr>
        <w:t xml:space="preserve">. </w:t>
      </w:r>
    </w:p>
    <w:p>
      <w:pPr>
        <w:pStyle w:val="Normal"/>
        <w:rPr/>
      </w:pPr>
      <w:r>
        <w:rPr/>
        <w:t xml:space="preserve">The observations in </w:t>
      </w:r>
      <w:r>
        <w:rPr>
          <w:lang w:eastAsia="zh-CN"/>
        </w:rPr>
        <w:t>sub</w:t>
      </w:r>
      <w:r>
        <w:rPr/>
        <w:t xml:space="preserve">clause </w:t>
      </w:r>
      <w:r>
        <w:rPr>
          <w:lang w:eastAsia="zh-CN"/>
        </w:rPr>
        <w:t>6.1.1.3</w:t>
      </w:r>
      <w:r>
        <w:rPr/>
        <w:t xml:space="preserve"> are also applicable to Overload Control.</w:t>
      </w:r>
    </w:p>
    <w:p>
      <w:pPr>
        <w:pStyle w:val="Heading5"/>
        <w:bidi w:val="0"/>
        <w:ind w:start="1701" w:hanging="1701"/>
        <w:jc w:val="start"/>
        <w:rPr/>
      </w:pPr>
      <w:bookmarkStart w:id="114" w:name="__RefHeading___Toc307227713"/>
      <w:bookmarkEnd w:id="114"/>
      <w:r>
        <w:rPr>
          <w:lang w:val="en-US" w:eastAsia="en-US"/>
        </w:rPr>
        <w:t>6.2.2.1</w:t>
      </w:r>
      <w:r>
        <w:rPr>
          <w:lang w:val="en-US" w:eastAsia="en-US"/>
        </w:rPr>
        <w:t>.2</w:t>
      </w:r>
      <w:r>
        <w:rPr>
          <w:lang w:val="en-US" w:eastAsia="en-US"/>
        </w:rPr>
        <w:tab/>
        <w:t>Information flow</w:t>
      </w:r>
    </w:p>
    <w:p>
      <w:pPr>
        <w:pStyle w:val="Normal"/>
        <w:rPr>
          <w:lang w:val="en-US" w:eastAsia="zh-CN"/>
        </w:rPr>
      </w:pPr>
      <w:r>
        <w:rPr>
          <w:lang w:val="en-US" w:eastAsia="zh-CN"/>
        </w:rPr>
      </w:r>
    </w:p>
    <w:p>
      <w:pPr>
        <w:pStyle w:val="Normal"/>
        <w:rPr>
          <w:rFonts w:ascii="Arial" w:hAnsi="Arial" w:cs="Arial"/>
          <w:lang w:eastAsia="zh-CN"/>
        </w:rPr>
      </w:pPr>
      <w:r>
        <w:rPr/>
        <w:object w:dxaOrig="8519" w:dyaOrig="5450">
          <v:shape id="ole_rId16" style="width:425.95pt;height:272.55pt" o:ole="">
            <v:imagedata r:id="rId17" o:title=""/>
          </v:shape>
          <o:OLEObject Type="Embed" ProgID="" ShapeID="ole_rId16" DrawAspect="Content" ObjectID="_617530269" r:id="rId16"/>
        </w:object>
      </w:r>
    </w:p>
    <w:p>
      <w:pPr>
        <w:pStyle w:val="Normal"/>
        <w:jc w:val="center"/>
        <w:rPr/>
      </w:pPr>
      <w:r>
        <w:rPr>
          <w:lang w:val="en-US" w:eastAsia="en-US"/>
        </w:rPr>
        <w:t xml:space="preserve">Fig </w:t>
      </w:r>
      <w:r>
        <w:rPr>
          <w:lang w:val="en-US" w:eastAsia="en-US"/>
        </w:rPr>
        <w:t>6</w:t>
      </w:r>
      <w:r>
        <w:rPr>
          <w:lang w:val="en-US" w:eastAsia="en-US"/>
        </w:rPr>
        <w:t>.</w:t>
      </w:r>
      <w:r>
        <w:rPr>
          <w:lang w:val="en-US" w:eastAsia="en-US"/>
        </w:rPr>
        <w:t>2</w:t>
      </w:r>
      <w:r>
        <w:rPr>
          <w:lang w:val="en-US" w:eastAsia="en-US"/>
        </w:rPr>
        <w:t>-</w:t>
      </w:r>
      <w:r>
        <w:rPr>
          <w:lang w:val="en-US" w:eastAsia="en-US"/>
        </w:rPr>
        <w:t xml:space="preserve">6: Information flow for S-CSCF Overload Load at </w:t>
      </w:r>
      <w:r>
        <w:rPr>
          <w:lang w:val="en-US" w:eastAsia="en-US"/>
        </w:rPr>
        <w:t>initial</w:t>
      </w:r>
      <w:r>
        <w:rPr>
          <w:lang w:val="en-US" w:eastAsia="en-US"/>
        </w:rPr>
        <w:t xml:space="preserve"> registration</w:t>
      </w:r>
    </w:p>
    <w:p>
      <w:pPr>
        <w:pStyle w:val="FP"/>
        <w:spacing w:before="0" w:after="180"/>
        <w:ind w:start="284" w:hanging="0"/>
        <w:jc w:val="both"/>
        <w:rPr/>
      </w:pPr>
      <w:r>
        <w:rPr>
          <w:lang w:val="en-US" w:eastAsia="en-US"/>
        </w:rPr>
        <w:t xml:space="preserve">1. </w:t>
      </w:r>
      <w:r>
        <w:rPr>
          <w:lang w:val="en-US" w:eastAsia="en-US"/>
        </w:rPr>
        <w:t xml:space="preserve">The LDF interacts with the S-CSCFs in the same domain to obtain load information of S-CSCFs. </w:t>
      </w:r>
      <w:r>
        <w:rPr>
          <w:lang w:val="en-US" w:eastAsia="en-US"/>
        </w:rPr>
        <w:t>This is achieved either by querying each S-CSCF, or by collecting information reported by the S</w:t>
        <w:noBreakHyphen/>
        <w:t>CSCFs</w:t>
      </w:r>
      <w:r>
        <w:rPr>
          <w:lang w:val="en-US" w:eastAsia="en-US"/>
        </w:rPr>
        <w:t>.</w:t>
      </w:r>
    </w:p>
    <w:p>
      <w:pPr>
        <w:pStyle w:val="NO"/>
        <w:rPr>
          <w:lang w:val="en-US" w:eastAsia="en-US"/>
        </w:rPr>
      </w:pPr>
      <w:r>
        <w:rPr>
          <w:lang w:val="en-US" w:eastAsia="en-US"/>
        </w:rPr>
        <w:t xml:space="preserve">NOTE: For Alternative 2 of LDF architecture, </w:t>
      </w:r>
      <w:r>
        <w:rPr>
          <w:lang w:val="en-US" w:eastAsia="en-US"/>
        </w:rPr>
        <w:t>EMS/NMS</w:t>
      </w:r>
      <w:r>
        <w:rPr>
          <w:lang w:val="en-US" w:eastAsia="en-US"/>
        </w:rPr>
        <w:t xml:space="preserve"> is used for information delivery between LDF and </w:t>
      </w:r>
      <w:r>
        <w:rPr>
          <w:lang w:val="en-US" w:eastAsia="en-US"/>
        </w:rPr>
        <w:t>S</w:t>
      </w:r>
      <w:r>
        <w:rPr>
          <w:lang w:val="en-US" w:eastAsia="en-US"/>
        </w:rPr>
        <w:t>-CSCF</w:t>
      </w:r>
      <w:r>
        <w:rPr>
          <w:lang w:val="en-US" w:eastAsia="en-US"/>
        </w:rPr>
        <w:t xml:space="preserve"> </w:t>
      </w:r>
      <w:r>
        <w:rPr>
          <w:lang w:val="en-US" w:eastAsia="en-US"/>
        </w:rPr>
        <w:t>as shown in figure 6.1-2.</w:t>
      </w:r>
      <w:r>
        <w:rPr>
          <w:lang w:val="en-US" w:eastAsia="en-US"/>
        </w:rPr>
        <w:t xml:space="preserve"> </w:t>
      </w:r>
    </w:p>
    <w:p>
      <w:pPr>
        <w:pStyle w:val="FP"/>
        <w:spacing w:before="0" w:after="180"/>
        <w:ind w:start="284" w:hanging="0"/>
        <w:jc w:val="both"/>
        <w:rPr/>
      </w:pPr>
      <w:r>
        <w:rPr>
          <w:lang w:val="en-US" w:eastAsia="en-US"/>
        </w:rPr>
        <w:t xml:space="preserve">2.  </w:t>
      </w:r>
      <w:r>
        <w:rPr>
          <w:lang w:val="en-US" w:eastAsia="en-US"/>
        </w:rPr>
        <w:t>S-CSCF-1 get</w:t>
      </w:r>
      <w:r>
        <w:rPr>
          <w:lang w:val="en-US" w:eastAsia="en-US"/>
        </w:rPr>
        <w:t>s</w:t>
      </w:r>
      <w:r>
        <w:rPr>
          <w:lang w:val="en-US" w:eastAsia="en-US"/>
        </w:rPr>
        <w:t xml:space="preserve"> a low-load S-CSCF address, eg. S-CSCF-3.</w:t>
      </w:r>
    </w:p>
    <w:p>
      <w:pPr>
        <w:pStyle w:val="FP"/>
        <w:spacing w:before="0" w:after="180"/>
        <w:ind w:start="284" w:hanging="0"/>
        <w:jc w:val="both"/>
        <w:rPr>
          <w:lang w:val="en-US" w:eastAsia="en-US"/>
        </w:rPr>
      </w:pPr>
      <w:r>
        <w:rPr>
          <w:lang w:val="en-US" w:eastAsia="en-US"/>
        </w:rPr>
        <w:t xml:space="preserve">3. </w:t>
      </w:r>
      <w:r>
        <w:rPr>
          <w:lang w:val="en-US" w:eastAsia="en-US"/>
        </w:rPr>
        <w:t xml:space="preserve">The </w:t>
      </w:r>
      <w:r>
        <w:rPr>
          <w:lang w:val="en-US" w:eastAsia="en-US"/>
        </w:rPr>
        <w:t xml:space="preserve"> </w:t>
      </w:r>
      <w:r>
        <w:rPr>
          <w:lang w:val="en-US" w:eastAsia="en-US"/>
        </w:rPr>
        <w:t xml:space="preserve">I-CSCF sends the </w:t>
      </w:r>
      <w:r>
        <w:rPr>
          <w:lang w:val="en-US" w:eastAsia="en-US"/>
        </w:rPr>
        <w:t xml:space="preserve">IMS </w:t>
      </w:r>
      <w:r>
        <w:rPr>
          <w:lang w:val="en-US" w:eastAsia="en-US"/>
        </w:rPr>
        <w:t>initial r</w:t>
      </w:r>
      <w:r>
        <w:rPr>
          <w:lang w:val="en-US" w:eastAsia="en-US"/>
        </w:rPr>
        <w:t>egistration request</w:t>
      </w:r>
      <w:r>
        <w:rPr>
          <w:lang w:val="en-US" w:eastAsia="en-US"/>
        </w:rPr>
        <w:t xml:space="preserve"> to the selected S-CSCF, i.e. S-CSCF-1.</w:t>
      </w:r>
    </w:p>
    <w:p>
      <w:pPr>
        <w:pStyle w:val="FP"/>
        <w:spacing w:before="0" w:after="180"/>
        <w:ind w:start="284" w:hanging="0"/>
        <w:jc w:val="both"/>
        <w:rPr/>
      </w:pPr>
      <w:r>
        <w:rPr>
          <w:lang w:val="en-US" w:eastAsia="en-US"/>
        </w:rPr>
        <w:t xml:space="preserve">4.  </w:t>
      </w:r>
      <w:r>
        <w:rPr>
          <w:lang w:val="en-US" w:eastAsia="en-US"/>
        </w:rPr>
        <w:t>S-CSCF-1 find</w:t>
      </w:r>
      <w:r>
        <w:rPr>
          <w:lang w:val="en-US" w:eastAsia="en-US"/>
        </w:rPr>
        <w:t>s</w:t>
      </w:r>
      <w:r>
        <w:rPr>
          <w:lang w:val="en-US" w:eastAsia="en-US"/>
        </w:rPr>
        <w:t xml:space="preserve"> that it is in overload condition.</w:t>
      </w:r>
    </w:p>
    <w:p>
      <w:pPr>
        <w:pStyle w:val="EditorsNote"/>
        <w:rPr>
          <w:lang w:val="en-US" w:eastAsia="en-US"/>
        </w:rPr>
      </w:pPr>
      <w:r>
        <w:rPr>
          <w:lang w:val="en-US" w:eastAsia="en-US"/>
        </w:rPr>
        <w:t>Editor</w:t>
      </w:r>
      <w:r>
        <w:rPr>
          <w:lang w:val="en-US" w:eastAsia="en-US"/>
        </w:rPr>
        <w:t>’</w:t>
      </w:r>
      <w:r>
        <w:rPr>
          <w:lang w:val="en-US" w:eastAsia="en-US"/>
        </w:rPr>
        <w:t>s notes: It is FFS whether S-CSCF or I-CSCF should perform the Overload Control.</w:t>
      </w:r>
    </w:p>
    <w:p>
      <w:pPr>
        <w:pStyle w:val="FP"/>
        <w:spacing w:before="0" w:after="180"/>
        <w:ind w:start="284" w:hanging="0"/>
        <w:jc w:val="both"/>
        <w:rPr>
          <w:lang w:val="en-US" w:eastAsia="en-US"/>
        </w:rPr>
      </w:pPr>
      <w:r>
        <w:rPr>
          <w:lang w:val="en-US" w:eastAsia="en-US"/>
        </w:rPr>
        <w:t xml:space="preserve">5.  </w:t>
      </w:r>
      <w:r>
        <w:rPr>
          <w:lang w:val="en-US" w:eastAsia="en-US"/>
        </w:rPr>
        <w:t>S</w:t>
      </w:r>
      <w:r>
        <w:rPr>
          <w:lang w:val="en-US" w:eastAsia="en-US"/>
        </w:rPr>
        <w:t>-CSCF</w:t>
      </w:r>
      <w:r>
        <w:rPr>
          <w:lang w:val="en-US" w:eastAsia="en-US"/>
        </w:rPr>
        <w:t>-</w:t>
      </w:r>
      <w:r>
        <w:rPr>
          <w:lang w:val="en-US" w:eastAsia="en-US"/>
        </w:rPr>
        <w:t xml:space="preserve">1 sends a Registration redirection response </w:t>
      </w:r>
      <w:r>
        <w:rPr>
          <w:lang w:val="en-US" w:eastAsia="en-US"/>
        </w:rPr>
        <w:t xml:space="preserve">to I-CSCF </w:t>
      </w:r>
      <w:r>
        <w:rPr>
          <w:lang w:val="en-US" w:eastAsia="en-US"/>
        </w:rPr>
        <w:t xml:space="preserve">with a redirect address of </w:t>
      </w:r>
      <w:r>
        <w:rPr>
          <w:lang w:val="en-US" w:eastAsia="en-US"/>
        </w:rPr>
        <w:t>S</w:t>
      </w:r>
      <w:r>
        <w:rPr>
          <w:lang w:val="en-US" w:eastAsia="en-US"/>
        </w:rPr>
        <w:t>-CSCF</w:t>
      </w:r>
      <w:r>
        <w:rPr>
          <w:lang w:val="en-US" w:eastAsia="en-US"/>
        </w:rPr>
        <w:t>-3</w:t>
      </w:r>
      <w:r>
        <w:rPr>
          <w:lang w:eastAsia="zh-CN"/>
        </w:rPr>
        <w:t>.</w:t>
      </w:r>
    </w:p>
    <w:p>
      <w:pPr>
        <w:pStyle w:val="FP"/>
        <w:spacing w:before="0" w:after="180"/>
        <w:ind w:start="284" w:hanging="0"/>
        <w:jc w:val="both"/>
        <w:rPr>
          <w:lang w:val="en-US" w:eastAsia="en-US"/>
        </w:rPr>
      </w:pPr>
      <w:r>
        <w:rPr>
          <w:lang w:val="en-US" w:eastAsia="en-US"/>
        </w:rPr>
        <w:t xml:space="preserve">6.  </w:t>
      </w:r>
      <w:r>
        <w:rPr>
          <w:lang w:val="en-US" w:eastAsia="en-US"/>
        </w:rPr>
        <w:t xml:space="preserve">The I-CSCF sends the </w:t>
      </w:r>
      <w:r>
        <w:rPr>
          <w:lang w:val="en-US" w:eastAsia="en-US"/>
        </w:rPr>
        <w:t xml:space="preserve">IMS </w:t>
      </w:r>
      <w:r>
        <w:rPr>
          <w:lang w:val="en-US" w:eastAsia="en-US"/>
        </w:rPr>
        <w:t>initial r</w:t>
      </w:r>
      <w:r>
        <w:rPr>
          <w:lang w:val="en-US" w:eastAsia="en-US"/>
        </w:rPr>
        <w:t>egistration request</w:t>
      </w:r>
      <w:r>
        <w:rPr>
          <w:lang w:val="en-US" w:eastAsia="en-US"/>
        </w:rPr>
        <w:t xml:space="preserve"> to</w:t>
      </w:r>
      <w:r>
        <w:rPr>
          <w:lang w:val="en-US" w:eastAsia="en-US"/>
        </w:rPr>
        <w:t xml:space="preserve"> </w:t>
      </w:r>
      <w:r>
        <w:rPr>
          <w:lang w:val="en-US" w:eastAsia="en-US"/>
        </w:rPr>
        <w:t>S</w:t>
      </w:r>
      <w:r>
        <w:rPr>
          <w:lang w:val="en-US" w:eastAsia="en-US"/>
        </w:rPr>
        <w:t>-CSCF-</w:t>
      </w:r>
      <w:r>
        <w:rPr>
          <w:lang w:val="en-US" w:eastAsia="en-US"/>
        </w:rPr>
        <w:t>3</w:t>
      </w:r>
      <w:r>
        <w:rPr>
          <w:lang w:val="en-US" w:eastAsia="en-US"/>
        </w:rPr>
        <w:t>.</w:t>
      </w:r>
    </w:p>
    <w:p>
      <w:pPr>
        <w:pStyle w:val="Heading3"/>
        <w:bidi w:val="0"/>
        <w:jc w:val="start"/>
        <w:rPr/>
      </w:pPr>
      <w:bookmarkStart w:id="115" w:name="__RefHeading___Toc307227714"/>
      <w:bookmarkEnd w:id="115"/>
      <w:r>
        <w:rPr>
          <w:lang w:eastAsia="zh-CN"/>
        </w:rPr>
        <w:t>6.2.</w:t>
      </w:r>
      <w:r>
        <w:rPr>
          <w:lang w:eastAsia="zh-CN"/>
        </w:rPr>
        <w:t>3</w:t>
      </w:r>
      <w:r>
        <w:rPr>
          <w:lang w:eastAsia="zh-CN"/>
        </w:rPr>
        <w:tab/>
        <w:t>Overload Control based on GOCAP</w:t>
      </w:r>
    </w:p>
    <w:p>
      <w:pPr>
        <w:pStyle w:val="Heading4"/>
        <w:bidi w:val="0"/>
        <w:ind w:start="1418" w:hanging="1418"/>
        <w:jc w:val="start"/>
        <w:rPr>
          <w:lang w:eastAsia="zh-CN"/>
        </w:rPr>
      </w:pPr>
      <w:bookmarkStart w:id="116" w:name="__RefHeading___Toc307227715"/>
      <w:bookmarkEnd w:id="116"/>
      <w:r>
        <w:rPr>
          <w:lang w:eastAsia="zh-CN"/>
        </w:rPr>
        <w:t xml:space="preserve">6.2.3.1 </w:t>
        <w:tab/>
        <w:t>Overview</w:t>
      </w:r>
    </w:p>
    <w:p>
      <w:pPr>
        <w:pStyle w:val="Normal"/>
        <w:rPr/>
      </w:pPr>
      <w:r>
        <w:rPr>
          <w:lang w:eastAsia="zh-CN"/>
        </w:rPr>
        <w:t xml:space="preserve">GOCAP (Generic Overload Control Application Protocol) is a protocol standardised by ETSI in ES 283 034-2 </w:t>
      </w:r>
      <w:r>
        <w:rPr/>
        <w:t>[</w:t>
      </w:r>
      <w:r>
        <w:rPr>
          <w:lang w:eastAsia="zh-CN"/>
        </w:rPr>
        <w:t>5</w:t>
      </w:r>
      <w:r>
        <w:rPr/>
        <w:t>]</w:t>
      </w:r>
      <w:r>
        <w:rPr>
          <w:lang w:eastAsia="zh-CN"/>
        </w:rPr>
        <w:t xml:space="preserve">. Its purpose is to provide a general mechanism for protecting hosts and servers (e.g. SIP Servers) in Next Generation Networks against processing overload. This protocol enables a host to protect itself from overload by sending to traffic sources </w:t>
      </w:r>
      <w:r>
        <w:rPr>
          <w:i/>
          <w:lang w:eastAsia="zh-CN"/>
        </w:rPr>
        <w:t>load control filters</w:t>
      </w:r>
      <w:r>
        <w:rPr>
          <w:lang w:eastAsia="zh-CN"/>
        </w:rPr>
        <w:t xml:space="preserve"> known as "restrictions". GOCAP assumes a </w:t>
      </w:r>
      <w:r>
        <w:rPr>
          <w:i/>
          <w:lang w:eastAsia="zh-CN"/>
        </w:rPr>
        <w:t>rate-based model, more specifically a leaky bucket model</w:t>
      </w:r>
      <w:r>
        <w:rPr>
          <w:lang w:eastAsia="zh-CN"/>
        </w:rPr>
        <w:t>. GOCAP does not place any restrictions on the type of traffic to be restricted. A profile specification is required to make it applicable to a particular type of traffic.</w:t>
      </w:r>
    </w:p>
    <w:p>
      <w:pPr>
        <w:pStyle w:val="Normal"/>
        <w:rPr>
          <w:lang w:eastAsia="zh-CN"/>
        </w:rPr>
      </w:pPr>
      <w:r>
        <w:rPr>
          <w:lang w:eastAsia="zh-CN"/>
        </w:rPr>
        <w:t>A GOCAP Master is a host that uses GOCAP to protect itself from overload by sending restrictions to traffic sources known as GOCAP slaves. An XML document is exchanged between the master and the slaves to create, update or delete restrictions. GOCAP Masters and Slaves do not need to be adjacent. A GOCAP Master can send preventive restrictions to GOCAP Slaves that do not send any traffic as long as they are known to be potential traffic sources.</w:t>
      </w:r>
    </w:p>
    <w:p>
      <w:pPr>
        <w:pStyle w:val="Normal"/>
        <w:rPr/>
      </w:pPr>
      <w:r>
        <w:rPr>
          <w:lang w:eastAsia="zh-CN"/>
        </w:rPr>
        <w:t>The GOCAP specification does not place any restriction on the protocol used to carry XML documents. However, the current version of this specification provides mapping to both Diameter and SIP. The SIP solution is primarily – but not exclusively - intended for use between entities that are already supporting the SIP protocol for other purposes (e.g. SIP Application Servers). However, GOCAP does not prevent using Diameter as means to convey overload control information between two SIP servers. In all cases the structure of the XML document is governed by the same XML schema.</w:t>
      </w:r>
    </w:p>
    <w:p>
      <w:pPr>
        <w:pStyle w:val="Normal"/>
        <w:rPr>
          <w:lang w:eastAsia="zh-CN"/>
        </w:rPr>
      </w:pPr>
      <w:r>
        <w:rPr>
          <w:lang w:eastAsia="zh-CN"/>
        </w:rPr>
        <w:t>When Diameter is used, GOCAP slaves act as Diameter servers in the sense that they handle restriction requests. A GOCAP Master acts as a Diameter client in the sense that it is the element requesting restrictions to be instantiated. The XML document is included in the GOCAP-Body AVP of the Profile-Update-Request Diameter command.</w:t>
      </w:r>
    </w:p>
    <w:p>
      <w:pPr>
        <w:pStyle w:val="Normal"/>
        <w:rPr>
          <w:lang w:eastAsia="zh-CN"/>
        </w:rPr>
      </w:pPr>
      <w:r>
        <w:rPr>
          <w:lang w:eastAsia="zh-CN"/>
        </w:rPr>
        <w:t>When SIP is used, GOCAP slaves subscribe to a specific SIP event (congestion_control) with GOCAP Masters. Restriction information is sent from the GOCAP Master to the GOCAP slaves using NOTIFY requests embedding an XML document as a message body.</w:t>
      </w:r>
    </w:p>
    <w:p>
      <w:pPr>
        <w:pStyle w:val="Normal"/>
        <w:rPr>
          <w:lang w:eastAsia="zh-CN"/>
        </w:rPr>
      </w:pPr>
      <w:r>
        <w:rPr>
          <w:lang w:eastAsia="zh-CN"/>
        </w:rPr>
        <w:t>A Restriction includes a list of flow descriptions, a duration and a leak rate. Flow descriptions characterize the type of traffic to be restricted. A flow description includes a destination application layer address (which may be a Telephone Number or a URI, possibly Wildcarded) and one or more application labels. The specification of application labels is outside the scope of the GOCAP specification and needs to be further specified in application documents.</w:t>
      </w:r>
    </w:p>
    <w:p>
      <w:pPr>
        <w:pStyle w:val="Heading4"/>
        <w:bidi w:val="0"/>
        <w:ind w:start="1418" w:hanging="1418"/>
        <w:jc w:val="start"/>
        <w:rPr>
          <w:lang w:eastAsia="zh-CN"/>
        </w:rPr>
      </w:pPr>
      <w:bookmarkStart w:id="117" w:name="__RefHeading___Toc307227716"/>
      <w:bookmarkEnd w:id="117"/>
      <w:r>
        <w:rPr>
          <w:lang w:eastAsia="zh-CN"/>
        </w:rPr>
        <w:t>6.2.3.2</w:t>
        <w:tab/>
        <w:t>Applicability to the IMS</w:t>
      </w:r>
    </w:p>
    <w:p>
      <w:pPr>
        <w:pStyle w:val="Normal"/>
        <w:rPr>
          <w:lang w:eastAsia="zh-CN"/>
        </w:rPr>
      </w:pPr>
      <w:r>
        <w:rPr>
          <w:lang w:eastAsia="zh-CN"/>
        </w:rPr>
        <w:t>GOCAP could be used to protect any SIP and Diameter servers in the IMS. This would require specifying a GOCAP profile for filtering SIP and Diameter traffic. Application labels would typically have to be defined to represent particular SIP messages (e.g. SIP.INVITE) to be filtered or particular Diameter messages to be filtered (e.g. Diameter.AAR).</w:t>
      </w:r>
    </w:p>
    <w:p>
      <w:pPr>
        <w:pStyle w:val="Normal"/>
        <w:rPr>
          <w:lang w:eastAsia="zh-CN"/>
        </w:rPr>
      </w:pPr>
      <w:r>
        <w:rPr>
          <w:lang w:eastAsia="zh-CN"/>
        </w:rPr>
        <w:t>The following IMS entities could play the role of a GOCAP Master:</w:t>
      </w:r>
    </w:p>
    <w:p>
      <w:pPr>
        <w:pStyle w:val="B1"/>
        <w:rPr>
          <w:lang w:eastAsia="zh-CN"/>
        </w:rPr>
      </w:pPr>
      <w:r>
        <w:rPr>
          <w:lang w:eastAsia="zh-CN"/>
        </w:rPr>
        <w:t>-</w:t>
        <w:tab/>
        <w:t>An Application Server, in which case the role of the GOCAP Slave would be played by the S-CSCFs;</w:t>
      </w:r>
    </w:p>
    <w:p>
      <w:pPr>
        <w:pStyle w:val="B1"/>
        <w:rPr>
          <w:lang w:eastAsia="zh-CN"/>
        </w:rPr>
      </w:pPr>
      <w:r>
        <w:rPr>
          <w:lang w:eastAsia="zh-CN"/>
        </w:rPr>
        <w:t>-</w:t>
        <w:tab/>
        <w:t xml:space="preserve">An S-CSCF, in which case the role of the GOCAP Slave would be played by the P-CSCFs, I-CSCFs, the IBCFs, the MGCFs, some AS; </w:t>
      </w:r>
    </w:p>
    <w:p>
      <w:pPr>
        <w:pStyle w:val="B1"/>
        <w:rPr>
          <w:lang w:eastAsia="zh-CN"/>
        </w:rPr>
      </w:pPr>
      <w:r>
        <w:rPr>
          <w:lang w:eastAsia="zh-CN"/>
        </w:rPr>
        <w:t>-</w:t>
        <w:tab/>
        <w:t xml:space="preserve">An IBCF, in which case the role of the GOCAP Slave would be played by the S-CSCFs, the I-CSCFS, other IBCFs, the MGCFs, some AS; </w:t>
      </w:r>
    </w:p>
    <w:p>
      <w:pPr>
        <w:pStyle w:val="B1"/>
        <w:rPr>
          <w:lang w:eastAsia="zh-CN"/>
        </w:rPr>
      </w:pPr>
      <w:r>
        <w:rPr>
          <w:lang w:eastAsia="zh-CN"/>
        </w:rPr>
        <w:t>-</w:t>
        <w:tab/>
        <w:t>An HSS, in which case the role of the GOCAP Slave would be played by the I/S-CSCFs and some AS.</w:t>
      </w:r>
    </w:p>
    <w:p>
      <w:pPr>
        <w:pStyle w:val="Normal"/>
        <w:rPr/>
      </w:pPr>
      <w:r>
        <w:rPr>
          <w:b/>
          <w:lang w:val="en-US"/>
        </w:rPr>
        <w:t>Identified issues of the solution:</w:t>
      </w:r>
    </w:p>
    <w:p>
      <w:pPr>
        <w:pStyle w:val="B1"/>
        <w:rPr>
          <w:lang w:eastAsia="zh-CN"/>
        </w:rPr>
      </w:pPr>
      <w:r>
        <w:rPr>
          <w:lang w:eastAsia="zh-CN"/>
        </w:rPr>
        <w:t>-</w:t>
      </w:r>
      <w:r>
        <w:rPr>
          <w:lang w:eastAsia="zh-CN"/>
        </w:rPr>
        <w:tab/>
      </w:r>
      <w:r>
        <w:rPr>
          <w:lang w:eastAsia="zh-CN"/>
        </w:rPr>
        <w:t>It would not be appropriate for a collection of UE instances to play the role of a GOCAP Slaves, as the GOCAP Master (P-CSCF) would have to spend a significant amount of its processing resources to send restrictions to all registered UEs while each of them would account for a small amount of traffic. Complex UE playing the role of an externally attached network and generating a large amount of traffic might be an exception.</w:t>
      </w:r>
    </w:p>
    <w:p>
      <w:pPr>
        <w:pStyle w:val="B1"/>
        <w:rPr>
          <w:lang w:eastAsia="zh-CN"/>
        </w:rPr>
      </w:pPr>
      <w:r>
        <w:rPr>
          <w:lang w:eastAsia="zh-CN"/>
        </w:rPr>
        <w:t>-</w:t>
        <w:tab/>
        <w:t>GOCAP relies on a non-IANA registered event package.</w:t>
      </w:r>
    </w:p>
    <w:p>
      <w:pPr>
        <w:pStyle w:val="Normal"/>
        <w:rPr/>
      </w:pPr>
      <w:r>
        <w:rPr>
          <w:b/>
          <w:lang w:val="en-US"/>
        </w:rPr>
        <w:t>Identified benefits of the solution:</w:t>
      </w:r>
    </w:p>
    <w:p>
      <w:pPr>
        <w:pStyle w:val="B1"/>
        <w:rPr>
          <w:lang w:eastAsia="zh-CN"/>
        </w:rPr>
      </w:pPr>
      <w:r>
        <w:rPr>
          <w:lang w:eastAsia="zh-CN"/>
        </w:rPr>
        <w:t>-</w:t>
        <w:tab/>
        <w:t>This mechanism provides the functionality required to control overload of SIP servers in IMS.</w:t>
      </w:r>
    </w:p>
    <w:p>
      <w:pPr>
        <w:pStyle w:val="Heading3"/>
        <w:bidi w:val="0"/>
        <w:jc w:val="start"/>
        <w:rPr>
          <w:lang w:eastAsia="zh-CN"/>
        </w:rPr>
      </w:pPr>
      <w:bookmarkStart w:id="118" w:name="__RefHeading___Toc307227717"/>
      <w:bookmarkEnd w:id="118"/>
      <w:r>
        <w:rPr>
          <w:lang w:eastAsia="zh-CN"/>
        </w:rPr>
        <w:t>6.2.</w:t>
      </w:r>
      <w:r>
        <w:rPr>
          <w:lang w:eastAsia="zh-CN"/>
        </w:rPr>
        <w:t>4</w:t>
      </w:r>
      <w:r>
        <w:rPr>
          <w:lang w:eastAsia="zh-CN"/>
        </w:rPr>
        <w:tab/>
        <w:t>Overload Control based on IETF SOC WG solution as described in draft-ietf-soc-overload-control-01</w:t>
      </w:r>
    </w:p>
    <w:p>
      <w:pPr>
        <w:pStyle w:val="Heading5"/>
        <w:bidi w:val="0"/>
        <w:ind w:start="1701" w:hanging="1701"/>
        <w:jc w:val="start"/>
        <w:rPr>
          <w:lang w:val="en-US" w:eastAsia="en-US"/>
        </w:rPr>
      </w:pPr>
      <w:bookmarkStart w:id="119" w:name="__RefHeading___Toc307227718"/>
      <w:bookmarkEnd w:id="119"/>
      <w:r>
        <w:rPr>
          <w:lang w:val="en-US" w:eastAsia="en-US"/>
        </w:rPr>
        <w:t>6.2.4.1</w:t>
        <w:tab/>
      </w:r>
      <w:r>
        <w:rPr>
          <w:lang w:eastAsia="zh-CN"/>
        </w:rPr>
        <w:t>General</w:t>
      </w:r>
    </w:p>
    <w:p>
      <w:pPr>
        <w:pStyle w:val="Normal"/>
        <w:rPr>
          <w:lang w:eastAsia="zh-CN"/>
        </w:rPr>
      </w:pPr>
      <w:r>
        <w:rPr>
          <w:lang w:eastAsia="zh-CN"/>
        </w:rPr>
        <w:t>In IETF, work on SIP overload control has been moved from SIPPING to SOC (SIP Overload Control) WG.  The former Hilt Overload ID has been split into:</w:t>
      </w:r>
    </w:p>
    <w:p>
      <w:pPr>
        <w:pStyle w:val="Normal"/>
        <w:numPr>
          <w:ilvl w:val="0"/>
          <w:numId w:val="7"/>
        </w:numPr>
        <w:rPr/>
      </w:pPr>
      <w:r>
        <w:rPr>
          <w:lang w:eastAsia="zh-CN"/>
        </w:rPr>
        <w:t>d</w:t>
      </w:r>
      <w:r>
        <w:rPr>
          <w:lang w:eastAsia="zh-CN"/>
        </w:rPr>
        <w:t>raft-ietf-soc-overload-design, describing basic principles of overload control (IETF status: working group draft)</w:t>
      </w:r>
    </w:p>
    <w:p>
      <w:pPr>
        <w:pStyle w:val="Normal"/>
        <w:numPr>
          <w:ilvl w:val="0"/>
          <w:numId w:val="7"/>
        </w:numPr>
        <w:rPr/>
      </w:pPr>
      <w:r>
        <w:rPr>
          <w:lang w:eastAsia="zh-CN"/>
        </w:rPr>
        <w:t xml:space="preserve">draft-ietf-soc-overload-control-01, describing </w:t>
      </w:r>
      <w:r>
        <w:rPr>
          <w:lang w:eastAsia="zh-CN"/>
        </w:rPr>
        <w:t>a</w:t>
      </w:r>
      <w:r>
        <w:rPr>
          <w:lang w:eastAsia="zh-CN"/>
        </w:rPr>
        <w:t xml:space="preserve"> protocol solution </w:t>
      </w:r>
      <w:r>
        <w:rPr/>
        <w:t>[</w:t>
      </w:r>
      <w:r>
        <w:rPr>
          <w:lang w:eastAsia="zh-CN"/>
        </w:rPr>
        <w:t>6</w:t>
      </w:r>
      <w:r>
        <w:rPr/>
        <w:t>]</w:t>
      </w:r>
      <w:r>
        <w:rPr>
          <w:lang w:eastAsia="zh-CN"/>
        </w:rPr>
        <w:t xml:space="preserve"> (IETF status: working groupdraft)</w:t>
      </w:r>
    </w:p>
    <w:p>
      <w:pPr>
        <w:pStyle w:val="Normal"/>
        <w:rPr>
          <w:lang w:val="en"/>
        </w:rPr>
      </w:pPr>
      <w:r>
        <w:rPr>
          <w:lang w:val="en"/>
        </w:rPr>
        <w:t>A SIP server, e.g. I-CSCF, that supports this functionality adds an "oc" parameter to the Via headers it inserts into SIP requests.  This provides an indication to its neighbo</w:t>
      </w:r>
      <w:r>
        <w:rPr>
          <w:lang w:val="en" w:eastAsia="zh-CN"/>
        </w:rPr>
        <w:t>u</w:t>
      </w:r>
      <w:r>
        <w:rPr>
          <w:lang w:val="en"/>
        </w:rPr>
        <w:t xml:space="preserve">rs that it supports overload control. </w:t>
      </w:r>
    </w:p>
    <w:p>
      <w:pPr>
        <w:pStyle w:val="Normal"/>
        <w:rPr/>
      </w:pPr>
      <w:r>
        <w:rPr>
          <w:lang w:val="en"/>
        </w:rPr>
        <w:t>A SIP server, e.g. S-CSCF, can provide overload control feedback to its neighbo</w:t>
      </w:r>
      <w:r>
        <w:rPr>
          <w:lang w:val="en" w:eastAsia="zh-CN"/>
        </w:rPr>
        <w:t>u</w:t>
      </w:r>
      <w:r>
        <w:rPr>
          <w:lang w:val="en"/>
        </w:rPr>
        <w:t>rs by providing a value for the "oc" parameter to the topmost Via header field of a SIP response.  The topmost Via header is determined after the SIP server has removed its own Via header.</w:t>
      </w:r>
    </w:p>
    <w:p>
      <w:pPr>
        <w:pStyle w:val="Normal"/>
        <w:rPr/>
      </w:pPr>
      <w:r>
        <w:rPr>
          <w:lang w:val="en"/>
        </w:rPr>
        <w:t>Since the topmost Via header of a response will be removed by the neighbo</w:t>
      </w:r>
      <w:r>
        <w:rPr>
          <w:lang w:val="en" w:eastAsia="zh-CN"/>
        </w:rPr>
        <w:t>u</w:t>
      </w:r>
      <w:r>
        <w:rPr>
          <w:lang w:val="en"/>
        </w:rPr>
        <w:t>r after processing it, overload control feedback contained in the "oc" parameter will not travel beyond a SIP entity.  A Via header parameter therefore provides hop-by-hop semantics for overload control feedback even if the next hop neighbo</w:t>
      </w:r>
      <w:r>
        <w:rPr>
          <w:lang w:val="en" w:eastAsia="zh-CN"/>
        </w:rPr>
        <w:t>u</w:t>
      </w:r>
      <w:r>
        <w:rPr>
          <w:lang w:val="en"/>
        </w:rPr>
        <w:t>r does not support overload control.</w:t>
      </w:r>
    </w:p>
    <w:p>
      <w:pPr>
        <w:pStyle w:val="Normal"/>
        <w:rPr>
          <w:lang w:val="en"/>
        </w:rPr>
      </w:pPr>
      <w:r>
        <w:rPr>
          <w:lang w:val="en"/>
        </w:rPr>
        <w:t>The "oc” parameter can be used in all response types including provisional, success and failure responses.  A SIP server may update the "oc" parameter to all responses it is sending.</w:t>
      </w:r>
    </w:p>
    <w:p>
      <w:pPr>
        <w:pStyle w:val="Normal"/>
        <w:rPr>
          <w:lang w:val="en"/>
        </w:rPr>
      </w:pPr>
      <w:r>
        <w:rPr>
          <w:lang w:val="en"/>
        </w:rPr>
        <w:t>The "oc" parameter value specifies the percentage by which the load forwarded to this SIP server should be reduced.  Possible values range from 0 (the traffic forwarded is reduced by 0%, i.e., all traffic is forwarded) to 100 (the traffic forwarded is reduced by 100%, i.e., no traffic is forwarded).  The default value of this parameter is 0.</w:t>
      </w:r>
    </w:p>
    <w:p>
      <w:pPr>
        <w:pStyle w:val="Normal"/>
        <w:rPr>
          <w:lang w:val="en"/>
        </w:rPr>
      </w:pPr>
      <w:r>
        <w:rPr>
          <w:lang w:val="en" w:eastAsia="ja-JP"/>
        </w:rPr>
        <w:t xml:space="preserve">Policies based on the content of the Resource-Priority header or other indicators, such as the SOS URN, </w:t>
      </w:r>
      <w:r>
        <w:rPr>
          <w:lang w:val="en"/>
        </w:rPr>
        <w:t xml:space="preserve">allow </w:t>
      </w:r>
      <w:r>
        <w:rPr>
          <w:lang w:val="en" w:eastAsia="ja-JP"/>
        </w:rPr>
        <w:t>emergency request</w:t>
      </w:r>
      <w:r>
        <w:rPr>
          <w:lang w:val="en"/>
        </w:rPr>
        <w:t xml:space="preserve">s to </w:t>
      </w:r>
      <w:r>
        <w:rPr>
          <w:lang w:val="en" w:eastAsia="ja-JP"/>
        </w:rPr>
        <w:t>b</w:t>
      </w:r>
      <w:r>
        <w:rPr>
          <w:lang w:val="en"/>
        </w:rPr>
        <w:t>e forwarded despite of an overload condition</w:t>
      </w:r>
      <w:r>
        <w:rPr>
          <w:lang w:val="en" w:eastAsia="ja-JP"/>
        </w:rPr>
        <w:t>.</w:t>
      </w:r>
    </w:p>
    <w:p>
      <w:pPr>
        <w:pStyle w:val="Heading5"/>
        <w:bidi w:val="0"/>
        <w:ind w:start="1701" w:hanging="1701"/>
        <w:jc w:val="start"/>
        <w:rPr>
          <w:lang w:val="en-US" w:eastAsia="en-US"/>
        </w:rPr>
      </w:pPr>
      <w:bookmarkStart w:id="120" w:name="__RefHeading___Toc307227719"/>
      <w:bookmarkEnd w:id="120"/>
      <w:r>
        <w:rPr>
          <w:lang w:val="en-US" w:eastAsia="en-US"/>
        </w:rPr>
        <w:t>6.2.4.2</w:t>
        <w:tab/>
        <w:t>Applicability to the IMS</w:t>
      </w:r>
    </w:p>
    <w:p>
      <w:pPr>
        <w:pStyle w:val="Normal"/>
        <w:rPr>
          <w:b/>
          <w:b/>
          <w:lang w:val="en-US" w:eastAsia="zh-CN"/>
        </w:rPr>
      </w:pPr>
      <w:r>
        <w:rPr>
          <w:b/>
          <w:lang w:val="en-US"/>
        </w:rPr>
        <w:t>Identified issues of the solution:</w:t>
      </w:r>
    </w:p>
    <w:p>
      <w:pPr>
        <w:pStyle w:val="Normal"/>
        <w:numPr>
          <w:ilvl w:val="0"/>
          <w:numId w:val="4"/>
        </w:numPr>
        <w:rPr>
          <w:lang w:val="en"/>
        </w:rPr>
      </w:pPr>
      <w:r>
        <w:rPr>
          <w:lang w:eastAsia="zh-CN"/>
        </w:rPr>
        <w:t xml:space="preserve">This mechanism </w:t>
      </w:r>
      <w:r>
        <w:rPr>
          <w:lang w:eastAsia="zh-CN"/>
        </w:rPr>
        <w:t>is</w:t>
      </w:r>
      <w:r>
        <w:rPr>
          <w:lang w:eastAsia="zh-CN"/>
        </w:rPr>
        <w:t xml:space="preserve"> applicable to IMS SIP servers only.</w:t>
      </w:r>
    </w:p>
    <w:p>
      <w:pPr>
        <w:pStyle w:val="Normal"/>
        <w:numPr>
          <w:ilvl w:val="0"/>
          <w:numId w:val="4"/>
        </w:numPr>
        <w:rPr>
          <w:lang w:val="en"/>
        </w:rPr>
      </w:pPr>
      <w:r>
        <w:rPr>
          <w:lang w:val="en"/>
        </w:rPr>
        <w:t>This mechanism is</w:t>
      </w:r>
      <w:r>
        <w:rPr>
          <w:lang w:val="en" w:eastAsia="zh-CN"/>
        </w:rPr>
        <w:t xml:space="preserve"> not</w:t>
      </w:r>
      <w:r>
        <w:rPr>
          <w:lang w:val="en"/>
        </w:rPr>
        <w:t xml:space="preserve"> we</w:t>
      </w:r>
      <w:r>
        <w:rPr>
          <w:lang w:val="en" w:eastAsia="zh-CN"/>
        </w:rPr>
        <w:t>ll</w:t>
      </w:r>
      <w:r>
        <w:rPr>
          <w:lang w:val="en"/>
        </w:rPr>
        <w:t xml:space="preserve"> suited for </w:t>
      </w:r>
      <w:r>
        <w:rPr>
          <w:lang w:val="en" w:eastAsia="zh-CN"/>
        </w:rPr>
        <w:t xml:space="preserve">certain types of </w:t>
      </w:r>
      <w:r>
        <w:rPr>
          <w:lang w:val="en"/>
        </w:rPr>
        <w:t>application servers</w:t>
      </w:r>
      <w:r>
        <w:rPr>
          <w:lang w:val="en" w:eastAsia="zh-CN"/>
        </w:rPr>
        <w:t xml:space="preserve"> hosting multiple applications or applications where overload conditions </w:t>
      </w:r>
      <w:r>
        <w:rPr>
          <w:lang w:val="en"/>
        </w:rPr>
        <w:t>can be created by calls with specific properties.  For example, an Application Server hosting a 800 application overloaded by mass calling to a particular destination (e.g. people call a particular number to vote during a TV show) would return a loss rate to all CSCFs, which would apply it to all 800 calls regard</w:t>
      </w:r>
      <w:r>
        <w:rPr>
          <w:lang w:val="en" w:eastAsia="zh-CN"/>
        </w:rPr>
        <w:t>less</w:t>
      </w:r>
      <w:r>
        <w:rPr>
          <w:lang w:val="en"/>
        </w:rPr>
        <w:t xml:space="preserve"> of the called number.</w:t>
      </w:r>
    </w:p>
    <w:p>
      <w:pPr>
        <w:pStyle w:val="Normal"/>
        <w:numPr>
          <w:ilvl w:val="0"/>
          <w:numId w:val="4"/>
        </w:numPr>
        <w:rPr>
          <w:lang w:val="en"/>
        </w:rPr>
      </w:pPr>
      <w:r>
        <w:rPr>
          <w:lang w:val="en"/>
        </w:rPr>
        <w:t>Because this mechanism works hop-by-hop, it is not suitable in configurations where a B2BUA that is not overload control aware is on the signalling path between the overloaded server and the actual traffic sources (e.g. an AS acting as a B2BUA between the S-CSCF and another AS).</w:t>
      </w:r>
    </w:p>
    <w:p>
      <w:pPr>
        <w:pStyle w:val="Normal"/>
        <w:rPr>
          <w:lang w:val="en" w:eastAsia="zh-CN"/>
        </w:rPr>
      </w:pPr>
      <w:r>
        <w:rPr>
          <w:lang w:val="en"/>
        </w:rPr>
        <w:t>It would be inefficient to rely on this mechanism to prevent P-CSCF overload, except for the case of complex UE playing the role of an externally attached network and generating a large amount of traffic</w:t>
      </w:r>
      <w:r>
        <w:rPr>
          <w:lang w:val="en" w:eastAsia="zh-CN"/>
        </w:rPr>
        <w:t>.</w:t>
      </w:r>
    </w:p>
    <w:p>
      <w:pPr>
        <w:pStyle w:val="Normal"/>
        <w:rPr/>
      </w:pPr>
      <w:r>
        <w:rPr>
          <w:b/>
          <w:lang w:val="en-US"/>
        </w:rPr>
        <w:t>Identified benefits of the solution:</w:t>
      </w:r>
    </w:p>
    <w:p>
      <w:pPr>
        <w:pStyle w:val="FP"/>
        <w:ind w:start="568" w:hanging="284"/>
        <w:rPr>
          <w:b/>
          <w:b/>
          <w:lang w:val="en-US"/>
        </w:rPr>
      </w:pPr>
      <w:r>
        <w:rPr/>
        <w:t>-</w:t>
        <w:tab/>
        <w:t>This mechanism is well suited for preventing overload of core network servers (CSCF) where overload is not due to calls to a specific application/destination.</w:t>
      </w:r>
    </w:p>
    <w:p>
      <w:pPr>
        <w:pStyle w:val="Normal"/>
        <w:rPr>
          <w:b/>
          <w:b/>
          <w:lang w:val="en-US" w:eastAsia="zh-CN"/>
        </w:rPr>
      </w:pPr>
      <w:r>
        <w:rPr>
          <w:b/>
          <w:lang w:val="en-US" w:eastAsia="zh-CN"/>
        </w:rPr>
      </w:r>
    </w:p>
    <w:p>
      <w:pPr>
        <w:pStyle w:val="Heading5"/>
        <w:bidi w:val="0"/>
        <w:ind w:start="1701" w:hanging="1701"/>
        <w:jc w:val="start"/>
        <w:rPr/>
      </w:pPr>
      <w:bookmarkStart w:id="121" w:name="__RefHeading___Toc307227720"/>
      <w:bookmarkEnd w:id="121"/>
      <w:r>
        <w:rPr>
          <w:lang w:val="en-US" w:eastAsia="en-US"/>
        </w:rPr>
        <w:t>6.2.4.3</w:t>
        <w:tab/>
        <w:t>Example Information flow</w:t>
      </w:r>
    </w:p>
    <w:p>
      <w:pPr>
        <w:pStyle w:val="Normal"/>
        <w:rPr>
          <w:lang w:val="en" w:eastAsia="en-US"/>
        </w:rPr>
      </w:pPr>
      <w:r>
        <w:rPr>
          <w:lang w:val="en" w:eastAsia="en-US"/>
        </w:rPr>
      </w:r>
    </w:p>
    <w:p>
      <w:pPr>
        <w:pStyle w:val="Normal"/>
        <w:rPr>
          <w:lang w:val="en"/>
        </w:rPr>
      </w:pPr>
      <w:r>
        <w:rPr/>
        <w:object w:dxaOrig="8519" w:dyaOrig="5450">
          <v:shape id="ole_rId18" style="width:426pt;height:272.5pt" o:ole="">
            <v:imagedata r:id="rId19" o:title=""/>
          </v:shape>
          <o:OLEObject Type="Embed" ProgID="" ShapeID="ole_rId18" DrawAspect="Content" ObjectID="_922254706" r:id="rId18"/>
        </w:object>
      </w:r>
    </w:p>
    <w:p>
      <w:pPr>
        <w:pStyle w:val="Normal"/>
        <w:jc w:val="center"/>
        <w:rPr>
          <w:lang w:val="en-US" w:eastAsia="en-US"/>
        </w:rPr>
      </w:pPr>
      <w:r>
        <w:rPr>
          <w:lang w:val="en-US" w:eastAsia="en-US"/>
        </w:rPr>
        <w:t xml:space="preserve">Fig </w:t>
      </w:r>
      <w:r>
        <w:rPr>
          <w:lang w:val="en-US" w:eastAsia="en-US"/>
        </w:rPr>
        <w:t>6</w:t>
      </w:r>
      <w:r>
        <w:rPr>
          <w:lang w:val="en-US" w:eastAsia="en-US"/>
        </w:rPr>
        <w:t>.</w:t>
      </w:r>
      <w:r>
        <w:rPr>
          <w:lang w:val="en-US" w:eastAsia="en-US"/>
        </w:rPr>
        <w:t>2</w:t>
      </w:r>
      <w:r>
        <w:rPr>
          <w:lang w:val="en-US" w:eastAsia="en-US"/>
        </w:rPr>
        <w:t>.4.3-1</w:t>
      </w:r>
      <w:r>
        <w:rPr>
          <w:lang w:val="en-US" w:eastAsia="en-US"/>
        </w:rPr>
        <w:t xml:space="preserve">: Information flow for S-CSCF Overload </w:t>
      </w:r>
      <w:r>
        <w:rPr>
          <w:lang w:val="en-US" w:eastAsia="en-US"/>
        </w:rPr>
        <w:t>Control</w:t>
      </w:r>
      <w:r>
        <w:rPr>
          <w:lang w:val="en-US" w:eastAsia="en-US"/>
        </w:rPr>
        <w:t xml:space="preserve"> </w:t>
      </w:r>
      <w:r>
        <w:rPr>
          <w:lang w:val="en-US" w:eastAsia="en-US"/>
        </w:rPr>
        <w:t>according to draft-ietf-soc-overload-control</w:t>
      </w:r>
    </w:p>
    <w:p>
      <w:pPr>
        <w:pStyle w:val="FP"/>
        <w:numPr>
          <w:ilvl w:val="0"/>
          <w:numId w:val="17"/>
        </w:numPr>
        <w:spacing w:before="0" w:after="180"/>
        <w:jc w:val="both"/>
        <w:rPr>
          <w:lang w:val="en-US" w:eastAsia="en-US"/>
        </w:rPr>
      </w:pPr>
      <w:r>
        <w:rPr>
          <w:lang w:val="en-US" w:eastAsia="en-US"/>
        </w:rPr>
        <w:t xml:space="preserve">During a past INVITE, the I-CSCF get feedback about the load situation of S-CSCF-1. </w:t>
      </w:r>
    </w:p>
    <w:p>
      <w:pPr>
        <w:pStyle w:val="FP"/>
        <w:numPr>
          <w:ilvl w:val="0"/>
          <w:numId w:val="17"/>
        </w:numPr>
        <w:spacing w:before="0" w:after="180"/>
        <w:jc w:val="both"/>
        <w:rPr>
          <w:lang w:val="en-US" w:eastAsia="en-US"/>
        </w:rPr>
      </w:pPr>
      <w:r>
        <w:rPr>
          <w:lang w:val="en-US" w:eastAsia="en-US"/>
        </w:rPr>
        <w:t>During a past INVITE, the I-CSCF get feedback about the load situation of S-CSCF-2</w:t>
      </w:r>
    </w:p>
    <w:p>
      <w:pPr>
        <w:pStyle w:val="FP"/>
        <w:numPr>
          <w:ilvl w:val="0"/>
          <w:numId w:val="17"/>
        </w:numPr>
        <w:spacing w:before="0" w:after="180"/>
        <w:jc w:val="both"/>
        <w:rPr>
          <w:lang w:val="en-US" w:eastAsia="en-US"/>
        </w:rPr>
      </w:pPr>
      <w:r>
        <w:rPr>
          <w:lang w:val="en-US" w:eastAsia="en-US"/>
        </w:rPr>
        <w:t>Incoming INVITE from UE.</w:t>
      </w:r>
    </w:p>
    <w:p>
      <w:pPr>
        <w:pStyle w:val="FP"/>
        <w:numPr>
          <w:ilvl w:val="0"/>
          <w:numId w:val="17"/>
        </w:numPr>
        <w:spacing w:before="0" w:after="180"/>
        <w:jc w:val="both"/>
        <w:rPr>
          <w:lang w:val="en-US" w:eastAsia="en-US"/>
        </w:rPr>
      </w:pPr>
      <w:r>
        <w:rPr>
          <w:lang w:val="en-US" w:eastAsia="en-US"/>
        </w:rPr>
        <w:t>With these information, the I-CSCF can either</w:t>
      </w:r>
    </w:p>
    <w:p>
      <w:pPr>
        <w:pStyle w:val="FP"/>
        <w:numPr>
          <w:ilvl w:val="1"/>
          <w:numId w:val="17"/>
        </w:numPr>
        <w:spacing w:before="0" w:after="180"/>
        <w:jc w:val="both"/>
        <w:rPr>
          <w:lang w:val="en-US" w:eastAsia="en-US"/>
        </w:rPr>
      </w:pPr>
      <w:bookmarkStart w:id="122" w:name="OLE_LINK6"/>
      <w:bookmarkStart w:id="123" w:name="OLE_LINK5"/>
      <w:r>
        <w:rPr>
          <w:lang w:val="en-US" w:eastAsia="en-US"/>
        </w:rPr>
        <w:t>Forward the INVITE either to S-CSCF-1 or S-CSCF-2, or</w:t>
      </w:r>
    </w:p>
    <w:p>
      <w:pPr>
        <w:pStyle w:val="FP"/>
        <w:numPr>
          <w:ilvl w:val="1"/>
          <w:numId w:val="17"/>
        </w:numPr>
        <w:spacing w:before="0" w:after="180"/>
        <w:jc w:val="both"/>
        <w:rPr>
          <w:lang w:val="en-US" w:eastAsia="en-US"/>
        </w:rPr>
      </w:pPr>
      <w:bookmarkStart w:id="124" w:name="OLE_LINK6"/>
      <w:bookmarkStart w:id="125" w:name="OLE_LINK5"/>
      <w:r>
        <w:rPr>
          <w:lang w:val="en-US" w:eastAsia="en-US"/>
        </w:rPr>
        <w:t>Refuse the INVITE request because of overload situation</w:t>
      </w:r>
      <w:bookmarkEnd w:id="124"/>
      <w:bookmarkEnd w:id="125"/>
      <w:r>
        <w:rPr>
          <w:lang w:val="en-US" w:eastAsia="en-US"/>
        </w:rPr>
        <w:t>.</w:t>
      </w:r>
    </w:p>
    <w:p>
      <w:pPr>
        <w:pStyle w:val="FP"/>
        <w:numPr>
          <w:ilvl w:val="0"/>
          <w:numId w:val="17"/>
        </w:numPr>
        <w:spacing w:before="0" w:after="180"/>
        <w:jc w:val="both"/>
        <w:rPr>
          <w:lang w:val="en-US" w:eastAsia="en-US"/>
        </w:rPr>
      </w:pPr>
      <w:r>
        <w:rPr>
          <w:lang w:val="en-US" w:eastAsia="en-US"/>
        </w:rPr>
        <w:t>The Reply to the INVITE can contain an updated “oc” value.</w:t>
      </w:r>
    </w:p>
    <w:p>
      <w:pPr>
        <w:pStyle w:val="FP"/>
        <w:numPr>
          <w:ilvl w:val="0"/>
          <w:numId w:val="17"/>
        </w:numPr>
        <w:spacing w:before="0" w:after="180"/>
        <w:jc w:val="both"/>
        <w:rPr>
          <w:lang w:val="en-US" w:eastAsia="en-US"/>
        </w:rPr>
      </w:pPr>
      <w:r>
        <w:rPr>
          <w:lang w:val="en-US" w:eastAsia="en-US"/>
        </w:rPr>
        <w:t>INVITE Reply is sent to UE.</w:t>
      </w:r>
    </w:p>
    <w:p>
      <w:pPr>
        <w:pStyle w:val="EditorsNote"/>
        <w:rPr>
          <w:lang w:val="en-US" w:eastAsia="zh-CN"/>
        </w:rPr>
      </w:pPr>
      <w:r>
        <w:rPr>
          <w:lang w:val="en-US" w:eastAsia="zh-CN"/>
        </w:rPr>
      </w:r>
    </w:p>
    <w:p>
      <w:pPr>
        <w:pStyle w:val="Heading3"/>
        <w:bidi w:val="0"/>
        <w:jc w:val="start"/>
        <w:rPr>
          <w:lang w:eastAsia="zh-CN"/>
        </w:rPr>
      </w:pPr>
      <w:bookmarkStart w:id="126" w:name="__RefHeading___Toc307227721"/>
      <w:bookmarkEnd w:id="126"/>
      <w:r>
        <w:rPr>
          <w:lang w:eastAsia="zh-CN"/>
        </w:rPr>
        <w:t>6.2.</w:t>
      </w:r>
      <w:r>
        <w:rPr>
          <w:lang w:eastAsia="zh-CN"/>
        </w:rPr>
        <w:t>5</w:t>
      </w:r>
      <w:r>
        <w:rPr>
          <w:lang w:eastAsia="zh-CN"/>
        </w:rPr>
        <w:tab/>
        <w:t>Overload Control based on IETF SOC WG solution as described in draft-ietf-soc-load-control-event-package</w:t>
      </w:r>
    </w:p>
    <w:p>
      <w:pPr>
        <w:pStyle w:val="Heading5"/>
        <w:bidi w:val="0"/>
        <w:ind w:start="1701" w:hanging="1701"/>
        <w:jc w:val="start"/>
        <w:rPr/>
      </w:pPr>
      <w:bookmarkStart w:id="127" w:name="__RefHeading___Toc307227722"/>
      <w:bookmarkEnd w:id="127"/>
      <w:r>
        <w:rPr>
          <w:lang w:val="en-US" w:eastAsia="en-US"/>
        </w:rPr>
        <w:t>6.2.5.1</w:t>
        <w:tab/>
        <w:t>General</w:t>
      </w:r>
    </w:p>
    <w:p>
      <w:pPr>
        <w:pStyle w:val="Normal"/>
        <w:rPr/>
      </w:pPr>
      <w:r>
        <w:rPr>
          <w:lang w:eastAsia="zh-CN"/>
        </w:rPr>
        <w:t xml:space="preserve">In IETF, work on SIP overload control has been moved from SIPPING to SOC (SIP Overload Control) WG.  The new name for this ID is therefore draft-ietf-soc-load-control-event-package </w:t>
      </w:r>
      <w:r>
        <w:rPr/>
        <w:t>[</w:t>
      </w:r>
      <w:r>
        <w:rPr>
          <w:lang w:eastAsia="zh-CN"/>
        </w:rPr>
        <w:t>7</w:t>
      </w:r>
      <w:r>
        <w:rPr/>
        <w:t>]</w:t>
      </w:r>
      <w:r>
        <w:rPr>
          <w:lang w:eastAsia="zh-CN"/>
        </w:rPr>
        <w:t xml:space="preserve"> (IETF status: working groupdraft).</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lang w:eastAsia="zh-CN"/>
        </w:rPr>
        <w:t>As shown in figure 6.2.5.2-1 the proposed mechanism is built upon the existing SIP event framework</w:t>
      </w:r>
      <w:r>
        <w:rPr>
          <w:lang w:eastAsia="zh-CN"/>
        </w:rPr>
        <w:t xml:space="preserve">. </w:t>
      </w:r>
      <w:r>
        <w:rPr>
          <w:lang w:eastAsia="zh-CN"/>
        </w:rPr>
        <w:t>Traffic sources act as SIP event subscribers and hosts protecting themselves from overload are acting as SIP event notifiers. They do not need to be adjacent. For example the I-CSCF subscribes to a load control event package and receives filters and thresholds from the S-CSCF depending on load conditions.</w:t>
      </w:r>
      <w:r>
        <w:rPr>
          <w:lang w:eastAsia="zh-CN"/>
        </w:rPr>
        <w:t xml:space="preserve"> </w:t>
      </w:r>
      <w:r>
        <w:rPr>
          <w:lang w:eastAsia="zh-CN"/>
        </w:rPr>
        <w:t>A host can send preventive restrictions to potential sources that do not send any traffic as long as they are known to be potential traffic sources.</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lang w:eastAsia="zh-CN"/>
        </w:rPr>
      </w:r>
    </w:p>
    <w:p>
      <w:pPr>
        <w:pStyle w:val="Normal"/>
        <w:rPr>
          <w:lang w:val="en-US" w:eastAsia="en-US"/>
        </w:rPr>
      </w:pPr>
      <w:r>
        <w:rPr>
          <w:lang w:val="en-US" w:eastAsia="en-US"/>
        </w:rPr>
        <w:t xml:space="preserve">This mechanism is based on load filters. A load filter contain: </w:t>
      </w:r>
    </w:p>
    <w:p>
      <w:pPr>
        <w:pStyle w:val="B1"/>
        <w:rPr>
          <w:lang w:val="en-US" w:eastAsia="en-US"/>
        </w:rPr>
      </w:pPr>
      <w:r>
        <w:rPr>
          <w:lang w:val="en-US" w:eastAsia="en-US"/>
        </w:rPr>
        <w:t>-</w:t>
        <w:tab/>
        <w:t>filter conditions, including the type of SIP request  (e.g. INVITE) to which the filter applies, calling and called identities (possibly wildcarded)  the period of time during which the control should be activated;</w:t>
      </w:r>
    </w:p>
    <w:p>
      <w:pPr>
        <w:pStyle w:val="B1"/>
        <w:rPr>
          <w:lang w:val="en-US" w:eastAsia="en-US"/>
        </w:rPr>
      </w:pPr>
      <w:r>
        <w:rPr>
          <w:lang w:val="en-US" w:eastAsia="en-US"/>
        </w:rPr>
        <w:t>-</w:t>
        <w:tab/>
        <w:t xml:space="preserve">an action, specified using one of the the following elements depending on the overlaod control model used: </w:t>
      </w:r>
    </w:p>
    <w:p>
      <w:pPr>
        <w:pStyle w:val="B2"/>
        <w:rPr/>
      </w:pPr>
      <w:r>
        <w:rPr>
          <w:lang w:val="en-US" w:eastAsia="en-US"/>
        </w:rPr>
        <w:t>-</w:t>
        <w:tab/>
      </w:r>
      <w:r>
        <w:rPr>
          <w:i/>
          <w:lang w:val="en-US" w:eastAsia="en-US"/>
        </w:rPr>
        <w:t>rate-based model</w:t>
      </w:r>
      <w:r>
        <w:rPr>
          <w:iCs/>
          <w:lang w:val="en-US" w:eastAsia="en-US"/>
        </w:rPr>
        <w:t>:</w:t>
      </w:r>
      <w:r>
        <w:rPr>
          <w:lang w:val="en-US" w:eastAsia="en-US"/>
        </w:rPr>
        <w:t xml:space="preserve"> the &lt;rate&gt; element denotes an absolute value of the maximum acceptable request rate in requests per second; </w:t>
      </w:r>
    </w:p>
    <w:p>
      <w:pPr>
        <w:pStyle w:val="B2"/>
        <w:rPr/>
      </w:pPr>
      <w:r>
        <w:rPr>
          <w:lang w:val="en-US" w:eastAsia="en-US"/>
        </w:rPr>
        <w:t>-</w:t>
        <w:tab/>
      </w:r>
      <w:r>
        <w:rPr>
          <w:i/>
          <w:lang w:val="en-US" w:eastAsia="en-US"/>
        </w:rPr>
        <w:t>loss-based model</w:t>
      </w:r>
      <w:r>
        <w:rPr>
          <w:iCs/>
          <w:lang w:val="en-US" w:eastAsia="en-US"/>
        </w:rPr>
        <w:t>:</w:t>
      </w:r>
      <w:r>
        <w:rPr>
          <w:lang w:val="en-US" w:eastAsia="en-US"/>
        </w:rPr>
        <w:t xml:space="preserve"> the &lt;percent&gt; element specifies the relative percentage of incoming requests that should be accepted; </w:t>
      </w:r>
    </w:p>
    <w:p>
      <w:pPr>
        <w:pStyle w:val="B2"/>
        <w:rPr/>
      </w:pPr>
      <w:r>
        <w:rPr>
          <w:lang w:val="en-US" w:eastAsia="en-US"/>
        </w:rPr>
        <w:t>-</w:t>
        <w:tab/>
      </w:r>
      <w:r>
        <w:rPr>
          <w:i/>
          <w:lang w:val="en-US" w:eastAsia="en-US"/>
        </w:rPr>
        <w:t>windows-based model</w:t>
      </w:r>
      <w:r>
        <w:rPr>
          <w:iCs/>
          <w:lang w:val="en-US" w:eastAsia="en-US"/>
        </w:rPr>
        <w:t>:</w:t>
      </w:r>
      <w:r>
        <w:rPr>
          <w:lang w:val="en-US" w:eastAsia="en-US"/>
        </w:rPr>
        <w:t xml:space="preserve"> the &lt;win&gt; element describes the acceptable window size supplied by the receiver, which is applicable in window-based load control.</w:t>
      </w:r>
    </w:p>
    <w:p>
      <w:pPr>
        <w:pStyle w:val="B1"/>
        <w:rPr/>
      </w:pPr>
      <w:r>
        <w:rPr/>
        <w:t>-</w:t>
        <w:tab/>
        <w:t>optionally, an explicit indication of the desired action in case a request cannot be accepted:</w:t>
      </w:r>
    </w:p>
    <w:p>
      <w:pPr>
        <w:pStyle w:val="B2"/>
        <w:rPr/>
      </w:pPr>
      <w:r>
        <w:rPr/>
        <w:t>-</w:t>
        <w:tab/>
        <w:t>"drop" for simple drop, or</w:t>
      </w:r>
    </w:p>
    <w:p>
      <w:pPr>
        <w:pStyle w:val="B2"/>
        <w:rPr/>
      </w:pPr>
      <w:r>
        <w:rPr/>
        <w:t>-</w:t>
        <w:tab/>
        <w:t>"reject" for explicit rejection (e.g., sending a "500 Server Internal Error" response message to an INVITE request), or</w:t>
      </w:r>
    </w:p>
    <w:p>
      <w:pPr>
        <w:pStyle w:val="B2"/>
        <w:rPr/>
      </w:pPr>
      <w:r>
        <w:rPr/>
        <w:t>-</w:t>
        <w:tab/>
        <w:t>"forward" to an alternate destination (e.g., an answering machine with explanation of why the request cannot be accepted).</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t>Policies based on the content of the Resource-Priority header or other indicators, such as the SOS URN, allow emergency requests to be forwarded despite of an overload condition.</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eastAsia="zh-CN"/>
        </w:rPr>
      </w:pPr>
      <w:r>
        <w:rPr>
          <w:lang w:eastAsia="zh-CN"/>
        </w:rPr>
      </w:r>
    </w:p>
    <w:p>
      <w:pPr>
        <w:pStyle w:val="Heading5"/>
        <w:bidi w:val="0"/>
        <w:ind w:start="1701" w:hanging="1701"/>
        <w:jc w:val="start"/>
        <w:rPr>
          <w:lang w:val="en-US" w:eastAsia="en-US"/>
        </w:rPr>
      </w:pPr>
      <w:bookmarkStart w:id="128" w:name="__RefHeading___Toc307227723"/>
      <w:bookmarkEnd w:id="128"/>
      <w:r>
        <w:rPr>
          <w:lang w:val="en-US" w:eastAsia="en-US"/>
        </w:rPr>
        <w:t xml:space="preserve">6.2.5.2 </w:t>
        <w:tab/>
        <w:t>Applicability to the IMS</w:t>
      </w:r>
    </w:p>
    <w:p>
      <w:pPr>
        <w:pStyle w:val="Normal"/>
        <w:rPr/>
      </w:pPr>
      <w:r>
        <w:rPr>
          <w:lang w:eastAsia="zh-CN"/>
        </w:rPr>
        <w:t xml:space="preserve">This mechanism would be applicable to IMS SIP servers only. </w:t>
      </w:r>
      <w:r>
        <w:rPr/>
        <w:t>Whether extensions to filter conditions (e.g. IFC-like) would be required need to be evaluated.</w:t>
      </w:r>
    </w:p>
    <w:p>
      <w:pPr>
        <w:pStyle w:val="Normal"/>
        <w:rPr>
          <w:lang w:eastAsia="zh-CN"/>
        </w:rPr>
      </w:pPr>
      <w:r>
        <w:rPr>
          <w:lang w:eastAsia="zh-CN"/>
        </w:rPr>
        <w:t>The following IMS entities could play the role of a SIP Notifier</w:t>
      </w:r>
    </w:p>
    <w:p>
      <w:pPr>
        <w:pStyle w:val="B1"/>
        <w:rPr>
          <w:lang w:eastAsia="zh-CN"/>
        </w:rPr>
      </w:pPr>
      <w:r>
        <w:rPr>
          <w:lang w:eastAsia="zh-CN"/>
        </w:rPr>
        <w:t>-</w:t>
        <w:tab/>
        <w:t>An Application Server, in which case the role of the traffic source would be played by the S-CSCFs;</w:t>
      </w:r>
    </w:p>
    <w:p>
      <w:pPr>
        <w:pStyle w:val="B1"/>
        <w:rPr>
          <w:lang w:eastAsia="zh-CN"/>
        </w:rPr>
      </w:pPr>
      <w:r>
        <w:rPr>
          <w:lang w:eastAsia="zh-CN"/>
        </w:rPr>
        <w:t>-</w:t>
        <w:tab/>
        <w:t xml:space="preserve">An S-CSCF, in which case the role of the traffic source would be played by the P-CSCFs, I-CSCFs, the IBCFs, the MGCFs, some AS; </w:t>
      </w:r>
    </w:p>
    <w:p>
      <w:pPr>
        <w:pStyle w:val="B1"/>
        <w:rPr>
          <w:lang w:eastAsia="zh-CN"/>
        </w:rPr>
      </w:pPr>
      <w:r>
        <w:rPr>
          <w:lang w:eastAsia="zh-CN"/>
        </w:rPr>
        <w:t>-</w:t>
        <w:tab/>
        <w:t xml:space="preserve">An IBCF, in which case the role of the traffic source would be played by the S-CSCFs, the I-CSCFS, other IBCFs, the MGCFs, some AS; </w:t>
      </w:r>
    </w:p>
    <w:p>
      <w:pPr>
        <w:pStyle w:val="Normal"/>
        <w:rPr>
          <w:b/>
          <w:b/>
          <w:lang w:val="en-US" w:eastAsia="zh-CN"/>
        </w:rPr>
      </w:pPr>
      <w:r>
        <w:rPr>
          <w:b/>
          <w:lang w:val="en-US"/>
        </w:rPr>
        <w:t>Identified issues of the solution:</w:t>
      </w:r>
    </w:p>
    <w:p>
      <w:pPr>
        <w:pStyle w:val="Normal"/>
        <w:rPr>
          <w:lang w:eastAsia="zh-CN"/>
        </w:rPr>
      </w:pPr>
      <w:r>
        <w:rPr>
          <w:lang w:eastAsia="zh-CN"/>
        </w:rPr>
        <w:t>As for GOCAP, it would not be appropriate</w:t>
      </w:r>
      <w:r>
        <w:rPr>
          <w:lang w:eastAsia="zh-CN"/>
        </w:rPr>
        <w:t xml:space="preserve"> </w:t>
      </w:r>
      <w:r>
        <w:rPr>
          <w:lang w:eastAsia="zh-CN"/>
        </w:rPr>
        <w:t>to protect the P-CSCF from overload by the UEs, as the P-CSCF would have to spend a significant amount of its processing resources to send restrictions to all registered UEs while each of them would account for a small amount of traffic. Complex UE playing the role of an externally attached network and generating a large amount of traffic might be an exception.</w:t>
      </w:r>
    </w:p>
    <w:p>
      <w:pPr>
        <w:pStyle w:val="Normal"/>
        <w:rPr/>
      </w:pPr>
      <w:r>
        <w:rPr>
          <w:b/>
          <w:lang w:val="en-US"/>
        </w:rPr>
        <w:t>Identified benefits of the solution:</w:t>
      </w:r>
    </w:p>
    <w:p>
      <w:pPr>
        <w:pStyle w:val="B1"/>
        <w:rPr/>
      </w:pPr>
      <w:r>
        <w:rPr>
          <w:lang w:eastAsia="zh-CN"/>
        </w:rPr>
        <w:t>-</w:t>
        <w:tab/>
        <w:t>This mechanism provides the functionality required to control overload of SIP servers in IMS.</w:t>
      </w:r>
    </w:p>
    <w:p>
      <w:pPr>
        <w:pStyle w:val="B1"/>
        <w:rPr>
          <w:lang w:eastAsia="zh-CN"/>
        </w:rPr>
      </w:pPr>
      <w:r>
        <w:rPr>
          <w:lang w:eastAsia="zh-CN"/>
        </w:rPr>
        <w:t>-</w:t>
        <w:tab/>
        <w:t xml:space="preserve">This mechanism is </w:t>
      </w:r>
      <w:r>
        <w:rPr/>
        <w:t>well suited for application servers when the source of overload is due to calls to a specific destination (e.g. a 800 application overloaded by mass calling to a particular destination) or specific message types (e.g. MESSAGE). It can however be used in other cases as well by using empty (unconditional) filters.</w:t>
      </w:r>
    </w:p>
    <w:p>
      <w:pPr>
        <w:pStyle w:val="Heading5"/>
        <w:bidi w:val="0"/>
        <w:ind w:start="1701" w:hanging="1701"/>
        <w:jc w:val="start"/>
        <w:rPr/>
      </w:pPr>
      <w:bookmarkStart w:id="129" w:name="__RefHeading___Toc307227724"/>
      <w:bookmarkEnd w:id="129"/>
      <w:r>
        <w:rPr>
          <w:lang w:val="en-US" w:eastAsia="en-US"/>
        </w:rPr>
        <w:t>6.2.5.3</w:t>
        <w:tab/>
        <w:t>Example Information flow</w:t>
      </w:r>
    </w:p>
    <w:p>
      <w:pPr>
        <w:pStyle w:val="Normal"/>
        <w:rPr>
          <w:lang w:val="en" w:eastAsia="en-US"/>
        </w:rPr>
      </w:pPr>
      <w:r>
        <w:rPr>
          <w:lang w:val="en" w:eastAsia="en-US"/>
        </w:rPr>
      </w:r>
    </w:p>
    <w:p>
      <w:pPr>
        <w:pStyle w:val="Normal"/>
        <w:rPr>
          <w:lang w:val="en"/>
        </w:rPr>
      </w:pPr>
      <w:r>
        <w:rPr/>
        <w:object w:dxaOrig="10062" w:dyaOrig="6437">
          <v:shape id="ole_rId20" style="width:426pt;height:272.5pt" o:ole="">
            <v:imagedata r:id="rId21" o:title=""/>
          </v:shape>
          <o:OLEObject Type="Embed" ProgID="" ShapeID="ole_rId20" DrawAspect="Content" ObjectID="_1162776631" r:id="rId20"/>
        </w:object>
      </w:r>
    </w:p>
    <w:p>
      <w:pPr>
        <w:pStyle w:val="Normal"/>
        <w:jc w:val="center"/>
        <w:rPr>
          <w:lang w:val="en-US" w:eastAsia="en-US"/>
        </w:rPr>
      </w:pPr>
      <w:r>
        <w:rPr>
          <w:lang w:val="en-US" w:eastAsia="en-US"/>
        </w:rPr>
        <w:t xml:space="preserve">Fig </w:t>
      </w:r>
      <w:r>
        <w:rPr>
          <w:lang w:val="en-US" w:eastAsia="en-US"/>
        </w:rPr>
        <w:t>6</w:t>
      </w:r>
      <w:r>
        <w:rPr>
          <w:lang w:val="en-US" w:eastAsia="en-US"/>
        </w:rPr>
        <w:t>.</w:t>
      </w:r>
      <w:r>
        <w:rPr>
          <w:lang w:val="en-US" w:eastAsia="en-US"/>
        </w:rPr>
        <w:t>2</w:t>
      </w:r>
      <w:r>
        <w:rPr>
          <w:lang w:val="en-US" w:eastAsia="en-US"/>
        </w:rPr>
        <w:t>.5.3-1</w:t>
      </w:r>
      <w:r>
        <w:rPr>
          <w:lang w:val="en-US" w:eastAsia="en-US"/>
        </w:rPr>
        <w:t xml:space="preserve">: Information flow for S-CSCF Overload </w:t>
      </w:r>
      <w:r>
        <w:rPr>
          <w:lang w:val="en-US" w:eastAsia="en-US"/>
        </w:rPr>
        <w:t>Control</w:t>
      </w:r>
      <w:r>
        <w:rPr>
          <w:lang w:val="en-US" w:eastAsia="en-US"/>
        </w:rPr>
        <w:t xml:space="preserve"> </w:t>
      </w:r>
      <w:r>
        <w:rPr>
          <w:lang w:val="en-US" w:eastAsia="en-US"/>
        </w:rPr>
        <w:t>according to draft-ietf-soc-load-control-event-package</w:t>
      </w:r>
    </w:p>
    <w:p>
      <w:pPr>
        <w:pStyle w:val="FP"/>
        <w:numPr>
          <w:ilvl w:val="0"/>
          <w:numId w:val="20"/>
        </w:numPr>
        <w:spacing w:before="0" w:after="180"/>
        <w:jc w:val="both"/>
        <w:rPr>
          <w:lang w:val="en-US" w:eastAsia="en-US"/>
        </w:rPr>
      </w:pPr>
      <w:r>
        <w:rPr>
          <w:lang w:val="en-US" w:eastAsia="en-US"/>
        </w:rPr>
        <w:t>I-CSCF SUBSCRIBE to overload event notification of S-CSCF-1.</w:t>
      </w:r>
    </w:p>
    <w:p>
      <w:pPr>
        <w:pStyle w:val="FP"/>
        <w:numPr>
          <w:ilvl w:val="0"/>
          <w:numId w:val="20"/>
        </w:numPr>
        <w:spacing w:before="0" w:after="180"/>
        <w:jc w:val="both"/>
        <w:rPr>
          <w:lang w:val="en-US" w:eastAsia="en-US"/>
        </w:rPr>
      </w:pPr>
      <w:r>
        <w:rPr>
          <w:rFonts w:eastAsia="Times New Roman"/>
          <w:lang w:val="en-US" w:eastAsia="en-US"/>
        </w:rPr>
        <w:t xml:space="preserve"> </w:t>
      </w:r>
      <w:r>
        <w:rPr>
          <w:lang w:val="en-US" w:eastAsia="en-US"/>
        </w:rPr>
        <w:t>I-CSCF SUBSCRIBE to overload event notification of S-CSCF-2.</w:t>
      </w:r>
    </w:p>
    <w:p>
      <w:pPr>
        <w:pStyle w:val="FP"/>
        <w:numPr>
          <w:ilvl w:val="0"/>
          <w:numId w:val="20"/>
        </w:numPr>
        <w:spacing w:before="0" w:after="180"/>
        <w:jc w:val="both"/>
        <w:rPr>
          <w:lang w:val="en-US" w:eastAsia="en-US"/>
        </w:rPr>
      </w:pPr>
      <w:r>
        <w:rPr>
          <w:lang w:val="en-US" w:eastAsia="en-US"/>
        </w:rPr>
        <w:t>A User INVITE comes to I-CSCF</w:t>
      </w:r>
    </w:p>
    <w:p>
      <w:pPr>
        <w:pStyle w:val="FP"/>
        <w:numPr>
          <w:ilvl w:val="0"/>
          <w:numId w:val="20"/>
        </w:numPr>
        <w:spacing w:before="0" w:after="180"/>
        <w:jc w:val="both"/>
        <w:rPr>
          <w:lang w:val="en-US" w:eastAsia="en-US"/>
        </w:rPr>
      </w:pPr>
      <w:r>
        <w:rPr>
          <w:lang w:val="en-US" w:eastAsia="en-US"/>
        </w:rPr>
        <w:t>The I-CSCF has actual information about the overload in S-CSCF-1 and -2 and can</w:t>
      </w:r>
    </w:p>
    <w:p>
      <w:pPr>
        <w:pStyle w:val="FP"/>
        <w:numPr>
          <w:ilvl w:val="1"/>
          <w:numId w:val="20"/>
        </w:numPr>
        <w:spacing w:before="0" w:after="180"/>
        <w:jc w:val="both"/>
        <w:rPr>
          <w:lang w:val="en-US" w:eastAsia="en-US"/>
        </w:rPr>
      </w:pPr>
      <w:r>
        <w:rPr>
          <w:lang w:val="en-US" w:eastAsia="en-US"/>
        </w:rPr>
        <w:t>Refuse the INVITE request because of overload situation, or.</w:t>
      </w:r>
    </w:p>
    <w:p>
      <w:pPr>
        <w:pStyle w:val="FP"/>
        <w:numPr>
          <w:ilvl w:val="1"/>
          <w:numId w:val="20"/>
        </w:numPr>
        <w:spacing w:before="0" w:after="180"/>
        <w:jc w:val="both"/>
        <w:rPr>
          <w:lang w:val="en-US" w:eastAsia="en-US"/>
        </w:rPr>
      </w:pPr>
      <w:r>
        <w:rPr>
          <w:lang w:val="en-US" w:eastAsia="en-US"/>
        </w:rPr>
        <w:t>Forward the INVITE either to S-CSCF-1 or S-CSCF-2.</w:t>
      </w:r>
    </w:p>
    <w:p>
      <w:pPr>
        <w:pStyle w:val="FP"/>
        <w:numPr>
          <w:ilvl w:val="0"/>
          <w:numId w:val="20"/>
        </w:numPr>
        <w:spacing w:before="0" w:after="180"/>
        <w:jc w:val="both"/>
        <w:rPr>
          <w:lang w:val="en-US" w:eastAsia="en-US"/>
        </w:rPr>
      </w:pPr>
      <w:r>
        <w:rPr>
          <w:lang w:val="en-US" w:eastAsia="en-US"/>
        </w:rPr>
        <w:t>INVITE Reply is sent to I-CSCF.</w:t>
      </w:r>
    </w:p>
    <w:p>
      <w:pPr>
        <w:pStyle w:val="FP"/>
        <w:numPr>
          <w:ilvl w:val="0"/>
          <w:numId w:val="20"/>
        </w:numPr>
        <w:spacing w:before="0" w:after="180"/>
        <w:jc w:val="both"/>
        <w:rPr>
          <w:lang w:val="en-US" w:eastAsia="en-US"/>
        </w:rPr>
      </w:pPr>
      <w:r>
        <w:rPr>
          <w:lang w:val="en-US" w:eastAsia="en-US"/>
        </w:rPr>
        <w:t>INVITE Reply is sent to UE.</w:t>
      </w:r>
    </w:p>
    <w:p>
      <w:pPr>
        <w:pStyle w:val="Heading3"/>
        <w:bidi w:val="0"/>
        <w:jc w:val="start"/>
        <w:rPr>
          <w:lang w:eastAsia="zh-CN"/>
        </w:rPr>
      </w:pPr>
      <w:bookmarkStart w:id="130" w:name="__RefHeading___Toc307227725"/>
      <w:bookmarkEnd w:id="130"/>
      <w:r>
        <w:rPr>
          <w:lang w:eastAsia="zh-CN"/>
        </w:rPr>
        <w:t xml:space="preserve">6.2.6 </w:t>
        <w:tab/>
        <w:tab/>
        <w:t>High Level Summary</w:t>
      </w:r>
    </w:p>
    <w:p>
      <w:pPr>
        <w:pStyle w:val="Normal"/>
        <w:rPr/>
      </w:pPr>
      <w:r>
        <w:rPr/>
        <w:t>The following table provides a high level summary of the key properties of the overload control mechanisms described in clause 6.2.3, 6.2.4 and 6.2.5.</w:t>
      </w:r>
    </w:p>
    <w:tbl>
      <w:tblPr>
        <w:tblW w:w="9791" w:type="dxa"/>
        <w:jc w:val="start"/>
        <w:tblInd w:w="-5" w:type="dxa"/>
        <w:tblCellMar>
          <w:top w:w="0" w:type="dxa"/>
          <w:start w:w="108" w:type="dxa"/>
          <w:bottom w:w="0" w:type="dxa"/>
          <w:end w:w="108" w:type="dxa"/>
        </w:tblCellMar>
      </w:tblPr>
      <w:tblGrid>
        <w:gridCol w:w="2445"/>
        <w:gridCol w:w="2445"/>
        <w:gridCol w:w="2445"/>
        <w:gridCol w:w="2456"/>
      </w:tblGrid>
      <w:tr>
        <w:trPr/>
        <w:tc>
          <w:tcPr>
            <w:tcW w:w="2445" w:type="dxa"/>
            <w:tcBorders>
              <w:top w:val="single" w:sz="4" w:space="0" w:color="000000"/>
              <w:start w:val="single" w:sz="4" w:space="0" w:color="000000"/>
              <w:bottom w:val="single" w:sz="4" w:space="0" w:color="000000"/>
            </w:tcBorders>
          </w:tcPr>
          <w:p>
            <w:pPr>
              <w:pStyle w:val="TAH"/>
              <w:snapToGrid w:val="false"/>
              <w:rPr/>
            </w:pPr>
            <w:r>
              <w:rPr/>
            </w:r>
          </w:p>
        </w:tc>
        <w:tc>
          <w:tcPr>
            <w:tcW w:w="2445" w:type="dxa"/>
            <w:tcBorders>
              <w:top w:val="single" w:sz="4" w:space="0" w:color="000000"/>
              <w:start w:val="single" w:sz="4" w:space="0" w:color="000000"/>
              <w:bottom w:val="single" w:sz="4" w:space="0" w:color="000000"/>
            </w:tcBorders>
          </w:tcPr>
          <w:p>
            <w:pPr>
              <w:pStyle w:val="TAH"/>
              <w:rPr/>
            </w:pPr>
            <w:r>
              <w:rPr/>
              <w:t>GOCAP</w:t>
            </w:r>
          </w:p>
        </w:tc>
        <w:tc>
          <w:tcPr>
            <w:tcW w:w="2445" w:type="dxa"/>
            <w:tcBorders>
              <w:top w:val="single" w:sz="4" w:space="0" w:color="000000"/>
              <w:start w:val="single" w:sz="4" w:space="0" w:color="000000"/>
              <w:bottom w:val="single" w:sz="4" w:space="0" w:color="000000"/>
            </w:tcBorders>
          </w:tcPr>
          <w:p>
            <w:pPr>
              <w:pStyle w:val="TAH"/>
              <w:rPr>
                <w:lang w:val="en-US"/>
              </w:rPr>
            </w:pPr>
            <w:r>
              <w:rPr>
                <w:rFonts w:cs="Arial"/>
                <w:lang w:val="en-US"/>
              </w:rPr>
              <w:t>draft-</w:t>
            </w:r>
            <w:r>
              <w:rPr>
                <w:rFonts w:cs="Arial"/>
                <w:lang w:val="en-US" w:eastAsia="zh-CN"/>
              </w:rPr>
              <w:t>ietf</w:t>
            </w:r>
            <w:r>
              <w:rPr>
                <w:rFonts w:cs="Arial"/>
                <w:lang w:val="en-US"/>
              </w:rPr>
              <w:t>-soc-overload-control</w:t>
            </w:r>
          </w:p>
        </w:tc>
        <w:tc>
          <w:tcPr>
            <w:tcW w:w="2456" w:type="dxa"/>
            <w:tcBorders>
              <w:top w:val="single" w:sz="4" w:space="0" w:color="000000"/>
              <w:start w:val="single" w:sz="4" w:space="0" w:color="000000"/>
              <w:bottom w:val="single" w:sz="4" w:space="0" w:color="000000"/>
              <w:end w:val="single" w:sz="4" w:space="0" w:color="000000"/>
            </w:tcBorders>
          </w:tcPr>
          <w:p>
            <w:pPr>
              <w:pStyle w:val="TAH"/>
              <w:rPr/>
            </w:pPr>
            <w:r>
              <w:rPr>
                <w:lang w:eastAsia="zh-CN"/>
              </w:rPr>
              <w:t>draft-</w:t>
            </w:r>
            <w:r>
              <w:rPr>
                <w:lang w:eastAsia="zh-CN"/>
              </w:rPr>
              <w:t>ietf</w:t>
            </w:r>
            <w:r>
              <w:rPr>
                <w:lang w:eastAsia="zh-CN"/>
              </w:rPr>
              <w:t>-soc-load-control-event-package</w:t>
            </w:r>
          </w:p>
        </w:tc>
      </w:tr>
      <w:tr>
        <w:trPr/>
        <w:tc>
          <w:tcPr>
            <w:tcW w:w="2445" w:type="dxa"/>
            <w:tcBorders>
              <w:top w:val="single" w:sz="4" w:space="0" w:color="000000"/>
              <w:start w:val="single" w:sz="4" w:space="0" w:color="000000"/>
              <w:bottom w:val="single" w:sz="4" w:space="0" w:color="000000"/>
            </w:tcBorders>
          </w:tcPr>
          <w:p>
            <w:pPr>
              <w:pStyle w:val="TAH"/>
              <w:rPr/>
            </w:pPr>
            <w:r>
              <w:rPr/>
              <w:t>Applicability</w:t>
            </w:r>
          </w:p>
        </w:tc>
        <w:tc>
          <w:tcPr>
            <w:tcW w:w="2445" w:type="dxa"/>
            <w:tcBorders>
              <w:top w:val="single" w:sz="4" w:space="0" w:color="000000"/>
              <w:start w:val="single" w:sz="4" w:space="0" w:color="000000"/>
              <w:bottom w:val="single" w:sz="4" w:space="0" w:color="000000"/>
            </w:tcBorders>
          </w:tcPr>
          <w:p>
            <w:pPr>
              <w:pStyle w:val="TAL"/>
              <w:rPr/>
            </w:pPr>
            <w:r>
              <w:rPr/>
              <w:t>Any type of traffic</w:t>
            </w:r>
          </w:p>
        </w:tc>
        <w:tc>
          <w:tcPr>
            <w:tcW w:w="2445" w:type="dxa"/>
            <w:tcBorders>
              <w:top w:val="single" w:sz="4" w:space="0" w:color="000000"/>
              <w:start w:val="single" w:sz="4" w:space="0" w:color="000000"/>
              <w:bottom w:val="single" w:sz="4" w:space="0" w:color="000000"/>
            </w:tcBorders>
          </w:tcPr>
          <w:p>
            <w:pPr>
              <w:pStyle w:val="TAL"/>
              <w:rPr/>
            </w:pPr>
            <w:r>
              <w:rPr/>
              <w:t>SIP traffic</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¨SIP traffic</w:t>
            </w:r>
          </w:p>
        </w:tc>
      </w:tr>
      <w:tr>
        <w:trPr/>
        <w:tc>
          <w:tcPr>
            <w:tcW w:w="2445" w:type="dxa"/>
            <w:tcBorders>
              <w:top w:val="single" w:sz="4" w:space="0" w:color="000000"/>
              <w:start w:val="single" w:sz="4" w:space="0" w:color="000000"/>
              <w:bottom w:val="single" w:sz="4" w:space="0" w:color="000000"/>
            </w:tcBorders>
          </w:tcPr>
          <w:p>
            <w:pPr>
              <w:pStyle w:val="TAH"/>
              <w:rPr/>
            </w:pPr>
            <w:r>
              <w:rPr/>
              <w:t>Restriction Type</w:t>
            </w:r>
          </w:p>
        </w:tc>
        <w:tc>
          <w:tcPr>
            <w:tcW w:w="2445" w:type="dxa"/>
            <w:tcBorders>
              <w:top w:val="single" w:sz="4" w:space="0" w:color="000000"/>
              <w:start w:val="single" w:sz="4" w:space="0" w:color="000000"/>
              <w:bottom w:val="single" w:sz="4" w:space="0" w:color="000000"/>
            </w:tcBorders>
          </w:tcPr>
          <w:p>
            <w:pPr>
              <w:pStyle w:val="TAL"/>
              <w:rPr/>
            </w:pPr>
            <w:r>
              <w:rPr/>
              <w:t>Filter-based restrictions</w:t>
            </w:r>
          </w:p>
        </w:tc>
        <w:tc>
          <w:tcPr>
            <w:tcW w:w="2445" w:type="dxa"/>
            <w:tcBorders>
              <w:top w:val="single" w:sz="4" w:space="0" w:color="000000"/>
              <w:start w:val="single" w:sz="4" w:space="0" w:color="000000"/>
              <w:bottom w:val="single" w:sz="4" w:space="0" w:color="000000"/>
            </w:tcBorders>
          </w:tcPr>
          <w:p>
            <w:pPr>
              <w:pStyle w:val="TAL"/>
              <w:rPr/>
            </w:pPr>
            <w:r>
              <w:rPr/>
              <w:t>Global Restrictions</w:t>
            </w:r>
          </w:p>
        </w:tc>
        <w:tc>
          <w:tcPr>
            <w:tcW w:w="2456" w:type="dxa"/>
            <w:tcBorders>
              <w:top w:val="single" w:sz="4" w:space="0" w:color="000000"/>
              <w:start w:val="single" w:sz="4" w:space="0" w:color="000000"/>
              <w:bottom w:val="single" w:sz="4" w:space="0" w:color="000000"/>
              <w:end w:val="single" w:sz="4" w:space="0" w:color="000000"/>
            </w:tcBorders>
          </w:tcPr>
          <w:p>
            <w:pPr>
              <w:pStyle w:val="TAL"/>
              <w:rPr>
                <w:lang w:eastAsia="zh-CN"/>
              </w:rPr>
            </w:pPr>
            <w:r>
              <w:rPr/>
              <w:t>Filter-based restrictions</w:t>
            </w:r>
          </w:p>
          <w:p>
            <w:pPr>
              <w:pStyle w:val="TAL"/>
              <w:rPr>
                <w:lang w:eastAsia="zh-CN"/>
              </w:rPr>
            </w:pPr>
            <w:r>
              <w:rPr/>
              <w:t>or global restrictions</w:t>
            </w:r>
          </w:p>
        </w:tc>
      </w:tr>
      <w:tr>
        <w:trPr/>
        <w:tc>
          <w:tcPr>
            <w:tcW w:w="2445" w:type="dxa"/>
            <w:tcBorders>
              <w:top w:val="single" w:sz="4" w:space="0" w:color="000000"/>
              <w:start w:val="single" w:sz="4" w:space="0" w:color="000000"/>
              <w:bottom w:val="single" w:sz="4" w:space="0" w:color="000000"/>
            </w:tcBorders>
          </w:tcPr>
          <w:p>
            <w:pPr>
              <w:pStyle w:val="TAH"/>
              <w:rPr/>
            </w:pPr>
            <w:r>
              <w:rPr/>
              <w:t>Mode of operation</w:t>
            </w:r>
          </w:p>
        </w:tc>
        <w:tc>
          <w:tcPr>
            <w:tcW w:w="2445" w:type="dxa"/>
            <w:tcBorders>
              <w:top w:val="single" w:sz="4" w:space="0" w:color="000000"/>
              <w:start w:val="single" w:sz="4" w:space="0" w:color="000000"/>
              <w:bottom w:val="single" w:sz="4" w:space="0" w:color="000000"/>
            </w:tcBorders>
          </w:tcPr>
          <w:p>
            <w:pPr>
              <w:pStyle w:val="TAL"/>
              <w:rPr/>
            </w:pPr>
            <w:r>
              <w:rPr/>
              <w:t>Traffic Independent</w:t>
            </w:r>
          </w:p>
        </w:tc>
        <w:tc>
          <w:tcPr>
            <w:tcW w:w="2445" w:type="dxa"/>
            <w:tcBorders>
              <w:top w:val="single" w:sz="4" w:space="0" w:color="000000"/>
              <w:start w:val="single" w:sz="4" w:space="0" w:color="000000"/>
              <w:bottom w:val="single" w:sz="4" w:space="0" w:color="000000"/>
            </w:tcBorders>
          </w:tcPr>
          <w:p>
            <w:pPr>
              <w:pStyle w:val="TAL"/>
              <w:rPr/>
            </w:pPr>
            <w:r>
              <w:rPr/>
              <w:t>Feedback</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Traffic Independent</w:t>
            </w:r>
          </w:p>
        </w:tc>
      </w:tr>
      <w:tr>
        <w:trPr/>
        <w:tc>
          <w:tcPr>
            <w:tcW w:w="2445" w:type="dxa"/>
            <w:tcBorders>
              <w:top w:val="single" w:sz="4" w:space="0" w:color="000000"/>
              <w:start w:val="single" w:sz="4" w:space="0" w:color="000000"/>
              <w:bottom w:val="single" w:sz="4" w:space="0" w:color="000000"/>
            </w:tcBorders>
          </w:tcPr>
          <w:p>
            <w:pPr>
              <w:pStyle w:val="TAH"/>
              <w:rPr/>
            </w:pPr>
            <w:r>
              <w:rPr/>
              <w:t>Model</w:t>
            </w:r>
          </w:p>
        </w:tc>
        <w:tc>
          <w:tcPr>
            <w:tcW w:w="2445" w:type="dxa"/>
            <w:tcBorders>
              <w:top w:val="single" w:sz="4" w:space="0" w:color="000000"/>
              <w:start w:val="single" w:sz="4" w:space="0" w:color="000000"/>
              <w:bottom w:val="single" w:sz="4" w:space="0" w:color="000000"/>
            </w:tcBorders>
          </w:tcPr>
          <w:p>
            <w:pPr>
              <w:pStyle w:val="TAL"/>
              <w:rPr/>
            </w:pPr>
            <w:r>
              <w:rPr/>
              <w:t>Rate-based (leaky bucket)</w:t>
            </w:r>
          </w:p>
        </w:tc>
        <w:tc>
          <w:tcPr>
            <w:tcW w:w="2445" w:type="dxa"/>
            <w:tcBorders>
              <w:top w:val="single" w:sz="4" w:space="0" w:color="000000"/>
              <w:start w:val="single" w:sz="4" w:space="0" w:color="000000"/>
              <w:bottom w:val="single" w:sz="4" w:space="0" w:color="000000"/>
            </w:tcBorders>
          </w:tcPr>
          <w:p>
            <w:pPr>
              <w:pStyle w:val="TAL"/>
              <w:rPr/>
            </w:pPr>
            <w:r>
              <w:rPr/>
              <w:t>Loss-based</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Rate-based (call gap)</w:t>
            </w:r>
          </w:p>
          <w:p>
            <w:pPr>
              <w:pStyle w:val="TAL"/>
              <w:rPr/>
            </w:pPr>
            <w:r>
              <w:rPr/>
              <w:t>Loss-based</w:t>
            </w:r>
          </w:p>
          <w:p>
            <w:pPr>
              <w:pStyle w:val="TAL"/>
              <w:rPr/>
            </w:pPr>
            <w:r>
              <w:rPr/>
              <w:t>Windows-based</w:t>
            </w:r>
          </w:p>
        </w:tc>
      </w:tr>
      <w:tr>
        <w:trPr/>
        <w:tc>
          <w:tcPr>
            <w:tcW w:w="2445" w:type="dxa"/>
            <w:tcBorders>
              <w:top w:val="single" w:sz="4" w:space="0" w:color="000000"/>
              <w:start w:val="single" w:sz="4" w:space="0" w:color="000000"/>
              <w:bottom w:val="single" w:sz="4" w:space="0" w:color="000000"/>
            </w:tcBorders>
          </w:tcPr>
          <w:p>
            <w:pPr>
              <w:pStyle w:val="TAH"/>
              <w:rPr/>
            </w:pPr>
            <w:r>
              <w:rPr/>
              <w:t>Transport</w:t>
            </w:r>
          </w:p>
        </w:tc>
        <w:tc>
          <w:tcPr>
            <w:tcW w:w="2445" w:type="dxa"/>
            <w:tcBorders>
              <w:top w:val="single" w:sz="4" w:space="0" w:color="000000"/>
              <w:start w:val="single" w:sz="4" w:space="0" w:color="000000"/>
              <w:bottom w:val="single" w:sz="4" w:space="0" w:color="000000"/>
            </w:tcBorders>
          </w:tcPr>
          <w:p>
            <w:pPr>
              <w:pStyle w:val="TAL"/>
              <w:rPr/>
            </w:pPr>
            <w:r>
              <w:rPr/>
              <w:t>XML embedded in SIP NOTIFY request or Diameter PUR command</w:t>
            </w:r>
          </w:p>
        </w:tc>
        <w:tc>
          <w:tcPr>
            <w:tcW w:w="2445" w:type="dxa"/>
            <w:tcBorders>
              <w:top w:val="single" w:sz="4" w:space="0" w:color="000000"/>
              <w:start w:val="single" w:sz="4" w:space="0" w:color="000000"/>
              <w:bottom w:val="single" w:sz="4" w:space="0" w:color="000000"/>
            </w:tcBorders>
          </w:tcPr>
          <w:p>
            <w:pPr>
              <w:pStyle w:val="TAL"/>
              <w:rPr/>
            </w:pPr>
            <w:r>
              <w:rPr/>
              <w:t>Parameters in the Via header field of SIP responses</w:t>
            </w:r>
          </w:p>
        </w:tc>
        <w:tc>
          <w:tcPr>
            <w:tcW w:w="2456" w:type="dxa"/>
            <w:tcBorders>
              <w:top w:val="single" w:sz="4" w:space="0" w:color="000000"/>
              <w:start w:val="single" w:sz="4" w:space="0" w:color="000000"/>
              <w:bottom w:val="single" w:sz="4" w:space="0" w:color="000000"/>
              <w:end w:val="single" w:sz="4" w:space="0" w:color="000000"/>
            </w:tcBorders>
          </w:tcPr>
          <w:p>
            <w:pPr>
              <w:pStyle w:val="TAL"/>
              <w:rPr/>
            </w:pPr>
            <w:r>
              <w:rPr/>
              <w:t>XML embedded in SIP NOTIFY request</w:t>
            </w:r>
          </w:p>
        </w:tc>
      </w:tr>
    </w:tbl>
    <w:p>
      <w:pPr>
        <w:pStyle w:val="FP"/>
        <w:spacing w:before="0" w:after="180"/>
        <w:jc w:val="both"/>
        <w:rPr>
          <w:lang w:val="en-US" w:eastAsia="en-US"/>
        </w:rPr>
      </w:pPr>
      <w:r>
        <w:rPr>
          <w:lang w:val="en-US" w:eastAsia="en-US"/>
        </w:rPr>
      </w:r>
    </w:p>
    <w:p>
      <w:pPr>
        <w:pStyle w:val="Heading2"/>
        <w:bidi w:val="0"/>
        <w:jc w:val="start"/>
        <w:rPr>
          <w:lang w:val="en-US" w:eastAsia="en-US"/>
        </w:rPr>
      </w:pPr>
      <w:bookmarkStart w:id="131" w:name="__RefHeading___Toc307227726"/>
      <w:bookmarkEnd w:id="131"/>
      <w:r>
        <w:rPr>
          <w:lang w:val="en-US" w:eastAsia="en-US"/>
        </w:rPr>
        <w:t>6.3</w:t>
        <w:tab/>
        <w:t>S-CSCF re-selection</w:t>
      </w:r>
    </w:p>
    <w:p>
      <w:pPr>
        <w:pStyle w:val="Heading3"/>
        <w:overflowPunct w:val="false"/>
        <w:autoSpaceDE w:val="false"/>
        <w:bidi w:val="0"/>
        <w:jc w:val="start"/>
        <w:textAlignment w:val="baseline"/>
        <w:rPr/>
      </w:pPr>
      <w:bookmarkStart w:id="132" w:name="__RefHeading___Toc307227727"/>
      <w:bookmarkEnd w:id="132"/>
      <w:r>
        <w:rPr>
          <w:lang w:val="en-US" w:eastAsia="en-US"/>
        </w:rPr>
        <w:t>6</w:t>
      </w:r>
      <w:r>
        <w:rPr>
          <w:lang w:val="en-US" w:eastAsia="en-US"/>
        </w:rPr>
        <w:t>.</w:t>
      </w:r>
      <w:r>
        <w:rPr>
          <w:lang w:val="en-US" w:eastAsia="en-US"/>
        </w:rPr>
        <w:t>3.1</w:t>
      </w:r>
      <w:r>
        <w:rPr>
          <w:lang w:val="en-US" w:eastAsia="en-US"/>
        </w:rPr>
        <w:tab/>
        <w:t xml:space="preserve">Architectural </w:t>
      </w:r>
      <w:r>
        <w:rPr>
          <w:lang w:val="en-US" w:eastAsia="en-US"/>
        </w:rPr>
        <w:t>a</w:t>
      </w:r>
      <w:r>
        <w:rPr>
          <w:lang w:val="en-US" w:eastAsia="en-US"/>
        </w:rPr>
        <w:t>lternatives to detect whether S-CSCF</w:t>
      </w:r>
      <w:r>
        <w:rPr>
          <w:lang w:val="en-US" w:eastAsia="en-US"/>
        </w:rPr>
        <w:t xml:space="preserve"> </w:t>
      </w:r>
      <w:r>
        <w:rPr>
          <w:lang w:val="en-US" w:eastAsia="en-US"/>
        </w:rPr>
        <w:t>re-selection may be desired</w:t>
      </w:r>
    </w:p>
    <w:p>
      <w:pPr>
        <w:pStyle w:val="Heading4"/>
        <w:overflowPunct w:val="false"/>
        <w:autoSpaceDE w:val="false"/>
        <w:bidi w:val="0"/>
        <w:ind w:start="1418" w:hanging="1418"/>
        <w:jc w:val="start"/>
        <w:textAlignment w:val="baseline"/>
        <w:rPr>
          <w:lang w:eastAsia="ja-JP"/>
        </w:rPr>
      </w:pPr>
      <w:bookmarkStart w:id="133" w:name="__RefHeading___Toc307227728"/>
      <w:bookmarkEnd w:id="133"/>
      <w:r>
        <w:rPr>
          <w:lang w:eastAsia="ja-JP"/>
        </w:rPr>
        <w:t>6.3.1.1</w:t>
      </w:r>
      <w:r>
        <w:rPr>
          <w:lang w:eastAsia="ja-JP"/>
        </w:rPr>
        <w:tab/>
        <w:t>General</w:t>
      </w:r>
    </w:p>
    <w:p>
      <w:pPr>
        <w:pStyle w:val="Normal"/>
        <w:rPr/>
      </w:pPr>
      <w:r>
        <w:rPr>
          <w:lang w:val="en-US"/>
        </w:rPr>
        <w:t>This section describes mechanisms aiming to detect whether a UE is registered with a sub-optimal S-CSCF due to the fact that the most preferred S-CSCF was not available (or highly loaded ) during registration and a more optimal S-CSCF becomes available.</w:t>
      </w:r>
    </w:p>
    <w:p>
      <w:pPr>
        <w:pStyle w:val="Normal"/>
        <w:rPr>
          <w:lang w:val="en-US"/>
        </w:rPr>
      </w:pPr>
      <w:r>
        <w:rPr>
          <w:lang w:val="en-US"/>
        </w:rPr>
        <w:t xml:space="preserve">The detection mechanisms do not support a check on whether there are any on-going dialogs for the subscription, which should not be released by triggering S-CSCF re-selection. However, this check may be done as part of the re-selection mechanism as described in section </w:t>
      </w:r>
      <w:r>
        <w:rPr>
          <w:lang w:val="en-US" w:eastAsia="zh-CN"/>
        </w:rPr>
        <w:t>6.3.2</w:t>
      </w:r>
      <w:r>
        <w:rPr>
          <w:lang w:val="en-US"/>
        </w:rPr>
        <w:t>.</w:t>
      </w:r>
    </w:p>
    <w:p>
      <w:pPr>
        <w:pStyle w:val="NO"/>
        <w:rPr/>
      </w:pPr>
      <w:r>
        <w:rPr/>
        <w:t xml:space="preserve">NOTE: </w:t>
      </w:r>
      <w:r>
        <w:rPr>
          <w:lang w:eastAsia="zh-CN"/>
        </w:rPr>
        <w:t>Subc</w:t>
      </w:r>
      <w:r>
        <w:rPr/>
        <w:t xml:space="preserve">lause </w:t>
      </w:r>
      <w:r>
        <w:rPr>
          <w:lang w:eastAsia="zh-CN"/>
        </w:rPr>
        <w:t>6.3.1</w:t>
      </w:r>
      <w:r>
        <w:rPr/>
        <w:t xml:space="preserve"> does not discuss the mechanisms for how the I-CSCF obtains information (load or availability) from the S-CSCFs to make the decision on re-selection.</w:t>
      </w:r>
    </w:p>
    <w:p>
      <w:pPr>
        <w:pStyle w:val="Heading4"/>
        <w:overflowPunct w:val="false"/>
        <w:autoSpaceDE w:val="false"/>
        <w:bidi w:val="0"/>
        <w:ind w:start="1418" w:hanging="1418"/>
        <w:jc w:val="start"/>
        <w:textAlignment w:val="baseline"/>
        <w:rPr>
          <w:lang w:eastAsia="ja-JP"/>
        </w:rPr>
      </w:pPr>
      <w:bookmarkStart w:id="134" w:name="__RefHeading___Toc307227729"/>
      <w:bookmarkEnd w:id="134"/>
      <w:r>
        <w:rPr>
          <w:lang w:eastAsia="ja-JP"/>
        </w:rPr>
        <w:t>6.3.1.2</w:t>
      </w:r>
      <w:r>
        <w:rPr>
          <w:lang w:eastAsia="ja-JP"/>
        </w:rPr>
        <w:tab/>
        <w:t xml:space="preserve">Detection </w:t>
      </w:r>
      <w:r>
        <w:rPr>
          <w:lang w:eastAsia="ja-JP"/>
        </w:rPr>
        <w:t>m</w:t>
      </w:r>
      <w:r>
        <w:rPr>
          <w:lang w:eastAsia="ja-JP"/>
        </w:rPr>
        <w:t>echanism 1</w:t>
      </w:r>
    </w:p>
    <w:p>
      <w:pPr>
        <w:pStyle w:val="Heading5"/>
        <w:overflowPunct w:val="false"/>
        <w:autoSpaceDE w:val="false"/>
        <w:bidi w:val="0"/>
        <w:ind w:start="1701" w:hanging="1701"/>
        <w:jc w:val="start"/>
        <w:textAlignment w:val="baseline"/>
        <w:rPr>
          <w:lang w:eastAsia="ja-JP"/>
        </w:rPr>
      </w:pPr>
      <w:bookmarkStart w:id="135" w:name="__RefHeading___Toc24527_3320553937"/>
      <w:bookmarkStart w:id="136" w:name="__RefHeading___Toc307227730"/>
      <w:bookmarkEnd w:id="135"/>
      <w:r>
        <w:rPr>
          <w:lang w:eastAsia="ja-JP"/>
        </w:rPr>
        <w:t>6.3.1.2.1</w:t>
      </w:r>
      <w:r>
        <w:rPr>
          <w:lang w:eastAsia="ja-JP"/>
        </w:rPr>
        <w:tab/>
        <w:t xml:space="preserve">Architectural </w:t>
      </w:r>
      <w:r>
        <w:rPr>
          <w:lang w:eastAsia="ja-JP"/>
        </w:rPr>
        <w:t>d</w:t>
      </w:r>
      <w:r>
        <w:rPr>
          <w:lang w:eastAsia="ja-JP"/>
        </w:rPr>
        <w:t>etails</w:t>
      </w:r>
      <w:bookmarkEnd w:id="136"/>
      <w:r>
        <w:rPr>
          <w:lang w:eastAsia="ja-JP"/>
        </w:rPr>
        <w:t xml:space="preserve"> </w:t>
      </w:r>
    </w:p>
    <w:p>
      <w:pPr>
        <w:pStyle w:val="Normal"/>
        <w:rPr>
          <w:lang w:val="en-US"/>
        </w:rPr>
      </w:pPr>
      <w:r>
        <w:rPr>
          <w:lang w:val="en-US"/>
        </w:rPr>
        <w:t>This architectural alternative adds additional functionality and signaling load compared to Rel-8 to the I-CSCF. Message contents of SIP or Cx messages are not modified.</w:t>
      </w:r>
    </w:p>
    <w:p>
      <w:pPr>
        <w:pStyle w:val="Normal"/>
        <w:rPr>
          <w:rFonts w:ascii="Arial" w:hAnsi="Arial" w:cs="Arial"/>
          <w:lang w:val="en-US" w:eastAsia="zh-CN"/>
        </w:rPr>
      </w:pPr>
      <w:r>
        <w:rPr>
          <w:lang w:val="en-US"/>
        </w:rPr>
        <w:t xml:space="preserve">At UE re-registration, when the I-CSCF receives the currently assigned S-CSCF name within Cx-UAA, it may decide to check whether the currently assigned S-CSCF is the most preferred S-CSCF for the UE based on capabilities. If so, the I-CSCF sends another Cx-UAR command to the HSS, explicitly requesting capabilities. When receiving the response Cx-UAA from the HSS containing capabilities, the I-CSCF calculates the best suited S-CSCF based on capabilities, compares it with the currently assigned S-CSCF, and if different, checks whether it is available (and not highly loaded). </w:t>
      </w:r>
    </w:p>
    <w:p>
      <w:pPr>
        <w:pStyle w:val="Heading5"/>
        <w:overflowPunct w:val="false"/>
        <w:autoSpaceDE w:val="false"/>
        <w:bidi w:val="0"/>
        <w:ind w:start="1701" w:hanging="1701"/>
        <w:jc w:val="start"/>
        <w:textAlignment w:val="baseline"/>
        <w:rPr>
          <w:lang w:eastAsia="ja-JP"/>
        </w:rPr>
      </w:pPr>
      <w:bookmarkStart w:id="137" w:name="__RefHeading___Toc24529_3320553937"/>
      <w:bookmarkStart w:id="138" w:name="__RefHeading___Toc307227731"/>
      <w:bookmarkEnd w:id="137"/>
      <w:r>
        <w:rPr>
          <w:lang w:eastAsia="ja-JP"/>
        </w:rPr>
        <w:t>6.3.1.2.2</w:t>
      </w:r>
      <w:r>
        <w:rPr>
          <w:lang w:eastAsia="ja-JP"/>
        </w:rPr>
        <w:tab/>
        <w:t xml:space="preserve">Information </w:t>
      </w:r>
      <w:r>
        <w:rPr>
          <w:lang w:eastAsia="ja-JP"/>
        </w:rPr>
        <w:t>f</w:t>
      </w:r>
      <w:r>
        <w:rPr>
          <w:lang w:eastAsia="ja-JP"/>
        </w:rPr>
        <w:t>low</w:t>
      </w:r>
      <w:bookmarkEnd w:id="138"/>
      <w:r>
        <w:rPr>
          <w:lang w:eastAsia="ja-JP"/>
        </w:rPr>
        <w:t xml:space="preserve"> </w:t>
      </w:r>
    </w:p>
    <w:p>
      <w:pPr>
        <w:pStyle w:val="Normal"/>
        <w:rPr/>
      </w:pPr>
      <w:r>
        <w:rPr/>
        <w:object w:dxaOrig="15069" w:dyaOrig="7741">
          <v:shape id="ole_rId22" style="width:452.8pt;height:243.45pt" o:ole="">
            <v:imagedata r:id="rId23" o:title=""/>
          </v:shape>
          <o:OLEObject Type="Embed" ProgID="" ShapeID="ole_rId22" DrawAspect="Content" ObjectID="_872657356" r:id="rId22"/>
        </w:object>
      </w:r>
    </w:p>
    <w:p>
      <w:pPr>
        <w:pStyle w:val="Normal"/>
        <w:rPr>
          <w:lang w:val="en-US"/>
        </w:rPr>
      </w:pPr>
      <w:r>
        <w:rPr>
          <w:lang w:val="en-US"/>
        </w:rPr>
        <w:t>1. – 3. Existing Rel-8 procedures are followed.</w:t>
      </w:r>
    </w:p>
    <w:p>
      <w:pPr>
        <w:pStyle w:val="Normal"/>
        <w:rPr/>
      </w:pPr>
      <w:r>
        <w:rPr>
          <w:lang w:val="en-US"/>
        </w:rPr>
        <w:t>4. When the I-CSCF receives the current S-CSCF name within Cx-UAA it may decide to check</w:t>
      </w:r>
      <w:r>
        <w:rPr>
          <w:lang w:val="en-US" w:eastAsia="zh-CN"/>
        </w:rPr>
        <w:t>,</w:t>
      </w:r>
      <w:r>
        <w:rPr>
          <w:lang w:val="en-US"/>
        </w:rPr>
        <w:t xml:space="preserve"> based on operator configuration (e.g. always, during the night),</w:t>
      </w:r>
      <w:r>
        <w:rPr>
          <w:lang w:val="en-US" w:eastAsia="zh-CN"/>
        </w:rPr>
        <w:t xml:space="preserve"> </w:t>
      </w:r>
      <w:r>
        <w:rPr>
          <w:lang w:val="en-US"/>
        </w:rPr>
        <w:t>whether the currently assigned S-CSCF is not the preferred S-CSCF. If I-CSCF decides not to check, existing Rel-8 procedure is followed; re-selection is not performed. If I-CSCF decides to check; the procedure is continued with step 5.</w:t>
      </w:r>
    </w:p>
    <w:p>
      <w:pPr>
        <w:pStyle w:val="Normal"/>
        <w:rPr/>
      </w:pPr>
      <w:r>
        <w:rPr>
          <w:lang w:val="en-US"/>
        </w:rPr>
        <w:t>5. I-CSCF explicitly requests capabilities from the HSS by sending a second Cx-UAR command. Note that parameters in Cx-UAR to explicitly request capabilities were already defined in Rel-8.</w:t>
      </w:r>
    </w:p>
    <w:p>
      <w:pPr>
        <w:pStyle w:val="Normal"/>
        <w:rPr>
          <w:lang w:val="en-US"/>
        </w:rPr>
      </w:pPr>
      <w:r>
        <w:rPr>
          <w:lang w:val="en-US"/>
        </w:rPr>
        <w:t>6. Capabilities are returned from the HSS (existing Rel-8 procedure).</w:t>
      </w:r>
    </w:p>
    <w:p>
      <w:pPr>
        <w:pStyle w:val="Normal"/>
        <w:rPr>
          <w:lang w:val="en-US" w:eastAsia="zh-CN"/>
        </w:rPr>
      </w:pPr>
      <w:r>
        <w:rPr>
          <w:lang w:val="en-US"/>
        </w:rPr>
        <w:t>7. The I-CSCF calculates the best suited S-CSCF based on the received capabilities. If the best suited S-CSCF is the currently assigned S-CSCF (i.e. S-CSCF 2) or the best suited S-CSCF is currently not available, existing Rel-8 procedure is followed. If the best suited S-CSCF is different from the currently assigned S-CSCF and is available, the I-CSCF may take additional steps towards S-CSCF re-selection.</w:t>
      </w:r>
      <w:r>
        <w:rPr>
          <w:lang w:val="en-US" w:eastAsia="zh-CN"/>
        </w:rPr>
        <w:t xml:space="preserve"> </w:t>
      </w:r>
      <w:r>
        <w:rPr>
          <w:lang w:val="en-US"/>
        </w:rPr>
        <w:t>I-CSCF may rely on information provided by LDF in order to get the load and availability of the S-CSCF.</w:t>
      </w:r>
    </w:p>
    <w:p>
      <w:pPr>
        <w:pStyle w:val="NO"/>
        <w:rPr/>
      </w:pPr>
      <w:r>
        <w:rPr/>
        <w:t>NOTE 1: This procedure is similar to a procedure documented in TS 29.228[xx], where the I-CSCF generates a timeout when no response to the SIP Register was received.</w:t>
      </w:r>
    </w:p>
    <w:p>
      <w:pPr>
        <w:pStyle w:val="NO"/>
        <w:rPr>
          <w:lang w:val="en-US" w:eastAsia="zh-CN"/>
        </w:rPr>
      </w:pPr>
      <w:r>
        <w:rPr>
          <w:lang w:val="en-US"/>
        </w:rPr>
        <w:t>NOTE 2: The described detection mechanism extends the duration of the re-registration process and the number of messages between the I-CSCF and the HSS.</w:t>
      </w:r>
    </w:p>
    <w:p>
      <w:pPr>
        <w:pStyle w:val="Heading4"/>
        <w:overflowPunct w:val="false"/>
        <w:autoSpaceDE w:val="false"/>
        <w:bidi w:val="0"/>
        <w:ind w:start="1418" w:hanging="1418"/>
        <w:jc w:val="start"/>
        <w:textAlignment w:val="baseline"/>
        <w:rPr>
          <w:lang w:eastAsia="ja-JP"/>
        </w:rPr>
      </w:pPr>
      <w:bookmarkStart w:id="139" w:name="__RefHeading___Toc307227732"/>
      <w:bookmarkEnd w:id="139"/>
      <w:r>
        <w:rPr>
          <w:lang w:eastAsia="ja-JP"/>
        </w:rPr>
        <w:t>6.3.1.3</w:t>
      </w:r>
      <w:r>
        <w:rPr>
          <w:lang w:eastAsia="ja-JP"/>
        </w:rPr>
        <w:tab/>
        <w:t xml:space="preserve">Detection </w:t>
      </w:r>
      <w:r>
        <w:rPr>
          <w:lang w:eastAsia="ja-JP"/>
        </w:rPr>
        <w:t>m</w:t>
      </w:r>
      <w:r>
        <w:rPr>
          <w:lang w:eastAsia="ja-JP"/>
        </w:rPr>
        <w:t xml:space="preserve">echanism </w:t>
      </w:r>
      <w:r>
        <w:rPr>
          <w:lang w:eastAsia="ja-JP"/>
        </w:rPr>
        <w:t>2</w:t>
      </w:r>
    </w:p>
    <w:p>
      <w:pPr>
        <w:pStyle w:val="Heading5"/>
        <w:bidi w:val="0"/>
        <w:ind w:start="1701" w:hanging="1701"/>
        <w:jc w:val="start"/>
        <w:rPr>
          <w:lang w:eastAsia="zh-CN"/>
        </w:rPr>
      </w:pPr>
      <w:bookmarkStart w:id="140" w:name="__RefHeading___Toc24531_3320553937"/>
      <w:bookmarkStart w:id="141" w:name="__RefHeading___Toc307227733"/>
      <w:bookmarkEnd w:id="140"/>
      <w:r>
        <w:rPr>
          <w:lang w:eastAsia="zh-CN"/>
        </w:rPr>
        <w:t>6.3.1.3.1</w:t>
      </w:r>
      <w:r>
        <w:rPr/>
        <w:tab/>
        <w:t xml:space="preserve">Architectural </w:t>
      </w:r>
      <w:r>
        <w:rPr>
          <w:lang w:eastAsia="zh-CN"/>
        </w:rPr>
        <w:t>d</w:t>
      </w:r>
      <w:r>
        <w:rPr/>
        <w:t>etails</w:t>
      </w:r>
      <w:bookmarkEnd w:id="141"/>
      <w:r>
        <w:rPr/>
        <w:t xml:space="preserve"> </w:t>
      </w:r>
    </w:p>
    <w:p>
      <w:pPr>
        <w:pStyle w:val="Normal"/>
        <w:rPr>
          <w:lang w:val="en-US"/>
        </w:rPr>
      </w:pPr>
      <w:r>
        <w:rPr>
          <w:lang w:val="en-US"/>
        </w:rPr>
        <w:t>This architectural alternative adds additional functionality (compared to Rel-8) to the I-CSCF and</w:t>
      </w:r>
      <w:r>
        <w:rPr>
          <w:b/>
          <w:lang w:val="en-US"/>
        </w:rPr>
        <w:t xml:space="preserve"> </w:t>
      </w:r>
      <w:r>
        <w:rPr>
          <w:lang w:val="en-US"/>
        </w:rPr>
        <w:t>the HSS. It extends Message content of Cx-UAR to allow requesting both together, the current S-CSCF name and the capabilities.</w:t>
      </w:r>
    </w:p>
    <w:p>
      <w:pPr>
        <w:pStyle w:val="Normal"/>
        <w:rPr>
          <w:rFonts w:ascii="Arial" w:hAnsi="Arial" w:cs="Arial"/>
        </w:rPr>
      </w:pPr>
      <w:r>
        <w:rPr>
          <w:lang w:val="en-US"/>
        </w:rPr>
        <w:t xml:space="preserve">At UE re-registration, when the I-CSCF receives the SIP REGISTER message, the I-CSCF may decide to check whether the currently assigned S-CSCF (if any) is the most preferred S-CSCF for the UE based on capabilities. If so, the I-CSCF sends Cx-UAR command to the HSS, indicating that the HSS, when it returns the current S-CSCF name shall in addition also return capabilities. When receiving the response Cx-UAA from the HSS containing the current S-CSCF name and the capabilities, the I-CSCF calculates the best suited S-CSCF based on the capabilities, compares it with the currently assigned S-CSCF, and – if different – checks whether it is available (and not highly loaded). </w:t>
      </w:r>
    </w:p>
    <w:p>
      <w:pPr>
        <w:pStyle w:val="Heading5"/>
        <w:bidi w:val="0"/>
        <w:ind w:start="1701" w:hanging="1701"/>
        <w:jc w:val="start"/>
        <w:rPr/>
      </w:pPr>
      <w:bookmarkStart w:id="142" w:name="__RefHeading___Toc307227734"/>
      <w:bookmarkEnd w:id="142"/>
      <w:r>
        <w:rPr/>
        <w:t>6.3.1.3.2</w:t>
      </w:r>
      <w:r>
        <w:rPr/>
        <w:tab/>
        <w:t xml:space="preserve">Information </w:t>
      </w:r>
      <w:r>
        <w:rPr/>
        <w:t>f</w:t>
      </w:r>
      <w:r>
        <w:rPr/>
        <w:t>low</w:t>
      </w:r>
    </w:p>
    <w:p>
      <w:pPr>
        <w:pStyle w:val="Normal"/>
        <w:rPr/>
      </w:pPr>
      <w:r>
        <w:rPr/>
        <w:object w:dxaOrig="15069" w:dyaOrig="7741">
          <v:shape id="ole_rId24" style="width:452.8pt;height:243.45pt" o:ole="">
            <v:imagedata r:id="rId25" o:title=""/>
          </v:shape>
          <o:OLEObject Type="Embed" ProgID="" ShapeID="ole_rId24" DrawAspect="Content" ObjectID="_142802114" r:id="rId24"/>
        </w:object>
      </w:r>
    </w:p>
    <w:p>
      <w:pPr>
        <w:pStyle w:val="Normal"/>
        <w:rPr>
          <w:lang w:val="en-US"/>
        </w:rPr>
      </w:pPr>
      <w:r>
        <w:rPr>
          <w:lang w:val="en-US"/>
        </w:rPr>
        <w:t>1. I-CSCF receives SIP REGISTER.</w:t>
      </w:r>
    </w:p>
    <w:p>
      <w:pPr>
        <w:pStyle w:val="Normal"/>
        <w:rPr/>
      </w:pPr>
      <w:r>
        <w:rPr>
          <w:lang w:val="en-US"/>
        </w:rPr>
        <w:t>2. I-CSCF may determine, based on operator configuration (e.g. always, during the night), to get capabilities in order to check whether the currently assigned S-CSCF (if any) is not the preferred S-CSCF. If it decides not to do so, existing Rel-8 procedure is followed (not shown in the figure); re-selection will not be done. If it decides to perform the check, the procedure is continued with step 3.</w:t>
      </w:r>
    </w:p>
    <w:p>
      <w:pPr>
        <w:pStyle w:val="Normal"/>
        <w:rPr/>
      </w:pPr>
      <w:r>
        <w:rPr>
          <w:lang w:val="en-US"/>
        </w:rPr>
        <w:t>3. I-CSCF indicates to the HSS by means of a new parameter within Cx-UAR that S-CSCF name (if any) and capabilities are requested.</w:t>
      </w:r>
    </w:p>
    <w:p>
      <w:pPr>
        <w:pStyle w:val="Normal"/>
        <w:rPr/>
      </w:pPr>
      <w:r>
        <w:rPr>
          <w:lang w:val="en-US"/>
        </w:rPr>
        <w:t xml:space="preserve">4. If the HSS does not support the new indication in Cx-UAR, the new indication is ignored and the HSS follows existing Rel-8 procedure (not shown in the figure). In this case the I-CSCF may fall back to detection mechanism 1 (see </w:t>
      </w:r>
      <w:r>
        <w:rPr>
          <w:lang w:val="en-US" w:eastAsia="zh-CN"/>
        </w:rPr>
        <w:t>6</w:t>
      </w:r>
      <w:r>
        <w:rPr>
          <w:lang w:val="en-US"/>
        </w:rPr>
        <w:t>.</w:t>
      </w:r>
      <w:r>
        <w:rPr>
          <w:lang w:val="en-US" w:eastAsia="zh-CN"/>
        </w:rPr>
        <w:t>3</w:t>
      </w:r>
      <w:r>
        <w:rPr>
          <w:lang w:val="en-US"/>
        </w:rPr>
        <w:t>.</w:t>
      </w:r>
      <w:r>
        <w:rPr>
          <w:lang w:val="en-US" w:eastAsia="zh-CN"/>
        </w:rPr>
        <w:t>1.2.2</w:t>
      </w:r>
      <w:r>
        <w:rPr>
          <w:lang w:val="en-US"/>
        </w:rPr>
        <w:t xml:space="preserve">) step 5. Otherwise the procedure is continued with step 5. </w:t>
      </w:r>
    </w:p>
    <w:p>
      <w:pPr>
        <w:pStyle w:val="Normal"/>
        <w:rPr>
          <w:lang w:val="en-US"/>
        </w:rPr>
      </w:pPr>
      <w:r>
        <w:rPr>
          <w:lang w:val="en-US"/>
        </w:rPr>
        <w:t>5. HSS returns the currently assigned S-CSCF name (S-CSCF 2) and capabilities to the I-CSCF.</w:t>
      </w:r>
    </w:p>
    <w:p>
      <w:pPr>
        <w:pStyle w:val="Normal"/>
        <w:rPr>
          <w:lang w:val="en-US" w:eastAsia="zh-CN"/>
        </w:rPr>
      </w:pPr>
      <w:r>
        <w:rPr>
          <w:lang w:val="en-US"/>
        </w:rPr>
        <w:t>6. The I-CSCF calculates the best suited S-CSCF based on the received capabilities. If the best suited S-CSCF is the currently assigned S-CSCF (S-CSCF 2) or the best suited S-CSCF is currently not available, existing Rel-8 procedure is followed (not shown in the figure). If the best suited S-CSCF is different from the currently assigned S-CSCF and it is available, the I-CSCF takes additional steps towards S-CSCF re-selection.</w:t>
      </w:r>
      <w:r>
        <w:rPr>
          <w:lang w:val="en-US" w:eastAsia="zh-CN"/>
        </w:rPr>
        <w:t xml:space="preserve"> </w:t>
      </w:r>
      <w:r>
        <w:rPr>
          <w:lang w:val="en-US"/>
        </w:rPr>
        <w:t>I-CSCF may rely on information provided by LDF in order to get the load and availability of the S-CSCF.</w:t>
      </w:r>
    </w:p>
    <w:p>
      <w:pPr>
        <w:pStyle w:val="Heading4"/>
        <w:overflowPunct w:val="false"/>
        <w:autoSpaceDE w:val="false"/>
        <w:bidi w:val="0"/>
        <w:ind w:start="1418" w:hanging="1418"/>
        <w:jc w:val="start"/>
        <w:textAlignment w:val="baseline"/>
        <w:rPr>
          <w:lang w:eastAsia="ja-JP"/>
        </w:rPr>
      </w:pPr>
      <w:bookmarkStart w:id="143" w:name="__RefHeading___Toc307227735"/>
      <w:bookmarkEnd w:id="143"/>
      <w:r>
        <w:rPr>
          <w:lang w:eastAsia="ja-JP"/>
        </w:rPr>
        <w:t>6.3.</w:t>
      </w:r>
      <w:r>
        <w:rPr>
          <w:lang w:eastAsia="zh-CN"/>
        </w:rPr>
        <w:t>1.4</w:t>
      </w:r>
      <w:r>
        <w:rPr>
          <w:lang w:eastAsia="ja-JP"/>
        </w:rPr>
        <w:tab/>
        <w:t xml:space="preserve">Detection </w:t>
      </w:r>
      <w:r>
        <w:rPr>
          <w:lang w:eastAsia="ja-JP"/>
        </w:rPr>
        <w:t>m</w:t>
      </w:r>
      <w:r>
        <w:rPr>
          <w:lang w:eastAsia="ja-JP"/>
        </w:rPr>
        <w:t xml:space="preserve">echanism </w:t>
      </w:r>
      <w:r>
        <w:rPr>
          <w:lang w:eastAsia="ja-JP"/>
        </w:rPr>
        <w:t>3</w:t>
      </w:r>
    </w:p>
    <w:p>
      <w:pPr>
        <w:pStyle w:val="Heading5"/>
        <w:bidi w:val="0"/>
        <w:ind w:start="1701" w:hanging="1701"/>
        <w:jc w:val="start"/>
        <w:rPr/>
      </w:pPr>
      <w:bookmarkStart w:id="144" w:name="__RefHeading___Toc307227736"/>
      <w:bookmarkEnd w:id="144"/>
      <w:r>
        <w:rPr/>
        <w:t>6.3.1.4.1</w:t>
      </w:r>
      <w:r>
        <w:rPr/>
        <w:tab/>
        <w:t xml:space="preserve">Architectural </w:t>
      </w:r>
      <w:r>
        <w:rPr/>
        <w:t>d</w:t>
      </w:r>
      <w:r>
        <w:rPr/>
        <w:t>etails</w:t>
      </w:r>
    </w:p>
    <w:p>
      <w:pPr>
        <w:pStyle w:val="Normal"/>
        <w:rPr>
          <w:lang w:val="en-US"/>
        </w:rPr>
      </w:pPr>
      <w:r>
        <w:rPr>
          <w:lang w:val="en-US"/>
        </w:rPr>
        <w:t>This architectural alternative adds additional functionality (compared toRel-8) to the I-CSCF, the HSS, and the S-CSCF. It extends the functionality of the SIP REGISTER message sent from I-CSCF to S-CSCF and the Cx-SAR command sent from S-CSCF to HSS.</w:t>
      </w:r>
    </w:p>
    <w:p>
      <w:pPr>
        <w:pStyle w:val="NO"/>
        <w:rPr/>
      </w:pPr>
      <w:r>
        <w:rPr/>
        <w:t>NOTE: It is a stage 3 issue as to how the functionality of the SIP REGISTER is extended.</w:t>
      </w:r>
    </w:p>
    <w:p>
      <w:pPr>
        <w:pStyle w:val="Normal"/>
        <w:rPr/>
      </w:pPr>
      <w:r>
        <w:rPr>
          <w:lang w:val="en-US"/>
        </w:rPr>
        <w:t>A preparation step is performed at initial registration; when the I-CSCF selects a S-CSCF that is not the preferred S-CSCF (e.g. because the preferred S-CSCF is not available or highly loaded), the I-CSCF indicates to the selected (but not preferred) S-CSCF that a better S-CSCF may become available later. The S-CSCF forwards this information with Cx-SAR to the HSS which stores the information against the current S-CSCF name.</w:t>
      </w:r>
    </w:p>
    <w:p>
      <w:pPr>
        <w:pStyle w:val="Normal"/>
        <w:rPr>
          <w:rFonts w:ascii="Arial" w:hAnsi="Arial" w:cs="Arial"/>
          <w:lang w:eastAsia="zh-CN"/>
        </w:rPr>
      </w:pPr>
      <w:r>
        <w:rPr>
          <w:lang w:val="en-US"/>
        </w:rPr>
        <w:t>The actual detection step is then triggered by the HSS which - based on the stored information ("better S-CSCF may become available") – returns current S-CSCF name and additionally capabilities within Cx-UAA after receiving Cx-UAR from the I-CSCF. I-CSCF then may calculate the best suited S-CSCF based on capabilities and checks whether it is available (and not highly loaded).</w:t>
      </w:r>
    </w:p>
    <w:p>
      <w:pPr>
        <w:pStyle w:val="Heading5"/>
        <w:bidi w:val="0"/>
        <w:ind w:start="1701" w:hanging="1701"/>
        <w:jc w:val="start"/>
        <w:rPr/>
      </w:pPr>
      <w:bookmarkStart w:id="145" w:name="__RefHeading___Toc307227737"/>
      <w:bookmarkEnd w:id="145"/>
      <w:r>
        <w:rPr/>
        <w:t>6.3.1.4.2</w:t>
      </w:r>
      <w:r>
        <w:rPr/>
        <w:tab/>
        <w:t xml:space="preserve">Information </w:t>
      </w:r>
      <w:r>
        <w:rPr/>
        <w:t>f</w:t>
      </w:r>
      <w:r>
        <w:rPr/>
        <w:t>low (preparation step)</w:t>
      </w:r>
    </w:p>
    <w:p>
      <w:pPr>
        <w:pStyle w:val="Normal"/>
        <w:rPr/>
      </w:pPr>
      <w:r>
        <w:rPr/>
      </w:r>
    </w:p>
    <w:p>
      <w:pPr>
        <w:pStyle w:val="Normal"/>
        <w:rPr>
          <w:lang w:val="en-US"/>
        </w:rPr>
      </w:pPr>
      <w:r>
        <w:rPr/>
        <w:object w:dxaOrig="15097" w:dyaOrig="10278">
          <v:shape id="ole_rId26" style="width:493.7pt;height:412.7pt" o:ole="">
            <v:imagedata r:id="rId27" o:title=""/>
          </v:shape>
          <o:OLEObject Type="Embed" ProgID="" ShapeID="ole_rId26" DrawAspect="Content" ObjectID="_1391060909" r:id="rId26"/>
        </w:object>
      </w:r>
    </w:p>
    <w:p>
      <w:pPr>
        <w:pStyle w:val="Normal"/>
        <w:rPr>
          <w:lang w:val="en-US"/>
        </w:rPr>
      </w:pPr>
      <w:r>
        <w:rPr>
          <w:lang w:val="en-US"/>
        </w:rPr>
        <w:t>1.- 3. Existing Rel-8 procedures are followed.</w:t>
      </w:r>
    </w:p>
    <w:p>
      <w:pPr>
        <w:pStyle w:val="Normal"/>
        <w:rPr/>
      </w:pPr>
      <w:r>
        <w:rPr>
          <w:lang w:val="en-US"/>
        </w:rPr>
        <w:t xml:space="preserve">4. I-CSCF selects a less preferred S-CSCF (e.g. because the preferred S-CSCF is </w:t>
      </w:r>
      <w:r>
        <w:rPr>
          <w:lang w:val="en-US" w:eastAsia="zh-CN"/>
        </w:rPr>
        <w:t>n</w:t>
      </w:r>
      <w:r>
        <w:rPr>
          <w:lang w:val="en-US"/>
        </w:rPr>
        <w:t>ot available or highly loaded).</w:t>
      </w:r>
    </w:p>
    <w:p>
      <w:pPr>
        <w:pStyle w:val="Normal"/>
        <w:rPr/>
      </w:pPr>
      <w:r>
        <w:rPr>
          <w:lang w:val="en-US"/>
        </w:rPr>
        <w:t>5. I-CSCF indicates to the less preferred but selected S-CSCF that a better S-CSCF may become available later.</w:t>
      </w:r>
    </w:p>
    <w:p>
      <w:pPr>
        <w:pStyle w:val="Normal"/>
        <w:rPr>
          <w:lang w:val="en-US"/>
        </w:rPr>
      </w:pPr>
      <w:r>
        <w:rPr>
          <w:lang w:val="en-US"/>
        </w:rPr>
        <w:t xml:space="preserve">6. – 13. Existing Rel-8 procedures are followed. Note that in step 11 the HSS has not yet stored the information that a better S-CSCF may become available later and therefore does not return capabilities in addition to the S-CSCF name in step 12 (see </w:t>
      </w:r>
      <w:r>
        <w:rPr>
          <w:lang w:val="en-US" w:eastAsia="zh-CN"/>
        </w:rPr>
        <w:t>6.3.1.4.3</w:t>
      </w:r>
      <w:r>
        <w:rPr>
          <w:lang w:val="en-US"/>
        </w:rPr>
        <w:t xml:space="preserve"> step 4).</w:t>
      </w:r>
    </w:p>
    <w:p>
      <w:pPr>
        <w:pStyle w:val="Normal"/>
        <w:rPr>
          <w:lang w:val="en-US"/>
        </w:rPr>
      </w:pPr>
      <w:r>
        <w:rPr>
          <w:lang w:val="en-US"/>
        </w:rPr>
        <w:t>14. Based on the received information in step 5 the S-CSCF forwards this information in Cx-SAR to the HSS.</w:t>
      </w:r>
    </w:p>
    <w:p>
      <w:pPr>
        <w:pStyle w:val="Normal"/>
        <w:rPr>
          <w:lang w:val="en-US"/>
        </w:rPr>
      </w:pPr>
      <w:r>
        <w:rPr>
          <w:lang w:val="en-US"/>
        </w:rPr>
        <w:t>15. The HSS stores the information "better S-CSCF may become available later" against the S-CSCF name.</w:t>
      </w:r>
    </w:p>
    <w:p>
      <w:pPr>
        <w:pStyle w:val="Normal"/>
        <w:rPr>
          <w:lang w:val="en-US"/>
        </w:rPr>
      </w:pPr>
      <w:r>
        <w:rPr>
          <w:lang w:val="en-US"/>
        </w:rPr>
        <w:t>16.- 18. Existing Rel-8 procedures are followed.</w:t>
      </w:r>
    </w:p>
    <w:p>
      <w:pPr>
        <w:pStyle w:val="Heading5"/>
        <w:bidi w:val="0"/>
        <w:ind w:start="1701" w:hanging="1701"/>
        <w:jc w:val="start"/>
        <w:rPr/>
      </w:pPr>
      <w:bookmarkStart w:id="146" w:name="__RefHeading___Toc307227738"/>
      <w:bookmarkEnd w:id="146"/>
      <w:r>
        <w:rPr/>
        <w:t>6.3.1.4.3</w:t>
      </w:r>
      <w:r>
        <w:rPr/>
        <w:tab/>
        <w:t xml:space="preserve">Information </w:t>
      </w:r>
      <w:r>
        <w:rPr/>
        <w:t>f</w:t>
      </w:r>
      <w:r>
        <w:rPr/>
        <w:t>low (actual detection step)</w:t>
      </w:r>
    </w:p>
    <w:p>
      <w:pPr>
        <w:pStyle w:val="Normal"/>
        <w:rPr/>
      </w:pPr>
      <w:r>
        <w:rPr/>
      </w:r>
    </w:p>
    <w:p>
      <w:pPr>
        <w:pStyle w:val="Normal"/>
        <w:rPr>
          <w:lang w:val="en-US"/>
        </w:rPr>
      </w:pPr>
      <w:r>
        <w:rPr/>
        <w:object w:dxaOrig="15069" w:dyaOrig="7741">
          <v:shape id="ole_rId28" style="width:452.8pt;height:243.45pt" o:ole="">
            <v:imagedata r:id="rId29" o:title=""/>
          </v:shape>
          <o:OLEObject Type="Embed" ProgID="" ShapeID="ole_rId28" DrawAspect="Content" ObjectID="_954083994" r:id="rId28"/>
        </w:object>
      </w:r>
    </w:p>
    <w:p>
      <w:pPr>
        <w:pStyle w:val="Normal"/>
        <w:rPr>
          <w:lang w:val="en-US"/>
        </w:rPr>
      </w:pPr>
      <w:r>
        <w:rPr>
          <w:lang w:val="en-US"/>
        </w:rPr>
        <w:t>1-2. Existing Rel-8 procedures are followed.</w:t>
      </w:r>
    </w:p>
    <w:p>
      <w:pPr>
        <w:pStyle w:val="Normal"/>
        <w:rPr>
          <w:lang w:val="en-US"/>
        </w:rPr>
      </w:pPr>
      <w:r>
        <w:rPr>
          <w:lang w:val="en-US"/>
        </w:rPr>
        <w:t>3. The HSS detects that it has stored the information "better S-CSCF may become available later" against the current S-CSCF.</w:t>
      </w:r>
    </w:p>
    <w:p>
      <w:pPr>
        <w:pStyle w:val="Normal"/>
        <w:rPr>
          <w:lang w:val="en-US"/>
        </w:rPr>
      </w:pPr>
      <w:r>
        <w:rPr>
          <w:lang w:val="en-US"/>
        </w:rPr>
        <w:t>4. The HSS returns capabilities in addition to the current S-CSCF name to the I-CSCF.</w:t>
      </w:r>
    </w:p>
    <w:p>
      <w:pPr>
        <w:pStyle w:val="Normal"/>
        <w:rPr>
          <w:lang w:val="en-US" w:eastAsia="zh-CN"/>
        </w:rPr>
      </w:pPr>
      <w:r>
        <w:rPr>
          <w:lang w:val="en-US"/>
        </w:rPr>
        <w:t>5. The I-CSCF, when receiving the current S-CSCF name and in addition also the capabilities, calculates the best suited S-CSCF based on the received capabilities. If the best suited S-CSCF is currently not available, existing Rel-8 procedure is followed (not shown in the figure). If the best suited S-CSCF is available, the I-CSCF may take additional steps towards S-CSCF re-selection.</w:t>
      </w:r>
    </w:p>
    <w:p>
      <w:pPr>
        <w:pStyle w:val="Heading4"/>
        <w:overflowPunct w:val="false"/>
        <w:autoSpaceDE w:val="false"/>
        <w:bidi w:val="0"/>
        <w:ind w:start="1418" w:hanging="1418"/>
        <w:jc w:val="start"/>
        <w:textAlignment w:val="baseline"/>
        <w:rPr/>
      </w:pPr>
      <w:bookmarkStart w:id="147" w:name="__RefHeading___Toc307227739"/>
      <w:bookmarkEnd w:id="147"/>
      <w:r>
        <w:rPr>
          <w:lang w:eastAsia="ja-JP"/>
        </w:rPr>
        <w:t>6.3.</w:t>
      </w:r>
      <w:r>
        <w:rPr>
          <w:lang w:eastAsia="zh-CN"/>
        </w:rPr>
        <w:t>1.5</w:t>
      </w:r>
      <w:r>
        <w:rPr>
          <w:lang w:eastAsia="ja-JP"/>
        </w:rPr>
        <w:tab/>
        <w:t>Detection Mechanism 4</w:t>
      </w:r>
    </w:p>
    <w:p>
      <w:pPr>
        <w:pStyle w:val="Normal"/>
        <w:rPr/>
      </w:pPr>
      <w:r>
        <w:rPr/>
        <w:t xml:space="preserve">The detection for need of S-CSCF re-selection is done by </w:t>
      </w:r>
      <w:r>
        <w:rPr>
          <w:lang w:eastAsia="zh-CN"/>
        </w:rPr>
        <w:t xml:space="preserve">either </w:t>
      </w:r>
    </w:p>
    <w:p>
      <w:pPr>
        <w:pStyle w:val="B1"/>
        <w:numPr>
          <w:ilvl w:val="0"/>
          <w:numId w:val="14"/>
        </w:numPr>
        <w:overflowPunct w:val="false"/>
        <w:autoSpaceDE w:val="false"/>
        <w:textAlignment w:val="baseline"/>
        <w:rPr>
          <w:color w:val="000000"/>
          <w:lang w:eastAsia="zh-CN"/>
        </w:rPr>
      </w:pPr>
      <w:r>
        <w:rPr>
          <w:color w:val="000000"/>
          <w:lang w:eastAsia="ja-JP"/>
        </w:rPr>
        <w:t xml:space="preserve">the interaction between the management system and the HSS. No need for interaction with other network functions. Whenever the management system detects that a subscriber needs to be moved, and based on other policies of whether it is appropriate to move the subscriber at that point in time, the management system can initiate the re-selection procedures as proposed in </w:t>
      </w:r>
      <w:r>
        <w:rPr>
          <w:color w:val="000000"/>
          <w:lang w:eastAsia="zh-CN"/>
        </w:rPr>
        <w:t>subc</w:t>
      </w:r>
      <w:r>
        <w:rPr>
          <w:color w:val="000000"/>
          <w:lang w:eastAsia="ja-JP"/>
        </w:rPr>
        <w:t xml:space="preserve">lause </w:t>
      </w:r>
      <w:r>
        <w:rPr>
          <w:color w:val="000000"/>
          <w:lang w:eastAsia="zh-CN"/>
        </w:rPr>
        <w:t>6.3.1.3</w:t>
      </w:r>
      <w:r>
        <w:rPr>
          <w:color w:val="000000"/>
          <w:lang w:eastAsia="ja-JP"/>
        </w:rPr>
        <w:t>.</w:t>
      </w:r>
    </w:p>
    <w:p>
      <w:pPr>
        <w:pStyle w:val="B1"/>
        <w:numPr>
          <w:ilvl w:val="0"/>
          <w:numId w:val="14"/>
        </w:numPr>
        <w:overflowPunct w:val="false"/>
        <w:autoSpaceDE w:val="false"/>
        <w:textAlignment w:val="baseline"/>
        <w:rPr>
          <w:color w:val="000000"/>
          <w:lang w:eastAsia="zh-CN"/>
        </w:rPr>
      </w:pPr>
      <w:r>
        <w:rPr/>
        <w:t>local configurations and policies in HSS may also result in triggering of re-selection. This could e.g., in the case a UAR command is sent, the HSS checks whether a more "optimal" S-CSCF is available based on local configuration. This is then similar to previous alternatives, but with the decision in the HSS rather than the I-CSCF.</w:t>
      </w:r>
    </w:p>
    <w:p>
      <w:pPr>
        <w:pStyle w:val="Normal"/>
        <w:rPr>
          <w:color w:val="000000"/>
          <w:lang w:eastAsia="zh-CN"/>
        </w:rPr>
      </w:pPr>
      <w:r>
        <w:rPr>
          <w:color w:val="000000"/>
          <w:lang w:eastAsia="zh-CN"/>
        </w:rPr>
      </w:r>
    </w:p>
    <w:p>
      <w:pPr>
        <w:pStyle w:val="Heading3"/>
        <w:overflowPunct w:val="false"/>
        <w:autoSpaceDE w:val="false"/>
        <w:bidi w:val="0"/>
        <w:jc w:val="start"/>
        <w:textAlignment w:val="baseline"/>
        <w:rPr>
          <w:lang w:val="en-US" w:eastAsia="en-US"/>
        </w:rPr>
      </w:pPr>
      <w:bookmarkStart w:id="148" w:name="__RefHeading___Toc307227740"/>
      <w:bookmarkEnd w:id="148"/>
      <w:r>
        <w:rPr>
          <w:lang w:val="en-US" w:eastAsia="en-US"/>
        </w:rPr>
        <w:t>6</w:t>
      </w:r>
      <w:r>
        <w:rPr>
          <w:lang w:val="en-US" w:eastAsia="en-US"/>
        </w:rPr>
        <w:t>.</w:t>
      </w:r>
      <w:r>
        <w:rPr>
          <w:lang w:val="en-US" w:eastAsia="en-US"/>
        </w:rPr>
        <w:t>3.2</w:t>
      </w:r>
      <w:r>
        <w:rPr>
          <w:lang w:val="en-US" w:eastAsia="en-US"/>
        </w:rPr>
        <w:tab/>
        <w:t>Alternatives to re-select the S-CSCF</w:t>
      </w:r>
    </w:p>
    <w:p>
      <w:pPr>
        <w:pStyle w:val="Heading4"/>
        <w:overflowPunct w:val="false"/>
        <w:autoSpaceDE w:val="false"/>
        <w:bidi w:val="0"/>
        <w:ind w:start="1418" w:hanging="1418"/>
        <w:jc w:val="start"/>
        <w:textAlignment w:val="baseline"/>
        <w:rPr/>
      </w:pPr>
      <w:bookmarkStart w:id="149" w:name="__RefHeading___Toc307227741"/>
      <w:bookmarkEnd w:id="149"/>
      <w:r>
        <w:rPr>
          <w:lang w:eastAsia="ja-JP"/>
        </w:rPr>
        <w:t>6</w:t>
      </w:r>
      <w:r>
        <w:rPr>
          <w:lang w:eastAsia="ja-JP"/>
        </w:rPr>
        <w:t>.</w:t>
      </w:r>
      <w:r>
        <w:rPr>
          <w:lang w:eastAsia="ja-JP"/>
        </w:rPr>
        <w:t>3.2.1</w:t>
      </w:r>
      <w:r>
        <w:rPr>
          <w:lang w:eastAsia="ja-JP"/>
        </w:rPr>
        <w:tab/>
        <w:t>General</w:t>
      </w:r>
    </w:p>
    <w:p>
      <w:pPr>
        <w:pStyle w:val="Normal"/>
        <w:rPr/>
      </w:pPr>
      <w:r>
        <w:rPr/>
        <w:t xml:space="preserve">The following requirements need to be fulfilled by the S-CSCF reselection mechanism: </w:t>
      </w:r>
    </w:p>
    <w:p>
      <w:pPr>
        <w:pStyle w:val="B1"/>
        <w:rPr/>
      </w:pPr>
      <w:r>
        <w:rPr/>
        <w:t>-</w:t>
        <w:tab/>
        <w:t>It shall be possible for the operator to control the S-CSCF re-selection mechanism from the operator's management system.</w:t>
      </w:r>
    </w:p>
    <w:p>
      <w:pPr>
        <w:pStyle w:val="B1"/>
        <w:rPr/>
      </w:pPr>
      <w:r>
        <w:rPr/>
        <w:t>-</w:t>
        <w:tab/>
        <w:t xml:space="preserve">It shall be possible for the operator to trigger the S-CSCF re-selection mechanism for a given subscriber at any given time. </w:t>
      </w:r>
    </w:p>
    <w:p>
      <w:pPr>
        <w:pStyle w:val="B1"/>
        <w:rPr>
          <w:lang w:eastAsia="zh-CN"/>
        </w:rPr>
      </w:pPr>
      <w:r>
        <w:rPr/>
        <w:t>-</w:t>
        <w:tab/>
        <w:t xml:space="preserve">The S-CSCF re-selection mechanism shall have the means to force re-selection only when no on-going dialogs/subscriptions exist.  </w:t>
      </w:r>
    </w:p>
    <w:p>
      <w:pPr>
        <w:pStyle w:val="B1"/>
        <w:rPr/>
      </w:pPr>
      <w:r>
        <w:rPr/>
        <w:t>-</w:t>
        <w:tab/>
        <w:t>For unregistered users, where the S-CSCF has kept the user profile after de-registration, S-CSCF re-selection may be applied.</w:t>
      </w:r>
    </w:p>
    <w:p>
      <w:pPr>
        <w:pStyle w:val="B1"/>
        <w:rPr>
          <w:lang w:eastAsia="zh-CN"/>
        </w:rPr>
      </w:pPr>
      <w:r>
        <w:rPr>
          <w:lang w:eastAsia="zh-CN"/>
        </w:rPr>
      </w:r>
    </w:p>
    <w:p>
      <w:pPr>
        <w:pStyle w:val="Heading4"/>
        <w:overflowPunct w:val="false"/>
        <w:autoSpaceDE w:val="false"/>
        <w:bidi w:val="0"/>
        <w:ind w:start="1418" w:hanging="1418"/>
        <w:jc w:val="start"/>
        <w:textAlignment w:val="baseline"/>
        <w:rPr>
          <w:lang w:eastAsia="ja-JP"/>
        </w:rPr>
      </w:pPr>
      <w:bookmarkStart w:id="150" w:name="__RefHeading___Toc307227742"/>
      <w:bookmarkEnd w:id="150"/>
      <w:r>
        <w:rPr>
          <w:lang w:eastAsia="ja-JP"/>
        </w:rPr>
        <w:t>6.</w:t>
      </w:r>
      <w:r>
        <w:rPr>
          <w:lang w:eastAsia="zh-CN"/>
        </w:rPr>
        <w:t>3.2.</w:t>
      </w:r>
      <w:r>
        <w:rPr>
          <w:lang w:eastAsia="ja-JP"/>
        </w:rPr>
        <w:t>2</w:t>
      </w:r>
      <w:r>
        <w:rPr>
          <w:lang w:eastAsia="ja-JP"/>
        </w:rPr>
        <w:tab/>
        <w:t xml:space="preserve">Re-Selection </w:t>
      </w:r>
      <w:r>
        <w:rPr>
          <w:lang w:eastAsia="ja-JP"/>
        </w:rPr>
        <w:t>m</w:t>
      </w:r>
      <w:r>
        <w:rPr>
          <w:lang w:eastAsia="ja-JP"/>
        </w:rPr>
        <w:t>echanism 1</w:t>
      </w:r>
    </w:p>
    <w:p>
      <w:pPr>
        <w:pStyle w:val="Normal"/>
        <w:rPr/>
      </w:pPr>
      <w:r>
        <w:rPr>
          <w:lang w:val="en-US"/>
        </w:rPr>
        <w:t>This alternative adds additional functionality (compared to Rel-8) to the I-CSCF and the S-CSCF. In addition it extends the SIP REGISTER message sent from I-CSCF to S-CSCF and the SIP 480 message sent from S-CSCF to I-CSCF.</w:t>
      </w:r>
    </w:p>
    <w:p>
      <w:pPr>
        <w:pStyle w:val="Normal"/>
        <w:rPr/>
      </w:pPr>
      <w:r>
        <w:rPr>
          <w:lang w:val="en-US"/>
        </w:rPr>
        <w:t>Message contents of messages via Cx are not modified.</w:t>
      </w:r>
    </w:p>
    <w:p>
      <w:pPr>
        <w:pStyle w:val="Normal"/>
        <w:rPr/>
      </w:pPr>
      <w:r>
        <w:rPr>
          <w:lang w:val="en-US"/>
        </w:rPr>
        <w:t>When the decision to try S-CSCF re-selection is taken by the I-CSCF the I-CSCF forwards the SIP REGISTER message to the currently selected S-CSCF. A new (compared with Rel-8) indication within the REGISTER message asks the S-CSCF to reject the REGISTER message, if there are no active sessions for the UE (or any other UE within the user’s subscription). If there are no active sessions, the S-CSCF returns a 480 message to the I-CSCF. I-CSCF then sends a REGISTER message to the preferred S-CSCF. Existing Rel-8 procedures then results in re-assignment of the S-CSCF. Active sessions will not be terminated, because there are no active sessions.</w:t>
      </w:r>
    </w:p>
    <w:p>
      <w:pPr>
        <w:pStyle w:val="Normal"/>
        <w:rPr>
          <w:rFonts w:ascii="Arial" w:hAnsi="Arial" w:cs="Arial"/>
          <w:lang w:val="en-US"/>
        </w:rPr>
      </w:pPr>
      <w:r>
        <w:rPr>
          <w:rFonts w:cs="Arial" w:ascii="Arial" w:hAnsi="Arial"/>
          <w:lang w:val="en-US"/>
        </w:rPr>
      </w:r>
    </w:p>
    <w:p>
      <w:pPr>
        <w:pStyle w:val="Normal"/>
        <w:rPr/>
      </w:pPr>
      <w:r>
        <w:rPr/>
        <w:object w:dxaOrig="16515" w:dyaOrig="11412">
          <v:shape id="ole_rId30" style="width:487.15pt;height:431.95pt" o:ole="">
            <v:imagedata r:id="rId31" o:title=""/>
          </v:shape>
          <o:OLEObject Type="Embed" ProgID="" ShapeID="ole_rId30" DrawAspect="Content" ObjectID="_979264222" r:id="rId30"/>
        </w:object>
      </w:r>
    </w:p>
    <w:p>
      <w:pPr>
        <w:pStyle w:val="Normal"/>
        <w:rPr>
          <w:lang w:val="en-US"/>
        </w:rPr>
      </w:pPr>
      <w:r>
        <w:rPr>
          <w:lang w:val="en-US"/>
        </w:rPr>
        <w:t>1. The I-CSCF sends SIP REGISTER with a new indication "reject if idle" to the assigned but less preferred S-CSCF (S-CSCF 2)</w:t>
      </w:r>
    </w:p>
    <w:p>
      <w:pPr>
        <w:pStyle w:val="Normal"/>
        <w:rPr>
          <w:lang w:val="en-US"/>
        </w:rPr>
      </w:pPr>
      <w:r>
        <w:rPr>
          <w:lang w:val="en-US"/>
        </w:rPr>
        <w:t>2. The S-CSCF 2 checks whether there are active sessions for any UE of the subscription. If there are active sessions (not shown in the figure) S-CSCF 2 continues according to existing Rel-8 procedures; S-CSCF re-assignment is not performed (delayed to next re-registration).</w:t>
      </w:r>
    </w:p>
    <w:p>
      <w:pPr>
        <w:pStyle w:val="NO"/>
        <w:rPr/>
      </w:pPr>
      <w:r>
        <w:rPr/>
        <w:t>NOTE: If there are any ongoing sessions this procedure does not result in changing the S-CSCF, this includes for instance instant messaging sessions or presence subscriptions.</w:t>
      </w:r>
    </w:p>
    <w:p>
      <w:pPr>
        <w:pStyle w:val="Normal"/>
        <w:rPr>
          <w:lang w:val="en-US"/>
        </w:rPr>
      </w:pPr>
      <w:r>
        <w:rPr>
          <w:lang w:val="en-US"/>
        </w:rPr>
        <w:t>3. If there are no active sessions, S-CSCF 2 returns a 480 message to the I-CSCF indicating that S-CSCF re-assignment may be performed.</w:t>
      </w:r>
    </w:p>
    <w:p>
      <w:pPr>
        <w:pStyle w:val="Normal"/>
        <w:rPr>
          <w:lang w:val="en-US"/>
        </w:rPr>
      </w:pPr>
      <w:r>
        <w:rPr>
          <w:lang w:val="en-US"/>
        </w:rPr>
        <w:t>4. I-CSCF sends SIP REGISTER to the preferred S-CSCF (S-CSCF 1).</w:t>
      </w:r>
    </w:p>
    <w:p>
      <w:pPr>
        <w:pStyle w:val="Normal"/>
        <w:rPr>
          <w:lang w:val="en-US"/>
        </w:rPr>
      </w:pPr>
      <w:r>
        <w:rPr>
          <w:lang w:val="en-US"/>
        </w:rPr>
        <w:t>5. – 18. Existing Rel-8 procedures are followed and S-CSCF is changed.</w:t>
      </w:r>
    </w:p>
    <w:p>
      <w:pPr>
        <w:pStyle w:val="Heading4"/>
        <w:overflowPunct w:val="false"/>
        <w:autoSpaceDE w:val="false"/>
        <w:bidi w:val="0"/>
        <w:ind w:start="1418" w:hanging="1418"/>
        <w:jc w:val="start"/>
        <w:textAlignment w:val="baseline"/>
        <w:rPr>
          <w:lang w:eastAsia="ja-JP"/>
        </w:rPr>
      </w:pPr>
      <w:bookmarkStart w:id="151" w:name="__RefHeading___Toc307227743"/>
      <w:bookmarkEnd w:id="151"/>
      <w:r>
        <w:rPr>
          <w:lang w:eastAsia="ja-JP"/>
        </w:rPr>
        <w:t>6.</w:t>
      </w:r>
      <w:r>
        <w:rPr>
          <w:lang w:eastAsia="zh-CN"/>
        </w:rPr>
        <w:t>3.2</w:t>
      </w:r>
      <w:r>
        <w:rPr>
          <w:lang w:eastAsia="ja-JP"/>
        </w:rPr>
        <w:t>.3</w:t>
      </w:r>
      <w:r>
        <w:rPr>
          <w:lang w:eastAsia="ja-JP"/>
        </w:rPr>
        <w:tab/>
        <w:t xml:space="preserve">Re-Selection </w:t>
      </w:r>
      <w:r>
        <w:rPr>
          <w:lang w:eastAsia="ja-JP"/>
        </w:rPr>
        <w:t>m</w:t>
      </w:r>
      <w:r>
        <w:rPr>
          <w:lang w:eastAsia="ja-JP"/>
        </w:rPr>
        <w:t>echanism 2</w:t>
      </w:r>
    </w:p>
    <w:p>
      <w:pPr>
        <w:pStyle w:val="NO"/>
        <w:rPr/>
      </w:pPr>
      <w:r>
        <w:rPr/>
        <w:t>NOTE: Re-selection mechanism 2 is similar to re-selection mechanism 1. The only difference is that with mechanism 2 the S-CSCF de-registers itself from the HSS, whereas with mechanism 1 the HSS performs de-registration of the S-CSCF.</w:t>
      </w:r>
    </w:p>
    <w:p>
      <w:pPr>
        <w:pStyle w:val="Normal"/>
        <w:rPr/>
      </w:pPr>
      <w:r>
        <w:rPr>
          <w:lang w:val="en-US"/>
        </w:rPr>
        <w:t>This alternative adds additional functionality (compared to Rel-8) to the I-CSCF and the S-CSCF. In addition it extends the SIP REGISTER message sent from I-CSCF to S-CSCF and the SIP 480 message sent from S-CSCF to I-CSCF.</w:t>
      </w:r>
    </w:p>
    <w:p>
      <w:pPr>
        <w:pStyle w:val="Normal"/>
        <w:rPr/>
      </w:pPr>
      <w:r>
        <w:rPr>
          <w:lang w:val="en-US"/>
        </w:rPr>
        <w:t>Message contents of messages via Cx are not modified.</w:t>
      </w:r>
    </w:p>
    <w:p>
      <w:pPr>
        <w:pStyle w:val="Normal"/>
        <w:rPr/>
      </w:pPr>
      <w:r>
        <w:rPr>
          <w:lang w:val="en-US"/>
        </w:rPr>
        <w:t>When the decision to try S-CSCF re-selection is taken by the I-CSCF the I-CSCF forwards the SIP REGISTER message to the currently selected S-CSCF. A new (compared with Rel-8) indication within the REGISTER message asks the S-CSCF to reject the REGISTER message, if there are no active sessions for the UE (or any other UE within the user’s subscription). If there are no active sessions, the S-CSCF returns a 480 message to the I-CSCF and de-registers the user by sending SAR to the HSS. I-CSCF then sends a REGISTER message to the preferred S-CSCF. Existing Rel-8 procedures then results in re-assignment of the S-CSCF. Active sessions will not be terminated, because there are no active sessions.</w:t>
      </w:r>
    </w:p>
    <w:p>
      <w:pPr>
        <w:pStyle w:val="Normal"/>
        <w:rPr/>
      </w:pPr>
      <w:r>
        <w:rPr/>
        <w:object w:dxaOrig="16515" w:dyaOrig="11412">
          <v:shape id="ole_rId32" style="width:487.15pt;height:431.95pt" o:ole="">
            <v:imagedata r:id="rId33" o:title=""/>
          </v:shape>
          <o:OLEObject Type="Embed" ProgID="" ShapeID="ole_rId32" DrawAspect="Content" ObjectID="_1121446355" r:id="rId32"/>
        </w:object>
      </w:r>
    </w:p>
    <w:p>
      <w:pPr>
        <w:pStyle w:val="Normal"/>
        <w:rPr>
          <w:lang w:val="en-US"/>
        </w:rPr>
      </w:pPr>
      <w:r>
        <w:rPr>
          <w:lang w:val="en-US"/>
        </w:rPr>
        <w:t>1. The I-CSCF sends SIP REGISTER with a new indication "reject if idle" to the assigned but less preferred S-CSCF (S-CSCF 2)</w:t>
      </w:r>
    </w:p>
    <w:p>
      <w:pPr>
        <w:pStyle w:val="Normal"/>
        <w:rPr>
          <w:lang w:val="en-US"/>
        </w:rPr>
      </w:pPr>
      <w:r>
        <w:rPr>
          <w:lang w:val="en-US"/>
        </w:rPr>
        <w:t>2. The S-CSCF 2 checks whether there are active sessions for any UE of the subscription. If there are active sessions (not shown in the figure) S-CSCF 2 continues according to existing Rel-8 procedures; S-CSCF re-assignment is not performed (delayed to next re-registration).</w:t>
      </w:r>
    </w:p>
    <w:p>
      <w:pPr>
        <w:pStyle w:val="NO"/>
        <w:rPr/>
      </w:pPr>
      <w:r>
        <w:rPr/>
        <w:t>NOTE: If there are any ongoing sessions this procedure does not result in changing the S-CSCF, this includes for instance instant messaging sessions or presence subscriptions.</w:t>
      </w:r>
    </w:p>
    <w:p>
      <w:pPr>
        <w:pStyle w:val="Normal"/>
        <w:rPr>
          <w:lang w:val="en-US"/>
        </w:rPr>
      </w:pPr>
      <w:r>
        <w:rPr>
          <w:lang w:val="en-US"/>
        </w:rPr>
        <w:t>3. – 4. If there are no active sessions, S-CSCF 2 de-registers the user.</w:t>
      </w:r>
    </w:p>
    <w:p>
      <w:pPr>
        <w:pStyle w:val="Normal"/>
        <w:rPr>
          <w:lang w:val="en-US"/>
        </w:rPr>
      </w:pPr>
      <w:r>
        <w:rPr>
          <w:lang w:val="en-US"/>
        </w:rPr>
        <w:t>5. S-CSCF 2 returns a 480 message to the I-CSCF indicating that S-CSCF re-assignment shall be performed.</w:t>
      </w:r>
    </w:p>
    <w:p>
      <w:pPr>
        <w:pStyle w:val="Normal"/>
        <w:rPr>
          <w:lang w:val="en-US"/>
        </w:rPr>
      </w:pPr>
      <w:r>
        <w:rPr>
          <w:lang w:val="en-US"/>
        </w:rPr>
        <w:t>6. I-CSCF sends SIP REGISTER to the preferred S-CSCF (S-CSCF 1).</w:t>
      </w:r>
    </w:p>
    <w:p>
      <w:pPr>
        <w:pStyle w:val="Normal"/>
        <w:rPr>
          <w:lang w:val="en-US" w:eastAsia="zh-CN"/>
        </w:rPr>
      </w:pPr>
      <w:r>
        <w:rPr>
          <w:lang w:val="en-US"/>
        </w:rPr>
        <w:t>7. – 18 Existing Rel-8 procedures are followed and S-CSCF is changed.</w:t>
      </w:r>
    </w:p>
    <w:p>
      <w:pPr>
        <w:pStyle w:val="Heading4"/>
        <w:overflowPunct w:val="false"/>
        <w:autoSpaceDE w:val="false"/>
        <w:bidi w:val="0"/>
        <w:ind w:start="1418" w:hanging="1418"/>
        <w:jc w:val="start"/>
        <w:textAlignment w:val="baseline"/>
        <w:rPr>
          <w:lang w:eastAsia="ja-JP"/>
        </w:rPr>
      </w:pPr>
      <w:bookmarkStart w:id="152" w:name="__RefHeading___Toc307227744"/>
      <w:bookmarkEnd w:id="152"/>
      <w:r>
        <w:rPr>
          <w:lang w:eastAsia="ja-JP"/>
        </w:rPr>
        <w:t>6.</w:t>
      </w:r>
      <w:r>
        <w:rPr>
          <w:lang w:eastAsia="zh-CN"/>
        </w:rPr>
        <w:t>3.2</w:t>
      </w:r>
      <w:r>
        <w:rPr>
          <w:lang w:eastAsia="ja-JP"/>
        </w:rPr>
        <w:t>.4</w:t>
      </w:r>
      <w:r>
        <w:rPr>
          <w:lang w:eastAsia="ja-JP"/>
        </w:rPr>
        <w:tab/>
        <w:t xml:space="preserve">Re-Selection </w:t>
      </w:r>
      <w:r>
        <w:rPr>
          <w:lang w:eastAsia="ja-JP"/>
        </w:rPr>
        <w:t>m</w:t>
      </w:r>
      <w:r>
        <w:rPr>
          <w:lang w:eastAsia="ja-JP"/>
        </w:rPr>
        <w:t xml:space="preserve">echanism </w:t>
      </w:r>
      <w:r>
        <w:rPr>
          <w:lang w:eastAsia="ja-JP"/>
        </w:rPr>
        <w:t>3</w:t>
      </w:r>
    </w:p>
    <w:p>
      <w:pPr>
        <w:pStyle w:val="Normal"/>
        <w:rPr/>
      </w:pPr>
      <w:r>
        <w:rPr/>
        <w:t xml:space="preserve">This alternative proposes to re-use the existing mechanism that allows S-CSCF re-selection. By using the Administrative de-registration procedure, the operator can force a subscriber to de-register and perform a new registration (at which time the subscriber will be allocated to the new S-CSCF). </w:t>
      </w:r>
    </w:p>
    <w:p>
      <w:pPr>
        <w:pStyle w:val="Normal"/>
        <w:rPr/>
      </w:pPr>
      <w:r>
        <w:rPr/>
        <w:t xml:space="preserve">This procedure can also be done automatically if </w:t>
      </w:r>
      <w:r>
        <w:rPr>
          <w:lang w:eastAsia="zh-CN"/>
        </w:rPr>
        <w:t xml:space="preserve">either </w:t>
      </w:r>
      <w:r>
        <w:rPr/>
        <w:t>the management system has implemented such function</w:t>
      </w:r>
      <w:r>
        <w:rPr>
          <w:lang w:eastAsia="zh-CN"/>
        </w:rPr>
        <w:t xml:space="preserve"> </w:t>
      </w:r>
      <w:r>
        <w:rPr/>
        <w:t xml:space="preserve">or local policies exist in the HSS that can take such decision.. The Administrative de-registration procedure can be done at the time chosen by the operator if needed. </w:t>
      </w:r>
    </w:p>
    <w:p>
      <w:pPr>
        <w:pStyle w:val="Normal"/>
        <w:rPr>
          <w:lang w:val="en-US" w:eastAsia="zh-CN"/>
        </w:rPr>
      </w:pPr>
      <w:r>
        <w:rPr/>
        <w:t>If it is required to do the S-CSCF re-selection when no active dialogs exist, the current procedures could easily be extended with including such additional criteria in the administrative de-registration command.</w:t>
      </w:r>
      <w:r>
        <w:rPr>
          <w:lang w:eastAsia="zh-CN"/>
        </w:rPr>
        <w:t xml:space="preserve"> </w:t>
      </w:r>
      <w:r>
        <w:rPr/>
        <w:t>In essence, this implies that the administrative de-registration command over Cx is extended with an indication that de-registration should only be done if no ongoing sessions exist.  To solve the requirement to optionally allow S-CSCF re-selection also for un-registered user state in S-CSCF, a user de-assigning message could similar be sent also during the unregistered state from the HSS to the S-CSCF currently allocated.</w:t>
      </w:r>
    </w:p>
    <w:p>
      <w:pPr>
        <w:pStyle w:val="Heading1"/>
        <w:pBdr>
          <w:top w:val="single" w:sz="12" w:space="4" w:color="000000"/>
        </w:pBdr>
        <w:bidi w:val="0"/>
        <w:ind w:start="1134" w:hanging="1134"/>
        <w:jc w:val="start"/>
        <w:rPr>
          <w:lang w:eastAsia="zh-CN"/>
        </w:rPr>
      </w:pPr>
      <w:bookmarkStart w:id="153" w:name="__RefHeading___Toc307227745"/>
      <w:bookmarkEnd w:id="153"/>
      <w:r>
        <w:rPr>
          <w:lang w:eastAsia="zh-CN"/>
        </w:rPr>
        <w:t>7</w:t>
      </w:r>
      <w:r>
        <w:rPr>
          <w:lang w:eastAsia="zh-CN"/>
        </w:rPr>
        <w:tab/>
      </w:r>
      <w:r>
        <w:rPr>
          <w:lang w:eastAsia="zh-CN"/>
        </w:rPr>
        <w:t>Assessment</w:t>
      </w:r>
    </w:p>
    <w:p>
      <w:pPr>
        <w:pStyle w:val="EditorsNote"/>
        <w:rPr/>
      </w:pPr>
      <w:r>
        <w:rPr/>
        <w:t xml:space="preserve">Editor’s Note: This </w:t>
      </w:r>
      <w:r>
        <w:rPr>
          <w:lang w:eastAsia="zh-CN"/>
        </w:rPr>
        <w:t>section</w:t>
      </w:r>
      <w:r>
        <w:rPr/>
        <w:t xml:space="preserve"> will </w:t>
      </w:r>
      <w:r>
        <w:rPr>
          <w:lang w:eastAsia="zh-CN"/>
        </w:rPr>
        <w:t xml:space="preserve">assess all possible solutions and summarize the </w:t>
      </w:r>
      <w:r>
        <w:rPr>
          <w:lang w:eastAsia="zh-CN"/>
        </w:rPr>
        <w:t>benefit</w:t>
      </w:r>
      <w:r>
        <w:rPr>
          <w:lang w:eastAsia="zh-CN"/>
        </w:rPr>
        <w:t xml:space="preserve">s and possibly the limitations of each </w:t>
      </w:r>
      <w:r>
        <w:rPr>
          <w:lang w:eastAsia="zh-CN"/>
        </w:rPr>
        <w:t>solution</w:t>
      </w:r>
      <w:r>
        <w:rPr>
          <w:lang w:eastAsia="zh-CN"/>
        </w:rPr>
        <w:t xml:space="preserve">. </w:t>
      </w:r>
    </w:p>
    <w:p>
      <w:pPr>
        <w:pStyle w:val="Heading2"/>
        <w:bidi w:val="0"/>
        <w:jc w:val="start"/>
        <w:rPr/>
      </w:pPr>
      <w:bookmarkStart w:id="154" w:name="__RefHeading___Toc24533_3320553937"/>
      <w:bookmarkStart w:id="155" w:name="__RefHeading___Toc307227746"/>
      <w:bookmarkEnd w:id="154"/>
      <w:r>
        <w:rPr>
          <w:lang w:eastAsia="zh-CN"/>
        </w:rPr>
        <w:t>7.1</w:t>
      </w:r>
      <w:r>
        <w:rPr/>
        <w:tab/>
        <w:t>Assessment of alternatives for Overload Control</w:t>
      </w:r>
      <w:bookmarkEnd w:id="155"/>
      <w:r>
        <w:rPr/>
        <w:t xml:space="preserve"> </w:t>
      </w:r>
    </w:p>
    <w:p>
      <w:pPr>
        <w:pStyle w:val="Heading3"/>
        <w:bidi w:val="0"/>
        <w:jc w:val="start"/>
        <w:rPr>
          <w:lang w:val="en-US" w:eastAsia="en-US"/>
        </w:rPr>
      </w:pPr>
      <w:bookmarkStart w:id="156" w:name="__RefHeading___Toc307227747"/>
      <w:bookmarkEnd w:id="156"/>
      <w:r>
        <w:rPr>
          <w:lang w:val="en-US" w:eastAsia="en-US"/>
        </w:rPr>
        <w:t>7</w:t>
      </w:r>
      <w:r>
        <w:rPr>
          <w:lang w:val="en-US" w:eastAsia="en-US"/>
        </w:rPr>
        <w:t>.1.1</w:t>
        <w:tab/>
      </w:r>
      <w:r>
        <w:rPr>
          <w:lang w:val="en-US" w:eastAsia="en-US"/>
        </w:rPr>
        <w:t>P-CSCF Overload Control</w:t>
      </w:r>
    </w:p>
    <w:p>
      <w:pPr>
        <w:pStyle w:val="Normal"/>
        <w:rPr/>
      </w:pPr>
      <w:r>
        <w:rPr>
          <w:lang w:eastAsia="zh-CN"/>
        </w:rPr>
        <w:t xml:space="preserve">There are four alternatives for P-CSCF Overload Control. Alternative 1 documented in subclause 6.2.1.1 provides an Overload Control mechanism based on redirection. With this solution, P-CSCF needs to be enhanced to support feeding back other preferred P-CSCF(s). The list of backup P-CSCF(s) can either be pre-configured within each P-CSCF or fetched from LDF, which forms alternative 3 as documented in subclause 6.2.1.3. With alternative 3, a new logical function, LDF, should be defined to collect dynamic load information from P-CSCFs and make appropriate P-CSCFs updated through a new interface. </w:t>
      </w:r>
    </w:p>
    <w:p>
      <w:pPr>
        <w:pStyle w:val="Normal"/>
        <w:rPr>
          <w:lang w:val="en-US" w:eastAsia="en-US"/>
        </w:rPr>
      </w:pPr>
      <w:r>
        <w:rPr>
          <w:lang w:eastAsia="zh-CN"/>
        </w:rPr>
        <w:t xml:space="preserve">Alternative 2 documented in subclause 6.2.1.2 states a DNS re-request mechanism, which </w:t>
      </w:r>
      <w:r>
        <w:rPr>
          <w:lang w:eastAsia="zh-CN"/>
        </w:rPr>
        <w:t xml:space="preserve">can be used if the UE </w:t>
      </w:r>
      <w:r>
        <w:rPr>
          <w:rFonts w:eastAsia="MS Mincho;ＭＳ 明朝"/>
          <w:lang w:val="en-US"/>
        </w:rPr>
        <w:t>acquires a list of SIP server domain names of P-CSCF(s) and the list of Domain Name Servers (DNS) via DHCP or has pre-configured domain names. The solution does not work if GPRS provisions P-CSCF address (es) or the UE uses pre-configured IP addresses</w:t>
      </w:r>
      <w:r>
        <w:rPr>
          <w:lang w:val="en-US" w:eastAsia="zh-CN"/>
        </w:rPr>
        <w:t xml:space="preserve"> or </w:t>
      </w:r>
      <w:r>
        <w:rPr>
          <w:rFonts w:eastAsia="MS Mincho;ＭＳ 明朝"/>
          <w:lang w:val="en-US"/>
        </w:rPr>
        <w:t>request</w:t>
      </w:r>
      <w:r>
        <w:rPr>
          <w:lang w:val="en-US" w:eastAsia="zh-CN"/>
        </w:rPr>
        <w:t>s</w:t>
      </w:r>
      <w:r>
        <w:rPr>
          <w:rFonts w:eastAsia="MS Mincho;ＭＳ 明朝"/>
          <w:lang w:val="en-US"/>
        </w:rPr>
        <w:t xml:space="preserve"> a list of SIP server IP addresses of P-CSCF(s)</w:t>
      </w:r>
      <w:r>
        <w:rPr>
          <w:lang w:val="en-US" w:eastAsia="zh-CN"/>
        </w:rPr>
        <w:t xml:space="preserve"> via DHCP</w:t>
      </w:r>
      <w:r>
        <w:rPr>
          <w:lang w:eastAsia="zh-CN"/>
        </w:rPr>
        <w:t xml:space="preserve">. It also mentions that </w:t>
      </w:r>
      <w:r>
        <w:rPr>
          <w:lang w:val="en-US" w:eastAsia="en-US"/>
        </w:rPr>
        <w:t xml:space="preserve">LDF based mechanism depicted in subclause 5.2.2 can be used for DNS considering dynamic load information. </w:t>
      </w:r>
    </w:p>
    <w:p>
      <w:pPr>
        <w:pStyle w:val="Normal"/>
        <w:rPr/>
      </w:pPr>
      <w:r>
        <w:rPr>
          <w:lang w:eastAsia="zh-CN"/>
        </w:rPr>
        <w:t>LD</w:t>
      </w:r>
      <w:r>
        <w:rPr>
          <w:lang w:val="en-US" w:eastAsia="en-US"/>
        </w:rPr>
        <w:t xml:space="preserve">F </w:t>
      </w:r>
      <w:r>
        <w:rPr>
          <w:lang w:val="en-US" w:eastAsia="en-US"/>
        </w:rPr>
        <w:t>may be co-located with</w:t>
      </w:r>
      <w:r>
        <w:rPr>
          <w:lang w:val="en-US" w:eastAsia="en-US"/>
        </w:rPr>
        <w:t xml:space="preserve"> P-CSC</w:t>
      </w:r>
      <w:r>
        <w:rPr>
          <w:lang w:eastAsia="zh-CN"/>
        </w:rPr>
        <w:t>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 xml:space="preserve">a new </w:t>
      </w:r>
      <w:r>
        <w:rPr>
          <w:lang w:eastAsia="zh-CN"/>
        </w:rPr>
        <w:t>physical entity</w:t>
      </w:r>
      <w:r>
        <w:rPr>
          <w:lang w:eastAsia="zh-CN"/>
        </w:rPr>
        <w:t xml:space="preserve">.  </w:t>
      </w:r>
    </w:p>
    <w:p>
      <w:pPr>
        <w:pStyle w:val="Normal"/>
        <w:rPr>
          <w:lang w:eastAsia="zh-CN"/>
        </w:rPr>
      </w:pPr>
      <w:r>
        <w:rPr>
          <w:lang w:eastAsia="zh-CN"/>
        </w:rPr>
        <w:t xml:space="preserve">Alternative 4 as described in </w:t>
      </w:r>
      <w:r>
        <w:rPr>
          <w:lang w:eastAsia="zh-CN"/>
        </w:rPr>
        <w:t>subclause 6.2.1.4</w:t>
      </w:r>
      <w:r>
        <w:rPr>
          <w:lang w:eastAsia="zh-CN"/>
        </w:rPr>
        <w:t xml:space="preserve"> completes and is based on already existing 24.229 procedures (section </w:t>
      </w:r>
      <w:r>
        <w:rPr>
          <w:lang w:eastAsia="zh-CN"/>
        </w:rPr>
        <w:t>6.2.1.4</w:t>
      </w:r>
      <w:r>
        <w:rPr>
          <w:lang w:eastAsia="zh-CN"/>
        </w:rPr>
        <w:t>.</w:t>
      </w:r>
      <w:r>
        <w:rPr>
          <w:lang w:eastAsia="zh-CN"/>
        </w:rPr>
        <w:t>1</w:t>
      </w:r>
      <w:r>
        <w:rPr>
          <w:lang w:eastAsia="zh-CN"/>
        </w:rPr>
        <w:t>), which offer a mechanism to prevent the P-CSCF from getting overloaded during initial registration. There it is stated that if the UE receives 305 (Use Proxy) it shall perform initial registration with a P-CSCF address which is different from the previously used address. Alternative 4 proposes to extend this mechanism also for the re-registration procedure.</w:t>
      </w:r>
    </w:p>
    <w:p>
      <w:pPr>
        <w:pStyle w:val="Normal"/>
        <w:rPr/>
      </w:pPr>
      <w:r>
        <w:rPr>
          <w:lang w:eastAsia="zh-CN"/>
        </w:rPr>
        <w:t>Table: P-CSCF Overload Control</w:t>
      </w:r>
      <w:r>
        <w:rPr/>
        <w:t xml:space="preserve"> alternatives. </w:t>
      </w:r>
    </w:p>
    <w:tbl>
      <w:tblPr>
        <w:tblW w:w="9867" w:type="dxa"/>
        <w:jc w:val="start"/>
        <w:tblInd w:w="-5" w:type="dxa"/>
        <w:tblCellMar>
          <w:top w:w="0" w:type="dxa"/>
          <w:start w:w="108" w:type="dxa"/>
          <w:bottom w:w="0" w:type="dxa"/>
          <w:end w:w="108" w:type="dxa"/>
        </w:tblCellMar>
      </w:tblPr>
      <w:tblGrid>
        <w:gridCol w:w="1818"/>
        <w:gridCol w:w="1936"/>
        <w:gridCol w:w="1316"/>
        <w:gridCol w:w="1701"/>
        <w:gridCol w:w="1559"/>
        <w:gridCol w:w="1537"/>
      </w:tblGrid>
      <w:tr>
        <w:trPr/>
        <w:tc>
          <w:tcPr>
            <w:tcW w:w="181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93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P-CSCF </w:t>
            </w:r>
          </w:p>
        </w:tc>
        <w:tc>
          <w:tcPr>
            <w:tcW w:w="131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UE </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537"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0"/>
              <w:rPr>
                <w:lang w:eastAsia="zh-CN"/>
              </w:rPr>
            </w:pPr>
            <w:r>
              <w:rPr>
                <w:lang w:eastAsia="zh-CN"/>
              </w:rPr>
            </w:r>
          </w:p>
          <w:p>
            <w:pPr>
              <w:pStyle w:val="Normal"/>
              <w:spacing w:before="0" w:after="180"/>
              <w:rPr>
                <w:lang w:eastAsia="zh-CN"/>
              </w:rPr>
            </w:pPr>
            <w:r>
              <w:rPr>
                <w:lang w:eastAsia="zh-CN"/>
              </w:rPr>
              <w:t>Restrictions</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lt 1 in 6.2.1.1 : overloaded P-CSCF returns the preferred P-CSCF</w:t>
            </w:r>
          </w:p>
        </w:tc>
        <w:tc>
          <w:tcPr>
            <w:tcW w:w="1936"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yes(Pre-configuration of alternative P-CSCF and redirect UE to other P-CSCF)</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yes(Perform the registration to the redirected P-CSCF)</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yes(Protocol extension for the redirection of P-CSCF)</w:t>
            </w:r>
          </w:p>
        </w:tc>
        <w:tc>
          <w:tcPr>
            <w:tcW w:w="1537"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not supported by Rel-9 UEs</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Alt 2 in 6.2.1.2: DNS returns </w:t>
            </w:r>
            <w:r>
              <w:rPr>
                <w:lang w:eastAsia="zh-CN"/>
              </w:rPr>
              <w:t>preferred</w:t>
            </w:r>
            <w:r>
              <w:rPr>
                <w:lang w:eastAsia="zh-CN"/>
              </w:rPr>
              <w:t xml:space="preserve"> P-CSCF</w:t>
            </w:r>
          </w:p>
        </w:tc>
        <w:tc>
          <w:tcPr>
            <w:tcW w:w="1936"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 (</w:t>
            </w:r>
            <w:r>
              <w:rPr>
                <w:lang w:eastAsia="zh-CN"/>
              </w:rPr>
              <w:t>only to report load info</w:t>
            </w:r>
            <w:r>
              <w:rPr>
                <w:lang w:eastAsia="zh-CN"/>
              </w:rPr>
              <w:t>), if used with LDF</w:t>
            </w:r>
            <w:r>
              <w:rPr>
                <w:lang w:eastAsia="zh-CN"/>
              </w:rPr>
              <w:t xml:space="preserve"> </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5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37"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does not work if GPRS provides P-CSCF address or UE has pre-configured IP address</w:t>
            </w:r>
            <w:r>
              <w:rPr>
                <w:lang w:eastAsia="zh-CN"/>
              </w:rPr>
              <w:t xml:space="preserve"> </w:t>
            </w:r>
            <w:r>
              <w:rPr>
                <w:lang w:val="en-US" w:eastAsia="zh-CN"/>
              </w:rPr>
              <w:t xml:space="preserve">or </w:t>
            </w:r>
            <w:r>
              <w:rPr>
                <w:rFonts w:eastAsia="MS Mincho;ＭＳ 明朝"/>
                <w:lang w:val="en-US"/>
              </w:rPr>
              <w:t>request</w:t>
            </w:r>
            <w:r>
              <w:rPr>
                <w:lang w:val="en-US" w:eastAsia="zh-CN"/>
              </w:rPr>
              <w:t>s</w:t>
            </w:r>
            <w:r>
              <w:rPr>
                <w:rFonts w:eastAsia="MS Mincho;ＭＳ 明朝"/>
                <w:lang w:val="en-US"/>
              </w:rPr>
              <w:t xml:space="preserve"> a list of SIP server IP addresses of P-CSCF(s)</w:t>
            </w:r>
            <w:r>
              <w:rPr>
                <w:lang w:val="en-US" w:eastAsia="zh-CN"/>
              </w:rPr>
              <w:t xml:space="preserve"> via DHCP</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3 in 6.2.1.3: overloaded P-CSCF queries LDF and returns preferred P-CSCF</w:t>
            </w:r>
          </w:p>
        </w:tc>
        <w:tc>
          <w:tcPr>
            <w:tcW w:w="193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yes(Report its load info to LDF and retrieve load info of redirected P-CSCF from LDF and redirect UE to other P-CSCF)</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yes(Perform the registration to the redirected P-CSCF)</w:t>
            </w:r>
          </w:p>
        </w:tc>
        <w:tc>
          <w:tcPr>
            <w:tcW w:w="1559"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 (Protocol extension for the redirection of P-CSCF)</w:t>
            </w:r>
          </w:p>
        </w:tc>
        <w:tc>
          <w:tcPr>
            <w:tcW w:w="1537"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not supported by Rel-9 UEs</w:t>
            </w:r>
          </w:p>
        </w:tc>
      </w:tr>
      <w:tr>
        <w:trPr/>
        <w:tc>
          <w:tcPr>
            <w:tcW w:w="18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Alt 4 in </w:t>
            </w:r>
            <w:r>
              <w:rPr>
                <w:lang w:eastAsia="zh-CN"/>
              </w:rPr>
              <w:t>6.2.1.4</w:t>
            </w:r>
            <w:r>
              <w:rPr>
                <w:lang w:eastAsia="zh-CN"/>
              </w:rPr>
              <w:t xml:space="preserve"> overloaded P-CSCF triggers UE to select another P-CSCF</w:t>
            </w:r>
          </w:p>
        </w:tc>
        <w:tc>
          <w:tcPr>
            <w:tcW w:w="193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305 Use Proxy also for re-registration procedure)</w:t>
            </w:r>
          </w:p>
        </w:tc>
        <w:tc>
          <w:tcPr>
            <w:tcW w:w="131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0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(re-use initial registration behaviour also for re-registration)</w:t>
            </w:r>
          </w:p>
        </w:tc>
        <w:tc>
          <w:tcPr>
            <w:tcW w:w="155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37"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not supported by Rel-9 UEs for re-registration</w:t>
            </w:r>
          </w:p>
        </w:tc>
      </w:tr>
    </w:tbl>
    <w:p>
      <w:pPr>
        <w:pStyle w:val="Heading3"/>
        <w:bidi w:val="0"/>
        <w:jc w:val="start"/>
        <w:rPr>
          <w:lang w:val="en-US" w:eastAsia="en-US"/>
        </w:rPr>
      </w:pPr>
      <w:bookmarkStart w:id="157" w:name="__RefHeading___Toc307227748"/>
      <w:bookmarkEnd w:id="157"/>
      <w:r>
        <w:rPr>
          <w:lang w:val="en-US" w:eastAsia="en-US"/>
        </w:rPr>
        <w:t>7</w:t>
      </w:r>
      <w:r>
        <w:rPr>
          <w:lang w:val="en-US" w:eastAsia="en-US"/>
        </w:rPr>
        <w:t>.1.2</w:t>
        <w:tab/>
      </w:r>
      <w:r>
        <w:rPr>
          <w:lang w:val="en-US" w:eastAsia="en-US"/>
        </w:rPr>
        <w:t xml:space="preserve">S-CSCF Overload Control </w:t>
      </w:r>
      <w:r>
        <w:rPr>
          <w:lang w:val="en-US" w:eastAsia="en-US"/>
        </w:rPr>
        <w:t>during initial registration</w:t>
      </w:r>
    </w:p>
    <w:p>
      <w:pPr>
        <w:pStyle w:val="Normal"/>
        <w:rPr/>
      </w:pPr>
      <w:r>
        <w:rPr>
          <w:lang w:eastAsia="zh-CN"/>
        </w:rPr>
        <w:t xml:space="preserve">Subclause 6.2.2.1 proposes an S-CSCF Overload Control solution based on LDF, which is quite </w:t>
      </w:r>
      <w:r>
        <w:rPr>
          <w:lang w:eastAsia="zh-CN"/>
        </w:rPr>
        <w:t>similar</w:t>
      </w:r>
      <w:r>
        <w:rPr>
          <w:lang w:eastAsia="zh-CN"/>
        </w:rPr>
        <w:t xml:space="preserve"> to that one for P-CSCF Overload Control. </w:t>
      </w:r>
    </w:p>
    <w:p>
      <w:pPr>
        <w:pStyle w:val="Normal"/>
        <w:rPr/>
      </w:pPr>
      <w:r>
        <w:rPr>
          <w:lang w:eastAsia="zh-CN"/>
        </w:rPr>
        <w:t xml:space="preserve">LDF </w:t>
      </w:r>
      <w:r>
        <w:rPr>
          <w:lang w:val="en-US" w:eastAsia="en-US"/>
        </w:rPr>
        <w:t>may be co-located with</w:t>
      </w:r>
      <w:r>
        <w:rPr>
          <w:lang w:eastAsia="zh-CN"/>
        </w:rPr>
        <w:t xml:space="preserve"> S-CSCF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a new</w:t>
      </w:r>
      <w:r>
        <w:rPr>
          <w:lang w:eastAsia="zh-CN"/>
        </w:rPr>
        <w:t xml:space="preserve"> physical entity</w:t>
      </w:r>
      <w:r>
        <w:rPr>
          <w:lang w:eastAsia="zh-CN"/>
        </w:rPr>
        <w:t>.</w:t>
      </w:r>
    </w:p>
    <w:p>
      <w:pPr>
        <w:pStyle w:val="Normal"/>
        <w:rPr>
          <w:lang w:eastAsia="zh-CN"/>
        </w:rPr>
      </w:pPr>
      <w:r>
        <w:rPr>
          <w:lang w:eastAsia="zh-CN"/>
        </w:rPr>
        <w:t>If Load Balancing is used from the I-CSCF, this solution is not needed as it is not likely that an overloaded S-CSCF gets selected.</w:t>
      </w:r>
    </w:p>
    <w:p>
      <w:pPr>
        <w:pStyle w:val="Normal"/>
        <w:rPr>
          <w:lang w:eastAsia="zh-CN"/>
        </w:rPr>
      </w:pPr>
      <w:r>
        <w:rPr>
          <w:lang w:eastAsia="zh-CN"/>
        </w:rPr>
        <w:t xml:space="preserve">Beside the described mechanism in this TR, TS 24.229 already describes S-CSCF overload protection handling within section 5.3.1.3 </w:t>
      </w:r>
      <w:r>
        <w:rPr>
          <w:lang w:eastAsia="zh-CN"/>
        </w:rPr>
        <w:t>a</w:t>
      </w:r>
      <w:r>
        <w:rPr>
          <w:lang w:eastAsia="zh-CN"/>
        </w:rPr>
        <w:t>bnormal cases. There is stated that if the selected S-CSCF does not respond to the REGISTER or sends back 3xx response or 480 (Temporarily Unavailable), the I-CSCF shall select a new S-CSCF based on the capabilities indicated from the HSS and shall not select one of any S-CSCFs selected previously during this same registration procedure.</w:t>
      </w:r>
    </w:p>
    <w:p>
      <w:pPr>
        <w:pStyle w:val="Normal"/>
        <w:rPr/>
      </w:pPr>
      <w:r>
        <w:rPr>
          <w:lang w:eastAsia="zh-CN"/>
        </w:rPr>
        <w:t>T</w:t>
      </w:r>
      <w:r>
        <w:rPr>
          <w:lang w:eastAsia="zh-CN"/>
        </w:rPr>
        <w:t>able: S-CSCF Overload Control alternatives</w:t>
      </w:r>
    </w:p>
    <w:tbl>
      <w:tblPr>
        <w:tblW w:w="9616" w:type="dxa"/>
        <w:jc w:val="start"/>
        <w:tblInd w:w="-5" w:type="dxa"/>
        <w:tblCellMar>
          <w:top w:w="0" w:type="dxa"/>
          <w:start w:w="108" w:type="dxa"/>
          <w:bottom w:w="0" w:type="dxa"/>
          <w:end w:w="108" w:type="dxa"/>
        </w:tblCellMar>
      </w:tblPr>
      <w:tblGrid>
        <w:gridCol w:w="1970"/>
        <w:gridCol w:w="1971"/>
        <w:gridCol w:w="1971"/>
        <w:gridCol w:w="1971"/>
        <w:gridCol w:w="1733"/>
      </w:tblGrid>
      <w:tr>
        <w:trPr/>
        <w:tc>
          <w:tcPr>
            <w:tcW w:w="197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1971"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73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 xml:space="preserve">mpact on SIP protocol </w:t>
            </w:r>
          </w:p>
        </w:tc>
      </w:tr>
      <w:tr>
        <w:trPr>
          <w:trHeight w:val="2271" w:hRule="atLeast"/>
        </w:trPr>
        <w:tc>
          <w:tcPr>
            <w:tcW w:w="197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in 6.2.2.1: overloaded S-CSCF queries LDF and  returns preferred S-CSCF</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yes(Report its load info to LDF and retrieve load info of redirected S-CSCF from LDF, overload judgement and redirect to other S-CSCF)</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yes(redirect to other S-CSCF as required) </w:t>
            </w:r>
          </w:p>
        </w:tc>
        <w:tc>
          <w:tcPr>
            <w:tcW w:w="173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yes (Protocol extension for the redirection of S-CSCF)</w:t>
            </w:r>
          </w:p>
        </w:tc>
      </w:tr>
      <w:tr>
        <w:trPr>
          <w:trHeight w:val="579" w:hRule="atLeast"/>
        </w:trPr>
        <w:tc>
          <w:tcPr>
            <w:tcW w:w="197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Alt2 as described in TS 24.229 section 5.3.1.3</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3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n</w:t>
            </w:r>
            <w:r>
              <w:rPr>
                <w:lang w:eastAsia="zh-CN"/>
              </w:rPr>
              <w:t>o</w:t>
            </w:r>
          </w:p>
        </w:tc>
      </w:tr>
    </w:tbl>
    <w:p>
      <w:pPr>
        <w:pStyle w:val="Normal"/>
        <w:rPr>
          <w:lang w:eastAsia="zh-CN"/>
        </w:rPr>
      </w:pPr>
      <w:r>
        <w:rPr>
          <w:lang w:eastAsia="zh-CN"/>
        </w:rPr>
      </w:r>
    </w:p>
    <w:p>
      <w:pPr>
        <w:pStyle w:val="Heading3"/>
        <w:bidi w:val="0"/>
        <w:jc w:val="start"/>
        <w:rPr>
          <w:lang w:val="en-US" w:eastAsia="en-US"/>
        </w:rPr>
      </w:pPr>
      <w:bookmarkStart w:id="158" w:name="__RefHeading___Toc307227749"/>
      <w:bookmarkEnd w:id="158"/>
      <w:r>
        <w:rPr>
          <w:lang w:val="en-US" w:eastAsia="en-US"/>
        </w:rPr>
        <w:t>7</w:t>
      </w:r>
      <w:r>
        <w:rPr>
          <w:lang w:val="en-US" w:eastAsia="en-US"/>
        </w:rPr>
        <w:t>.1.3</w:t>
        <w:tab/>
      </w:r>
      <w:r>
        <w:rPr>
          <w:lang w:val="en-US" w:eastAsia="en-US"/>
        </w:rPr>
        <w:t xml:space="preserve">S-CSCF </w:t>
      </w:r>
      <w:r>
        <w:rPr>
          <w:lang w:val="en-US" w:eastAsia="en-US"/>
        </w:rPr>
        <w:t>reselection during re-registration</w:t>
      </w:r>
    </w:p>
    <w:p>
      <w:pPr>
        <w:pStyle w:val="Normal"/>
        <w:rPr/>
      </w:pPr>
      <w:r>
        <w:rPr>
          <w:lang w:eastAsia="zh-CN"/>
        </w:rPr>
        <w:t>Sub</w:t>
      </w:r>
      <w:r>
        <w:rPr>
          <w:lang w:eastAsia="zh-CN"/>
        </w:rPr>
        <w:t>-</w:t>
      </w:r>
      <w:r>
        <w:rPr>
          <w:lang w:eastAsia="zh-CN"/>
        </w:rPr>
        <w:t xml:space="preserve">clause </w:t>
      </w:r>
      <w:r>
        <w:rPr>
          <w:lang w:eastAsia="zh-CN"/>
        </w:rPr>
        <w:t>6.3</w:t>
      </w:r>
      <w:r>
        <w:rPr>
          <w:lang w:eastAsia="zh-CN"/>
        </w:rPr>
        <w:t xml:space="preserve"> proposes S-CSCF </w:t>
      </w:r>
      <w:r>
        <w:rPr>
          <w:lang w:eastAsia="zh-CN"/>
        </w:rPr>
        <w:t>re-selection</w:t>
      </w:r>
      <w:r>
        <w:rPr>
          <w:lang w:eastAsia="zh-CN"/>
        </w:rPr>
        <w:t xml:space="preserve"> </w:t>
      </w:r>
      <w:r>
        <w:rPr>
          <w:lang w:eastAsia="zh-CN"/>
        </w:rPr>
        <w:t>during re-registration alternatives by a two step approach:</w:t>
      </w:r>
    </w:p>
    <w:p>
      <w:pPr>
        <w:pStyle w:val="Normal"/>
        <w:numPr>
          <w:ilvl w:val="0"/>
          <w:numId w:val="11"/>
        </w:numPr>
        <w:overflowPunct w:val="false"/>
        <w:autoSpaceDE w:val="false"/>
        <w:textAlignment w:val="baseline"/>
        <w:rPr>
          <w:lang w:eastAsia="zh-CN"/>
        </w:rPr>
      </w:pPr>
      <w:r>
        <w:rPr>
          <w:lang w:eastAsia="zh-CN"/>
        </w:rPr>
        <w:t>Step 1, as described in section 6.3.1, checks whether S-CSCF is needed.</w:t>
      </w:r>
    </w:p>
    <w:p>
      <w:pPr>
        <w:pStyle w:val="Normal"/>
        <w:numPr>
          <w:ilvl w:val="0"/>
          <w:numId w:val="11"/>
        </w:numPr>
        <w:overflowPunct w:val="false"/>
        <w:autoSpaceDE w:val="false"/>
        <w:textAlignment w:val="baseline"/>
        <w:rPr>
          <w:lang w:eastAsia="zh-CN"/>
        </w:rPr>
      </w:pPr>
      <w:r>
        <w:rPr>
          <w:lang w:eastAsia="zh-CN"/>
        </w:rPr>
        <w:t>Step2, as described in section 6.3.2, performs the execution of the S-CSCF re-selection.</w:t>
      </w:r>
    </w:p>
    <w:p>
      <w:pPr>
        <w:pStyle w:val="Normal"/>
        <w:rPr/>
      </w:pPr>
      <w:r>
        <w:rPr/>
        <w:t>The following table compares the a</w:t>
      </w:r>
      <w:r>
        <w:rPr>
          <w:lang w:val="en-US" w:eastAsia="en-US"/>
        </w:rPr>
        <w:t>rchitectural alternatives to detect whether S-CSCF</w:t>
      </w:r>
      <w:r>
        <w:rPr>
          <w:lang w:val="en-US" w:eastAsia="en-US"/>
        </w:rPr>
        <w:t xml:space="preserve"> </w:t>
      </w:r>
      <w:r>
        <w:rPr>
          <w:lang w:val="en-US" w:eastAsia="en-US"/>
        </w:rPr>
        <w:t>re-selection may be needed (step 1)</w:t>
      </w:r>
      <w:r>
        <w:rPr/>
        <w:t>:</w:t>
      </w:r>
    </w:p>
    <w:tbl>
      <w:tblPr>
        <w:tblW w:w="9474" w:type="dxa"/>
        <w:jc w:val="start"/>
        <w:tblInd w:w="-5" w:type="dxa"/>
        <w:tblCellMar>
          <w:top w:w="0" w:type="dxa"/>
          <w:start w:w="108" w:type="dxa"/>
          <w:bottom w:w="0" w:type="dxa"/>
          <w:end w:w="108" w:type="dxa"/>
        </w:tblCellMar>
      </w:tblPr>
      <w:tblGrid>
        <w:gridCol w:w="3227"/>
        <w:gridCol w:w="1843"/>
        <w:gridCol w:w="2126"/>
        <w:gridCol w:w="2278"/>
      </w:tblGrid>
      <w:tr>
        <w:trPr/>
        <w:tc>
          <w:tcPr>
            <w:tcW w:w="322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Impact on S-</w:t>
            </w:r>
            <w:r>
              <w:rPr>
                <w:lang w:eastAsia="zh-CN"/>
              </w:rPr>
              <w:t>C</w:t>
            </w:r>
            <w:r>
              <w:rPr>
                <w:lang w:eastAsia="zh-CN"/>
              </w:rPr>
              <w:t>SCF</w:t>
            </w:r>
          </w:p>
        </w:tc>
        <w:tc>
          <w:tcPr>
            <w:tcW w:w="212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Impact on I-CSCF</w:t>
            </w:r>
          </w:p>
        </w:tc>
        <w:tc>
          <w:tcPr>
            <w:tcW w:w="2278" w:type="dxa"/>
            <w:tcBorders>
              <w:top w:val="single" w:sz="4" w:space="0" w:color="000000"/>
              <w:start w:val="single" w:sz="4" w:space="0" w:color="000000"/>
              <w:bottom w:val="single" w:sz="4" w:space="0" w:color="000000"/>
              <w:end w:val="single" w:sz="4" w:space="0" w:color="000000"/>
            </w:tcBorders>
          </w:tcPr>
          <w:p>
            <w:pPr>
              <w:pStyle w:val="Normal"/>
              <w:rPr/>
            </w:pPr>
            <w:r>
              <w:rPr>
                <w:lang w:eastAsia="zh-CN"/>
              </w:rPr>
              <w:t xml:space="preserve">Impact on </w:t>
            </w:r>
            <w:r>
              <w:rPr>
                <w:lang w:eastAsia="zh-CN"/>
              </w:rPr>
              <w:t>HSS/O&amp;M centre</w:t>
            </w:r>
          </w:p>
          <w:p>
            <w:pPr>
              <w:pStyle w:val="Normal"/>
              <w:widowControl/>
              <w:bidi w:val="0"/>
              <w:spacing w:before="0" w:after="180"/>
              <w:rPr/>
            </w:pPr>
            <w:r>
              <w:rPr/>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1 (section 6.3.1.2): I-CSCF makes decision based on pre-configuration, unmodified Cx-UAR</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 xml:space="preserve">Additional decision functionally in order to check whether the current S-CSCF is best suited </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No</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lang w:val="en-US" w:eastAsia="en-US"/>
              </w:rPr>
            </w:pPr>
            <w:r>
              <w:rPr/>
              <w:t>Mechanism 2 (section 6.3.1.3): I-CSCF makes decision based on pre-configuration, modified Cx-UAR</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lang w:val="en-US"/>
              </w:rPr>
              <w:t>New decision functionality, requests S-CSCF name and capabilities</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val="en-US"/>
              </w:rPr>
              <w:t>Provides S-CSCF name and capabilities to I-CSCF</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3 (section 6.3.2): I-CSCF makes decision based on pre-configuration, 2-step approach</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Stores in HSS an indication that a better suitable S-CSCF may become later</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Indicates in REGISTER that a better suitable S-CSCF may become available later</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val="en-US"/>
              </w:rPr>
              <w:t>Provides S-CSCF name and capabilities to I-CSCF</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4 (section 6.3.3): Triggered by interaction by the management system</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 xml:space="preserve">Uses </w:t>
            </w:r>
            <w:r>
              <w:rPr>
                <w:lang w:val="en-US"/>
              </w:rPr>
              <w:t>S-CSCF name and capabilities to select a S-CSCF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 xml:space="preserve">Requires additional interaction between the management system and the HSS, </w:t>
            </w:r>
            <w:r>
              <w:rPr>
                <w:lang w:val="en-US"/>
              </w:rPr>
              <w:t>provides S-CSCF name and capabilities to I-CSCF</w:t>
            </w:r>
          </w:p>
        </w:tc>
      </w:tr>
    </w:tbl>
    <w:p>
      <w:pPr>
        <w:pStyle w:val="B4"/>
        <w:spacing w:before="120" w:after="180"/>
        <w:jc w:val="center"/>
        <w:rPr/>
      </w:pPr>
      <w:r>
        <w:rPr>
          <w:lang w:val="en-US" w:eastAsia="en-US"/>
        </w:rPr>
        <w:t>Tab 7.</w:t>
      </w:r>
      <w:r>
        <w:rPr>
          <w:lang w:val="en-US" w:eastAsia="en-US"/>
        </w:rPr>
        <w:t>1</w:t>
      </w:r>
      <w:r>
        <w:rPr>
          <w:lang w:val="en-US" w:eastAsia="en-US"/>
        </w:rPr>
        <w:t>.3-1 Comparison of architectural alternatives to detect whether S-CSCF re-selection may be needed</w:t>
      </w:r>
    </w:p>
    <w:p>
      <w:pPr>
        <w:pStyle w:val="Normal"/>
        <w:rPr>
          <w:lang w:val="en-US" w:eastAsia="en-US"/>
        </w:rPr>
      </w:pPr>
      <w:r>
        <w:rPr>
          <w:lang w:val="en-US" w:eastAsia="en-US"/>
        </w:rPr>
      </w:r>
    </w:p>
    <w:p>
      <w:pPr>
        <w:pStyle w:val="Normal"/>
        <w:rPr/>
      </w:pPr>
      <w:r>
        <w:rPr/>
        <w:t>The following table compares the S-CSCF re-selection alternatives (step 2):</w:t>
      </w:r>
    </w:p>
    <w:tbl>
      <w:tblPr>
        <w:tblW w:w="9474" w:type="dxa"/>
        <w:jc w:val="start"/>
        <w:tblInd w:w="-5" w:type="dxa"/>
        <w:tblCellMar>
          <w:top w:w="0" w:type="dxa"/>
          <w:start w:w="108" w:type="dxa"/>
          <w:bottom w:w="0" w:type="dxa"/>
          <w:end w:w="108" w:type="dxa"/>
        </w:tblCellMar>
      </w:tblPr>
      <w:tblGrid>
        <w:gridCol w:w="3227"/>
        <w:gridCol w:w="1843"/>
        <w:gridCol w:w="2126"/>
        <w:gridCol w:w="2278"/>
      </w:tblGrid>
      <w:tr>
        <w:trPr/>
        <w:tc>
          <w:tcPr>
            <w:tcW w:w="322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1843" w:type="dxa"/>
            <w:tcBorders>
              <w:top w:val="single" w:sz="4" w:space="0" w:color="000000"/>
              <w:start w:val="single" w:sz="4" w:space="0" w:color="000000"/>
              <w:bottom w:val="single" w:sz="4" w:space="0" w:color="000000"/>
            </w:tcBorders>
          </w:tcPr>
          <w:p>
            <w:pPr>
              <w:pStyle w:val="B1"/>
              <w:spacing w:before="0" w:after="180"/>
              <w:rPr/>
            </w:pPr>
            <w:r>
              <w:rPr>
                <w:lang w:eastAsia="zh-CN"/>
              </w:rPr>
              <w:t>Impact on S-</w:t>
            </w:r>
            <w:r>
              <w:rPr>
                <w:lang w:eastAsia="zh-CN"/>
              </w:rPr>
              <w:t>C</w:t>
            </w:r>
            <w:r>
              <w:rPr>
                <w:lang w:eastAsia="zh-CN"/>
              </w:rPr>
              <w:t>SCF</w:t>
            </w:r>
          </w:p>
        </w:tc>
        <w:tc>
          <w:tcPr>
            <w:tcW w:w="212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Impact on I-CSCF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 xml:space="preserve">Impact on </w:t>
            </w:r>
            <w:r>
              <w:rPr>
                <w:lang w:eastAsia="zh-CN"/>
              </w:rPr>
              <w:t>HSS/O&amp;M centre</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1 (section 6.4.2): Register with Reject if Idle indication, HSS performs de-registration of the old S-CSCF</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Checks if there are ongoing dialogs and indicates the current status to I-CSCF</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REGISTER with “if idle” indication and performs registration with another S-CSCF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No</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lang w:val="en-US" w:eastAsia="en-US"/>
              </w:rPr>
            </w:pPr>
            <w:r>
              <w:rPr/>
              <w:t>Mechanism 2 (section 6.4.3): Register with Reject if Idle indication, S-CSCF de-registers itself</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Checks if there are ongoing dialogs indicates the current status to I-CSCF</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REGISTER with “if idle” indication and performs registration with another S-CSCF</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No</w:t>
            </w:r>
          </w:p>
        </w:tc>
      </w:tr>
      <w:tr>
        <w:trPr/>
        <w:tc>
          <w:tcPr>
            <w:tcW w:w="3227" w:type="dxa"/>
            <w:tcBorders>
              <w:top w:val="single" w:sz="4" w:space="0" w:color="000000"/>
              <w:start w:val="single" w:sz="4" w:space="0" w:color="000000"/>
              <w:bottom w:val="single" w:sz="4" w:space="0" w:color="000000"/>
            </w:tcBorders>
          </w:tcPr>
          <w:p>
            <w:pPr>
              <w:pStyle w:val="Normal"/>
              <w:widowControl/>
              <w:bidi w:val="0"/>
              <w:spacing w:before="0" w:after="180"/>
              <w:rPr/>
            </w:pPr>
            <w:r>
              <w:rPr/>
              <w:t>Mechanism 3 (section 6.4.4): Using administrative de-registration procedure to force new registration</w:t>
            </w:r>
          </w:p>
        </w:tc>
        <w:tc>
          <w:tcPr>
            <w:tcW w:w="1843" w:type="dxa"/>
            <w:tcBorders>
              <w:top w:val="single" w:sz="4" w:space="0" w:color="000000"/>
              <w:start w:val="single" w:sz="4" w:space="0" w:color="000000"/>
              <w:bottom w:val="single" w:sz="4" w:space="0" w:color="000000"/>
            </w:tcBorders>
          </w:tcPr>
          <w:p>
            <w:pPr>
              <w:pStyle w:val="Normal"/>
              <w:widowControl/>
              <w:bidi w:val="0"/>
              <w:spacing w:before="0" w:after="180"/>
              <w:rPr/>
            </w:pPr>
            <w:r>
              <w:rPr/>
              <w:t>Checks if there are ongoing dialogs and indicates status to HSS.</w:t>
            </w:r>
          </w:p>
        </w:tc>
        <w:tc>
          <w:tcPr>
            <w:tcW w:w="2126" w:type="dxa"/>
            <w:tcBorders>
              <w:top w:val="single" w:sz="4" w:space="0" w:color="000000"/>
              <w:start w:val="single" w:sz="4" w:space="0" w:color="000000"/>
              <w:bottom w:val="single" w:sz="4" w:space="0" w:color="000000"/>
            </w:tcBorders>
          </w:tcPr>
          <w:p>
            <w:pPr>
              <w:pStyle w:val="Normal"/>
              <w:widowControl/>
              <w:bidi w:val="0"/>
              <w:spacing w:before="0" w:after="180"/>
              <w:rPr/>
            </w:pPr>
            <w:r>
              <w:rPr/>
              <w:t>No</w:t>
            </w:r>
          </w:p>
        </w:tc>
        <w:tc>
          <w:tcPr>
            <w:tcW w:w="227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t>Extension to administrative de-registration command over Cx to avoid breaking ongoing sessions.</w:t>
            </w:r>
          </w:p>
        </w:tc>
      </w:tr>
    </w:tbl>
    <w:p>
      <w:pPr>
        <w:pStyle w:val="B4"/>
        <w:spacing w:before="120" w:after="180"/>
        <w:jc w:val="center"/>
        <w:rPr>
          <w:lang w:val="en-US" w:eastAsia="en-US"/>
        </w:rPr>
      </w:pPr>
      <w:r>
        <w:rPr>
          <w:lang w:val="en-US" w:eastAsia="en-US"/>
        </w:rPr>
        <w:t>Tab 7.</w:t>
      </w:r>
      <w:r>
        <w:rPr>
          <w:lang w:val="en-US" w:eastAsia="en-US"/>
        </w:rPr>
        <w:t>1</w:t>
      </w:r>
      <w:r>
        <w:rPr>
          <w:lang w:val="en-US" w:eastAsia="en-US"/>
        </w:rPr>
        <w:t>.3-2 Comparison of S-CSCF re-selection alternatives</w:t>
      </w:r>
      <w:r>
        <w:br w:type="page"/>
      </w:r>
    </w:p>
    <w:p>
      <w:pPr>
        <w:pStyle w:val="Heading3"/>
        <w:bidi w:val="0"/>
        <w:jc w:val="start"/>
        <w:rPr/>
      </w:pPr>
      <w:bookmarkStart w:id="159" w:name="__RefHeading___Toc307227750"/>
      <w:bookmarkEnd w:id="159"/>
      <w:r>
        <w:rPr>
          <w:lang w:val="en-US" w:eastAsia="en-US"/>
        </w:rPr>
        <w:t>7</w:t>
      </w:r>
      <w:r>
        <w:rPr>
          <w:lang w:val="en-US" w:eastAsia="en-US"/>
        </w:rPr>
        <w:t>.1.</w:t>
      </w:r>
      <w:r>
        <w:rPr>
          <w:lang w:val="en-US" w:eastAsia="en-US"/>
        </w:rPr>
        <w:t>4</w:t>
      </w:r>
      <w:r>
        <w:rPr>
          <w:lang w:val="en-US" w:eastAsia="en-US"/>
        </w:rPr>
        <w:tab/>
        <w:t>Exchange of Overload Control Information between IMS entities</w:t>
      </w:r>
    </w:p>
    <w:p>
      <w:pPr>
        <w:pStyle w:val="Normal"/>
        <w:rPr/>
      </w:pPr>
      <w:r>
        <w:rPr>
          <w:lang w:eastAsia="zh-CN"/>
        </w:rPr>
        <w:t>Sub-clauses 6.2.3, 6.2.4 and 6.2.5 describe alternative mechanisms for exchanging Overload Control Information between IMS entities, and sub-clause 6.2.6 summarizes them.</w:t>
      </w:r>
    </w:p>
    <w:p>
      <w:pPr>
        <w:pStyle w:val="Normal"/>
        <w:rPr>
          <w:lang w:eastAsia="zh-CN"/>
        </w:rPr>
      </w:pPr>
      <w:r>
        <w:rPr>
          <w:lang w:eastAsia="zh-CN"/>
        </w:rPr>
        <w:t>These mechanisms can be grouped in two families:</w:t>
      </w:r>
    </w:p>
    <w:p>
      <w:pPr>
        <w:pStyle w:val="B1"/>
        <w:rPr>
          <w:lang w:eastAsia="zh-CN"/>
        </w:rPr>
      </w:pPr>
      <w:r>
        <w:rPr>
          <w:lang w:eastAsia="zh-CN"/>
        </w:rPr>
        <w:t>-</w:t>
        <w:tab/>
      </w:r>
      <w:r>
        <w:rPr>
          <w:b/>
          <w:bCs/>
          <w:lang w:eastAsia="zh-CN"/>
        </w:rPr>
        <w:t>Overload control based on explicit feedback</w:t>
      </w:r>
      <w:r>
        <w:rPr>
          <w:lang w:eastAsia="zh-CN"/>
        </w:rPr>
        <w:t>: draft-ietf-soc-overload-control (see sub-clause 6.2.4). Considering the identified issues for traversal of B2BUA, this solution is only applicable to hop-by-hop cases in IMS.</w:t>
      </w:r>
    </w:p>
    <w:p>
      <w:pPr>
        <w:pStyle w:val="B1"/>
        <w:rPr/>
      </w:pPr>
      <w:r>
        <w:rPr>
          <w:lang w:eastAsia="zh-CN"/>
        </w:rPr>
        <w:t>-</w:t>
        <w:tab/>
      </w:r>
      <w:r>
        <w:rPr>
          <w:b/>
          <w:bCs/>
          <w:lang w:eastAsia="zh-CN"/>
        </w:rPr>
        <w:t>Overload control based on traffic filters</w:t>
      </w:r>
      <w:r>
        <w:rPr>
          <w:lang w:eastAsia="zh-CN"/>
        </w:rPr>
        <w:t>: GOCAP (see subclause 6.2.3) and draft-ietf-soc-load-control-event-package (see subclause 6.2.5). Both of these solutions provide the functionality required to control overload of SIP servers.</w:t>
      </w:r>
    </w:p>
    <w:p>
      <w:pPr>
        <w:pStyle w:val="Normal"/>
        <w:rPr>
          <w:lang w:eastAsia="zh-CN"/>
        </w:rPr>
      </w:pPr>
      <w:r>
        <w:rPr>
          <w:lang w:eastAsia="zh-CN"/>
        </w:rPr>
        <w:t xml:space="preserve">There may be a need to select between GOCAP (see subclause 6.2.3) and draft-ietf-soc-load-control-event-package (see subclause 6.2.5). It is noted that there are no major technical differences between them. </w:t>
      </w:r>
    </w:p>
    <w:p>
      <w:pPr>
        <w:pStyle w:val="Normal"/>
        <w:rPr>
          <w:lang w:eastAsia="zh-CN"/>
        </w:rPr>
      </w:pPr>
      <w:r>
        <w:rPr>
          <w:lang w:eastAsia="zh-CN"/>
        </w:rPr>
        <w:t>However, considering that GOCAP relies on a non-IANA registered event package and that the standardization of the IETF solution is supported by a larger community than GOCAP, the latter solution is more likely to be widely supported in the industry.</w:t>
      </w:r>
    </w:p>
    <w:p>
      <w:pPr>
        <w:pStyle w:val="Heading2"/>
        <w:bidi w:val="0"/>
        <w:jc w:val="start"/>
        <w:rPr/>
      </w:pPr>
      <w:bookmarkStart w:id="160" w:name="__RefHeading___Toc307227751"/>
      <w:bookmarkEnd w:id="160"/>
      <w:r>
        <w:rPr>
          <w:lang w:eastAsia="zh-CN"/>
        </w:rPr>
        <w:t>7.2</w:t>
      </w:r>
      <w:r>
        <w:rPr/>
        <w:tab/>
        <w:t>Assessment of alternatives for Load Balancing</w:t>
      </w:r>
    </w:p>
    <w:p>
      <w:pPr>
        <w:pStyle w:val="Heading3"/>
        <w:bidi w:val="0"/>
        <w:jc w:val="start"/>
        <w:rPr/>
      </w:pPr>
      <w:bookmarkStart w:id="161" w:name="__RefHeading___Toc307227752"/>
      <w:bookmarkEnd w:id="161"/>
      <w:r>
        <w:rPr>
          <w:lang w:val="en-US" w:eastAsia="en-US"/>
        </w:rPr>
        <w:t>7</w:t>
      </w:r>
      <w:r>
        <w:rPr>
          <w:lang w:val="en-US" w:eastAsia="en-US"/>
        </w:rPr>
        <w:t>.2.1</w:t>
        <w:tab/>
      </w:r>
      <w:r>
        <w:rPr>
          <w:lang w:val="en-US" w:eastAsia="en-US"/>
        </w:rPr>
        <w:t xml:space="preserve">P-CSCF </w:t>
      </w:r>
      <w:r>
        <w:rPr>
          <w:lang w:val="en-US" w:eastAsia="en-US"/>
        </w:rPr>
        <w:t>L</w:t>
      </w:r>
      <w:r>
        <w:rPr>
          <w:lang w:val="en-US" w:eastAsia="en-US"/>
        </w:rPr>
        <w:t xml:space="preserve">oad </w:t>
      </w:r>
      <w:r>
        <w:rPr>
          <w:lang w:val="en-US" w:eastAsia="en-US"/>
        </w:rPr>
        <w:t>B</w:t>
      </w:r>
      <w:r>
        <w:rPr>
          <w:lang w:val="en-US" w:eastAsia="en-US"/>
        </w:rPr>
        <w:t>alancing</w:t>
      </w:r>
    </w:p>
    <w:p>
      <w:pPr>
        <w:pStyle w:val="Normal"/>
        <w:rPr/>
      </w:pPr>
      <w:r>
        <w:rPr>
          <w:lang w:eastAsia="zh-CN"/>
        </w:rPr>
        <w:t xml:space="preserve">Subclause 6.1.1.2 gives a LDF based P-CSCF Load Balancing solution. LDF collects load information from P-CSCFs as it can do in P-CSCF Overload Control. </w:t>
      </w:r>
    </w:p>
    <w:p>
      <w:pPr>
        <w:pStyle w:val="Normal"/>
        <w:rPr/>
      </w:pPr>
      <w:r>
        <w:rPr>
          <w:lang w:eastAsia="zh-CN"/>
        </w:rPr>
        <w:t xml:space="preserve">LDF </w:t>
      </w:r>
      <w:r>
        <w:rPr>
          <w:lang w:val="en-US" w:eastAsia="en-US"/>
        </w:rPr>
        <w:t>may be co-located with</w:t>
      </w:r>
      <w:r>
        <w:rPr>
          <w:lang w:eastAsia="zh-CN"/>
        </w:rPr>
        <w:t xml:space="preserve"> P-CSCF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 xml:space="preserve">a new </w:t>
      </w:r>
      <w:r>
        <w:rPr>
          <w:lang w:eastAsia="zh-CN"/>
        </w:rPr>
        <w:t>physical entity</w:t>
      </w:r>
      <w:r>
        <w:rPr>
          <w:lang w:eastAsia="zh-CN"/>
        </w:rPr>
        <w:t xml:space="preserve">.  </w:t>
      </w:r>
    </w:p>
    <w:p>
      <w:pPr>
        <w:pStyle w:val="B1"/>
        <w:ind w:start="0" w:hanging="0"/>
        <w:rPr/>
      </w:pPr>
      <w:r>
        <w:rPr/>
        <w:t>Subclause 6.1.</w:t>
      </w:r>
      <w:r>
        <w:rPr>
          <w:lang w:eastAsia="zh-CN"/>
        </w:rPr>
        <w:t>3 proposes to reuse th</w:t>
      </w:r>
      <w:r>
        <w:rPr/>
        <w:t xml:space="preserve">e IETF SOC overload control mechanism </w:t>
      </w:r>
      <w:r>
        <w:rPr>
          <w:lang w:eastAsia="zh-CN"/>
        </w:rPr>
        <w:t xml:space="preserve">for IMS Load Balancing. The IETF SOC mechanism achieves Load Balancing by upgrading the SIP </w:t>
      </w:r>
      <w:r>
        <w:rPr>
          <w:lang w:eastAsia="zh-CN"/>
        </w:rPr>
        <w:t>protocol</w:t>
      </w:r>
      <w:r>
        <w:rPr>
          <w:lang w:eastAsia="zh-CN"/>
        </w:rPr>
        <w:t xml:space="preserve"> for load related information transfer between UE and P-CSCF. </w:t>
      </w:r>
    </w:p>
    <w:p>
      <w:pPr>
        <w:pStyle w:val="B1"/>
        <w:ind w:start="0" w:hanging="0"/>
        <w:rPr>
          <w:lang w:eastAsia="zh-CN"/>
        </w:rPr>
      </w:pPr>
      <w:r>
        <w:rPr>
          <w:lang w:eastAsia="zh-CN"/>
        </w:rPr>
        <w:t xml:space="preserve">One problem of the IETF </w:t>
      </w:r>
      <w:r>
        <w:rPr>
          <w:lang w:eastAsia="zh-CN"/>
        </w:rPr>
        <w:t>SOC solution is the security risk caused UE selecting P-CSCF according to P-CSCF’s suggestion. Because UE is not reliable, it is possible that UE may not follow the suggestion from P-CSCF and even maliciously select reversely, causing security risks.</w:t>
      </w:r>
    </w:p>
    <w:p>
      <w:pPr>
        <w:pStyle w:val="B1"/>
        <w:ind w:start="0" w:hanging="0"/>
        <w:rPr>
          <w:lang w:eastAsia="zh-CN"/>
        </w:rPr>
      </w:pPr>
      <w:r>
        <w:rPr>
          <w:lang w:eastAsia="zh-CN"/>
        </w:rPr>
        <w:t xml:space="preserve">It is not easy for the IETF SOC solution to handle Load Balancing between P-CSCF pools. </w:t>
      </w:r>
    </w:p>
    <w:p>
      <w:pPr>
        <w:pStyle w:val="B1"/>
        <w:ind w:start="0" w:hanging="0"/>
        <w:rPr/>
      </w:pPr>
      <w:r>
        <w:rPr>
          <w:lang w:eastAsia="zh-CN"/>
        </w:rPr>
        <w:t>The IETF SOC solution doesn</w:t>
      </w:r>
      <w:r>
        <w:rPr>
          <w:lang w:eastAsia="zh-CN"/>
        </w:rPr>
        <w:t>’</w:t>
      </w:r>
      <w:r>
        <w:rPr>
          <w:lang w:eastAsia="zh-CN"/>
        </w:rPr>
        <w:t>t need to add new network entities, but it may have impacts on UE and P-CSCF because of the upgrading of SIP protocol.</w:t>
      </w:r>
    </w:p>
    <w:p>
      <w:pPr>
        <w:pStyle w:val="B1"/>
        <w:ind w:start="0" w:hanging="0"/>
        <w:rPr>
          <w:lang w:eastAsia="zh-CN"/>
        </w:rPr>
      </w:pPr>
      <w:r>
        <w:rPr>
          <w:lang w:eastAsia="zh-CN"/>
        </w:rPr>
        <w:t>The Load Balancing based on dynamic DNS (subclause 6.1.4) relies on SRV DNS records. Load-balancing is therefore performed by the DNS client, which is the UE in this case. In consequence, in order to achieve efficient Load Balancing using such mechanism,  requirements on the DNS Load-Balancing algorithm of the UE are needed.</w:t>
      </w:r>
    </w:p>
    <w:p>
      <w:pPr>
        <w:pStyle w:val="Normal"/>
        <w:rPr/>
      </w:pPr>
      <w:r>
        <w:rPr>
          <w:lang w:eastAsia="zh-CN"/>
        </w:rPr>
        <w:t>T</w:t>
      </w:r>
      <w:r>
        <w:rPr>
          <w:lang w:eastAsia="zh-CN"/>
        </w:rPr>
        <w:t>able: P-CSCF Load Balancing alternatives</w:t>
      </w:r>
    </w:p>
    <w:tbl>
      <w:tblPr>
        <w:tblW w:w="9864" w:type="dxa"/>
        <w:jc w:val="start"/>
        <w:tblInd w:w="-5" w:type="dxa"/>
        <w:tblCellMar>
          <w:top w:w="0" w:type="dxa"/>
          <w:start w:w="108" w:type="dxa"/>
          <w:bottom w:w="0" w:type="dxa"/>
          <w:end w:w="108" w:type="dxa"/>
        </w:tblCellMar>
      </w:tblPr>
      <w:tblGrid>
        <w:gridCol w:w="1970"/>
        <w:gridCol w:w="1971"/>
        <w:gridCol w:w="1971"/>
        <w:gridCol w:w="1971"/>
        <w:gridCol w:w="1981"/>
      </w:tblGrid>
      <w:tr>
        <w:trPr/>
        <w:tc>
          <w:tcPr>
            <w:tcW w:w="197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P-CSCF </w:t>
            </w:r>
          </w:p>
        </w:tc>
        <w:tc>
          <w:tcPr>
            <w:tcW w:w="1971"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UE </w:t>
            </w:r>
          </w:p>
        </w:tc>
        <w:tc>
          <w:tcPr>
            <w:tcW w:w="1981"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 xml:space="preserve">mpact on SIP protocol </w:t>
            </w:r>
          </w:p>
        </w:tc>
      </w:tr>
      <w:tr>
        <w:trPr/>
        <w:tc>
          <w:tcPr>
            <w:tcW w:w="197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in 6.1.1.2: UE queries DNS to get preferred P-CSCF</w:t>
            </w:r>
          </w:p>
        </w:tc>
        <w:tc>
          <w:tcPr>
            <w:tcW w:w="1971"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 xml:space="preserve"> (</w:t>
            </w:r>
            <w:r>
              <w:rPr>
                <w:lang w:eastAsia="zh-CN"/>
              </w:rPr>
              <w:t>only to report load info</w:t>
            </w:r>
            <w:r>
              <w:rPr>
                <w:lang w:eastAsia="zh-CN"/>
              </w:rPr>
              <w:t>)</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1"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no</w:t>
            </w:r>
          </w:p>
        </w:tc>
      </w:tr>
      <w:tr>
        <w:trPr>
          <w:trHeight w:val="645" w:hRule="atLeast"/>
        </w:trPr>
        <w:tc>
          <w:tcPr>
            <w:tcW w:w="1970"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Alt2 in 6.1.3: SOC for Load Balancing</w:t>
            </w:r>
          </w:p>
        </w:tc>
        <w:tc>
          <w:tcPr>
            <w:tcW w:w="1971"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yes</w:t>
            </w:r>
          </w:p>
        </w:tc>
        <w:tc>
          <w:tcPr>
            <w:tcW w:w="1971"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B1"/>
              <w:spacing w:before="0" w:after="180"/>
              <w:ind w:start="0" w:hanging="0"/>
              <w:rPr>
                <w:lang w:eastAsia="zh-CN"/>
              </w:rPr>
            </w:pPr>
            <w:r>
              <w:rPr>
                <w:lang w:eastAsia="zh-CN"/>
              </w:rPr>
              <w:t>yes</w:t>
            </w:r>
          </w:p>
        </w:tc>
        <w:tc>
          <w:tcPr>
            <w:tcW w:w="1981" w:type="dxa"/>
            <w:tcBorders>
              <w:top w:val="single" w:sz="4" w:space="0" w:color="000000"/>
              <w:start w:val="single" w:sz="4" w:space="0" w:color="000000"/>
              <w:bottom w:val="single" w:sz="4" w:space="0" w:color="000000"/>
              <w:end w:val="single" w:sz="4" w:space="0" w:color="000000"/>
            </w:tcBorders>
          </w:tcPr>
          <w:p>
            <w:pPr>
              <w:pStyle w:val="B1"/>
              <w:spacing w:before="0" w:after="180"/>
              <w:ind w:start="0" w:hanging="0"/>
              <w:rPr>
                <w:lang w:eastAsia="zh-CN"/>
              </w:rPr>
            </w:pPr>
            <w:r>
              <w:rPr>
                <w:lang w:eastAsia="zh-CN"/>
              </w:rPr>
              <w:t>yes</w:t>
            </w:r>
          </w:p>
        </w:tc>
      </w:tr>
      <w:tr>
        <w:trPr>
          <w:trHeight w:val="645" w:hRule="atLeast"/>
        </w:trPr>
        <w:tc>
          <w:tcPr>
            <w:tcW w:w="1970"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Alt. in 6.1.4.2: Dynamic DNS Method 1</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RFC2136)</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RFC2136)</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 3263</w:t>
            </w:r>
          </w:p>
        </w:tc>
        <w:tc>
          <w:tcPr>
            <w:tcW w:w="1981" w:type="dxa"/>
            <w:tcBorders>
              <w:top w:val="single" w:sz="4" w:space="0" w:color="000000"/>
              <w:start w:val="single" w:sz="4" w:space="0" w:color="000000"/>
              <w:bottom w:val="single" w:sz="4" w:space="0" w:color="000000"/>
              <w:end w:val="single" w:sz="4" w:space="0" w:color="000000"/>
            </w:tcBorders>
          </w:tcPr>
          <w:p>
            <w:pPr>
              <w:pStyle w:val="B5"/>
              <w:spacing w:before="0" w:after="180"/>
              <w:ind w:start="0" w:hanging="0"/>
              <w:rPr>
                <w:lang w:eastAsia="zh-CN"/>
              </w:rPr>
            </w:pPr>
            <w:r>
              <w:rPr>
                <w:lang w:eastAsia="zh-CN"/>
              </w:rPr>
              <w:t>No</w:t>
            </w:r>
          </w:p>
        </w:tc>
      </w:tr>
      <w:tr>
        <w:trPr>
          <w:trHeight w:val="645" w:hRule="atLeast"/>
        </w:trPr>
        <w:tc>
          <w:tcPr>
            <w:tcW w:w="1970" w:type="dxa"/>
            <w:tcBorders>
              <w:top w:val="single" w:sz="4" w:space="0" w:color="000000"/>
              <w:start w:val="single" w:sz="4" w:space="0" w:color="000000"/>
              <w:bottom w:val="single" w:sz="4" w:space="0" w:color="000000"/>
            </w:tcBorders>
          </w:tcPr>
          <w:p>
            <w:pPr>
              <w:pStyle w:val="B5"/>
              <w:spacing w:before="0" w:after="180"/>
              <w:ind w:start="0" w:hanging="0"/>
              <w:rPr/>
            </w:pPr>
            <w:r>
              <w:rPr>
                <w:lang w:eastAsia="zh-CN"/>
              </w:rPr>
              <w:t>Alt. in 6.1.4.3: Dynamic DNS, Zone transfer</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a local DNS and RFC1034/1995)</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RFC1034/1995)</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pPr>
            <w:r>
              <w:rPr>
                <w:lang w:eastAsia="zh-CN"/>
              </w:rPr>
              <w:t>yes, need to implement RFC 3263</w:t>
            </w:r>
          </w:p>
        </w:tc>
        <w:tc>
          <w:tcPr>
            <w:tcW w:w="1981" w:type="dxa"/>
            <w:tcBorders>
              <w:top w:val="single" w:sz="4" w:space="0" w:color="000000"/>
              <w:start w:val="single" w:sz="4" w:space="0" w:color="000000"/>
              <w:bottom w:val="single" w:sz="4" w:space="0" w:color="000000"/>
              <w:end w:val="single" w:sz="4" w:space="0" w:color="000000"/>
            </w:tcBorders>
          </w:tcPr>
          <w:p>
            <w:pPr>
              <w:pStyle w:val="B5"/>
              <w:spacing w:before="0" w:after="180"/>
              <w:ind w:start="0" w:hanging="0"/>
              <w:rPr>
                <w:lang w:eastAsia="zh-CN"/>
              </w:rPr>
            </w:pPr>
            <w:r>
              <w:rPr>
                <w:lang w:eastAsia="zh-CN"/>
              </w:rPr>
              <w:t>No</w:t>
            </w:r>
          </w:p>
        </w:tc>
      </w:tr>
      <w:tr>
        <w:trPr>
          <w:trHeight w:val="645" w:hRule="atLeast"/>
        </w:trPr>
        <w:tc>
          <w:tcPr>
            <w:tcW w:w="1970"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Alt. in 6.1.4.4: Dynamic DNS, SRV DNS resolution requests</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yes (need to implement a local DNS).</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lang w:eastAsia="zh-CN"/>
              </w:rPr>
            </w:pPr>
            <w:r>
              <w:rPr>
                <w:lang w:eastAsia="zh-CN"/>
              </w:rPr>
              <w:t>no</w:t>
            </w:r>
          </w:p>
        </w:tc>
        <w:tc>
          <w:tcPr>
            <w:tcW w:w="1971" w:type="dxa"/>
            <w:tcBorders>
              <w:top w:val="single" w:sz="4" w:space="0" w:color="000000"/>
              <w:start w:val="single" w:sz="4" w:space="0" w:color="000000"/>
              <w:bottom w:val="single" w:sz="4" w:space="0" w:color="000000"/>
            </w:tcBorders>
          </w:tcPr>
          <w:p>
            <w:pPr>
              <w:pStyle w:val="B5"/>
              <w:spacing w:before="0" w:after="180"/>
              <w:ind w:start="0" w:hanging="0"/>
              <w:rPr/>
            </w:pPr>
            <w:r>
              <w:rPr>
                <w:lang w:eastAsia="zh-CN"/>
              </w:rPr>
              <w:t>yes, need to implement RFC 3263</w:t>
            </w:r>
          </w:p>
        </w:tc>
        <w:tc>
          <w:tcPr>
            <w:tcW w:w="1981" w:type="dxa"/>
            <w:tcBorders>
              <w:top w:val="single" w:sz="4" w:space="0" w:color="000000"/>
              <w:start w:val="single" w:sz="4" w:space="0" w:color="000000"/>
              <w:bottom w:val="single" w:sz="4" w:space="0" w:color="000000"/>
              <w:end w:val="single" w:sz="4" w:space="0" w:color="000000"/>
            </w:tcBorders>
          </w:tcPr>
          <w:p>
            <w:pPr>
              <w:pStyle w:val="B5"/>
              <w:spacing w:before="0" w:after="180"/>
              <w:ind w:start="0" w:hanging="0"/>
              <w:rPr>
                <w:lang w:eastAsia="zh-CN"/>
              </w:rPr>
            </w:pPr>
            <w:r>
              <w:rPr>
                <w:lang w:eastAsia="zh-CN"/>
              </w:rPr>
              <w:t>no</w:t>
            </w:r>
          </w:p>
        </w:tc>
      </w:tr>
    </w:tbl>
    <w:p>
      <w:pPr>
        <w:pStyle w:val="Normal"/>
        <w:rPr>
          <w:lang w:eastAsia="zh-CN"/>
        </w:rPr>
      </w:pPr>
      <w:r>
        <w:rPr>
          <w:lang w:eastAsia="zh-CN"/>
        </w:rPr>
      </w:r>
    </w:p>
    <w:p>
      <w:pPr>
        <w:pStyle w:val="Heading3"/>
        <w:bidi w:val="0"/>
        <w:jc w:val="start"/>
        <w:rPr/>
      </w:pPr>
      <w:bookmarkStart w:id="162" w:name="__RefHeading___Toc307227753"/>
      <w:bookmarkEnd w:id="162"/>
      <w:r>
        <w:rPr>
          <w:lang w:val="en-US" w:eastAsia="en-US"/>
        </w:rPr>
        <w:t>7</w:t>
      </w:r>
      <w:r>
        <w:rPr>
          <w:lang w:val="en-US" w:eastAsia="en-US"/>
        </w:rPr>
        <w:t>.2.2</w:t>
        <w:tab/>
      </w:r>
      <w:r>
        <w:rPr>
          <w:lang w:val="en-US" w:eastAsia="en-US"/>
        </w:rPr>
        <w:t xml:space="preserve">S-CSCF </w:t>
      </w:r>
      <w:r>
        <w:rPr>
          <w:lang w:val="en-US" w:eastAsia="en-US"/>
        </w:rPr>
        <w:t>L</w:t>
      </w:r>
      <w:r>
        <w:rPr>
          <w:lang w:val="en-US" w:eastAsia="en-US"/>
        </w:rPr>
        <w:t xml:space="preserve">oad </w:t>
      </w:r>
      <w:r>
        <w:rPr>
          <w:lang w:val="en-US" w:eastAsia="en-US"/>
        </w:rPr>
        <w:t>B</w:t>
      </w:r>
      <w:r>
        <w:rPr>
          <w:lang w:val="en-US" w:eastAsia="en-US"/>
        </w:rPr>
        <w:t>alancing</w:t>
      </w:r>
    </w:p>
    <w:p>
      <w:pPr>
        <w:pStyle w:val="Heading4"/>
        <w:bidi w:val="0"/>
        <w:ind w:start="1418" w:hanging="1418"/>
        <w:jc w:val="start"/>
        <w:rPr/>
      </w:pPr>
      <w:bookmarkStart w:id="163" w:name="__RefHeading___Toc24535_3320553937"/>
      <w:bookmarkStart w:id="164" w:name="__RefHeading___Toc307227754"/>
      <w:bookmarkEnd w:id="163"/>
      <w:r>
        <w:rPr>
          <w:lang w:eastAsia="zh-CN"/>
        </w:rPr>
        <w:t>7</w:t>
      </w:r>
      <w:r>
        <w:rPr>
          <w:lang w:eastAsia="zh-CN"/>
        </w:rPr>
        <w:t>.2.2.1</w:t>
        <w:tab/>
      </w:r>
      <w:r>
        <w:rPr>
          <w:lang w:eastAsia="zh-CN"/>
        </w:rPr>
        <w:t>S-CSCF selection during initial registration</w:t>
      </w:r>
      <w:bookmarkEnd w:id="164"/>
      <w:r>
        <w:rPr>
          <w:lang w:eastAsia="zh-CN"/>
        </w:rPr>
        <w:t xml:space="preserve"> </w:t>
      </w:r>
    </w:p>
    <w:p>
      <w:pPr>
        <w:pStyle w:val="Normal"/>
        <w:rPr>
          <w:lang w:eastAsia="zh-CN"/>
        </w:rPr>
      </w:pPr>
      <w:r>
        <w:rPr>
          <w:lang w:eastAsia="zh-CN"/>
        </w:rPr>
        <w:t xml:space="preserve">The solution documented in subclause 6.1.1.3 provides a LDF based </w:t>
      </w:r>
      <w:r>
        <w:rPr>
          <w:lang w:eastAsia="zh-CN"/>
        </w:rPr>
        <w:t>L</w:t>
      </w:r>
      <w:r>
        <w:rPr>
          <w:lang w:eastAsia="zh-CN"/>
        </w:rPr>
        <w:t xml:space="preserve">oad </w:t>
      </w:r>
      <w:r>
        <w:rPr>
          <w:lang w:eastAsia="zh-CN"/>
        </w:rPr>
        <w:t>B</w:t>
      </w:r>
      <w:r>
        <w:rPr>
          <w:lang w:eastAsia="zh-CN"/>
        </w:rPr>
        <w:t>alancing mechanism for selecting S-CSCF during initial registration. LDF collects load information from S-CSCFs as it can do in P-CSCF Overload Control and Load Balancing.</w:t>
      </w:r>
      <w:r>
        <w:rPr>
          <w:lang w:eastAsia="zh-CN"/>
        </w:rPr>
        <w:t xml:space="preserve"> </w:t>
      </w:r>
    </w:p>
    <w:p>
      <w:pPr>
        <w:pStyle w:val="Normal"/>
        <w:rPr/>
      </w:pPr>
      <w:r>
        <w:rPr>
          <w:lang w:eastAsia="zh-CN"/>
        </w:rPr>
        <w:t xml:space="preserve">LDF </w:t>
      </w:r>
      <w:r>
        <w:rPr>
          <w:lang w:val="en-US" w:eastAsia="en-US"/>
        </w:rPr>
        <w:t>may be co-located with</w:t>
      </w:r>
      <w:r>
        <w:rPr>
          <w:lang w:eastAsia="zh-CN"/>
        </w:rPr>
        <w:t xml:space="preserve"> S-CSCF</w:t>
      </w:r>
      <w:r>
        <w:rPr>
          <w:lang w:eastAsia="zh-CN"/>
        </w:rPr>
        <w:t xml:space="preserve"> or DNS server</w:t>
      </w:r>
      <w:r>
        <w:rPr>
          <w:lang w:eastAsia="zh-CN"/>
        </w:rPr>
        <w:t xml:space="preserve">, but </w:t>
      </w:r>
      <w:r>
        <w:rPr>
          <w:lang w:eastAsia="zh-CN"/>
        </w:rPr>
        <w:t xml:space="preserve">does </w:t>
      </w:r>
      <w:r>
        <w:rPr>
          <w:lang w:eastAsia="zh-CN"/>
        </w:rPr>
        <w:t xml:space="preserve">not </w:t>
      </w:r>
      <w:r>
        <w:rPr>
          <w:lang w:eastAsia="zh-CN"/>
        </w:rPr>
        <w:t xml:space="preserve">need to be implemented in </w:t>
      </w:r>
      <w:r>
        <w:rPr>
          <w:lang w:eastAsia="zh-CN"/>
        </w:rPr>
        <w:t xml:space="preserve">a new </w:t>
      </w:r>
      <w:r>
        <w:rPr>
          <w:lang w:eastAsia="zh-CN"/>
        </w:rPr>
        <w:t>physical entity</w:t>
      </w:r>
      <w:r>
        <w:rPr>
          <w:lang w:eastAsia="zh-CN"/>
        </w:rPr>
        <w:t>.</w:t>
      </w:r>
    </w:p>
    <w:p>
      <w:pPr>
        <w:pStyle w:val="Normal"/>
        <w:rPr/>
      </w:pPr>
      <w:r>
        <w:rPr>
          <w:lang w:eastAsia="zh-CN"/>
        </w:rPr>
        <w:t xml:space="preserve">Another solution documented in subclause 6.1.2 proposes to </w:t>
      </w:r>
      <w:r>
        <w:rPr/>
        <w:t>re-use existing signalling mechanisms</w:t>
      </w:r>
      <w:r>
        <w:rPr>
          <w:lang w:eastAsia="zh-CN"/>
        </w:rPr>
        <w:t xml:space="preserve"> with the supporting system providing additional policy and information. </w:t>
      </w:r>
      <w:r>
        <w:rPr>
          <w:lang w:eastAsia="zh-CN"/>
        </w:rPr>
        <w:t>Th</w:t>
      </w:r>
      <w:r>
        <w:rPr>
          <w:lang w:eastAsia="zh-CN"/>
        </w:rPr>
        <w:t xml:space="preserve">is solution may require to specify the interface and </w:t>
      </w:r>
      <w:r>
        <w:rPr>
          <w:lang w:eastAsia="zh-CN"/>
        </w:rPr>
        <w:t>signalling</w:t>
      </w:r>
      <w:r>
        <w:rPr>
          <w:lang w:eastAsia="zh-CN"/>
        </w:rPr>
        <w:t xml:space="preserve"> interaction between the supporting system and HSS.</w:t>
      </w:r>
    </w:p>
    <w:p>
      <w:pPr>
        <w:pStyle w:val="B1"/>
        <w:ind w:start="0" w:hanging="0"/>
        <w:rPr/>
      </w:pPr>
      <w:r>
        <w:rPr/>
        <w:t>Subclause 6.1.</w:t>
      </w:r>
      <w:r>
        <w:rPr>
          <w:lang w:eastAsia="zh-CN"/>
        </w:rPr>
        <w:t>3 proposes to reuse th</w:t>
      </w:r>
      <w:r>
        <w:rPr/>
        <w:t xml:space="preserve">e IETF SOC overload control mechanism </w:t>
      </w:r>
      <w:r>
        <w:rPr>
          <w:lang w:eastAsia="zh-CN"/>
        </w:rPr>
        <w:t xml:space="preserve">for IMS Load Balancing. The IETF SOC mechanism achieves Load Balancing by upgrading the SIP </w:t>
      </w:r>
      <w:r>
        <w:rPr>
          <w:lang w:eastAsia="zh-CN"/>
        </w:rPr>
        <w:t>protocol</w:t>
      </w:r>
      <w:r>
        <w:rPr>
          <w:lang w:eastAsia="zh-CN"/>
        </w:rPr>
        <w:t xml:space="preserve"> for load related information transfer between I-CSCF and S-CSCF.</w:t>
      </w:r>
    </w:p>
    <w:p>
      <w:pPr>
        <w:pStyle w:val="B1"/>
        <w:ind w:start="0" w:hanging="0"/>
        <w:rPr>
          <w:lang w:eastAsia="zh-CN"/>
        </w:rPr>
      </w:pPr>
      <w:r>
        <w:rPr>
          <w:lang w:eastAsia="zh-CN"/>
        </w:rPr>
        <w:t xml:space="preserve">It is not easy for the IETF SOC solution to handle Load Balancing between S-CSCF pools. </w:t>
      </w:r>
    </w:p>
    <w:p>
      <w:pPr>
        <w:pStyle w:val="Normal"/>
        <w:rPr>
          <w:lang w:eastAsia="zh-CN"/>
        </w:rPr>
      </w:pPr>
      <w:r>
        <w:rPr>
          <w:lang w:eastAsia="zh-CN"/>
        </w:rPr>
        <w:t>The IETF SOC solution doesn</w:t>
      </w:r>
      <w:r>
        <w:rPr>
          <w:lang w:eastAsia="zh-CN"/>
        </w:rPr>
        <w:t>’</w:t>
      </w:r>
      <w:r>
        <w:rPr>
          <w:lang w:eastAsia="zh-CN"/>
        </w:rPr>
        <w:t>t need to add new network entities, but it may have impacts on I-CSCF and S-CSCF because of the upgrading of SIP protocol.</w:t>
      </w:r>
    </w:p>
    <w:p>
      <w:pPr>
        <w:pStyle w:val="Normal"/>
        <w:rPr/>
      </w:pPr>
      <w:r>
        <w:rPr>
          <w:lang w:eastAsia="zh-CN"/>
        </w:rPr>
        <w:t xml:space="preserve">Table: S-CSCF </w:t>
      </w:r>
      <w:r>
        <w:rPr>
          <w:lang w:eastAsia="zh-CN"/>
        </w:rPr>
        <w:t>L</w:t>
      </w:r>
      <w:r>
        <w:rPr>
          <w:lang w:eastAsia="zh-CN"/>
        </w:rPr>
        <w:t xml:space="preserve">oad </w:t>
      </w:r>
      <w:r>
        <w:rPr>
          <w:lang w:eastAsia="zh-CN"/>
        </w:rPr>
        <w:t>B</w:t>
      </w:r>
      <w:r>
        <w:rPr>
          <w:lang w:eastAsia="zh-CN"/>
        </w:rPr>
        <w:t>alanc</w:t>
      </w:r>
      <w:r>
        <w:rPr>
          <w:lang w:eastAsia="zh-CN"/>
        </w:rPr>
        <w:t>ing</w:t>
      </w:r>
      <w:r>
        <w:rPr>
          <w:lang w:eastAsia="zh-CN"/>
        </w:rPr>
        <w:t xml:space="preserve"> alternatives</w:t>
      </w:r>
    </w:p>
    <w:tbl>
      <w:tblPr>
        <w:tblW w:w="10041" w:type="dxa"/>
        <w:jc w:val="start"/>
        <w:tblInd w:w="-5" w:type="dxa"/>
        <w:tblCellMar>
          <w:top w:w="0" w:type="dxa"/>
          <w:start w:w="108" w:type="dxa"/>
          <w:bottom w:w="0" w:type="dxa"/>
          <w:end w:w="108" w:type="dxa"/>
        </w:tblCellMar>
      </w:tblPr>
      <w:tblGrid>
        <w:gridCol w:w="1845"/>
        <w:gridCol w:w="1807"/>
        <w:gridCol w:w="1780"/>
        <w:gridCol w:w="1372"/>
        <w:gridCol w:w="1384"/>
        <w:gridCol w:w="1853"/>
      </w:tblGrid>
      <w:tr>
        <w:trPr/>
        <w:tc>
          <w:tcPr>
            <w:tcW w:w="184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178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38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mpact on HSS</w:t>
            </w:r>
          </w:p>
        </w:tc>
      </w:tr>
      <w:tr>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Alt1 in 6.1.1.3: I-CSCF constructs domain name</w:t>
            </w:r>
          </w:p>
        </w:tc>
        <w:tc>
          <w:tcPr>
            <w:tcW w:w="1807"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 xml:space="preserve"> </w:t>
            </w:r>
            <w:r>
              <w:rPr>
                <w:lang w:eastAsia="zh-CN"/>
              </w:rPr>
              <w:t>(only to report load info)</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n</w:t>
            </w:r>
            <w:r>
              <w:rPr>
                <w:lang w:eastAsia="zh-CN"/>
              </w:rPr>
              <w:t>o</w:t>
            </w:r>
          </w:p>
        </w:tc>
      </w:tr>
      <w:tr>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2 in 6.1.2: HSS returns preferred S-CSCF</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no </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no </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yes(Implement optimal S-CSCF selection algorithm based on the information HSS and the supporting system have)</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spacing w:before="0" w:after="180"/>
              <w:rPr/>
            </w:pPr>
            <w:r>
              <w:rPr>
                <w:lang w:eastAsia="zh-CN"/>
              </w:rPr>
              <w:t>Alt3 in 6.1.3: SOC for Load Balancing</w:t>
            </w:r>
          </w:p>
        </w:tc>
        <w:tc>
          <w:tcPr>
            <w:tcW w:w="1807" w:type="dxa"/>
            <w:tcBorders>
              <w:top w:val="single" w:sz="4" w:space="0" w:color="000000"/>
              <w:start w:val="single" w:sz="4" w:space="0" w:color="000000"/>
              <w:bottom w:val="single" w:sz="4" w:space="0" w:color="000000"/>
            </w:tcBorders>
          </w:tcPr>
          <w:p>
            <w:pPr>
              <w:pStyle w:val="Normal"/>
              <w:spacing w:before="0" w:after="180"/>
              <w:rPr/>
            </w:pPr>
            <w:r>
              <w:rPr/>
              <w:t>yes</w:t>
            </w:r>
          </w:p>
        </w:tc>
        <w:tc>
          <w:tcPr>
            <w:tcW w:w="1780" w:type="dxa"/>
            <w:tcBorders>
              <w:top w:val="single" w:sz="4" w:space="0" w:color="000000"/>
              <w:start w:val="single" w:sz="4" w:space="0" w:color="000000"/>
              <w:bottom w:val="single" w:sz="4" w:space="0" w:color="000000"/>
            </w:tcBorders>
          </w:tcPr>
          <w:p>
            <w:pPr>
              <w:pStyle w:val="Normal"/>
              <w:spacing w:before="0" w:after="180"/>
              <w:rPr/>
            </w:pPr>
            <w:r>
              <w:rPr/>
              <w:t>no</w:t>
            </w:r>
          </w:p>
        </w:tc>
        <w:tc>
          <w:tcPr>
            <w:tcW w:w="1372" w:type="dxa"/>
            <w:tcBorders>
              <w:top w:val="single" w:sz="4" w:space="0" w:color="000000"/>
              <w:start w:val="single" w:sz="4" w:space="0" w:color="000000"/>
              <w:bottom w:val="single" w:sz="4" w:space="0" w:color="000000"/>
            </w:tcBorders>
          </w:tcPr>
          <w:p>
            <w:pPr>
              <w:pStyle w:val="Normal"/>
              <w:spacing w:before="0" w:after="180"/>
              <w:rPr/>
            </w:pPr>
            <w:r>
              <w:rPr/>
              <w:t>yes</w:t>
            </w:r>
          </w:p>
        </w:tc>
        <w:tc>
          <w:tcPr>
            <w:tcW w:w="1384" w:type="dxa"/>
            <w:tcBorders>
              <w:top w:val="single" w:sz="4" w:space="0" w:color="000000"/>
              <w:start w:val="single" w:sz="4" w:space="0" w:color="000000"/>
              <w:bottom w:val="single" w:sz="4" w:space="0" w:color="000000"/>
            </w:tcBorders>
          </w:tcPr>
          <w:p>
            <w:pPr>
              <w:pStyle w:val="Normal"/>
              <w:spacing w:before="0" w:after="180"/>
              <w:rPr/>
            </w:pPr>
            <w:r>
              <w:rPr/>
              <w:t>yes</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t>no</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Alt. in 6.1.4.2: Dynamic DNS Method 1</w:t>
            </w:r>
          </w:p>
        </w:tc>
        <w:tc>
          <w:tcPr>
            <w:tcW w:w="1807" w:type="dxa"/>
            <w:tcBorders>
              <w:top w:val="single" w:sz="4" w:space="0" w:color="000000"/>
              <w:start w:val="single" w:sz="4" w:space="0" w:color="000000"/>
              <w:bottom w:val="single" w:sz="4" w:space="0" w:color="000000"/>
            </w:tcBorders>
          </w:tcPr>
          <w:p>
            <w:pPr>
              <w:pStyle w:val="Normal"/>
              <w:spacing w:before="0" w:after="180"/>
              <w:rPr/>
            </w:pPr>
            <w:r>
              <w:rPr>
                <w:lang w:eastAsia="zh-CN"/>
              </w:rPr>
              <w:t>yes (need to implement RFC2136)</w:t>
            </w:r>
          </w:p>
        </w:tc>
        <w:tc>
          <w:tcPr>
            <w:tcW w:w="178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 (need to implement RFC2136)</w:t>
            </w:r>
          </w:p>
        </w:tc>
        <w:tc>
          <w:tcPr>
            <w:tcW w:w="1372" w:type="dxa"/>
            <w:tcBorders>
              <w:top w:val="single" w:sz="4" w:space="0" w:color="000000"/>
              <w:start w:val="single" w:sz="4" w:space="0" w:color="000000"/>
              <w:bottom w:val="single" w:sz="4" w:space="0" w:color="000000"/>
            </w:tcBorders>
          </w:tcPr>
          <w:p>
            <w:pPr>
              <w:pStyle w:val="Normal"/>
              <w:spacing w:before="0" w:after="180"/>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lang w:eastAsia="zh-CN"/>
              </w:rPr>
              <w:t>no</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Alt. in 6.1.4.3: Dynamic DNS, Zone transfer</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(need to implement a local DNS and RFC1034/1995)</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(need to implement RFC1034/1995)</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rHeight w:val="1500" w:hRule="atLeast"/>
        </w:trPr>
        <w:tc>
          <w:tcPr>
            <w:tcW w:w="1845"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Alt. in 6.1.4.4: Dynamic DNS, SRV DNS resolution requests</w:t>
            </w:r>
          </w:p>
        </w:tc>
        <w:tc>
          <w:tcPr>
            <w:tcW w:w="180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(need to implement a local DNS).</w:t>
            </w:r>
          </w:p>
        </w:tc>
        <w:tc>
          <w:tcPr>
            <w:tcW w:w="178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72"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Heading4"/>
        <w:bidi w:val="0"/>
        <w:ind w:start="1418" w:hanging="1418"/>
        <w:jc w:val="start"/>
        <w:rPr/>
      </w:pPr>
      <w:bookmarkStart w:id="165" w:name="__RefHeading___Toc24537_3320553937"/>
      <w:bookmarkStart w:id="166" w:name="__RefHeading___Toc307227755"/>
      <w:bookmarkEnd w:id="165"/>
      <w:r>
        <w:rPr>
          <w:lang w:eastAsia="zh-CN"/>
        </w:rPr>
        <w:t>7</w:t>
      </w:r>
      <w:r>
        <w:rPr>
          <w:lang w:eastAsia="zh-CN"/>
        </w:rPr>
        <w:t>.2.2.2</w:t>
        <w:tab/>
      </w:r>
      <w:r>
        <w:rPr>
          <w:lang w:eastAsia="zh-CN"/>
        </w:rPr>
        <w:t>S-CSCF re-selection during re-registration</w:t>
      </w:r>
      <w:bookmarkEnd w:id="166"/>
      <w:r>
        <w:rPr>
          <w:lang w:eastAsia="zh-CN"/>
        </w:rPr>
        <w:t xml:space="preserve"> </w:t>
      </w:r>
    </w:p>
    <w:p>
      <w:pPr>
        <w:pStyle w:val="Normal"/>
        <w:rPr>
          <w:lang w:eastAsia="zh-CN"/>
        </w:rPr>
      </w:pPr>
      <w:r>
        <w:rPr>
          <w:lang w:eastAsia="zh-CN"/>
        </w:rPr>
        <w:t xml:space="preserve">There are two issues identified during the study for S-CSCF re-selection during re-registration. The first issue is to detect whether the S-CSCF re-selection is required. The other issue is to execute the re-selection. </w:t>
      </w:r>
    </w:p>
    <w:p>
      <w:pPr>
        <w:pStyle w:val="Normal"/>
        <w:rPr/>
      </w:pPr>
      <w:r>
        <w:rPr>
          <w:lang w:eastAsia="zh-CN"/>
        </w:rPr>
        <w:t>There are five alternatives to handle the first issue. The assessment of them is as follows:</w:t>
      </w:r>
    </w:p>
    <w:p>
      <w:pPr>
        <w:pStyle w:val="Normal"/>
        <w:rPr>
          <w:lang w:eastAsia="zh-CN"/>
        </w:rPr>
      </w:pPr>
      <w:r>
        <w:rPr>
          <w:lang w:eastAsia="zh-CN"/>
        </w:rPr>
        <w:t xml:space="preserve">Alternative 1 documented in subclause 6.3.1.2 </w:t>
      </w:r>
      <w:r>
        <w:rPr>
          <w:lang w:eastAsia="zh-CN"/>
        </w:rPr>
        <w:t>adds additional functionality and signa</w:t>
      </w:r>
      <w:r>
        <w:rPr>
          <w:lang w:eastAsia="zh-CN"/>
        </w:rPr>
        <w:t>l</w:t>
      </w:r>
      <w:r>
        <w:rPr>
          <w:lang w:eastAsia="zh-CN"/>
        </w:rPr>
        <w:t>ling load</w:t>
      </w:r>
      <w:r>
        <w:rPr>
          <w:lang w:eastAsia="zh-CN"/>
        </w:rPr>
        <w:t xml:space="preserve"> (</w:t>
      </w:r>
      <w:r>
        <w:rPr>
          <w:lang w:eastAsia="zh-CN"/>
        </w:rPr>
        <w:t>compared to Rel-8</w:t>
      </w:r>
      <w:r>
        <w:rPr>
          <w:lang w:eastAsia="zh-CN"/>
        </w:rPr>
        <w:t xml:space="preserve">) </w:t>
      </w:r>
      <w:r>
        <w:rPr>
          <w:lang w:eastAsia="zh-CN"/>
        </w:rPr>
        <w:t>to the I-CSCF. Message contents of SIP or Cx messages are not modified.</w:t>
      </w:r>
      <w:r>
        <w:rPr>
          <w:lang w:eastAsia="zh-CN"/>
        </w:rPr>
        <w:t xml:space="preserve"> </w:t>
      </w:r>
    </w:p>
    <w:p>
      <w:pPr>
        <w:pStyle w:val="Normal"/>
        <w:rPr>
          <w:lang w:eastAsia="zh-CN"/>
        </w:rPr>
      </w:pPr>
      <w:r>
        <w:rPr>
          <w:lang w:eastAsia="zh-CN"/>
        </w:rPr>
        <w:t xml:space="preserve">Alternative 2 documented in subclause 6.3.1.3 </w:t>
      </w:r>
      <w:r>
        <w:rPr>
          <w:lang w:eastAsia="zh-CN"/>
        </w:rPr>
        <w:t>adds additional functionality (compared to Rel-8) to the I-CSCF and the HSS. It extends Message content of Cx-UAR to allow requesting both together, the current S-CSCF name and the capabilities</w:t>
      </w:r>
      <w:r>
        <w:rPr>
          <w:lang w:eastAsia="zh-CN"/>
        </w:rPr>
        <w:t xml:space="preserve">. </w:t>
      </w:r>
    </w:p>
    <w:p>
      <w:pPr>
        <w:pStyle w:val="Normal"/>
        <w:rPr/>
      </w:pPr>
      <w:r>
        <w:rPr>
          <w:lang w:eastAsia="zh-CN"/>
        </w:rPr>
        <w:t xml:space="preserve">Alternative 3 documented in subclause 6.3.1.4 </w:t>
      </w:r>
      <w:r>
        <w:rPr>
          <w:lang w:eastAsia="zh-CN"/>
        </w:rPr>
        <w:t>adds additional functionality (compared toRel-8) to the I-CSCF, the HSS, and the S-CSCF. It extends the functionality of the SIP REGISTER message sent from I-CSCF to S-CSCF and the Cx-SAR command sent from S-CSCF to HSS.</w:t>
      </w:r>
      <w:r>
        <w:rPr>
          <w:lang w:eastAsia="zh-CN"/>
        </w:rPr>
        <w:t xml:space="preserve"> </w:t>
      </w:r>
    </w:p>
    <w:p>
      <w:pPr>
        <w:pStyle w:val="Normal"/>
        <w:rPr/>
      </w:pPr>
      <w:r>
        <w:rPr>
          <w:lang w:eastAsia="zh-CN"/>
        </w:rPr>
        <w:t>Alternative 4 documented in subclause 6.3.1.5 can provide load information via network management system. It can in such case be treated as LDF is integrated in OSS system.</w:t>
      </w:r>
    </w:p>
    <w:p>
      <w:pPr>
        <w:pStyle w:val="Normal"/>
        <w:rPr/>
      </w:pPr>
      <w:r>
        <w:rPr>
          <w:lang w:eastAsia="zh-CN"/>
        </w:rPr>
        <w:t xml:space="preserve">Alternative 5 documented in subclause 6.1.1.4 let </w:t>
      </w:r>
      <w:r>
        <w:rPr>
          <w:lang w:eastAsia="zh-CN"/>
        </w:rPr>
        <w:t xml:space="preserve">I-CSCF determine and, if necessary, gets capabilities of S-CSCFs from HSS </w:t>
      </w:r>
      <w:r>
        <w:rPr>
          <w:lang w:eastAsia="zh-CN"/>
        </w:rPr>
        <w:t>like Alternative 1 or Alternative 2. LDF collects load information from S-CSCFs and can be a function of S-CSCF.</w:t>
      </w:r>
    </w:p>
    <w:p>
      <w:pPr>
        <w:pStyle w:val="Normal"/>
        <w:rPr/>
      </w:pPr>
      <w:r>
        <w:rPr>
          <w:lang w:eastAsia="zh-CN"/>
        </w:rPr>
        <w:t xml:space="preserve">Table: S-CSCF re-selection determining alternatives. </w:t>
      </w:r>
    </w:p>
    <w:tbl>
      <w:tblPr>
        <w:tblW w:w="9864" w:type="dxa"/>
        <w:jc w:val="start"/>
        <w:tblInd w:w="-5" w:type="dxa"/>
        <w:tblCellMar>
          <w:top w:w="0" w:type="dxa"/>
          <w:start w:w="108" w:type="dxa"/>
          <w:bottom w:w="0" w:type="dxa"/>
          <w:end w:w="108" w:type="dxa"/>
        </w:tblCellMar>
      </w:tblPr>
      <w:tblGrid>
        <w:gridCol w:w="1527"/>
        <w:gridCol w:w="1133"/>
        <w:gridCol w:w="850"/>
        <w:gridCol w:w="1985"/>
        <w:gridCol w:w="1134"/>
        <w:gridCol w:w="1276"/>
        <w:gridCol w:w="1134"/>
        <w:gridCol w:w="825"/>
      </w:tblGrid>
      <w:tr>
        <w:trPr/>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85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13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27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HSS</w:t>
            </w:r>
          </w:p>
        </w:tc>
        <w:tc>
          <w:tcPr>
            <w:tcW w:w="113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diameter protocol</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Impact on ongoing sessions</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val="en-US" w:eastAsia="zh-CN"/>
              </w:rPr>
              <w:t>Alt1 in 6.3.1.2: I-CSCF decides the preferred S-CSCF</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yes(Check if the best S-CSCF is selected based on the first UAR/UAA and send the second UAR to get the S-CSCF capabilities)</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Alt 2 in </w:t>
            </w:r>
            <w:r>
              <w:rPr>
                <w:lang w:val="en-US" w:eastAsia="zh-CN"/>
              </w:rPr>
              <w:t>6.3.1.3</w:t>
            </w:r>
            <w:r>
              <w:rPr>
                <w:lang w:eastAsia="zh-CN"/>
              </w:rPr>
              <w:t xml:space="preserve">: I-CSCF queries HSS with S-CSCF name and capabilities </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UAR to get the current S-CSCF and capabilities and decide on the preferred S-CSCF)</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no </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yes(Return the current S-CSCF and capabilities at the same time)</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yes(UAR/UAA needs to be extended to contain S-CSCF and capabilities</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lt3 in </w:t>
            </w:r>
            <w:r>
              <w:rPr>
                <w:lang w:val="en-US" w:eastAsia="zh-CN"/>
              </w:rPr>
              <w:t>6.3.1.4</w:t>
            </w:r>
            <w:r>
              <w:rPr>
                <w:lang w:eastAsia="zh-CN"/>
              </w:rPr>
              <w:t>: with fallback S-CSCF</w:t>
            </w:r>
          </w:p>
        </w:tc>
        <w:tc>
          <w:tcPr>
            <w:tcW w:w="1133"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w:t>
            </w:r>
            <w:r>
              <w:rPr>
                <w:lang w:eastAsia="zh-CN"/>
              </w:rPr>
              <w:t>only to report load info</w:t>
            </w:r>
            <w:r>
              <w:rPr>
                <w:lang w:eastAsia="zh-CN"/>
              </w:rPr>
              <w:t>)</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yes(preferred S-CSCF selection and mark the indication of better S-CSCF in the forwarded REGISTER)</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yes(REGISTER needs to be extended to indicate a better S-CSCF is available later)</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yes(SAR needs to be extended to indicate a better S-CSCF might be available later) </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lt4 in </w:t>
            </w:r>
            <w:r>
              <w:rPr>
                <w:lang w:val="en-US" w:eastAsia="zh-CN"/>
              </w:rPr>
              <w:t>6.3.1.5</w:t>
            </w:r>
            <w:r>
              <w:rPr>
                <w:lang w:eastAsia="zh-CN"/>
              </w:rPr>
              <w:t xml:space="preserve">: HSS based solution </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yes(HSS may need to interact with O&amp;M to get the status of S-CSCF)</w:t>
            </w:r>
          </w:p>
        </w:tc>
        <w:tc>
          <w:tcPr>
            <w:tcW w:w="113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don</w:t>
            </w:r>
            <w:r>
              <w:rPr>
                <w:lang w:eastAsia="zh-CN"/>
              </w:rPr>
              <w:t>’</w:t>
            </w:r>
            <w:r>
              <w:rPr>
                <w:lang w:eastAsia="zh-CN"/>
              </w:rPr>
              <w:t>t know</w:t>
            </w:r>
          </w:p>
        </w:tc>
        <w:tc>
          <w:tcPr>
            <w:tcW w:w="825"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don</w:t>
            </w:r>
            <w:r>
              <w:rPr>
                <w:lang w:eastAsia="zh-CN"/>
              </w:rPr>
              <w:t>’</w:t>
            </w:r>
            <w:r>
              <w:rPr>
                <w:lang w:eastAsia="zh-CN"/>
              </w:rPr>
              <w:t>t know</w:t>
            </w:r>
          </w:p>
        </w:tc>
      </w:tr>
      <w:tr>
        <w:trPr/>
        <w:tc>
          <w:tcPr>
            <w:tcW w:w="152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lt5 in 6.1.1.4: I-CSCF constructs Domain name </w:t>
            </w:r>
          </w:p>
        </w:tc>
        <w:tc>
          <w:tcPr>
            <w:tcW w:w="1133"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yes(only to report load info)</w:t>
            </w:r>
          </w:p>
        </w:tc>
        <w:tc>
          <w:tcPr>
            <w:tcW w:w="85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7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34"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825"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Normal"/>
        <w:rPr/>
      </w:pPr>
      <w:r>
        <w:rPr>
          <w:lang w:eastAsia="zh-CN"/>
        </w:rPr>
        <w:t>Three mechanisms for executing the re-selection are presented in this document. The assessment is as follows:</w:t>
      </w:r>
    </w:p>
    <w:p>
      <w:pPr>
        <w:pStyle w:val="Normal"/>
        <w:rPr/>
      </w:pPr>
      <w:r>
        <w:rPr>
          <w:lang w:eastAsia="zh-CN"/>
        </w:rPr>
        <w:t xml:space="preserve">Both alternative 1 documented in subclause 6.3.2.2 and alternative 2 documented in subclause 6.3.2.3 will work, no matter taking the load information into account or not. </w:t>
      </w:r>
    </w:p>
    <w:p>
      <w:pPr>
        <w:pStyle w:val="Normal"/>
        <w:rPr>
          <w:lang w:eastAsia="zh-CN"/>
        </w:rPr>
      </w:pPr>
      <w:r>
        <w:rPr>
          <w:lang w:eastAsia="zh-CN"/>
        </w:rPr>
        <w:t xml:space="preserve">Alternative 1 </w:t>
      </w:r>
      <w:r>
        <w:rPr>
          <w:lang w:eastAsia="zh-CN"/>
        </w:rPr>
        <w:t>adds additional functionality (compared to Rel-8) to the I-CSCF, the HSS, and the S-CSCF. In addition it extends the SIP REGISTER message sent from I-CSCF to S-CSCF and the SIP 480 message sent from S-CSCF to I-CSCF.</w:t>
      </w:r>
      <w:r>
        <w:rPr>
          <w:lang w:eastAsia="zh-CN"/>
        </w:rPr>
        <w:t xml:space="preserve"> </w:t>
      </w:r>
      <w:r>
        <w:rPr>
          <w:lang w:eastAsia="zh-CN"/>
        </w:rPr>
        <w:t>Message contents of messages via Cx are not modified.</w:t>
      </w:r>
    </w:p>
    <w:p>
      <w:pPr>
        <w:pStyle w:val="Normal"/>
        <w:rPr>
          <w:lang w:eastAsia="zh-CN"/>
        </w:rPr>
      </w:pPr>
      <w:r>
        <w:rPr>
          <w:lang w:eastAsia="zh-CN"/>
        </w:rPr>
        <w:t xml:space="preserve">Alternative 2 </w:t>
      </w:r>
      <w:r>
        <w:rPr>
          <w:lang w:eastAsia="zh-CN"/>
        </w:rPr>
        <w:t>adds additional functionality (compared to Rel-8) to the I-CSCF, the HSS, and the S-CSCF. In addition it extends the SIP REGISTER message sent from I-CSCF to S-CSCF and the SIP 480 message sent from S-CSCF to I-CSCF.</w:t>
      </w:r>
      <w:r>
        <w:rPr>
          <w:lang w:eastAsia="zh-CN"/>
        </w:rPr>
        <w:t xml:space="preserve"> </w:t>
      </w:r>
      <w:r>
        <w:rPr>
          <w:lang w:eastAsia="zh-CN"/>
        </w:rPr>
        <w:t>Message contents of messages via Cx are not modified.</w:t>
      </w:r>
    </w:p>
    <w:p>
      <w:pPr>
        <w:pStyle w:val="Normal"/>
        <w:rPr/>
      </w:pPr>
      <w:r>
        <w:rPr>
          <w:lang w:eastAsia="zh-CN"/>
        </w:rPr>
        <w:t xml:space="preserve">The only difference between the above two alternatives is that in alternative 2 the original S-CSCF deregisters itself from HSS whereas in alternative 1 it is HSS who deregister S-CSCF. But from S-CSCF re-selection point of view, these two alternatives are same. </w:t>
      </w:r>
    </w:p>
    <w:p>
      <w:pPr>
        <w:pStyle w:val="Normal"/>
        <w:rPr>
          <w:lang w:eastAsia="zh-CN"/>
        </w:rPr>
      </w:pPr>
      <w:r>
        <w:rPr>
          <w:lang w:eastAsia="zh-CN"/>
        </w:rPr>
        <w:t xml:space="preserve">Alternative 3 documented in subclause 6.3.2.4 uses administrative mechanism to deregister S-CSCF. It may increase the complexity of OSS system if providing a per-user supervising and Load Balancing. </w:t>
      </w:r>
    </w:p>
    <w:p>
      <w:pPr>
        <w:pStyle w:val="Normal"/>
        <w:rPr>
          <w:lang w:eastAsia="zh-CN"/>
        </w:rPr>
      </w:pPr>
      <w:r>
        <w:rPr>
          <w:lang w:eastAsia="zh-CN"/>
        </w:rPr>
        <w:t xml:space="preserve">Table: S-CSCF re-selection execution alternatives. </w:t>
      </w:r>
    </w:p>
    <w:tbl>
      <w:tblPr>
        <w:tblW w:w="9867" w:type="dxa"/>
        <w:jc w:val="start"/>
        <w:tblInd w:w="-5" w:type="dxa"/>
        <w:tblCellMar>
          <w:top w:w="0" w:type="dxa"/>
          <w:start w:w="108" w:type="dxa"/>
          <w:bottom w:w="0" w:type="dxa"/>
          <w:end w:w="108" w:type="dxa"/>
        </w:tblCellMar>
      </w:tblPr>
      <w:tblGrid>
        <w:gridCol w:w="1586"/>
        <w:gridCol w:w="1465"/>
        <w:gridCol w:w="1377"/>
        <w:gridCol w:w="1527"/>
        <w:gridCol w:w="1505"/>
        <w:gridCol w:w="1285"/>
        <w:gridCol w:w="1122"/>
      </w:tblGrid>
      <w:tr>
        <w:trPr/>
        <w:tc>
          <w:tcPr>
            <w:tcW w:w="15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S-CSCF </w:t>
            </w:r>
          </w:p>
        </w:tc>
        <w:tc>
          <w:tcPr>
            <w:tcW w:w="1377"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DNS</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 xml:space="preserve">Impact on I-CSCF </w:t>
            </w:r>
          </w:p>
        </w:tc>
        <w:tc>
          <w:tcPr>
            <w:tcW w:w="150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 xml:space="preserve">mpact on SIP protocol </w:t>
            </w:r>
          </w:p>
        </w:tc>
        <w:tc>
          <w:tcPr>
            <w:tcW w:w="1285"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 on HSS</w:t>
            </w:r>
          </w:p>
        </w:tc>
        <w:tc>
          <w:tcPr>
            <w:tcW w:w="1122"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I</w:t>
            </w:r>
            <w:r>
              <w:rPr>
                <w:lang w:eastAsia="zh-CN"/>
              </w:rPr>
              <w:t>mpact on diameter protocol</w:t>
            </w:r>
          </w:p>
        </w:tc>
      </w:tr>
      <w:tr>
        <w:trPr/>
        <w:tc>
          <w:tcPr>
            <w:tcW w:w="1586" w:type="dxa"/>
            <w:tcBorders>
              <w:top w:val="single" w:sz="4" w:space="0" w:color="000000"/>
              <w:start w:val="single" w:sz="4" w:space="0" w:color="000000"/>
              <w:bottom w:val="single" w:sz="4" w:space="0" w:color="000000"/>
            </w:tcBorders>
          </w:tcPr>
          <w:p>
            <w:pPr>
              <w:pStyle w:val="Normal"/>
              <w:widowControl/>
              <w:bidi w:val="0"/>
              <w:spacing w:before="0" w:after="180"/>
              <w:rPr/>
            </w:pPr>
            <w:r>
              <w:rPr>
                <w:lang w:val="en-US" w:eastAsia="zh-CN"/>
              </w:rPr>
              <w:t>Alt1 in 6.3.2.2: overloaded S-CSCF returns preferred S-CSCF if there is no active session</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back 480 to I-CSCF if there is no active session)</w:t>
            </w:r>
          </w:p>
        </w:tc>
        <w:tc>
          <w:tcPr>
            <w:tcW w:w="137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yes(Registration to the preferred S-CSCF)</w:t>
            </w:r>
          </w:p>
        </w:tc>
        <w:tc>
          <w:tcPr>
            <w:tcW w:w="150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yes(REGISTER needs to be extended to indicate a better S-CSCF is available later)</w:t>
            </w:r>
          </w:p>
        </w:tc>
        <w:tc>
          <w:tcPr>
            <w:tcW w:w="12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122"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86"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val="en-US" w:eastAsia="zh-CN"/>
              </w:rPr>
              <w:t>Alt2 in 6.3.2.3: overloaded S-CSCF returns preferred S-CSCF if there is no active session, overloaded S-CSCF de-register itself</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yes(Send back 480 to I-CSCF if there is no active session and then de-register itself</w:t>
            </w:r>
          </w:p>
        </w:tc>
        <w:tc>
          <w:tcPr>
            <w:tcW w:w="137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 (Registration to the preferred S-CSCF)</w:t>
            </w:r>
          </w:p>
        </w:tc>
        <w:tc>
          <w:tcPr>
            <w:tcW w:w="150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yes(REGISTER needs to be extended to indicate a better S-CSCF is available later)</w:t>
            </w:r>
          </w:p>
        </w:tc>
        <w:tc>
          <w:tcPr>
            <w:tcW w:w="1285" w:type="dxa"/>
            <w:tcBorders>
              <w:top w:val="single" w:sz="4" w:space="0" w:color="000000"/>
              <w:start w:val="single" w:sz="4" w:space="0" w:color="000000"/>
              <w:bottom w:val="single" w:sz="4" w:space="0" w:color="000000"/>
            </w:tcBorders>
          </w:tcPr>
          <w:p>
            <w:pPr>
              <w:pStyle w:val="Normal"/>
              <w:spacing w:before="0" w:after="180"/>
              <w:ind w:firstLine="100"/>
              <w:rPr>
                <w:lang w:eastAsia="zh-CN"/>
              </w:rPr>
            </w:pPr>
            <w:r>
              <w:rPr>
                <w:lang w:eastAsia="zh-CN"/>
              </w:rPr>
              <w:t>no</w:t>
            </w:r>
          </w:p>
        </w:tc>
        <w:tc>
          <w:tcPr>
            <w:tcW w:w="1122"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58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 xml:space="preserve">lt3 in </w:t>
            </w:r>
            <w:r>
              <w:rPr>
                <w:lang w:val="en-US" w:eastAsia="zh-CN"/>
              </w:rPr>
              <w:t>6.3.2.4</w:t>
            </w:r>
            <w:r>
              <w:rPr>
                <w:lang w:eastAsia="zh-CN"/>
              </w:rPr>
              <w:t xml:space="preserve">: using HSS based solution </w:t>
            </w:r>
          </w:p>
        </w:tc>
        <w:tc>
          <w:tcPr>
            <w:tcW w:w="146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yes(only to report load info)</w:t>
            </w:r>
          </w:p>
        </w:tc>
        <w:tc>
          <w:tcPr>
            <w:tcW w:w="137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27"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50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2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yes(to get load information)</w:t>
            </w:r>
          </w:p>
        </w:tc>
        <w:tc>
          <w:tcPr>
            <w:tcW w:w="1122"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don</w:t>
            </w:r>
            <w:r>
              <w:rPr>
                <w:lang w:eastAsia="zh-CN"/>
              </w:rPr>
              <w:t>’</w:t>
            </w:r>
            <w:r>
              <w:rPr>
                <w:lang w:eastAsia="zh-CN"/>
              </w:rPr>
              <w:t xml:space="preserve">t know </w:t>
            </w:r>
          </w:p>
        </w:tc>
      </w:tr>
    </w:tbl>
    <w:p>
      <w:pPr>
        <w:pStyle w:val="Heading4"/>
        <w:bidi w:val="0"/>
        <w:ind w:start="0" w:hanging="0"/>
        <w:jc w:val="start"/>
        <w:rPr>
          <w:lang w:eastAsia="zh-CN"/>
        </w:rPr>
      </w:pPr>
      <w:bookmarkStart w:id="167" w:name="__RefHeading___Toc307227756"/>
      <w:bookmarkEnd w:id="167"/>
      <w:r>
        <w:rPr>
          <w:lang w:eastAsia="zh-CN"/>
        </w:rPr>
        <w:t>7</w:t>
      </w:r>
      <w:r>
        <w:rPr>
          <w:lang w:eastAsia="zh-CN"/>
        </w:rPr>
        <w:t>.2.2.3</w:t>
        <w:tab/>
      </w:r>
      <w:r>
        <w:rPr>
          <w:lang w:eastAsia="zh-CN"/>
        </w:rPr>
        <w:tab/>
      </w:r>
      <w:r>
        <w:rPr>
          <w:lang w:eastAsia="zh-CN"/>
        </w:rPr>
        <w:t>S-CSCF L</w:t>
      </w:r>
      <w:r>
        <w:rPr>
          <w:lang w:eastAsia="zh-CN"/>
        </w:rPr>
        <w:t xml:space="preserve">oad </w:t>
      </w:r>
      <w:r>
        <w:rPr>
          <w:lang w:eastAsia="zh-CN"/>
        </w:rPr>
        <w:t>B</w:t>
      </w:r>
      <w:r>
        <w:rPr>
          <w:lang w:eastAsia="zh-CN"/>
        </w:rPr>
        <w:t>alancing during restoration</w:t>
      </w:r>
    </w:p>
    <w:p>
      <w:pPr>
        <w:pStyle w:val="Normal"/>
        <w:rPr>
          <w:lang w:eastAsia="zh-CN"/>
          <w:ins w:id="93" w:author="cmcc" w:date="2011-10-24T13:36:00Z"/>
        </w:rPr>
      </w:pPr>
      <w:r>
        <w:rPr>
          <w:lang w:eastAsia="zh-CN"/>
        </w:rPr>
        <w:t xml:space="preserve">The alternative documented in subclause 6.1.1.5 proposes introducing LDF in the S-CSCF restoration procedure as depicted in </w:t>
      </w:r>
      <w:r>
        <w:rPr>
          <w:lang w:eastAsia="zh-CN"/>
        </w:rPr>
        <w:t>TS 23.380</w:t>
      </w:r>
      <w:r>
        <w:rPr>
          <w:lang w:eastAsia="zh-CN"/>
        </w:rPr>
        <w:t xml:space="preserve">. LDF collects load information from S-CSCFs and </w:t>
      </w:r>
      <w:r>
        <w:rPr>
          <w:lang w:val="en-US" w:eastAsia="en-US"/>
        </w:rPr>
        <w:t>may be co-located with</w:t>
      </w:r>
      <w:r>
        <w:rPr>
          <w:lang w:eastAsia="zh-CN"/>
        </w:rPr>
        <w:t xml:space="preserve"> S-CSCF</w:t>
      </w:r>
      <w:r>
        <w:rPr>
          <w:lang w:eastAsia="zh-CN"/>
        </w:rPr>
        <w:t xml:space="preserve"> or DNS server</w:t>
      </w:r>
      <w:r>
        <w:rPr>
          <w:lang w:eastAsia="zh-CN"/>
        </w:rPr>
        <w:t>.</w:t>
      </w:r>
    </w:p>
    <w:p>
      <w:pPr>
        <w:pStyle w:val="Heading4"/>
        <w:bidi w:val="0"/>
        <w:ind w:start="1418" w:hanging="1418"/>
        <w:jc w:val="start"/>
        <w:rPr/>
      </w:pPr>
      <w:ins w:id="94" w:author="cmcc" w:date="2011-10-24T13:36:00Z">
        <w:bookmarkStart w:id="168" w:name="__RefHeading___Toc307227757"/>
        <w:bookmarkEnd w:id="168"/>
        <w:r>
          <w:rPr>
            <w:lang w:eastAsia="zh-CN"/>
          </w:rPr>
          <w:t>7</w:t>
        </w:r>
      </w:ins>
      <w:ins w:id="95" w:author="cmcc" w:date="2011-10-24T13:36:00Z">
        <w:r>
          <w:rPr>
            <w:lang w:eastAsia="zh-CN"/>
          </w:rPr>
          <w:t>.2.2.4</w:t>
          <w:tab/>
          <w:t>Registration independent Serving Node</w:t>
        </w:r>
      </w:ins>
      <w:ins w:id="96" w:author="cmcc" w:date="2011-10-24T13:36:00Z">
        <w:r>
          <w:rPr>
            <w:lang w:eastAsia="zh-CN"/>
          </w:rPr>
          <w:t xml:space="preserve"> </w:t>
        </w:r>
      </w:ins>
      <w:ins w:id="97" w:author="cmcc" w:date="2011-10-24T13:36:00Z">
        <w:r>
          <w:rPr>
            <w:lang w:eastAsia="zh-CN"/>
          </w:rPr>
          <w:t>Load Balancing</w:t>
        </w:r>
      </w:ins>
    </w:p>
    <w:p>
      <w:pPr>
        <w:pStyle w:val="Normal"/>
        <w:rPr>
          <w:lang w:eastAsia="zh-CN"/>
          <w:ins w:id="100" w:author="cmcc" w:date="2011-10-24T13:36:00Z"/>
        </w:rPr>
      </w:pPr>
      <w:ins w:id="99" w:author="cmcc" w:date="2011-10-24T13:36:00Z">
        <w:r>
          <w:rPr>
            <w:lang w:eastAsia="zh-CN"/>
          </w:rPr>
          <w:t>Subclause 6.1.5 proposes a solution for Serving Node Load Balancing that is independent of the use of registrations. As such this makes this solution suitable for situations where no registrations occur, such as IMS transit networks and peering-based business trunking.</w:t>
        </w:r>
      </w:ins>
    </w:p>
    <w:p>
      <w:pPr>
        <w:pStyle w:val="Normal"/>
        <w:rPr>
          <w:lang w:eastAsia="zh-CN"/>
        </w:rPr>
      </w:pPr>
      <w:ins w:id="101" w:author="cmcc" w:date="2011-10-24T13:36:00Z">
        <w:r>
          <w:rPr>
            <w:lang w:eastAsia="zh-CN"/>
          </w:rPr>
          <w:t>The solution proposed in subclause 6.1.5 does not preclude other mechanisms for Serving Node load balancing that do not depend on registrations, such as the solution based on Dynamic DNS proposed in subclause 6.1.4. Both solutions can coexist next to each other. They should not be considered mutually exclusive.</w:t>
        </w:r>
      </w:ins>
    </w:p>
    <w:p>
      <w:pPr>
        <w:pStyle w:val="Heading3"/>
        <w:bidi w:val="0"/>
        <w:jc w:val="start"/>
        <w:rPr/>
      </w:pPr>
      <w:bookmarkStart w:id="169" w:name="__RefHeading___Toc307227758"/>
      <w:bookmarkEnd w:id="169"/>
      <w:r>
        <w:rPr>
          <w:lang w:val="en-US" w:eastAsia="en-US"/>
        </w:rPr>
        <w:t>7</w:t>
      </w:r>
      <w:r>
        <w:rPr>
          <w:lang w:val="en-US" w:eastAsia="en-US"/>
        </w:rPr>
        <w:t>.2.3</w:t>
        <w:tab/>
        <w:t>General consideration on</w:t>
      </w:r>
      <w:r>
        <w:rPr>
          <w:lang w:val="en-US" w:eastAsia="en-US"/>
        </w:rPr>
        <w:t xml:space="preserve"> </w:t>
      </w:r>
      <w:r>
        <w:rPr>
          <w:lang w:val="en-US" w:eastAsia="en-US"/>
        </w:rPr>
        <w:t>L</w:t>
      </w:r>
      <w:r>
        <w:rPr>
          <w:lang w:val="en-US" w:eastAsia="en-US"/>
        </w:rPr>
        <w:t xml:space="preserve">oad </w:t>
      </w:r>
      <w:r>
        <w:rPr>
          <w:lang w:val="en-US" w:eastAsia="en-US"/>
        </w:rPr>
        <w:t>B</w:t>
      </w:r>
      <w:r>
        <w:rPr>
          <w:lang w:val="en-US" w:eastAsia="en-US"/>
        </w:rPr>
        <w:t>alancing</w:t>
      </w:r>
    </w:p>
    <w:p>
      <w:pPr>
        <w:pStyle w:val="Normal"/>
        <w:rPr>
          <w:lang w:eastAsia="zh-CN"/>
        </w:rPr>
      </w:pPr>
      <w:r>
        <w:rPr>
          <w:lang w:eastAsia="zh-CN"/>
        </w:rPr>
        <w:t>An additional advantage of the LDF-based solution</w:t>
      </w:r>
      <w:r>
        <w:rPr>
          <w:lang w:eastAsia="zh-CN"/>
        </w:rPr>
        <w:t>s</w:t>
      </w:r>
      <w:r>
        <w:rPr>
          <w:lang w:eastAsia="zh-CN"/>
        </w:rPr>
        <w:t xml:space="preserve"> </w:t>
      </w:r>
      <w:r>
        <w:rPr>
          <w:lang w:eastAsia="zh-CN"/>
        </w:rPr>
        <w:t>assessed in 7.2.1</w:t>
      </w:r>
      <w:r>
        <w:rPr>
          <w:lang w:eastAsia="zh-CN"/>
        </w:rPr>
        <w:t xml:space="preserve"> and</w:t>
      </w:r>
      <w:r>
        <w:rPr>
          <w:lang w:eastAsia="zh-CN"/>
        </w:rPr>
        <w:t xml:space="preserve"> 7.2.2 </w:t>
      </w:r>
      <w:r>
        <w:rPr>
          <w:lang w:eastAsia="zh-CN"/>
        </w:rPr>
        <w:t>is that the LDF architecture is applicable to any entity, even those not documented in th</w:t>
      </w:r>
      <w:r>
        <w:rPr>
          <w:lang w:eastAsia="zh-CN"/>
        </w:rPr>
        <w:t>is</w:t>
      </w:r>
      <w:r>
        <w:rPr>
          <w:lang w:eastAsia="zh-CN"/>
        </w:rPr>
        <w:t xml:space="preserve"> TR.</w:t>
      </w:r>
    </w:p>
    <w:p>
      <w:pPr>
        <w:pStyle w:val="Heading3"/>
        <w:numPr>
          <w:ilvl w:val="2"/>
          <w:numId w:val="9"/>
        </w:numPr>
        <w:bidi w:val="0"/>
        <w:jc w:val="start"/>
        <w:rPr>
          <w:lang w:val="en-US" w:eastAsia="en-US"/>
        </w:rPr>
      </w:pPr>
      <w:bookmarkStart w:id="170" w:name="__RefHeading___Toc307227759"/>
      <w:bookmarkEnd w:id="170"/>
      <w:r>
        <w:rPr>
          <w:lang w:val="en-US" w:eastAsia="en-US"/>
        </w:rPr>
        <w:t>LDF architecture assessment</w:t>
      </w:r>
    </w:p>
    <w:p>
      <w:pPr>
        <w:pStyle w:val="Heading4"/>
        <w:bidi w:val="0"/>
        <w:ind w:start="0" w:hanging="0"/>
        <w:jc w:val="start"/>
        <w:rPr>
          <w:lang w:eastAsia="zh-CN"/>
        </w:rPr>
      </w:pPr>
      <w:bookmarkStart w:id="171" w:name="__RefHeading___Toc307227760"/>
      <w:bookmarkEnd w:id="171"/>
      <w:r>
        <w:rPr>
          <w:lang w:eastAsia="zh-CN"/>
        </w:rPr>
        <w:t>7</w:t>
      </w:r>
      <w:r>
        <w:rPr>
          <w:lang w:eastAsia="zh-CN"/>
        </w:rPr>
        <w:t>.2.</w:t>
      </w:r>
      <w:r>
        <w:rPr>
          <w:lang w:eastAsia="zh-CN"/>
        </w:rPr>
        <w:t>4</w:t>
      </w:r>
      <w:r>
        <w:rPr>
          <w:lang w:eastAsia="zh-CN"/>
        </w:rPr>
        <w:t>.</w:t>
      </w:r>
      <w:r>
        <w:rPr>
          <w:lang w:eastAsia="zh-CN"/>
        </w:rPr>
        <w:t>1</w:t>
      </w:r>
      <w:r>
        <w:rPr>
          <w:lang w:eastAsia="zh-CN"/>
        </w:rPr>
        <w:tab/>
      </w:r>
      <w:r>
        <w:rPr>
          <w:lang w:eastAsia="zh-CN"/>
        </w:rPr>
        <w:t>Assessment on the utilization of EMS/NMS for the LDF architecture</w:t>
      </w:r>
    </w:p>
    <w:p>
      <w:pPr>
        <w:pStyle w:val="Normal"/>
        <w:rPr>
          <w:lang w:eastAsia="zh-CN"/>
        </w:rPr>
      </w:pPr>
      <w:ins w:id="102" w:author="cmcc" w:date="2011-10-24T13:46:00Z">
        <w:r>
          <w:rPr>
            <w:lang w:eastAsia="zh-CN"/>
          </w:rPr>
          <w:t xml:space="preserve">Four </w:t>
        </w:r>
      </w:ins>
      <w:del w:id="103" w:author="cmcc" w:date="2011-10-24T13:46:00Z">
        <w:r>
          <w:rPr>
            <w:lang w:eastAsia="zh-CN"/>
          </w:rPr>
          <w:delText xml:space="preserve">Two </w:delText>
        </w:r>
      </w:del>
      <w:r>
        <w:rPr>
          <w:lang w:eastAsia="zh-CN"/>
        </w:rPr>
        <w:t xml:space="preserve">LDF architectures are given in subclause 6.1.1.1. In Alternative 1, direct interfaces are used between LDF and CSCF/DNS. In alternative 2, there are no direct interfaces between LDF and CSCF/DNS. EMS/NMS is used as </w:t>
      </w:r>
      <w:r>
        <w:rPr>
          <w:lang w:eastAsia="zh-CN"/>
        </w:rPr>
        <w:t>an intermediary</w:t>
      </w:r>
      <w:r>
        <w:rPr>
          <w:lang w:eastAsia="zh-CN"/>
        </w:rPr>
        <w:t xml:space="preserve"> for information delivery between LDF and CSCF as well as between LDF and DNS.</w:t>
      </w:r>
      <w:ins w:id="104" w:author="cmcc" w:date="2011-10-24T13:46:00Z">
        <w:r>
          <w:rPr>
            <w:lang w:eastAsia="zh-CN"/>
          </w:rPr>
          <w:t xml:space="preserve"> In Alternative 3, EMS is used as an intermediary for load monitoring. In Alternative 4, a direct interface is used for load monitoring.</w:t>
        </w:r>
      </w:ins>
    </w:p>
    <w:p>
      <w:pPr>
        <w:pStyle w:val="Normal"/>
        <w:rPr>
          <w:lang w:eastAsia="zh-CN"/>
        </w:rPr>
      </w:pPr>
      <w:r>
        <w:rPr>
          <w:lang w:eastAsia="zh-CN"/>
        </w:rPr>
        <w:t xml:space="preserve">The comparison of these two architectures is shown below: </w:t>
      </w:r>
    </w:p>
    <w:tbl>
      <w:tblPr>
        <w:tblW w:w="8907" w:type="dxa"/>
        <w:jc w:val="start"/>
        <w:tblInd w:w="-5" w:type="dxa"/>
        <w:tblCellMar>
          <w:top w:w="0" w:type="dxa"/>
          <w:start w:w="108" w:type="dxa"/>
          <w:bottom w:w="0" w:type="dxa"/>
          <w:end w:w="108" w:type="dxa"/>
        </w:tblCellMar>
      </w:tblPr>
      <w:tblGrid>
        <w:gridCol w:w="1778"/>
        <w:gridCol w:w="1110"/>
        <w:gridCol w:w="1385"/>
        <w:gridCol w:w="1786"/>
        <w:gridCol w:w="1420"/>
        <w:gridCol w:w="1428"/>
      </w:tblGrid>
      <w:tr>
        <w:trPr/>
        <w:tc>
          <w:tcPr>
            <w:tcW w:w="177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11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Impacts on CSCF</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Create new function entity</w:t>
            </w:r>
          </w:p>
        </w:tc>
        <w:tc>
          <w:tcPr>
            <w:tcW w:w="1786"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I</w:t>
            </w:r>
            <w:r>
              <w:rPr>
                <w:lang w:eastAsia="zh-CN"/>
              </w:rPr>
              <w:t>mpacts on existing interface</w:t>
            </w:r>
          </w:p>
        </w:tc>
        <w:tc>
          <w:tcPr>
            <w:tcW w:w="142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 xml:space="preserve">New </w:t>
            </w:r>
            <w:r>
              <w:rPr>
                <w:lang w:eastAsia="zh-CN"/>
              </w:rPr>
              <w:t>interface</w:t>
            </w:r>
            <w:r>
              <w:rPr>
                <w:lang w:eastAsia="zh-CN"/>
              </w:rPr>
              <w:t xml:space="preserve"> for CSCF</w:t>
            </w:r>
          </w:p>
        </w:tc>
        <w:tc>
          <w:tcPr>
            <w:tcW w:w="1428"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lang w:eastAsia="zh-CN"/>
              </w:rPr>
            </w:pPr>
            <w:r>
              <w:rPr>
                <w:lang w:eastAsia="zh-CN"/>
              </w:rPr>
              <w:t xml:space="preserve">New </w:t>
            </w:r>
            <w:r>
              <w:rPr>
                <w:lang w:eastAsia="zh-CN"/>
              </w:rPr>
              <w:t>interface</w:t>
            </w:r>
            <w:r>
              <w:rPr>
                <w:lang w:eastAsia="zh-CN"/>
              </w:rPr>
              <w:t xml:space="preserve"> for EMS/NMS</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lt 1 in 6.1.1.1.2: Direct interface</w:t>
            </w:r>
          </w:p>
        </w:tc>
        <w:tc>
          <w:tcPr>
            <w:tcW w:w="1110"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Yes</w:t>
            </w:r>
            <w:r>
              <w:rPr>
                <w:lang w:eastAsia="zh-CN"/>
              </w:rPr>
              <w:t xml:space="preserve"> </w:t>
            </w:r>
            <w:r>
              <w:rPr>
                <w:lang w:eastAsia="zh-CN"/>
              </w:rPr>
              <w:t>(only to report load info)</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w:t>
            </w:r>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0"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Yes</w:t>
            </w:r>
            <w:r>
              <w:rPr>
                <w:lang w:eastAsia="zh-CN"/>
              </w:rPr>
              <w:t xml:space="preserve"> </w:t>
            </w:r>
            <w:r>
              <w:rPr>
                <w:lang w:eastAsia="zh-CN"/>
              </w:rPr>
              <w:t>(only to report load info)</w:t>
            </w:r>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 xml:space="preserve">Alt 2 in </w:t>
            </w:r>
            <w:bookmarkStart w:id="172" w:name="OLE_LINK2"/>
            <w:bookmarkStart w:id="173" w:name="OLE_LINK1"/>
            <w:r>
              <w:rPr>
                <w:lang w:eastAsia="zh-CN"/>
              </w:rPr>
              <w:t>6.1.1.1.3</w:t>
            </w:r>
            <w:bookmarkEnd w:id="172"/>
            <w:bookmarkEnd w:id="173"/>
            <w:r>
              <w:rPr>
                <w:lang w:eastAsia="zh-CN"/>
              </w:rPr>
              <w:t>: Indirect interface (through EMS/NMS)</w:t>
            </w:r>
          </w:p>
        </w:tc>
        <w:tc>
          <w:tcPr>
            <w:tcW w:w="111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Yes</w:t>
            </w:r>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0"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Yes</w:t>
            </w:r>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ins w:id="105" w:author="cmcc" w:date="2011-10-24T13:47:00Z">
              <w:r>
                <w:rPr>
                  <w:lang w:eastAsia="zh-CN"/>
                </w:rPr>
                <w:t xml:space="preserve">Alt </w:t>
              </w:r>
            </w:ins>
            <w:ins w:id="106" w:author="cmcc" w:date="2011-10-24T13:47:00Z">
              <w:r>
                <w:rPr>
                  <w:lang w:eastAsia="zh-CN"/>
                </w:rPr>
                <w:t>3</w:t>
              </w:r>
            </w:ins>
            <w:ins w:id="107" w:author="cmcc" w:date="2011-10-24T13:47:00Z">
              <w:r>
                <w:rPr>
                  <w:lang w:eastAsia="zh-CN"/>
                </w:rPr>
                <w:t xml:space="preserve"> in 6.1.1.1.</w:t>
              </w:r>
            </w:ins>
            <w:ins w:id="108" w:author="cmcc" w:date="2011-10-24T13:47:00Z">
              <w:r>
                <w:rPr>
                  <w:lang w:eastAsia="zh-CN"/>
                </w:rPr>
                <w:t>x</w:t>
              </w:r>
            </w:ins>
            <w:ins w:id="109" w:author="cmcc" w:date="2011-10-24T13:47:00Z">
              <w:r>
                <w:rPr>
                  <w:lang w:eastAsia="zh-CN"/>
                </w:rPr>
                <w:t>: Indirect interface (through EMS)</w:t>
              </w:r>
            </w:ins>
          </w:p>
        </w:tc>
        <w:tc>
          <w:tcPr>
            <w:tcW w:w="1110" w:type="dxa"/>
            <w:tcBorders>
              <w:top w:val="single" w:sz="4" w:space="0" w:color="000000"/>
              <w:start w:val="single" w:sz="4" w:space="0" w:color="000000"/>
              <w:bottom w:val="single" w:sz="4" w:space="0" w:color="000000"/>
            </w:tcBorders>
          </w:tcPr>
          <w:p>
            <w:pPr>
              <w:pStyle w:val="Normal"/>
              <w:spacing w:before="0" w:after="180"/>
              <w:rPr>
                <w:lang w:eastAsia="zh-CN"/>
              </w:rPr>
            </w:pPr>
            <w:ins w:id="110" w:author="cmcc" w:date="2011-10-24T13:47:00Z">
              <w:r>
                <w:rPr>
                  <w:lang w:eastAsia="zh-CN"/>
                </w:rPr>
                <w:t>No</w:t>
              </w:r>
            </w:ins>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ins w:id="111" w:author="cmcc" w:date="2011-10-24T13:47:00Z">
              <w:r>
                <w:rPr>
                  <w:lang w:eastAsia="zh-CN"/>
                </w:rPr>
                <w:t>Yes</w:t>
              </w:r>
            </w:ins>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ins w:id="112" w:author="cmcc" w:date="2011-10-24T13:47:00Z">
              <w:r>
                <w:rPr>
                  <w:lang w:eastAsia="zh-CN"/>
                </w:rPr>
                <w:t>No</w:t>
              </w:r>
            </w:ins>
          </w:p>
        </w:tc>
        <w:tc>
          <w:tcPr>
            <w:tcW w:w="1420" w:type="dxa"/>
            <w:tcBorders>
              <w:top w:val="single" w:sz="4" w:space="0" w:color="000000"/>
              <w:start w:val="single" w:sz="4" w:space="0" w:color="000000"/>
              <w:bottom w:val="single" w:sz="4" w:space="0" w:color="000000"/>
            </w:tcBorders>
          </w:tcPr>
          <w:p>
            <w:pPr>
              <w:pStyle w:val="Normal"/>
              <w:spacing w:before="0" w:after="180"/>
              <w:rPr>
                <w:lang w:eastAsia="zh-CN"/>
              </w:rPr>
            </w:pPr>
            <w:ins w:id="113" w:author="cmcc" w:date="2011-10-24T13:47:00Z">
              <w:r>
                <w:rPr>
                  <w:lang w:eastAsia="zh-CN"/>
                </w:rPr>
                <w:t>No</w:t>
              </w:r>
            </w:ins>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ins w:id="114" w:author="cmcc" w:date="2011-10-24T13:47:00Z">
              <w:r>
                <w:rPr>
                  <w:lang w:eastAsia="zh-CN"/>
                </w:rPr>
                <w:t>No</w:t>
              </w:r>
            </w:ins>
          </w:p>
        </w:tc>
      </w:tr>
      <w:tr>
        <w:trPr/>
        <w:tc>
          <w:tcPr>
            <w:tcW w:w="1778"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ins w:id="115" w:author="cmcc" w:date="2011-10-24T13:47:00Z">
              <w:r>
                <w:rPr>
                  <w:lang w:eastAsia="zh-CN"/>
                </w:rPr>
                <w:t>A</w:t>
              </w:r>
            </w:ins>
            <w:ins w:id="116" w:author="cmcc" w:date="2011-10-24T13:47:00Z">
              <w:r>
                <w:rPr>
                  <w:lang w:eastAsia="zh-CN"/>
                </w:rPr>
                <w:t xml:space="preserve">lt </w:t>
              </w:r>
            </w:ins>
            <w:ins w:id="117" w:author="cmcc" w:date="2011-10-24T13:47:00Z">
              <w:r>
                <w:rPr>
                  <w:lang w:eastAsia="zh-CN"/>
                </w:rPr>
                <w:t>4</w:t>
              </w:r>
            </w:ins>
            <w:ins w:id="118" w:author="cmcc" w:date="2011-10-24T13:47:00Z">
              <w:r>
                <w:rPr>
                  <w:lang w:eastAsia="zh-CN"/>
                </w:rPr>
                <w:t xml:space="preserve"> in 6.1.1.1.</w:t>
              </w:r>
            </w:ins>
            <w:ins w:id="119" w:author="cmcc" w:date="2011-10-24T13:47:00Z">
              <w:r>
                <w:rPr>
                  <w:lang w:eastAsia="zh-CN"/>
                </w:rPr>
                <w:t>y</w:t>
              </w:r>
            </w:ins>
            <w:ins w:id="120" w:author="cmcc" w:date="2011-10-24T13:47:00Z">
              <w:r>
                <w:rPr>
                  <w:lang w:eastAsia="zh-CN"/>
                </w:rPr>
                <w:t>: Direct interface</w:t>
              </w:r>
            </w:ins>
            <w:ins w:id="121" w:author="cmcc" w:date="2011-10-24T13:47:00Z">
              <w:r>
                <w:rPr>
                  <w:lang w:eastAsia="zh-CN"/>
                </w:rPr>
                <w:t>, load monitoring only</w:t>
              </w:r>
            </w:ins>
          </w:p>
        </w:tc>
        <w:tc>
          <w:tcPr>
            <w:tcW w:w="1110" w:type="dxa"/>
            <w:tcBorders>
              <w:top w:val="single" w:sz="4" w:space="0" w:color="000000"/>
              <w:start w:val="single" w:sz="4" w:space="0" w:color="000000"/>
              <w:bottom w:val="single" w:sz="4" w:space="0" w:color="000000"/>
            </w:tcBorders>
          </w:tcPr>
          <w:p>
            <w:pPr>
              <w:pStyle w:val="Normal"/>
              <w:widowControl/>
              <w:bidi w:val="0"/>
              <w:spacing w:before="0" w:after="180"/>
              <w:rPr/>
            </w:pPr>
            <w:ins w:id="122" w:author="cmcc" w:date="2011-10-24T13:47:00Z">
              <w:r>
                <w:rPr>
                  <w:lang w:eastAsia="zh-CN"/>
                </w:rPr>
                <w:t>Yes</w:t>
              </w:r>
            </w:ins>
            <w:ins w:id="123" w:author="cmcc" w:date="2011-10-24T13:47:00Z">
              <w:r>
                <w:rPr>
                  <w:lang w:eastAsia="zh-CN"/>
                </w:rPr>
                <w:t xml:space="preserve"> </w:t>
              </w:r>
            </w:ins>
            <w:ins w:id="124" w:author="cmcc" w:date="2011-10-24T13:47:00Z">
              <w:r>
                <w:rPr>
                  <w:lang w:eastAsia="zh-CN"/>
                </w:rPr>
                <w:t>(only to report load info)</w:t>
              </w:r>
            </w:ins>
          </w:p>
        </w:tc>
        <w:tc>
          <w:tcPr>
            <w:tcW w:w="1385" w:type="dxa"/>
            <w:tcBorders>
              <w:top w:val="single" w:sz="4" w:space="0" w:color="000000"/>
              <w:start w:val="single" w:sz="4" w:space="0" w:color="000000"/>
              <w:bottom w:val="single" w:sz="4" w:space="0" w:color="000000"/>
            </w:tcBorders>
          </w:tcPr>
          <w:p>
            <w:pPr>
              <w:pStyle w:val="Normal"/>
              <w:spacing w:before="0" w:after="180"/>
              <w:rPr>
                <w:lang w:eastAsia="zh-CN"/>
              </w:rPr>
            </w:pPr>
            <w:ins w:id="125" w:author="cmcc" w:date="2011-10-24T13:47:00Z">
              <w:r>
                <w:rPr>
                  <w:lang w:eastAsia="zh-CN"/>
                </w:rPr>
                <w:t>Yes</w:t>
              </w:r>
            </w:ins>
          </w:p>
        </w:tc>
        <w:tc>
          <w:tcPr>
            <w:tcW w:w="1786" w:type="dxa"/>
            <w:tcBorders>
              <w:top w:val="single" w:sz="4" w:space="0" w:color="000000"/>
              <w:start w:val="single" w:sz="4" w:space="0" w:color="000000"/>
              <w:bottom w:val="single" w:sz="4" w:space="0" w:color="000000"/>
            </w:tcBorders>
          </w:tcPr>
          <w:p>
            <w:pPr>
              <w:pStyle w:val="Normal"/>
              <w:spacing w:before="0" w:after="180"/>
              <w:rPr>
                <w:lang w:eastAsia="zh-CN"/>
              </w:rPr>
            </w:pPr>
            <w:ins w:id="126" w:author="cmcc" w:date="2011-10-24T13:47:00Z">
              <w:r>
                <w:rPr>
                  <w:lang w:eastAsia="zh-CN"/>
                </w:rPr>
                <w:t>No</w:t>
              </w:r>
            </w:ins>
          </w:p>
        </w:tc>
        <w:tc>
          <w:tcPr>
            <w:tcW w:w="1420" w:type="dxa"/>
            <w:tcBorders>
              <w:top w:val="single" w:sz="4" w:space="0" w:color="000000"/>
              <w:start w:val="single" w:sz="4" w:space="0" w:color="000000"/>
              <w:bottom w:val="single" w:sz="4" w:space="0" w:color="000000"/>
            </w:tcBorders>
          </w:tcPr>
          <w:p>
            <w:pPr>
              <w:pStyle w:val="Normal"/>
              <w:widowControl/>
              <w:bidi w:val="0"/>
              <w:spacing w:before="0" w:after="180"/>
              <w:rPr/>
            </w:pPr>
            <w:ins w:id="127" w:author="cmcc" w:date="2011-10-24T13:47:00Z">
              <w:r>
                <w:rPr>
                  <w:lang w:eastAsia="zh-CN"/>
                </w:rPr>
                <w:t>Yes</w:t>
              </w:r>
            </w:ins>
            <w:ins w:id="128" w:author="cmcc" w:date="2011-10-24T13:47:00Z">
              <w:r>
                <w:rPr>
                  <w:lang w:eastAsia="zh-CN"/>
                </w:rPr>
                <w:t xml:space="preserve"> </w:t>
              </w:r>
            </w:ins>
            <w:ins w:id="129" w:author="cmcc" w:date="2011-10-24T13:47:00Z">
              <w:r>
                <w:rPr>
                  <w:lang w:eastAsia="zh-CN"/>
                </w:rPr>
                <w:t>(only to report load info)</w:t>
              </w:r>
            </w:ins>
          </w:p>
        </w:tc>
        <w:tc>
          <w:tcPr>
            <w:tcW w:w="1428"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ins w:id="130" w:author="cmcc" w:date="2011-10-24T13:47:00Z">
              <w:r>
                <w:rPr>
                  <w:lang w:eastAsia="zh-CN"/>
                </w:rPr>
                <w:t>No</w:t>
              </w:r>
            </w:ins>
          </w:p>
        </w:tc>
      </w:tr>
    </w:tbl>
    <w:p>
      <w:pPr>
        <w:pStyle w:val="Normal"/>
        <w:rPr>
          <w:lang w:eastAsia="zh-CN"/>
          <w:ins w:id="132" w:author="cmcc" w:date="2011-10-24T13:48:00Z"/>
        </w:rPr>
      </w:pPr>
      <w:ins w:id="131" w:author="cmcc" w:date="2011-10-24T13:48:00Z">
        <w:r>
          <w:rPr>
            <w:lang w:eastAsia="zh-CN"/>
          </w:rPr>
        </w:r>
      </w:ins>
    </w:p>
    <w:p>
      <w:pPr>
        <w:pStyle w:val="Normal"/>
        <w:rPr>
          <w:lang w:eastAsia="zh-CN"/>
          <w:ins w:id="135" w:author="cmcc" w:date="2011-10-24T13:47:00Z"/>
        </w:rPr>
      </w:pPr>
      <w:ins w:id="133" w:author="cmcc" w:date="2011-10-24T13:47:00Z">
        <w:r>
          <w:rPr>
            <w:lang w:eastAsia="zh-CN"/>
          </w:rPr>
          <w:t>Additional considerations related to these alternatives include</w:t>
        </w:r>
      </w:ins>
      <w:ins w:id="134" w:author="cmcc" w:date="2011-10-24T13:47:00Z">
        <w:r>
          <w:rPr>
            <w:lang w:eastAsia="zh-CN"/>
          </w:rPr>
          <w:t xml:space="preserve">: </w:t>
        </w:r>
      </w:ins>
    </w:p>
    <w:p>
      <w:pPr>
        <w:pStyle w:val="B1"/>
        <w:rPr>
          <w:lang w:eastAsia="zh-CN"/>
          <w:ins w:id="137" w:author="cmcc" w:date="2011-10-24T13:47:00Z"/>
        </w:rPr>
      </w:pPr>
      <w:ins w:id="136" w:author="cmcc" w:date="2011-10-24T13:47:00Z">
        <w:r>
          <w:rPr>
            <w:lang w:eastAsia="zh-CN"/>
          </w:rPr>
          <w:t>-</w:t>
          <w:tab/>
          <w:t>The OAM layer used in Alternatives 2 and 3 does not bring any added value to the communication between LDF and Network Elements.</w:t>
        </w:r>
      </w:ins>
    </w:p>
    <w:p>
      <w:pPr>
        <w:pStyle w:val="B1"/>
        <w:rPr>
          <w:lang w:eastAsia="zh-CN"/>
          <w:ins w:id="139" w:author="cmcc" w:date="2011-10-24T13:47:00Z"/>
        </w:rPr>
      </w:pPr>
      <w:ins w:id="138" w:author="cmcc" w:date="2011-10-24T13:47:00Z">
        <w:r>
          <w:rPr>
            <w:lang w:eastAsia="zh-CN"/>
          </w:rPr>
          <w:t>-</w:t>
          <w:tab/>
          <w:t>Alternative 2 relies on additional type 3 interfaces, although this type of management interfaces is outside the focus of 3GPP specifications.</w:t>
        </w:r>
      </w:ins>
    </w:p>
    <w:p>
      <w:pPr>
        <w:pStyle w:val="B1"/>
        <w:ind w:start="0" w:hanging="0"/>
        <w:rPr>
          <w:lang w:eastAsia="zh-CN"/>
          <w:ins w:id="141" w:author="cmcc" w:date="2011-10-24T13:47:00Z"/>
        </w:rPr>
      </w:pPr>
      <w:ins w:id="140" w:author="cmcc" w:date="2011-10-24T13:47:00Z">
        <w:r>
          <w:rPr>
            <w:lang w:eastAsia="zh-CN"/>
          </w:rPr>
          <w:t>-</w:t>
          <w:tab/>
          <w:t>The only impact of Alternative 4 on Network Elements is to provide an interface to monitor load information. Although not standardized, this functionality is implemented in most modern network equipments (e.g. through SNMP).</w:t>
        </w:r>
      </w:ins>
    </w:p>
    <w:p>
      <w:pPr>
        <w:pStyle w:val="Heading4"/>
        <w:bidi w:val="0"/>
        <w:ind w:start="0" w:hanging="0"/>
        <w:jc w:val="start"/>
        <w:rPr/>
      </w:pPr>
      <w:bookmarkStart w:id="174" w:name="__RefHeading___Toc307227761"/>
      <w:bookmarkEnd w:id="174"/>
      <w:r>
        <w:rPr>
          <w:lang w:eastAsia="zh-CN"/>
        </w:rPr>
        <w:t>7</w:t>
      </w:r>
      <w:r>
        <w:rPr>
          <w:lang w:eastAsia="zh-CN"/>
        </w:rPr>
        <w:t>.2.</w:t>
      </w:r>
      <w:r>
        <w:rPr>
          <w:lang w:eastAsia="zh-CN"/>
        </w:rPr>
        <w:t>4</w:t>
      </w:r>
      <w:r>
        <w:rPr>
          <w:lang w:eastAsia="zh-CN"/>
        </w:rPr>
        <w:t>.</w:t>
      </w:r>
      <w:r>
        <w:rPr>
          <w:lang w:eastAsia="zh-CN"/>
        </w:rPr>
        <w:t>2</w:t>
      </w:r>
      <w:r>
        <w:rPr>
          <w:lang w:eastAsia="zh-CN"/>
        </w:rPr>
        <w:tab/>
      </w:r>
      <w:r>
        <w:rPr>
          <w:lang w:eastAsia="zh-CN"/>
        </w:rPr>
        <w:t>Solution comparison between centralized LDF and distributed LDF</w:t>
      </w:r>
    </w:p>
    <w:p>
      <w:pPr>
        <w:pStyle w:val="Normal"/>
        <w:rPr>
          <w:lang w:eastAsia="zh-CN"/>
        </w:rPr>
      </w:pPr>
      <w:r>
        <w:rPr>
          <w:lang w:eastAsia="zh-CN"/>
        </w:rPr>
        <w:t xml:space="preserve">Three applicable scenarios for IMS Load Balancing are described in </w:t>
      </w:r>
      <w:r>
        <w:rPr/>
        <w:t>§</w:t>
      </w:r>
      <w:r>
        <w:rPr>
          <w:lang w:eastAsia="zh-CN"/>
        </w:rPr>
        <w:t>5.2</w:t>
      </w:r>
      <w:r>
        <w:rPr/>
        <w:t xml:space="preserve"> of </w:t>
      </w:r>
      <w:r>
        <w:rPr>
          <w:lang w:eastAsia="zh-CN"/>
        </w:rPr>
        <w:t xml:space="preserve">TR </w:t>
      </w:r>
      <w:r>
        <w:rPr/>
        <w:t>23.812</w:t>
      </w:r>
      <w:r>
        <w:rPr>
          <w:lang w:eastAsia="zh-CN"/>
        </w:rPr>
        <w:t xml:space="preserve">. </w:t>
      </w:r>
    </w:p>
    <w:p>
      <w:pPr>
        <w:pStyle w:val="Normal"/>
        <w:rPr/>
      </w:pPr>
      <w:r>
        <w:rPr>
          <w:lang w:eastAsia="zh-CN"/>
        </w:rPr>
        <w:t xml:space="preserve">For the first </w:t>
      </w:r>
      <w:r>
        <w:rPr>
          <w:lang w:eastAsia="zh-CN"/>
        </w:rPr>
        <w:t>scenario</w:t>
      </w:r>
      <w:r>
        <w:rPr>
          <w:lang w:eastAsia="zh-CN"/>
        </w:rPr>
        <w:t xml:space="preserve">, i.e. </w:t>
      </w:r>
      <w:r>
        <w:rPr>
          <w:lang w:eastAsia="zh-CN"/>
        </w:rPr>
        <w:t>“dynamically monitor and balance the load between entities of the same kind to reduce the load gaps”</w:t>
      </w:r>
      <w:r>
        <w:rPr>
          <w:lang w:eastAsia="zh-CN"/>
        </w:rPr>
        <w:t xml:space="preserve">, although </w:t>
      </w:r>
      <w:r>
        <w:rPr/>
        <w:t>each vendor</w:t>
      </w:r>
      <w:r>
        <w:rPr>
          <w:lang w:eastAsia="zh-CN"/>
        </w:rPr>
        <w:t xml:space="preserve"> can</w:t>
      </w:r>
      <w:r>
        <w:rPr/>
        <w:t xml:space="preserve"> provide </w:t>
      </w:r>
      <w:r>
        <w:rPr>
          <w:lang w:eastAsia="zh-CN"/>
        </w:rPr>
        <w:t>their</w:t>
      </w:r>
      <w:r>
        <w:rPr/>
        <w:t xml:space="preserve"> own algorithms</w:t>
      </w:r>
      <w:r>
        <w:rPr>
          <w:lang w:eastAsia="zh-CN"/>
        </w:rPr>
        <w:t>, when LDF is distributed to each IMS entity,</w:t>
      </w:r>
      <w:r>
        <w:rPr/>
        <w:t xml:space="preserve"> to calculate the weights</w:t>
      </w:r>
      <w:r>
        <w:rPr>
          <w:lang w:eastAsia="zh-CN"/>
        </w:rPr>
        <w:t xml:space="preserve">, it is necessary to share load information between IMS entities to reach a globally balanced state. This means new interfaces between IMS entities. </w:t>
      </w:r>
    </w:p>
    <w:p>
      <w:pPr>
        <w:pStyle w:val="Normal"/>
        <w:rPr/>
      </w:pPr>
      <w:r>
        <w:rPr>
          <w:lang w:eastAsia="zh-CN"/>
        </w:rPr>
        <w:t xml:space="preserve">For the second scenario, i.e. </w:t>
      </w:r>
      <w:r>
        <w:rPr>
          <w:lang w:eastAsia="zh-CN"/>
        </w:rPr>
        <w:t>“automatically balance load when a new entity is added to the network or a working entity is removed”</w:t>
      </w:r>
      <w:r>
        <w:rPr>
          <w:lang w:eastAsia="zh-CN"/>
        </w:rPr>
        <w:t xml:space="preserve">, </w:t>
      </w:r>
      <w:r>
        <w:rPr>
          <w:lang w:eastAsia="zh-CN"/>
        </w:rPr>
        <w:t xml:space="preserve">if the functionality of LDF is distributed into each IMS </w:t>
      </w:r>
      <w:r>
        <w:rPr>
          <w:lang w:eastAsia="zh-CN"/>
        </w:rPr>
        <w:t>entity, either a concentrated control is needed to lead the traffic to/from that moved entity by configuring each one</w:t>
      </w:r>
      <w:r>
        <w:rPr>
          <w:lang w:eastAsia="zh-CN"/>
        </w:rPr>
        <w:t>’s</w:t>
      </w:r>
      <w:r>
        <w:rPr>
          <w:lang w:eastAsia="zh-CN"/>
        </w:rPr>
        <w:t xml:space="preserve"> weight generating mechanism, or the sharing of load information between them is needed for self-adjustment. </w:t>
      </w:r>
    </w:p>
    <w:p>
      <w:pPr>
        <w:pStyle w:val="Normal"/>
        <w:rPr/>
      </w:pPr>
      <w:r>
        <w:rPr>
          <w:lang w:eastAsia="zh-CN"/>
        </w:rPr>
        <w:t xml:space="preserve">For the third scenario, i.e. </w:t>
      </w:r>
      <w:r>
        <w:rPr>
          <w:lang w:eastAsia="zh-CN"/>
        </w:rPr>
        <w:t>“automatically or in a manual way balance the load between different regions or entity pools”</w:t>
      </w:r>
      <w:r>
        <w:rPr>
          <w:lang w:eastAsia="zh-CN"/>
        </w:rPr>
        <w:t xml:space="preserve">, </w:t>
      </w:r>
      <w:r>
        <w:rPr>
          <w:lang w:eastAsia="zh-CN"/>
        </w:rPr>
        <w:t xml:space="preserve">if the functionality of LDF is distributed into each IMS </w:t>
      </w:r>
      <w:r>
        <w:rPr>
          <w:lang w:eastAsia="zh-CN"/>
        </w:rPr>
        <w:t>entity</w:t>
      </w:r>
      <w:r>
        <w:rPr>
          <w:lang w:eastAsia="zh-CN"/>
        </w:rPr>
        <w:t xml:space="preserve">, when it is needed to adjust the load balancing method, e.g. to execute flexible </w:t>
      </w:r>
      <w:r>
        <w:rPr>
          <w:lang w:eastAsia="zh-CN"/>
        </w:rPr>
        <w:t>Load Balancing</w:t>
      </w:r>
      <w:r>
        <w:rPr>
          <w:lang w:eastAsia="zh-CN"/>
        </w:rPr>
        <w:t xml:space="preserve"> between different pools, </w:t>
      </w:r>
      <w:r>
        <w:rPr>
          <w:lang w:eastAsia="zh-CN"/>
        </w:rPr>
        <w:t>certain</w:t>
      </w:r>
      <w:r>
        <w:rPr>
          <w:lang w:eastAsia="zh-CN"/>
        </w:rPr>
        <w:t xml:space="preserve"> IMS </w:t>
      </w:r>
      <w:r>
        <w:rPr>
          <w:lang w:eastAsia="zh-CN"/>
        </w:rPr>
        <w:t>entitie</w:t>
      </w:r>
      <w:r>
        <w:rPr>
          <w:lang w:eastAsia="zh-CN"/>
        </w:rPr>
        <w:t>s need to be configured</w:t>
      </w:r>
      <w:r>
        <w:rPr>
          <w:lang w:eastAsia="zh-CN"/>
        </w:rPr>
        <w:t xml:space="preserve"> (i.e. the vendor</w:t>
      </w:r>
      <w:r>
        <w:rPr>
          <w:lang w:eastAsia="zh-CN"/>
        </w:rPr>
        <w:t>’</w:t>
      </w:r>
      <w:r>
        <w:rPr>
          <w:lang w:eastAsia="zh-CN"/>
        </w:rPr>
        <w:t>s algorithm parameters need to be re-configured)</w:t>
      </w:r>
      <w:r>
        <w:rPr>
          <w:lang w:eastAsia="zh-CN"/>
        </w:rPr>
        <w:t xml:space="preserve">, which means a concentrated control, maybe through </w:t>
      </w:r>
      <w:r>
        <w:rPr>
          <w:lang w:eastAsia="zh-CN"/>
        </w:rPr>
        <w:t>NMS/EMS</w:t>
      </w:r>
      <w:r>
        <w:rPr>
          <w:lang w:eastAsia="zh-CN"/>
        </w:rPr>
        <w:t xml:space="preserve"> and enhanced interfaces</w:t>
      </w:r>
      <w:r>
        <w:rPr>
          <w:lang w:eastAsia="zh-CN"/>
        </w:rPr>
        <w:t xml:space="preserve">, is still a necessity. </w:t>
      </w:r>
    </w:p>
    <w:p>
      <w:pPr>
        <w:pStyle w:val="Normal"/>
        <w:rPr/>
      </w:pPr>
      <w:r>
        <w:rPr>
          <w:lang w:eastAsia="zh-CN"/>
        </w:rPr>
        <w:t>T</w:t>
      </w:r>
      <w:r>
        <w:rPr>
          <w:lang w:eastAsia="zh-CN"/>
        </w:rPr>
        <w:t xml:space="preserve">he following table </w:t>
      </w:r>
      <w:r>
        <w:rPr>
          <w:lang w:eastAsia="zh-CN"/>
        </w:rPr>
        <w:t>provides</w:t>
      </w:r>
      <w:r>
        <w:rPr>
          <w:lang w:eastAsia="zh-CN"/>
        </w:rPr>
        <w:t xml:space="preserve"> a summary of these two alternatives</w:t>
      </w:r>
      <w:r>
        <w:rPr>
          <w:lang w:eastAsia="zh-CN"/>
        </w:rPr>
        <w:t>’</w:t>
      </w:r>
      <w:r>
        <w:rPr>
          <w:lang w:eastAsia="zh-CN"/>
        </w:rPr>
        <w:t xml:space="preserve"> impact to the network.</w:t>
      </w:r>
    </w:p>
    <w:tbl>
      <w:tblPr>
        <w:tblW w:w="7064" w:type="dxa"/>
        <w:jc w:val="start"/>
        <w:tblInd w:w="-5" w:type="dxa"/>
        <w:tblCellMar>
          <w:top w:w="0" w:type="dxa"/>
          <w:start w:w="108" w:type="dxa"/>
          <w:bottom w:w="0" w:type="dxa"/>
          <w:end w:w="108" w:type="dxa"/>
        </w:tblCellMar>
      </w:tblPr>
      <w:tblGrid>
        <w:gridCol w:w="1809"/>
        <w:gridCol w:w="1418"/>
        <w:gridCol w:w="1984"/>
        <w:gridCol w:w="1853"/>
      </w:tblGrid>
      <w:tr>
        <w:trPr>
          <w:trHeight w:val="557" w:hRule="atLeast"/>
        </w:trPr>
        <w:tc>
          <w:tcPr>
            <w:tcW w:w="180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Alternatives</w:t>
            </w:r>
          </w:p>
        </w:tc>
        <w:tc>
          <w:tcPr>
            <w:tcW w:w="1418"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N</w:t>
            </w:r>
            <w:r>
              <w:rPr>
                <w:lang w:eastAsia="zh-CN"/>
              </w:rPr>
              <w:t>ew NE</w:t>
            </w:r>
          </w:p>
        </w:tc>
        <w:tc>
          <w:tcPr>
            <w:tcW w:w="1984" w:type="dxa"/>
            <w:tcBorders>
              <w:top w:val="single" w:sz="4" w:space="0" w:color="000000"/>
              <w:start w:val="single" w:sz="4" w:space="0" w:color="000000"/>
              <w:bottom w:val="single" w:sz="4" w:space="0" w:color="000000"/>
            </w:tcBorders>
          </w:tcPr>
          <w:p>
            <w:pPr>
              <w:pStyle w:val="Normal"/>
              <w:widowControl/>
              <w:bidi w:val="0"/>
              <w:spacing w:before="0" w:after="180"/>
              <w:rPr/>
            </w:pPr>
            <w:r>
              <w:rPr>
                <w:lang w:eastAsia="zh-CN"/>
              </w:rPr>
              <w:t>A</w:t>
            </w:r>
            <w:r>
              <w:rPr>
                <w:lang w:eastAsia="zh-CN"/>
              </w:rPr>
              <w:t>ffected Existing NEs</w:t>
            </w:r>
          </w:p>
        </w:tc>
        <w:tc>
          <w:tcPr>
            <w:tcW w:w="1853" w:type="dxa"/>
            <w:tcBorders>
              <w:top w:val="single" w:sz="4" w:space="0" w:color="000000"/>
              <w:start w:val="single" w:sz="4" w:space="0" w:color="000000"/>
              <w:bottom w:val="single" w:sz="4" w:space="0" w:color="000000"/>
              <w:end w:val="single" w:sz="4" w:space="0" w:color="000000"/>
            </w:tcBorders>
          </w:tcPr>
          <w:p>
            <w:pPr>
              <w:pStyle w:val="Normal"/>
              <w:widowControl/>
              <w:bidi w:val="0"/>
              <w:spacing w:before="0" w:after="180"/>
              <w:rPr/>
            </w:pPr>
            <w:r>
              <w:rPr>
                <w:lang w:eastAsia="zh-CN"/>
              </w:rPr>
              <w:t>N</w:t>
            </w:r>
            <w:r>
              <w:rPr>
                <w:lang w:eastAsia="zh-CN"/>
              </w:rPr>
              <w:t xml:space="preserve">ew interface </w:t>
            </w:r>
          </w:p>
        </w:tc>
      </w:tr>
      <w:tr>
        <w:trPr>
          <w:trHeight w:val="704" w:hRule="atLeast"/>
        </w:trPr>
        <w:tc>
          <w:tcPr>
            <w:tcW w:w="180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Centralized LDF</w:t>
            </w:r>
          </w:p>
        </w:tc>
        <w:tc>
          <w:tcPr>
            <w:tcW w:w="141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LDF</w:t>
            </w:r>
          </w:p>
        </w:tc>
        <w:tc>
          <w:tcPr>
            <w:tcW w:w="1984" w:type="dxa"/>
            <w:tcBorders>
              <w:top w:val="single" w:sz="4" w:space="0" w:color="000000"/>
              <w:start w:val="single" w:sz="4" w:space="0" w:color="000000"/>
              <w:bottom w:val="single" w:sz="4" w:space="0" w:color="000000"/>
            </w:tcBorders>
          </w:tcPr>
          <w:p>
            <w:pPr>
              <w:pStyle w:val="Normal"/>
              <w:widowControl/>
              <w:bidi w:val="0"/>
              <w:spacing w:before="0" w:after="180"/>
              <w:rPr>
                <w:lang w:eastAsia="zh-CN"/>
              </w:rPr>
            </w:pPr>
            <w:r>
              <w:rPr>
                <w:lang w:eastAsia="zh-CN"/>
              </w:rPr>
              <w:t xml:space="preserve">P-CSCFs, S-CSCFs, etc, to </w:t>
            </w:r>
            <w:r>
              <w:rPr>
                <w:lang w:eastAsia="zh-CN"/>
              </w:rPr>
              <w:t>respond to monitoring requests</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LDF to NEs or existing EMS/NMS interfaces</w:t>
            </w:r>
          </w:p>
        </w:tc>
      </w:tr>
      <w:tr>
        <w:trPr>
          <w:trHeight w:val="709" w:hRule="atLeast"/>
        </w:trPr>
        <w:tc>
          <w:tcPr>
            <w:tcW w:w="1809"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Distributed LDF</w:t>
            </w:r>
          </w:p>
        </w:tc>
        <w:tc>
          <w:tcPr>
            <w:tcW w:w="1418" w:type="dxa"/>
            <w:tcBorders>
              <w:top w:val="single" w:sz="4" w:space="0" w:color="000000"/>
              <w:start w:val="single" w:sz="4" w:space="0" w:color="000000"/>
              <w:bottom w:val="single" w:sz="4" w:space="0" w:color="000000"/>
            </w:tcBorders>
          </w:tcPr>
          <w:p>
            <w:pPr>
              <w:pStyle w:val="Normal"/>
              <w:spacing w:before="0" w:after="180"/>
              <w:rPr>
                <w:lang w:eastAsia="zh-CN"/>
              </w:rPr>
            </w:pPr>
            <w:r>
              <w:rPr>
                <w:lang w:eastAsia="zh-CN"/>
              </w:rPr>
              <w:t>no</w:t>
            </w:r>
          </w:p>
        </w:tc>
        <w:tc>
          <w:tcPr>
            <w:tcW w:w="1984" w:type="dxa"/>
            <w:tcBorders>
              <w:top w:val="single" w:sz="4" w:space="0" w:color="000000"/>
              <w:start w:val="single" w:sz="4" w:space="0" w:color="000000"/>
              <w:bottom w:val="single" w:sz="4" w:space="0" w:color="000000"/>
            </w:tcBorders>
          </w:tcPr>
          <w:p>
            <w:pPr>
              <w:pStyle w:val="Normal"/>
              <w:spacing w:before="0" w:after="180"/>
              <w:rPr>
                <w:lang w:val="fr-FR" w:eastAsia="zh-CN"/>
              </w:rPr>
            </w:pPr>
            <w:r>
              <w:rPr>
                <w:lang w:val="fr-FR" w:eastAsia="zh-CN"/>
              </w:rPr>
              <w:t>P-CSCFs, S-CSCFs, etc.</w:t>
            </w:r>
          </w:p>
        </w:tc>
        <w:tc>
          <w:tcPr>
            <w:tcW w:w="1853"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zh-CN"/>
              </w:rPr>
            </w:pPr>
            <w:r>
              <w:rPr>
                <w:lang w:eastAsia="zh-CN"/>
              </w:rPr>
              <w:t>no</w:t>
            </w:r>
          </w:p>
        </w:tc>
      </w:tr>
    </w:tbl>
    <w:p>
      <w:pPr>
        <w:pStyle w:val="Normal"/>
        <w:rPr>
          <w:lang w:eastAsia="zh-CN"/>
        </w:rPr>
      </w:pPr>
      <w:r>
        <w:rPr>
          <w:lang w:eastAsia="zh-CN"/>
        </w:rPr>
      </w:r>
    </w:p>
    <w:p>
      <w:pPr>
        <w:pStyle w:val="Heading1"/>
        <w:pBdr>
          <w:top w:val="single" w:sz="12" w:space="5" w:color="000000"/>
        </w:pBdr>
        <w:bidi w:val="0"/>
        <w:ind w:start="0" w:hanging="0"/>
        <w:jc w:val="start"/>
        <w:rPr>
          <w:lang w:val="en-US" w:eastAsia="en-US"/>
        </w:rPr>
      </w:pPr>
      <w:bookmarkStart w:id="175" w:name="__RefHeading___Toc307227762"/>
      <w:bookmarkEnd w:id="175"/>
      <w:r>
        <w:rPr>
          <w:lang w:val="en-US" w:eastAsia="en-US"/>
        </w:rPr>
        <w:t>8</w:t>
      </w:r>
      <w:r>
        <w:rPr>
          <w:lang w:val="en-US" w:eastAsia="en-US"/>
        </w:rPr>
        <w:tab/>
      </w:r>
      <w:r>
        <w:rPr>
          <w:lang w:val="en-US" w:eastAsia="en-US"/>
        </w:rPr>
        <w:t>Conclusion</w:t>
      </w:r>
    </w:p>
    <w:p>
      <w:pPr>
        <w:pStyle w:val="EditorsNote"/>
        <w:rPr/>
      </w:pPr>
      <w:r>
        <w:rPr/>
        <w:t xml:space="preserve">Editor’s Note: This </w:t>
      </w:r>
      <w:r>
        <w:rPr>
          <w:lang w:eastAsia="zh-CN"/>
        </w:rPr>
        <w:t>section</w:t>
      </w:r>
      <w:r>
        <w:rPr/>
        <w:t xml:space="preserve"> will</w:t>
      </w:r>
      <w:r>
        <w:rPr>
          <w:lang w:eastAsia="zh-CN"/>
        </w:rPr>
        <w:t xml:space="preserve"> draw a conclusion on the potential alternative solutions </w:t>
      </w:r>
      <w:r>
        <w:rPr>
          <w:lang w:eastAsia="zh-CN"/>
        </w:rPr>
        <w:t>after</w:t>
      </w:r>
      <w:r>
        <w:rPr>
          <w:lang w:eastAsia="zh-CN"/>
        </w:rPr>
        <w:t xml:space="preserve"> </w:t>
      </w:r>
      <w:r>
        <w:rPr>
          <w:lang w:eastAsia="zh-CN"/>
        </w:rPr>
        <w:t>assessment</w:t>
      </w:r>
      <w:r>
        <w:rPr>
          <w:lang w:eastAsia="zh-CN"/>
        </w:rPr>
        <w:t>.</w:t>
      </w:r>
    </w:p>
    <w:p>
      <w:pPr>
        <w:pStyle w:val="Normal"/>
        <w:rPr/>
      </w:pPr>
      <w:r>
        <w:rPr/>
        <w:t xml:space="preserve">It is recommended that no further work should be done within 3GPP as part of the IMS Evolution Study Item on the following aspects: </w:t>
      </w:r>
    </w:p>
    <w:p>
      <w:pPr>
        <w:pStyle w:val="Style8"/>
        <w:numPr>
          <w:ilvl w:val="0"/>
          <w:numId w:val="0"/>
        </w:numPr>
        <w:ind w:start="284" w:hanging="0"/>
        <w:rPr/>
      </w:pPr>
      <w:r>
        <w:rPr/>
        <w:t>-        Investigating architectural improvements to reduce the complexity of signa</w:t>
      </w:r>
      <w:r>
        <w:rPr>
          <w:lang w:eastAsia="zh-CN"/>
        </w:rPr>
        <w:t>l</w:t>
      </w:r>
      <w:r>
        <w:rPr/>
        <w:t>ling procedures by reducing the signalling hops, or the number of options and combinations (by looking at different groupings of combining existing entities);</w:t>
      </w:r>
    </w:p>
    <w:p>
      <w:pPr>
        <w:pStyle w:val="Style8"/>
        <w:numPr>
          <w:ilvl w:val="0"/>
          <w:numId w:val="0"/>
        </w:numPr>
        <w:ind w:start="284" w:hanging="0"/>
        <w:rPr>
          <w:lang w:eastAsia="zh-CN"/>
        </w:rPr>
      </w:pPr>
      <w:r>
        <w:rPr/>
        <w:t>-        Investigating possibilities for reducing configuration workload to save OPEX.</w:t>
      </w:r>
    </w:p>
    <w:p>
      <w:pPr>
        <w:pStyle w:val="Heading2"/>
        <w:bidi w:val="0"/>
        <w:jc w:val="start"/>
        <w:rPr/>
      </w:pPr>
      <w:bookmarkStart w:id="176" w:name="__RefHeading___Toc307227763"/>
      <w:bookmarkEnd w:id="176"/>
      <w:r>
        <w:rPr>
          <w:lang w:eastAsia="zh-CN"/>
        </w:rPr>
        <w:t>8</w:t>
      </w:r>
      <w:r>
        <w:rPr/>
        <w:t>.</w:t>
      </w:r>
      <w:r>
        <w:rPr>
          <w:lang w:eastAsia="zh-CN"/>
        </w:rPr>
        <w:t>1</w:t>
      </w:r>
      <w:r>
        <w:rPr/>
        <w:tab/>
        <w:t>Load Balancing</w:t>
      </w:r>
    </w:p>
    <w:p>
      <w:pPr>
        <w:pStyle w:val="Normal"/>
        <w:rPr/>
      </w:pPr>
      <w:r>
        <w:rPr/>
        <w:t xml:space="preserve">It is </w:t>
      </w:r>
      <w:r>
        <w:rPr>
          <w:lang w:eastAsia="zh-CN"/>
        </w:rPr>
        <w:t>recognized</w:t>
      </w:r>
      <w:r>
        <w:rPr>
          <w:lang w:eastAsia="zh-CN"/>
        </w:rPr>
        <w:t xml:space="preserve"> </w:t>
      </w:r>
      <w:r>
        <w:rPr/>
        <w:t xml:space="preserve">that </w:t>
      </w:r>
      <w:ins w:id="142" w:author="cmcc" w:date="2011-10-24T13:49:00Z">
        <w:r>
          <w:rPr>
            <w:lang w:eastAsia="zh-CN"/>
          </w:rPr>
          <w:t xml:space="preserve">an </w:t>
        </w:r>
      </w:ins>
      <w:del w:id="143" w:author="cmcc" w:date="2011-10-24T13:49:00Z">
        <w:r>
          <w:rPr>
            <w:lang w:eastAsia="zh-CN"/>
          </w:rPr>
          <w:delText xml:space="preserve">the </w:delText>
        </w:r>
      </w:del>
      <w:r>
        <w:rPr/>
        <w:t xml:space="preserve">LDF architecture </w:t>
      </w:r>
      <w:ins w:id="144" w:author="cmcc" w:date="2011-10-24T13:50:00Z">
        <w:r>
          <w:rPr/>
          <w:t>based on LDF as described in this TR is recommended for IMS Load Balancing</w:t>
        </w:r>
      </w:ins>
      <w:ins w:id="145" w:author="cmcc" w:date="2011-10-24T13:50:00Z">
        <w:r>
          <w:rPr>
            <w:lang w:eastAsia="zh-CN"/>
          </w:rPr>
          <w:t>.</w:t>
        </w:r>
      </w:ins>
      <w:del w:id="146" w:author="cmcc" w:date="2011-10-24T13:50:00Z">
        <w:r>
          <w:rPr/>
          <w:delText xml:space="preserve">described in subclause 6.1.1.1.3 </w:delText>
        </w:r>
      </w:del>
      <w:del w:id="147" w:author="cmcc" w:date="2011-10-24T13:50:00Z">
        <w:r>
          <w:rPr>
            <w:lang w:eastAsia="zh-CN"/>
          </w:rPr>
          <w:delText xml:space="preserve">is able to serve as </w:delText>
        </w:r>
      </w:del>
      <w:del w:id="148" w:author="cmcc" w:date="2011-10-24T13:50:00Z">
        <w:r>
          <w:rPr/>
          <w:delText xml:space="preserve">  </w:delText>
        </w:r>
      </w:del>
      <w:del w:id="149" w:author="cmcc" w:date="2011-10-24T13:50:00Z">
        <w:r>
          <w:rPr/>
          <w:delText xml:space="preserve">a generic Load Balancing mechanism. </w:delText>
        </w:r>
      </w:del>
    </w:p>
    <w:p>
      <w:pPr>
        <w:pStyle w:val="Normal"/>
        <w:rPr/>
      </w:pPr>
      <w:r>
        <w:rPr/>
        <w:t xml:space="preserve">It is </w:t>
      </w:r>
      <w:r>
        <w:rPr>
          <w:lang w:eastAsia="zh-CN"/>
        </w:rPr>
        <w:t>recognized</w:t>
      </w:r>
      <w:ins w:id="150" w:author="cmcc" w:date="2011-10-24T13:50:00Z">
        <w:r>
          <w:rPr>
            <w:lang w:eastAsia="zh-CN"/>
          </w:rPr>
          <w:t xml:space="preserve"> </w:t>
        </w:r>
      </w:ins>
      <w:r>
        <w:rPr/>
        <w:t xml:space="preserve">that the procedure described in subclause </w:t>
      </w:r>
      <w:r>
        <w:rPr/>
        <w:t>6.1.1.2</w:t>
      </w:r>
      <w:r>
        <w:rPr/>
        <w:t xml:space="preserve">.2 </w:t>
      </w:r>
      <w:r>
        <w:rPr>
          <w:lang w:eastAsia="zh-CN"/>
        </w:rPr>
        <w:t>is able to</w:t>
      </w:r>
      <w:r>
        <w:rPr/>
        <w:t xml:space="preserve"> be used for P-CSCF Load Balancing during initial registration. </w:t>
      </w:r>
    </w:p>
    <w:p>
      <w:pPr>
        <w:pStyle w:val="Normal"/>
        <w:rPr/>
      </w:pPr>
      <w:r>
        <w:rPr/>
        <w:t>It is</w:t>
      </w:r>
      <w:r>
        <w:rPr>
          <w:lang w:eastAsia="zh-CN"/>
        </w:rPr>
        <w:t xml:space="preserve"> </w:t>
      </w:r>
      <w:r>
        <w:rPr>
          <w:lang w:eastAsia="zh-CN"/>
        </w:rPr>
        <w:t>recognized</w:t>
      </w:r>
      <w:r>
        <w:rPr/>
        <w:t xml:space="preserve"> that the procedure described in subclause </w:t>
      </w:r>
      <w:r>
        <w:rPr/>
        <w:t>6.1.1.</w:t>
      </w:r>
      <w:r>
        <w:rPr/>
        <w:t xml:space="preserve">3.2 </w:t>
      </w:r>
      <w:r>
        <w:rPr>
          <w:lang w:eastAsia="zh-CN"/>
        </w:rPr>
        <w:t xml:space="preserve">is able to </w:t>
      </w:r>
      <w:r>
        <w:rPr/>
        <w:t xml:space="preserve">be used for S-CSCF Load Balancing during initial registration. </w:t>
      </w:r>
    </w:p>
    <w:p>
      <w:pPr>
        <w:pStyle w:val="Normal"/>
        <w:rPr>
          <w:lang w:eastAsia="zh-CN"/>
          <w:ins w:id="151" w:author="cmcc" w:date="2011-10-24T13:50:00Z"/>
        </w:rPr>
      </w:pPr>
      <w:r>
        <w:rPr>
          <w:lang w:eastAsia="zh-CN"/>
        </w:rPr>
        <w:t>N</w:t>
      </w:r>
      <w:r>
        <w:rPr/>
        <w:t>ormative work should allow for the use of existing protocols and existing 3GPP management interfaces as much as possible</w:t>
      </w:r>
      <w:r>
        <w:rPr>
          <w:lang w:eastAsia="zh-CN"/>
        </w:rPr>
        <w:t>.</w:t>
      </w:r>
      <w:r>
        <w:rPr/>
        <w:t xml:space="preserve"> </w:t>
      </w:r>
    </w:p>
    <w:p>
      <w:pPr>
        <w:pStyle w:val="Normal"/>
        <w:rPr>
          <w:lang w:eastAsia="zh-CN"/>
        </w:rPr>
      </w:pPr>
      <w:ins w:id="152" w:author="cmcc" w:date="2011-10-24T13:50:00Z">
        <w:r>
          <w:rPr/>
          <w:t>SA2 has concluded that it does not have sufficient expertise to determine the best alternative architecture for this management capability and thus it is recommended that SA5 evaluate the different options for architectures documented in clause 6.1.1.1, recommend one of them, and progress any work if necessary.</w:t>
        </w:r>
      </w:ins>
    </w:p>
    <w:p>
      <w:pPr>
        <w:pStyle w:val="Normal"/>
        <w:rPr>
          <w:lang w:eastAsia="zh-CN"/>
          <w:del w:id="157" w:author="cmcc" w:date="2011-10-24T13:50:00Z"/>
        </w:rPr>
      </w:pPr>
      <w:del w:id="153" w:author="cmcc" w:date="2011-10-24T13:50:00Z">
        <w:r>
          <w:rPr/>
          <w:delText>I</w:delText>
        </w:r>
      </w:del>
      <w:del w:id="154" w:author="cmcc" w:date="2011-10-24T13:50:00Z">
        <w:r>
          <w:rPr/>
          <w:delText xml:space="preserve">t is </w:delText>
        </w:r>
      </w:del>
      <w:del w:id="155" w:author="cmcc" w:date="2011-10-24T13:50:00Z">
        <w:r>
          <w:rPr/>
          <w:delText>recommended</w:delText>
        </w:r>
      </w:del>
      <w:del w:id="156" w:author="cmcc" w:date="2011-10-24T13:50:00Z">
        <w:r>
          <w:rPr/>
          <w:delText xml:space="preserve"> that SA5 should further look at the alternative 2 of LDF based load balancing architecture developed by SA2.</w:delText>
        </w:r>
      </w:del>
    </w:p>
    <w:p>
      <w:pPr>
        <w:pStyle w:val="Normal"/>
        <w:rPr>
          <w:lang w:val="en-US" w:eastAsia="zh-CN"/>
          <w:del w:id="162" w:author="cmcc" w:date="2011-10-24T13:50:00Z"/>
        </w:rPr>
      </w:pPr>
      <w:del w:id="158" w:author="cmcc" w:date="2011-10-24T13:50:00Z">
        <w:r>
          <w:rPr>
            <w:lang w:eastAsia="zh-CN"/>
          </w:rPr>
          <w:delText>Setting proper reaction time for LDF</w:delText>
        </w:r>
      </w:del>
      <w:del w:id="159" w:author="cmcc" w:date="2011-10-24T13:50:00Z">
        <w:r>
          <w:rPr/>
          <w:delText xml:space="preserve"> based load balancing </w:delText>
        </w:r>
      </w:del>
      <w:del w:id="160" w:author="cmcc" w:date="2011-10-24T13:50:00Z">
        <w:r>
          <w:rPr>
            <w:lang w:eastAsia="zh-CN"/>
          </w:rPr>
          <w:delText>solution is feasible. It is up to SA5 to decide how long the reaction time should be</w:delText>
        </w:r>
      </w:del>
      <w:del w:id="161" w:author="cmcc" w:date="2011-10-24T13:50:00Z">
        <w:r>
          <w:rPr>
            <w:lang w:val="en-US" w:eastAsia="zh-CN"/>
          </w:rPr>
          <w:delText>.</w:delText>
        </w:r>
      </w:del>
    </w:p>
    <w:p>
      <w:pPr>
        <w:pStyle w:val="Normal"/>
        <w:widowControl/>
        <w:bidi w:val="0"/>
        <w:spacing w:before="0" w:after="180"/>
        <w:rPr/>
      </w:pPr>
      <w:bookmarkStart w:id="177" w:name="__RefHeading___Toc307227764"/>
      <w:bookmarkEnd w:id="177"/>
      <w:r>
        <w:rPr>
          <w:lang w:eastAsia="zh-CN"/>
        </w:rPr>
        <w:t>8</w:t>
      </w:r>
      <w:r>
        <w:rPr/>
        <w:t>.</w:t>
      </w:r>
      <w:r>
        <w:rPr>
          <w:lang w:eastAsia="zh-CN"/>
        </w:rPr>
        <w:t>2</w:t>
      </w:r>
      <w:r>
        <w:rPr/>
        <w:tab/>
        <w:t xml:space="preserve">Overload </w:t>
      </w:r>
      <w:ins w:id="163" w:author="cmcc" w:date="2011-10-24T13:50:00Z">
        <w:r>
          <w:rPr>
            <w:lang w:eastAsia="zh-CN"/>
          </w:rPr>
          <w:t>Control</w:t>
        </w:r>
      </w:ins>
      <w:del w:id="164" w:author="cmcc" w:date="2011-10-24T13:50:00Z">
        <w:r>
          <w:rPr/>
          <w:delText>Protection</w:delText>
        </w:r>
      </w:del>
    </w:p>
    <w:p>
      <w:pPr>
        <w:pStyle w:val="Style8"/>
        <w:numPr>
          <w:ilvl w:val="0"/>
          <w:numId w:val="0"/>
        </w:numPr>
        <w:ind w:start="0" w:hanging="0"/>
        <w:rPr>
          <w:lang w:eastAsia="zh-CN"/>
          <w:ins w:id="165" w:author="cmcc" w:date="2011-10-24T13:51:00Z"/>
        </w:rPr>
      </w:pPr>
      <w:r>
        <w:rPr/>
        <w:t>In order to protect an individual P-CSCF from overload it is recommended to rely on the existing 24.229 procedure for initial registration as described in section 6.2.1.4.2. It is also recommended to extend the usage of this procedure for IMS re-registration as described in section 6.2.1.4.3.</w:t>
      </w:r>
    </w:p>
    <w:p>
      <w:pPr>
        <w:pStyle w:val="TextBody"/>
        <w:jc w:val="both"/>
        <w:rPr>
          <w:lang w:eastAsia="zh-CN"/>
        </w:rPr>
      </w:pPr>
      <w:ins w:id="166" w:author="cmcc" w:date="2011-10-24T13:51:00Z">
        <w:r>
          <w:rPr>
            <w:lang w:eastAsia="zh-CN"/>
          </w:rPr>
          <w:t xml:space="preserve">It is recommended to restart </w:t>
        </w:r>
      </w:ins>
      <w:ins w:id="167" w:author="cmcc" w:date="2011-10-24T13:51:00Z">
        <w:r>
          <w:rPr>
            <w:lang w:eastAsia="zh-CN"/>
          </w:rPr>
          <w:t xml:space="preserve">the SA2 work on Overload Control mechanisms based on </w:t>
        </w:r>
      </w:ins>
      <w:ins w:id="168" w:author="cmcc" w:date="2011-10-24T13:51:00Z">
        <w:r>
          <w:rPr>
            <w:lang w:eastAsia="zh-CN"/>
          </w:rPr>
          <w:t>IETF SOC and other methods</w:t>
        </w:r>
      </w:ins>
      <w:ins w:id="169" w:author="cmcc" w:date="2011-10-24T13:51:00Z">
        <w:r>
          <w:rPr>
            <w:lang w:eastAsia="zh-CN"/>
          </w:rPr>
          <w:t>,</w:t>
        </w:r>
      </w:ins>
      <w:ins w:id="170" w:author="cmcc" w:date="2011-10-24T13:51:00Z">
        <w:r>
          <w:rPr>
            <w:lang w:eastAsia="zh-CN"/>
          </w:rPr>
          <w:t xml:space="preserve"> after the related study in IETF gets mature.</w:t>
        </w:r>
      </w:ins>
    </w:p>
    <w:p>
      <w:pPr>
        <w:pStyle w:val="Heading9"/>
        <w:pBdr>
          <w:top w:val="single" w:sz="12" w:space="1" w:color="000000"/>
        </w:pBdr>
        <w:bidi w:val="0"/>
        <w:jc w:val="start"/>
        <w:rPr/>
      </w:pPr>
      <w:bookmarkStart w:id="178" w:name="__RefHeading___Toc307227765"/>
      <w:bookmarkEnd w:id="178"/>
      <w:r>
        <w:rPr>
          <w:lang w:val="en-US"/>
        </w:rPr>
        <w:t xml:space="preserve">Annex </w:t>
      </w:r>
      <w:r>
        <w:rPr>
          <w:lang w:val="en-US" w:eastAsia="zh-CN"/>
        </w:rPr>
        <w:t>A (Informative)</w:t>
      </w:r>
      <w:r>
        <w:rPr>
          <w:lang w:val="en-US"/>
        </w:rPr>
        <w:t>:</w:t>
        <w:br/>
      </w:r>
      <w:r>
        <w:rPr>
          <w:lang w:val="en-US" w:eastAsia="zh-CN"/>
        </w:rPr>
        <w:t>DNS UPDATE Mechanism</w:t>
      </w:r>
    </w:p>
    <w:p>
      <w:pPr>
        <w:pStyle w:val="TextBody"/>
        <w:jc w:val="both"/>
        <w:rPr/>
      </w:pPr>
      <w:r>
        <w:rPr>
          <w:lang w:eastAsia="zh-CN"/>
        </w:rPr>
        <w:t>DNS RR (Resource Record) has some attributes (e.g., weight parameter), which can be used to record network entities</w:t>
      </w:r>
      <w:r>
        <w:rPr>
          <w:lang w:eastAsia="zh-CN"/>
        </w:rPr>
        <w:t>’</w:t>
      </w:r>
      <w:r>
        <w:rPr>
          <w:lang w:eastAsia="zh-CN"/>
        </w:rPr>
        <w:t xml:space="preserve"> dynamic load information. And RFC 2136 defines an UPDATE message to modify DNS RR. So a new interface could be added between DNS and LDF and the UPDATE message is used to periodically refresh the network entities</w:t>
      </w:r>
      <w:r>
        <w:rPr>
          <w:lang w:eastAsia="zh-CN"/>
        </w:rPr>
        <w:t>’</w:t>
      </w:r>
      <w:r>
        <w:rPr>
          <w:lang w:eastAsia="zh-CN"/>
        </w:rPr>
        <w:t xml:space="preserve"> load state in order to assign a low-load network entity to the requester. </w:t>
      </w:r>
    </w:p>
    <w:p>
      <w:pPr>
        <w:pStyle w:val="TextBody"/>
        <w:jc w:val="both"/>
        <w:rPr>
          <w:lang w:eastAsia="zh-CN"/>
        </w:rPr>
      </w:pPr>
      <w:r>
        <w:rPr>
          <w:lang w:eastAsia="zh-CN"/>
        </w:rPr>
        <w:t xml:space="preserve">DNS </w:t>
      </w:r>
      <w:r>
        <w:rPr>
          <w:lang w:eastAsia="zh-CN"/>
        </w:rPr>
        <w:t>periodic</w:t>
      </w:r>
      <w:r>
        <w:rPr>
          <w:lang w:eastAsia="zh-CN"/>
        </w:rPr>
        <w:t xml:space="preserve"> UPDATE messages might increase the pressure of DNS, and to relieve the pressure of DNS, the UPDAT</w:t>
      </w:r>
      <w:r>
        <w:rPr>
          <w:lang w:eastAsia="zh-CN"/>
        </w:rPr>
        <w:t>E</w:t>
      </w:r>
      <w:r>
        <w:rPr>
          <w:lang w:eastAsia="zh-CN"/>
        </w:rPr>
        <w:t xml:space="preserve"> interval could be prolonged to a certain extent and all P-CSCF load </w:t>
      </w:r>
      <w:r>
        <w:rPr>
          <w:lang w:eastAsia="zh-CN"/>
        </w:rPr>
        <w:t>information</w:t>
      </w:r>
      <w:r>
        <w:rPr>
          <w:lang w:eastAsia="zh-CN"/>
        </w:rPr>
        <w:t xml:space="preserve"> can be batch updated from LDF to DNS.</w:t>
      </w:r>
    </w:p>
    <w:p>
      <w:pPr>
        <w:pStyle w:val="Normal"/>
        <w:rPr/>
      </w:pPr>
      <w:r>
        <w:rPr/>
        <w:t>Referring</w:t>
      </w:r>
      <w:r>
        <w:rPr/>
        <w:t xml:space="preserve"> to RFC 2136, the </w:t>
      </w:r>
      <w:r>
        <w:rPr>
          <w:lang w:eastAsia="zh-CN"/>
        </w:rPr>
        <w:t>UPDATE</w:t>
      </w:r>
      <w:r>
        <w:rPr/>
        <w:t xml:space="preserve"> message</w:t>
      </w:r>
      <w:r>
        <w:rPr>
          <w:lang w:eastAsia="zh-CN"/>
        </w:rPr>
        <w:t xml:space="preserve"> can be</w:t>
      </w:r>
      <w:r>
        <w:rPr/>
        <w:t xml:space="preserve"> used to update an </w:t>
      </w:r>
      <w:r>
        <w:rPr/>
        <w:t>exist</w:t>
      </w:r>
      <w:r>
        <w:rPr>
          <w:lang w:eastAsia="zh-CN"/>
        </w:rPr>
        <w:t>ing</w:t>
      </w:r>
      <w:r>
        <w:rPr/>
        <w:t xml:space="preserve"> RR or a group of RRs</w:t>
      </w:r>
      <w:r>
        <w:rPr>
          <w:lang w:eastAsia="zh-CN"/>
        </w:rPr>
        <w:t xml:space="preserve"> </w:t>
      </w:r>
      <w:r>
        <w:rPr/>
        <w:t>period</w:t>
      </w:r>
      <w:r>
        <w:rPr/>
        <w:t>ically</w:t>
      </w:r>
      <w:r>
        <w:rPr>
          <w:lang w:eastAsia="zh-CN"/>
        </w:rPr>
        <w:t xml:space="preserve">. </w:t>
      </w:r>
      <w:r>
        <w:rPr/>
        <w:t>The</w:t>
      </w:r>
      <w:r>
        <w:rPr/>
        <w:t xml:space="preserve"> real-time load</w:t>
      </w:r>
      <w:r>
        <w:rPr>
          <w:lang w:eastAsia="zh-CN"/>
        </w:rPr>
        <w:t xml:space="preserve"> </w:t>
      </w:r>
      <w:r>
        <w:rPr>
          <w:lang w:eastAsia="zh-CN"/>
        </w:rPr>
        <w:t>information</w:t>
      </w:r>
      <w:r>
        <w:rPr>
          <w:lang w:eastAsia="zh-CN"/>
        </w:rPr>
        <w:t xml:space="preserve"> of P-CSCF</w:t>
      </w:r>
      <w:r>
        <w:rPr/>
        <w:t xml:space="preserve"> detected by LDF</w:t>
      </w:r>
      <w:r>
        <w:rPr>
          <w:lang w:eastAsia="zh-CN"/>
        </w:rPr>
        <w:t xml:space="preserve"> can be transmitted</w:t>
      </w:r>
      <w:r>
        <w:rPr/>
        <w:t xml:space="preserve"> to DNS</w:t>
      </w:r>
      <w:r>
        <w:rPr>
          <w:lang w:eastAsia="zh-CN"/>
        </w:rPr>
        <w:t xml:space="preserve"> every predefined interval</w:t>
      </w:r>
      <w:r>
        <w:rPr/>
        <w:t xml:space="preserve">. And the load message </w:t>
      </w:r>
      <w:r>
        <w:rPr>
          <w:lang w:eastAsia="zh-CN"/>
        </w:rPr>
        <w:t>can</w:t>
      </w:r>
      <w:r>
        <w:rPr/>
        <w:t xml:space="preserve"> be </w:t>
      </w:r>
      <w:r>
        <w:rPr/>
        <w:t>encapsulate</w:t>
      </w:r>
      <w:r>
        <w:rPr/>
        <w:t xml:space="preserve">d in additional data of the </w:t>
      </w:r>
      <w:r>
        <w:rPr>
          <w:lang w:eastAsia="zh-CN"/>
        </w:rPr>
        <w:t>UPDATE</w:t>
      </w:r>
      <w:r>
        <w:rPr/>
        <w:t xml:space="preserve"> message.</w:t>
      </w:r>
    </w:p>
    <w:p>
      <w:pPr>
        <w:pStyle w:val="Normal"/>
        <w:rPr/>
      </w:pPr>
      <w:r>
        <w:rPr/>
        <w:t xml:space="preserve">+---------------------+ </w:t>
      </w:r>
    </w:p>
    <w:p>
      <w:pPr>
        <w:pStyle w:val="Normal"/>
        <w:rPr/>
      </w:pPr>
      <w:r>
        <w:rPr/>
        <w:t>| Header         |</w:t>
      </w:r>
    </w:p>
    <w:p>
      <w:pPr>
        <w:pStyle w:val="Normal"/>
        <w:rPr/>
      </w:pPr>
      <w:r>
        <w:rPr/>
        <w:t xml:space="preserve">+---------------------+ </w:t>
      </w:r>
    </w:p>
    <w:p>
      <w:pPr>
        <w:pStyle w:val="Normal"/>
        <w:rPr/>
      </w:pPr>
      <w:r>
        <w:rPr/>
        <w:t>| Zone</w:t>
      </w:r>
      <w:r>
        <w:rPr/>
        <w:t xml:space="preserve"> </w:t>
      </w:r>
      <w:r>
        <w:rPr/>
        <w:t xml:space="preserve">         </w:t>
      </w:r>
      <w:r>
        <w:rPr/>
        <w:t xml:space="preserve"> </w:t>
      </w:r>
      <w:r>
        <w:rPr/>
        <w:t xml:space="preserve">| specifies the zone to be updated </w:t>
      </w:r>
    </w:p>
    <w:p>
      <w:pPr>
        <w:pStyle w:val="Normal"/>
        <w:rPr/>
      </w:pPr>
      <w:r>
        <w:rPr/>
        <w:t xml:space="preserve">+---------------------+ </w:t>
      </w:r>
    </w:p>
    <w:p>
      <w:pPr>
        <w:pStyle w:val="Normal"/>
        <w:rPr/>
      </w:pPr>
      <w:r>
        <w:rPr/>
        <w:t>| Prerequisite     | RRs or RRsets which must (not) preexist</w:t>
      </w:r>
    </w:p>
    <w:p>
      <w:pPr>
        <w:pStyle w:val="Normal"/>
        <w:rPr/>
      </w:pPr>
      <w:r>
        <w:rPr/>
        <w:t xml:space="preserve">+---------------------+ </w:t>
      </w:r>
    </w:p>
    <w:p>
      <w:pPr>
        <w:pStyle w:val="Normal"/>
        <w:rPr/>
      </w:pPr>
      <w:r>
        <w:rPr/>
        <w:t xml:space="preserve">| Update         | RRs or RRsets to be added or deleted </w:t>
      </w:r>
    </w:p>
    <w:p>
      <w:pPr>
        <w:pStyle w:val="Normal"/>
        <w:rPr>
          <w:lang w:eastAsia="zh-CN"/>
        </w:rPr>
      </w:pPr>
      <w:r>
        <w:rPr/>
        <w:t xml:space="preserve">+---------------------+ </w:t>
      </w:r>
    </w:p>
    <w:p>
      <w:pPr>
        <w:pStyle w:val="Normal"/>
        <w:rPr>
          <w:lang w:eastAsia="zh-CN"/>
        </w:rPr>
      </w:pPr>
      <w:r>
        <w:rPr/>
        <w:t>| Additional Data  | additional data</w:t>
      </w:r>
    </w:p>
    <w:p>
      <w:pPr>
        <w:pStyle w:val="Normal"/>
        <w:rPr>
          <w:lang w:eastAsia="zh-CN"/>
        </w:rPr>
      </w:pPr>
      <w:r>
        <w:rPr>
          <w:lang w:eastAsia="zh-CN"/>
        </w:rPr>
      </w:r>
    </w:p>
    <w:p>
      <w:pPr>
        <w:pStyle w:val="TextBody"/>
        <w:rPr/>
      </w:pPr>
      <w:r>
        <w:rPr/>
        <w:t>Th</w:t>
      </w:r>
      <w:r>
        <w:rPr>
          <w:lang w:eastAsia="zh-CN"/>
        </w:rPr>
        <w:t>e load information contained in the additional data of UPDATE message can include the following factors:</w:t>
      </w:r>
    </w:p>
    <w:p>
      <w:pPr>
        <w:pStyle w:val="TextBody"/>
        <w:numPr>
          <w:ilvl w:val="0"/>
          <w:numId w:val="16"/>
        </w:numPr>
        <w:rPr>
          <w:lang w:eastAsia="zh-CN"/>
        </w:rPr>
      </w:pPr>
      <w:r>
        <w:rPr>
          <w:lang w:eastAsia="zh-CN"/>
        </w:rPr>
        <w:t xml:space="preserve">The current CPU and </w:t>
      </w:r>
      <w:r>
        <w:rPr>
          <w:lang w:eastAsia="zh-CN"/>
        </w:rPr>
        <w:t>memory</w:t>
      </w:r>
      <w:r>
        <w:rPr>
          <w:lang w:eastAsia="zh-CN"/>
        </w:rPr>
        <w:t xml:space="preserve"> usage of P-CSCF;</w:t>
      </w:r>
    </w:p>
    <w:p>
      <w:pPr>
        <w:pStyle w:val="TextBody"/>
        <w:numPr>
          <w:ilvl w:val="0"/>
          <w:numId w:val="16"/>
        </w:numPr>
        <w:rPr/>
      </w:pPr>
      <w:r>
        <w:rPr>
          <w:lang w:eastAsia="zh-CN"/>
        </w:rPr>
        <w:t xml:space="preserve">The number of current </w:t>
      </w:r>
      <w:r>
        <w:rPr>
          <w:lang w:eastAsia="zh-CN"/>
        </w:rPr>
        <w:t>register</w:t>
      </w:r>
      <w:r>
        <w:rPr>
          <w:lang w:eastAsia="zh-CN"/>
        </w:rPr>
        <w:t>ed users in P-CSCF;</w:t>
      </w:r>
    </w:p>
    <w:p>
      <w:pPr>
        <w:pStyle w:val="TextBody"/>
        <w:numPr>
          <w:ilvl w:val="0"/>
          <w:numId w:val="16"/>
        </w:numPr>
        <w:rPr>
          <w:lang w:eastAsia="zh-CN"/>
        </w:rPr>
      </w:pPr>
      <w:r>
        <w:rPr>
          <w:lang w:eastAsia="zh-CN"/>
        </w:rPr>
        <w:t>The number of users with active sessions in P-CSCF;</w:t>
      </w:r>
    </w:p>
    <w:p>
      <w:pPr>
        <w:pStyle w:val="TextBody"/>
        <w:numPr>
          <w:ilvl w:val="0"/>
          <w:numId w:val="16"/>
        </w:numPr>
        <w:rPr>
          <w:lang w:eastAsia="zh-CN"/>
        </w:rPr>
      </w:pPr>
      <w:r>
        <w:rPr>
          <w:lang w:eastAsia="zh-CN"/>
        </w:rPr>
        <w:t>The maximum number of registered users in P-CSCF;</w:t>
      </w:r>
    </w:p>
    <w:p>
      <w:pPr>
        <w:pStyle w:val="TextBody"/>
        <w:rPr>
          <w:lang w:val="en-US" w:eastAsia="en-US"/>
        </w:rPr>
      </w:pPr>
      <w:r>
        <w:rPr>
          <w:lang w:eastAsia="zh-CN"/>
        </w:rPr>
        <w:t xml:space="preserve">And all of the </w:t>
      </w:r>
      <w:r>
        <w:rPr>
          <w:lang w:eastAsia="zh-CN"/>
        </w:rPr>
        <w:t>information</w:t>
      </w:r>
      <w:r>
        <w:rPr>
          <w:lang w:eastAsia="zh-CN"/>
        </w:rPr>
        <w:t xml:space="preserve"> </w:t>
      </w:r>
      <w:r>
        <w:rPr>
          <w:lang w:eastAsia="zh-CN"/>
        </w:rPr>
        <w:t>is</w:t>
      </w:r>
      <w:r>
        <w:rPr>
          <w:lang w:eastAsia="zh-CN"/>
        </w:rPr>
        <w:t xml:space="preserve"> indicated by the weight parameter in the SRV RR. </w:t>
      </w:r>
      <w:r>
        <w:rPr/>
        <w:t>(</w:t>
      </w:r>
      <w:r>
        <w:rPr>
          <w:lang w:eastAsia="zh-CN"/>
        </w:rPr>
        <w:t>See</w:t>
      </w:r>
      <w:r>
        <w:rPr/>
        <w:t xml:space="preserve"> RFC 2782)</w:t>
      </w:r>
    </w:p>
    <w:p>
      <w:pPr>
        <w:pStyle w:val="Normal"/>
        <w:rPr>
          <w:lang w:val="en-US" w:eastAsia="zh-CN"/>
        </w:rPr>
      </w:pPr>
      <w:r>
        <w:rPr>
          <w:lang w:val="en-US" w:eastAsia="zh-CN"/>
        </w:rPr>
      </w:r>
      <w:r>
        <w:br w:type="page"/>
      </w:r>
    </w:p>
    <w:p>
      <w:pPr>
        <w:pStyle w:val="Heading9"/>
        <w:bidi w:val="0"/>
        <w:jc w:val="start"/>
        <w:rPr>
          <w:lang w:eastAsia="zh-CN"/>
        </w:rPr>
      </w:pPr>
      <w:bookmarkStart w:id="179" w:name="__RefHeading___Toc307227766"/>
      <w:bookmarkEnd w:id="179"/>
      <w:r>
        <w:rPr>
          <w:lang w:val="en-US"/>
        </w:rPr>
        <w:t xml:space="preserve">Annex </w:t>
      </w:r>
      <w:r>
        <w:rPr>
          <w:lang w:val="en-US" w:eastAsia="zh-CN"/>
        </w:rPr>
        <w:t>B (Informative)</w:t>
      </w:r>
      <w:r>
        <w:rPr>
          <w:lang w:val="en-US"/>
        </w:rPr>
        <w:t>:</w:t>
      </w:r>
      <w:r>
        <w:rPr/>
        <w:br/>
      </w:r>
      <w:r>
        <w:rPr>
          <w:lang w:val="en-US" w:eastAsia="zh-CN"/>
        </w:rPr>
        <w:t>IMS Deployment Scenarios</w:t>
      </w:r>
    </w:p>
    <w:p>
      <w:pPr>
        <w:pStyle w:val="TextBody"/>
        <w:rPr>
          <w:rFonts w:ascii="Arial" w:hAnsi="Arial" w:cs="Arial"/>
          <w:b/>
          <w:b/>
          <w:lang w:eastAsia="zh-CN"/>
        </w:rPr>
      </w:pPr>
      <w:r>
        <w:rPr>
          <w:lang w:eastAsia="zh-CN"/>
        </w:rPr>
        <w:t xml:space="preserve">When an operator deploys a core network, no matter whether it is IMS, the first thing to consider is the geographical distribution of its potential users. The user distribution is a key factor to influence the arrangement of the access network, which may in turn have major impact on the deployment of core network. To make things simple, some other factors, i.e. the provisioning of the carrier network and the interworking between different types of core network, are temporally put aside here. </w:t>
      </w:r>
    </w:p>
    <w:p>
      <w:pPr>
        <w:pStyle w:val="TextBody"/>
        <w:jc w:val="center"/>
        <w:rPr>
          <w:lang w:eastAsia="zh-CN"/>
        </w:rPr>
      </w:pPr>
      <w:r>
        <w:rPr/>
        <w:object w:dxaOrig="11847" w:dyaOrig="8114">
          <v:shape id="ole_rId34" style="width:342.95pt;height:234.9pt" o:ole="">
            <v:imagedata r:id="rId35" o:title=""/>
          </v:shape>
          <o:OLEObject Type="Embed" ProgID="" ShapeID="ole_rId34" DrawAspect="Content" ObjectID="_1390398170" r:id="rId34"/>
        </w:object>
      </w:r>
    </w:p>
    <w:p>
      <w:pPr>
        <w:pStyle w:val="TextBody"/>
        <w:jc w:val="center"/>
        <w:rPr/>
      </w:pPr>
      <w:r>
        <w:rPr>
          <w:lang w:val="en-US" w:eastAsia="zh-CN"/>
        </w:rPr>
        <w:t>Figure B.1 User Distribution Scenarios</w:t>
      </w:r>
    </w:p>
    <w:p>
      <w:pPr>
        <w:pStyle w:val="TextBody"/>
        <w:rPr/>
      </w:pPr>
      <w:r>
        <w:rPr>
          <w:lang w:eastAsia="zh-CN"/>
        </w:rPr>
        <w:t xml:space="preserve">Figure B.1 illustrates four general user distribution scenarios that an operator may meet while deploying IMS. See the following explanations: </w:t>
      </w:r>
    </w:p>
    <w:p>
      <w:pPr>
        <w:pStyle w:val="TextBody"/>
        <w:rPr/>
      </w:pPr>
      <w:r>
        <w:rPr>
          <w:lang w:eastAsia="zh-CN"/>
        </w:rPr>
        <w:t>Figure (a) illustrates the scenario that the potential users reside in a large area with no centralized characteristic</w:t>
      </w:r>
      <w:r>
        <w:rPr>
          <w:lang w:eastAsia="zh-CN"/>
        </w:rPr>
        <w:t>；</w:t>
      </w:r>
    </w:p>
    <w:p>
      <w:pPr>
        <w:pStyle w:val="TextBody"/>
        <w:rPr>
          <w:lang w:eastAsia="zh-CN"/>
        </w:rPr>
      </w:pPr>
      <w:r>
        <w:rPr>
          <w:lang w:eastAsia="zh-CN"/>
        </w:rPr>
        <w:t xml:space="preserve">Figure (b) illustrates the scenario that most of the potential users in a large area gathering at only one central place while a few users are dispersed. </w:t>
      </w:r>
    </w:p>
    <w:p>
      <w:pPr>
        <w:pStyle w:val="TextBody"/>
        <w:rPr/>
      </w:pPr>
      <w:r>
        <w:rPr>
          <w:lang w:eastAsia="zh-CN"/>
        </w:rPr>
        <w:t>Figure (c) illustrates the scenario that most of the potential users in a large area gathering at more than one central place while a few users are dispersed.</w:t>
      </w:r>
    </w:p>
    <w:p>
      <w:pPr>
        <w:pStyle w:val="TextBody"/>
        <w:rPr>
          <w:lang w:eastAsia="zh-CN"/>
        </w:rPr>
      </w:pPr>
      <w:r>
        <w:rPr>
          <w:lang w:eastAsia="zh-CN"/>
        </w:rPr>
        <w:t>Figure (d) illustrates the scenario that the potential users are distributed in a small area.</w:t>
      </w:r>
    </w:p>
    <w:p>
      <w:pPr>
        <w:pStyle w:val="TextBody"/>
        <w:rPr/>
      </w:pPr>
      <w:r>
        <w:rPr>
          <w:lang w:eastAsia="zh-CN"/>
        </w:rPr>
        <w:t>A certain operator may care for only one or two of the above scenarios. Different scenarios, together with the operator</w:t>
      </w:r>
      <w:r>
        <w:rPr>
          <w:lang w:eastAsia="zh-CN"/>
        </w:rPr>
        <w:t>’</w:t>
      </w:r>
      <w:r>
        <w:rPr>
          <w:lang w:eastAsia="zh-CN"/>
        </w:rPr>
        <w:t xml:space="preserve">s own operational requirements, will decide where the IMS functional entities should be located. Those logical entities located in the same place can be implemented together to save CAPEX and OPEX. </w:t>
      </w:r>
    </w:p>
    <w:p>
      <w:pPr>
        <w:pStyle w:val="TextBody"/>
        <w:rPr>
          <w:b/>
          <w:b/>
          <w:bCs/>
          <w:lang w:eastAsia="zh-CN"/>
        </w:rPr>
      </w:pPr>
      <w:r>
        <w:rPr>
          <w:b/>
          <w:bCs/>
          <w:lang w:eastAsia="zh-CN"/>
        </w:rPr>
        <w:t>Key Issues for Operators While Deploying IMS</w:t>
      </w:r>
    </w:p>
    <w:p>
      <w:pPr>
        <w:pStyle w:val="TextBody"/>
        <w:rPr>
          <w:lang w:eastAsia="zh-CN"/>
        </w:rPr>
      </w:pPr>
      <w:r>
        <w:rPr>
          <w:lang w:eastAsia="zh-CN"/>
        </w:rPr>
        <w:t xml:space="preserve">While deploying IMS, the operators need to take the following issues into consideration: </w:t>
      </w:r>
    </w:p>
    <w:p>
      <w:pPr>
        <w:pStyle w:val="TextBody"/>
        <w:numPr>
          <w:ilvl w:val="0"/>
          <w:numId w:val="2"/>
        </w:numPr>
        <w:rPr>
          <w:lang w:eastAsia="zh-CN"/>
        </w:rPr>
      </w:pPr>
      <w:r>
        <w:rPr>
          <w:lang w:eastAsia="zh-CN"/>
        </w:rPr>
        <w:t>The geographical positioning of IMS entities;</w:t>
      </w:r>
    </w:p>
    <w:p>
      <w:pPr>
        <w:pStyle w:val="TextBody"/>
        <w:numPr>
          <w:ilvl w:val="0"/>
          <w:numId w:val="2"/>
        </w:numPr>
        <w:rPr>
          <w:lang w:eastAsia="zh-CN"/>
        </w:rPr>
      </w:pPr>
      <w:r>
        <w:rPr>
          <w:lang w:eastAsia="zh-CN"/>
        </w:rPr>
        <w:t>The physical combination of IMS logical functional modules located in the same place, e.g. xCSCF;</w:t>
      </w:r>
    </w:p>
    <w:p>
      <w:pPr>
        <w:pStyle w:val="TextBody"/>
        <w:numPr>
          <w:ilvl w:val="0"/>
          <w:numId w:val="2"/>
        </w:numPr>
        <w:rPr>
          <w:lang w:eastAsia="zh-CN"/>
        </w:rPr>
      </w:pPr>
      <w:r>
        <w:rPr>
          <w:lang w:eastAsia="zh-CN"/>
        </w:rPr>
        <w:t>The organization of user data, which may deduce the positioning and organization of data related entities such as HSS;</w:t>
      </w:r>
    </w:p>
    <w:p>
      <w:pPr>
        <w:pStyle w:val="TextBody"/>
        <w:numPr>
          <w:ilvl w:val="0"/>
          <w:numId w:val="2"/>
        </w:numPr>
        <w:rPr>
          <w:lang w:eastAsia="zh-CN"/>
        </w:rPr>
      </w:pPr>
      <w:r>
        <w:rPr>
          <w:lang w:eastAsia="zh-CN"/>
        </w:rPr>
        <w:t>The organization of service platform, e.g., the positioning and organization of ASs;</w:t>
      </w:r>
    </w:p>
    <w:p>
      <w:pPr>
        <w:pStyle w:val="TextBody"/>
        <w:numPr>
          <w:ilvl w:val="0"/>
          <w:numId w:val="2"/>
        </w:numPr>
        <w:rPr/>
      </w:pPr>
      <w:r>
        <w:rPr>
          <w:lang w:eastAsia="zh-CN"/>
        </w:rPr>
        <w:t>The interworking of IMS with other core networks, e.g. PLMN/PSTN;</w:t>
      </w:r>
    </w:p>
    <w:p>
      <w:pPr>
        <w:pStyle w:val="TextBody"/>
        <w:numPr>
          <w:ilvl w:val="0"/>
          <w:numId w:val="2"/>
        </w:numPr>
        <w:rPr>
          <w:lang w:eastAsia="zh-CN"/>
        </w:rPr>
      </w:pPr>
      <w:r>
        <w:rPr>
          <w:lang w:eastAsia="zh-CN"/>
        </w:rPr>
        <w:t>The entry to IMS (e.g. GGSN/PDN GW and SBC related issues)..</w:t>
      </w:r>
    </w:p>
    <w:p>
      <w:pPr>
        <w:pStyle w:val="TextBody"/>
        <w:rPr/>
      </w:pPr>
      <w:r>
        <w:rPr/>
        <w:t xml:space="preserve">For each user distribution scenario mentioned above, there may exist one most suitable solution, or there may exist general solutions for several scenarios or, ideally, even all scenarios. The last situation, obviously, will direct the optimization and evolution of IMS. </w:t>
      </w:r>
    </w:p>
    <w:p>
      <w:pPr>
        <w:pStyle w:val="Heading9"/>
        <w:bidi w:val="0"/>
        <w:jc w:val="start"/>
        <w:rPr/>
      </w:pPr>
      <w:bookmarkStart w:id="180" w:name="__RefHeading___Toc307227767"/>
      <w:bookmarkEnd w:id="180"/>
      <w:r>
        <w:rPr>
          <w:lang w:val="en-US" w:eastAsia="zh-CN"/>
        </w:rPr>
        <w:t xml:space="preserve">Annex </w:t>
      </w:r>
      <w:r>
        <w:rPr>
          <w:lang w:val="en-US" w:eastAsia="zh-CN"/>
        </w:rPr>
        <w:t>C (Informative)</w:t>
      </w:r>
      <w:r>
        <w:rPr>
          <w:lang w:val="en-US" w:eastAsia="zh-CN"/>
        </w:rPr>
        <w:t>:</w:t>
        <w:br/>
      </w:r>
      <w:r>
        <w:rPr>
          <w:lang w:val="en-US" w:eastAsia="zh-CN"/>
        </w:rPr>
        <w:t>Example Load Information Required collected by LDF</w:t>
      </w:r>
    </w:p>
    <w:p>
      <w:pPr>
        <w:pStyle w:val="Normal"/>
        <w:rPr>
          <w:lang w:val="en-US" w:eastAsia="zh-CN"/>
        </w:rPr>
      </w:pPr>
      <w:r>
        <w:rPr>
          <w:lang w:val="en-US" w:eastAsia="zh-CN"/>
        </w:rPr>
      </w:r>
    </w:p>
    <w:tbl>
      <w:tblPr>
        <w:tblW w:w="9563" w:type="dxa"/>
        <w:jc w:val="start"/>
        <w:tblInd w:w="90" w:type="dxa"/>
        <w:tblCellMar>
          <w:top w:w="0" w:type="dxa"/>
          <w:start w:w="108" w:type="dxa"/>
          <w:bottom w:w="0" w:type="dxa"/>
          <w:end w:w="108" w:type="dxa"/>
        </w:tblCellMar>
      </w:tblPr>
      <w:tblGrid>
        <w:gridCol w:w="1093"/>
        <w:gridCol w:w="2340"/>
        <w:gridCol w:w="6130"/>
      </w:tblGrid>
      <w:tr>
        <w:trPr>
          <w:trHeight w:val="255" w:hRule="atLeast"/>
        </w:trPr>
        <w:tc>
          <w:tcPr>
            <w:tcW w:w="1093" w:type="dxa"/>
            <w:tcBorders>
              <w:top w:val="single" w:sz="4" w:space="0" w:color="000000"/>
              <w:start w:val="single" w:sz="4" w:space="0" w:color="000000"/>
              <w:bottom w:val="single" w:sz="4" w:space="0" w:color="000000"/>
            </w:tcBorders>
            <w:shd w:fill="FFFF00" w:val="clear"/>
            <w:vAlign w:val="bottom"/>
          </w:tcPr>
          <w:p>
            <w:pPr>
              <w:pStyle w:val="Normal"/>
              <w:spacing w:before="0" w:after="180"/>
              <w:jc w:val="center"/>
              <w:rPr>
                <w:rFonts w:ascii="Arial" w:hAnsi="Arial" w:cs="Arial"/>
                <w:b/>
                <w:b/>
                <w:bCs/>
                <w:color w:val="0000FF"/>
                <w:sz w:val="16"/>
                <w:szCs w:val="16"/>
                <w:lang w:eastAsia="zh-CN"/>
              </w:rPr>
            </w:pPr>
            <w:r>
              <w:rPr>
                <w:rFonts w:cs="Arial" w:ascii="Arial" w:hAnsi="Arial"/>
                <w:b/>
                <w:bCs/>
                <w:color w:val="0000FF"/>
                <w:sz w:val="16"/>
                <w:szCs w:val="16"/>
                <w:lang w:eastAsia="zh-CN"/>
              </w:rPr>
              <w:t xml:space="preserve">Data Type </w:t>
            </w:r>
          </w:p>
        </w:tc>
        <w:tc>
          <w:tcPr>
            <w:tcW w:w="2340" w:type="dxa"/>
            <w:tcBorders>
              <w:top w:val="single" w:sz="4" w:space="0" w:color="000000"/>
              <w:start w:val="single" w:sz="4" w:space="0" w:color="000000"/>
              <w:bottom w:val="single" w:sz="4" w:space="0" w:color="000000"/>
            </w:tcBorders>
            <w:shd w:fill="FFFF00" w:val="clear"/>
            <w:vAlign w:val="bottom"/>
          </w:tcPr>
          <w:p>
            <w:pPr>
              <w:pStyle w:val="Normal"/>
              <w:widowControl/>
              <w:bidi w:val="0"/>
              <w:spacing w:before="0" w:after="180"/>
              <w:rPr>
                <w:rFonts w:ascii="Arial" w:hAnsi="Arial" w:cs="Arial"/>
                <w:b/>
                <w:b/>
                <w:bCs/>
                <w:color w:val="0000FF"/>
                <w:sz w:val="16"/>
                <w:szCs w:val="16"/>
                <w:lang w:eastAsia="zh-CN"/>
              </w:rPr>
            </w:pPr>
            <w:r>
              <w:rPr>
                <w:rFonts w:cs="Arial" w:ascii="Arial" w:hAnsi="Arial"/>
                <w:b/>
                <w:bCs/>
                <w:color w:val="0000FF"/>
                <w:sz w:val="16"/>
                <w:szCs w:val="16"/>
                <w:lang w:eastAsia="zh-CN"/>
              </w:rPr>
              <w:t>D</w:t>
            </w:r>
            <w:r>
              <w:rPr>
                <w:rFonts w:cs="Arial" w:ascii="Arial" w:hAnsi="Arial"/>
                <w:b/>
                <w:bCs/>
                <w:color w:val="0000FF"/>
                <w:sz w:val="16"/>
                <w:szCs w:val="16"/>
                <w:lang w:eastAsia="zh-CN"/>
              </w:rPr>
              <w:t>ate name</w:t>
            </w:r>
          </w:p>
        </w:tc>
        <w:tc>
          <w:tcPr>
            <w:tcW w:w="6130" w:type="dxa"/>
            <w:tcBorders>
              <w:top w:val="single" w:sz="4" w:space="0" w:color="000000"/>
              <w:start w:val="single" w:sz="4" w:space="0" w:color="000000"/>
              <w:bottom w:val="single" w:sz="4" w:space="0" w:color="000000"/>
              <w:end w:val="single" w:sz="4" w:space="0" w:color="000000"/>
            </w:tcBorders>
            <w:shd w:fill="FFFF00" w:val="clear"/>
            <w:vAlign w:val="bottom"/>
          </w:tcPr>
          <w:p>
            <w:pPr>
              <w:pStyle w:val="Normal"/>
              <w:widowControl/>
              <w:bidi w:val="0"/>
              <w:spacing w:before="0" w:after="180"/>
              <w:rPr>
                <w:rFonts w:ascii="Arial" w:hAnsi="Arial" w:cs="Arial"/>
                <w:b/>
                <w:b/>
                <w:bCs/>
                <w:color w:val="0000FF"/>
                <w:sz w:val="16"/>
                <w:szCs w:val="16"/>
                <w:lang w:eastAsia="zh-CN"/>
              </w:rPr>
            </w:pPr>
            <w:r>
              <w:rPr>
                <w:rFonts w:cs="Arial" w:ascii="Arial" w:hAnsi="Arial"/>
                <w:b/>
                <w:bCs/>
                <w:color w:val="0000FF"/>
                <w:sz w:val="16"/>
                <w:szCs w:val="16"/>
                <w:lang w:eastAsia="zh-CN"/>
              </w:rPr>
              <w:t>D</w:t>
            </w:r>
            <w:r>
              <w:rPr>
                <w:rFonts w:cs="Arial" w:ascii="Arial" w:hAnsi="Arial"/>
                <w:b/>
                <w:bCs/>
                <w:color w:val="0000FF"/>
                <w:sz w:val="16"/>
                <w:szCs w:val="16"/>
                <w:lang w:eastAsia="zh-CN"/>
              </w:rPr>
              <w:t>ata description</w:t>
            </w:r>
          </w:p>
        </w:tc>
      </w:tr>
      <w:tr>
        <w:trPr>
          <w:trHeight w:val="255" w:hRule="atLeast"/>
        </w:trPr>
        <w:tc>
          <w:tcPr>
            <w:tcW w:w="1093" w:type="dxa"/>
            <w:vMerge w:val="restart"/>
            <w:tcBorders>
              <w:start w:val="single" w:sz="4" w:space="0" w:color="000000"/>
              <w:bottom w:val="single" w:sz="4" w:space="0" w:color="000000"/>
            </w:tcBorders>
            <w:vAlign w:val="center"/>
          </w:tcPr>
          <w:p>
            <w:pPr>
              <w:pStyle w:val="Normal"/>
              <w:spacing w:before="0" w:after="180"/>
              <w:jc w:val="center"/>
              <w:rPr>
                <w:rFonts w:ascii="Arial" w:hAnsi="Arial" w:cs="Arial"/>
                <w:sz w:val="16"/>
                <w:szCs w:val="16"/>
              </w:rPr>
            </w:pPr>
            <w:r>
              <w:rPr>
                <w:rFonts w:cs="Arial" w:ascii="Arial" w:hAnsi="Arial"/>
                <w:sz w:val="16"/>
                <w:szCs w:val="16"/>
              </w:rPr>
              <w:t>CPU</w:t>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rPr>
              <w:t>CPU</w:t>
            </w:r>
            <w:r>
              <w:rPr>
                <w:rFonts w:cs="Arial" w:ascii="Arial" w:hAnsi="Arial"/>
                <w:sz w:val="16"/>
                <w:szCs w:val="16"/>
                <w:lang w:eastAsia="zh-CN"/>
              </w:rPr>
              <w:t xml:space="preserve"> usage</w:t>
            </w:r>
          </w:p>
        </w:tc>
        <w:tc>
          <w:tcPr>
            <w:tcW w:w="6130" w:type="dxa"/>
            <w:tcBorders>
              <w:start w:val="single" w:sz="4" w:space="0" w:color="000000"/>
              <w:bottom w:val="single" w:sz="4" w:space="0" w:color="000000"/>
              <w:end w:val="single" w:sz="4" w:space="0" w:color="000000"/>
            </w:tcBorders>
            <w:vAlign w:val="bottom"/>
          </w:tcPr>
          <w:p>
            <w:pPr>
              <w:pStyle w:val="Normal"/>
              <w:widowControl/>
              <w:bidi w:val="0"/>
              <w:spacing w:before="0" w:after="180"/>
              <w:rPr>
                <w:rFonts w:ascii="Arial" w:hAnsi="Arial" w:cs="Arial"/>
                <w:sz w:val="16"/>
                <w:szCs w:val="16"/>
                <w:lang w:eastAsia="zh-CN"/>
              </w:rPr>
            </w:pPr>
            <w:r>
              <w:rPr>
                <w:rFonts w:cs="Arial" w:ascii="Arial" w:hAnsi="Arial"/>
                <w:sz w:val="16"/>
                <w:szCs w:val="16"/>
                <w:lang w:eastAsia="zh-CN"/>
              </w:rPr>
              <w:t>CPU</w:t>
            </w:r>
            <w:r>
              <w:rPr>
                <w:rFonts w:cs="Arial" w:ascii="Arial" w:hAnsi="Arial"/>
                <w:sz w:val="16"/>
                <w:szCs w:val="16"/>
                <w:lang w:eastAsia="zh-CN"/>
              </w:rPr>
              <w:t xml:space="preserve"> current average usage</w:t>
            </w:r>
            <w:r>
              <w:rPr>
                <w:rFonts w:cs="Arial" w:ascii="Arial" w:hAnsi="Arial"/>
                <w:sz w:val="16"/>
                <w:szCs w:val="16"/>
                <w:lang w:eastAsia="zh-CN"/>
              </w:rPr>
              <w:t xml:space="preserve"> </w:t>
            </w:r>
            <w:r>
              <w:rPr>
                <w:rFonts w:cs="Arial" w:ascii="Arial" w:hAnsi="Arial"/>
                <w:sz w:val="16"/>
                <w:szCs w:val="16"/>
                <w:lang w:eastAsia="zh-CN"/>
              </w:rPr>
              <w:t>(%)</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lang w:eastAsia="zh-CN"/>
              </w:rPr>
            </w:pPr>
            <w:r>
              <w:rPr>
                <w:rFonts w:cs="Arial" w:ascii="Arial" w:hAnsi="Arial"/>
                <w:sz w:val="16"/>
                <w:szCs w:val="16"/>
                <w:lang w:eastAsia="zh-CN"/>
              </w:rPr>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rPr>
              <w:t>CPU</w:t>
            </w:r>
            <w:r>
              <w:rPr>
                <w:rFonts w:cs="Arial" w:ascii="Arial" w:hAnsi="Arial"/>
                <w:sz w:val="16"/>
                <w:szCs w:val="16"/>
                <w:lang w:eastAsia="zh-CN"/>
              </w:rPr>
              <w:t xml:space="preserve"> peak usage </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CPU peak usage  (%)</w:t>
            </w:r>
          </w:p>
        </w:tc>
      </w:tr>
      <w:tr>
        <w:trPr>
          <w:trHeight w:val="255" w:hRule="atLeast"/>
        </w:trPr>
        <w:tc>
          <w:tcPr>
            <w:tcW w:w="1093" w:type="dxa"/>
            <w:vMerge w:val="restart"/>
            <w:tcBorders>
              <w:start w:val="single" w:sz="4" w:space="0" w:color="000000"/>
              <w:bottom w:val="single" w:sz="4" w:space="0" w:color="000000"/>
            </w:tcBorders>
            <w:vAlign w:val="center"/>
          </w:tcPr>
          <w:p>
            <w:pPr>
              <w:pStyle w:val="Normal"/>
              <w:spacing w:before="0" w:after="180"/>
              <w:jc w:val="center"/>
              <w:rPr>
                <w:rFonts w:ascii="Arial" w:hAnsi="Arial" w:cs="Arial"/>
                <w:sz w:val="16"/>
                <w:szCs w:val="16"/>
                <w:lang w:eastAsia="zh-CN"/>
              </w:rPr>
            </w:pPr>
            <w:r>
              <w:rPr>
                <w:rFonts w:cs="Arial" w:ascii="Arial" w:hAnsi="Arial"/>
                <w:sz w:val="16"/>
                <w:szCs w:val="16"/>
                <w:lang w:eastAsia="zh-CN"/>
              </w:rPr>
              <w:t>Memory</w:t>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highlight w:val="yellow"/>
                <w:lang w:eastAsia="zh-CN"/>
              </w:rPr>
            </w:pPr>
            <w:r>
              <w:rPr>
                <w:rFonts w:cs="Arial" w:ascii="Arial" w:hAnsi="Arial"/>
                <w:sz w:val="16"/>
                <w:szCs w:val="16"/>
                <w:lang w:eastAsia="zh-CN"/>
              </w:rPr>
              <w:t>Memory usage</w:t>
            </w:r>
          </w:p>
        </w:tc>
        <w:tc>
          <w:tcPr>
            <w:tcW w:w="6130" w:type="dxa"/>
            <w:tcBorders>
              <w:start w:val="single" w:sz="4" w:space="0" w:color="000000"/>
              <w:bottom w:val="single" w:sz="4" w:space="0" w:color="000000"/>
              <w:end w:val="single" w:sz="4" w:space="0" w:color="000000"/>
            </w:tcBorders>
            <w:vAlign w:val="bottom"/>
          </w:tcPr>
          <w:p>
            <w:pPr>
              <w:pStyle w:val="Normal"/>
              <w:widowControl/>
              <w:bidi w:val="0"/>
              <w:spacing w:before="0" w:after="180"/>
              <w:rPr>
                <w:rFonts w:ascii="Arial" w:hAnsi="Arial" w:cs="Arial"/>
                <w:sz w:val="16"/>
                <w:szCs w:val="16"/>
                <w:highlight w:val="yellow"/>
                <w:lang w:eastAsia="zh-CN"/>
              </w:rPr>
            </w:pPr>
            <w:r>
              <w:rPr>
                <w:rFonts w:cs="Arial" w:ascii="Arial" w:hAnsi="Arial"/>
                <w:sz w:val="16"/>
                <w:szCs w:val="16"/>
                <w:lang w:eastAsia="zh-CN"/>
              </w:rPr>
              <w:t>Memory current average usage</w:t>
            </w:r>
            <w:r>
              <w:rPr>
                <w:rFonts w:cs="Arial" w:ascii="Arial" w:hAnsi="Arial"/>
                <w:sz w:val="16"/>
                <w:szCs w:val="16"/>
                <w:lang w:eastAsia="zh-CN"/>
              </w:rPr>
              <w:t xml:space="preserve"> </w:t>
            </w:r>
            <w:r>
              <w:rPr>
                <w:rFonts w:cs="Arial" w:ascii="Arial" w:hAnsi="Arial"/>
                <w:sz w:val="16"/>
                <w:szCs w:val="16"/>
                <w:lang w:eastAsia="zh-CN"/>
              </w:rPr>
              <w:t>(%)</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highlight w:val="yellow"/>
                <w:lang w:eastAsia="zh-CN"/>
              </w:rPr>
            </w:pPr>
            <w:r>
              <w:rPr>
                <w:rFonts w:cs="Arial" w:ascii="Arial" w:hAnsi="Arial"/>
                <w:sz w:val="16"/>
                <w:szCs w:val="16"/>
                <w:highlight w:val="yellow"/>
                <w:lang w:eastAsia="zh-CN"/>
              </w:rPr>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 xml:space="preserve">Peak memory usage </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Memory peak usage (%)</w:t>
            </w:r>
          </w:p>
        </w:tc>
      </w:tr>
      <w:tr>
        <w:trPr>
          <w:trHeight w:val="255" w:hRule="atLeast"/>
        </w:trPr>
        <w:tc>
          <w:tcPr>
            <w:tcW w:w="1093" w:type="dxa"/>
            <w:vMerge w:val="restart"/>
            <w:tcBorders>
              <w:start w:val="single" w:sz="4" w:space="0" w:color="000000"/>
              <w:bottom w:val="single" w:sz="4" w:space="0" w:color="000000"/>
            </w:tcBorders>
            <w:vAlign w:val="center"/>
          </w:tcPr>
          <w:p>
            <w:pPr>
              <w:pStyle w:val="Normal"/>
              <w:spacing w:before="0" w:after="180"/>
              <w:jc w:val="center"/>
              <w:rPr>
                <w:rFonts w:ascii="Arial" w:hAnsi="Arial" w:cs="Arial"/>
                <w:sz w:val="16"/>
                <w:szCs w:val="16"/>
                <w:lang w:eastAsia="zh-CN"/>
              </w:rPr>
            </w:pPr>
            <w:r>
              <w:rPr>
                <w:rFonts w:cs="Arial" w:ascii="Arial" w:hAnsi="Arial"/>
                <w:sz w:val="16"/>
                <w:szCs w:val="16"/>
                <w:lang w:eastAsia="zh-CN"/>
              </w:rPr>
              <w:t>S</w:t>
            </w:r>
            <w:r>
              <w:rPr>
                <w:rFonts w:cs="Arial" w:ascii="Arial" w:hAnsi="Arial"/>
                <w:sz w:val="16"/>
                <w:szCs w:val="16"/>
                <w:lang w:eastAsia="zh-CN"/>
              </w:rPr>
              <w:t xml:space="preserve">ystem Load </w:t>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lang w:eastAsia="zh-CN"/>
              </w:rPr>
            </w:pPr>
            <w:r>
              <w:rPr>
                <w:rFonts w:cs="Arial" w:ascii="Arial" w:hAnsi="Arial"/>
                <w:sz w:val="16"/>
                <w:szCs w:val="16"/>
                <w:lang w:eastAsia="zh-CN"/>
              </w:rPr>
              <w:t xml:space="preserve">Concurrent </w:t>
            </w:r>
            <w:r>
              <w:rPr>
                <w:rFonts w:cs="Arial" w:ascii="Arial" w:hAnsi="Arial"/>
                <w:sz w:val="16"/>
                <w:szCs w:val="16"/>
                <w:lang w:eastAsia="zh-CN"/>
              </w:rPr>
              <w:t>session</w:t>
            </w:r>
            <w:r>
              <w:rPr>
                <w:rFonts w:cs="Arial" w:ascii="Arial" w:hAnsi="Arial"/>
                <w:sz w:val="16"/>
                <w:szCs w:val="16"/>
                <w:lang w:eastAsia="zh-CN"/>
              </w:rPr>
              <w:t xml:space="preserve"> number</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Concurrent sessions number</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lang w:eastAsia="zh-CN"/>
              </w:rPr>
            </w:pPr>
            <w:r>
              <w:rPr>
                <w:rFonts w:cs="Arial" w:ascii="Arial" w:hAnsi="Arial"/>
                <w:sz w:val="16"/>
                <w:szCs w:val="16"/>
                <w:lang w:eastAsia="zh-CN"/>
              </w:rPr>
            </w:r>
          </w:p>
        </w:tc>
        <w:tc>
          <w:tcPr>
            <w:tcW w:w="2340" w:type="dxa"/>
            <w:tcBorders>
              <w:start w:val="single" w:sz="4" w:space="0" w:color="000000"/>
              <w:bottom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lang w:eastAsia="zh-CN"/>
              </w:rPr>
              <w:t xml:space="preserve">Peak concurrent </w:t>
            </w:r>
            <w:r>
              <w:rPr>
                <w:rFonts w:cs="Arial" w:ascii="Arial" w:hAnsi="Arial"/>
                <w:sz w:val="16"/>
                <w:szCs w:val="16"/>
                <w:lang w:eastAsia="zh-CN"/>
              </w:rPr>
              <w:t>session</w:t>
            </w:r>
            <w:r>
              <w:rPr>
                <w:rFonts w:cs="Arial" w:ascii="Arial" w:hAnsi="Arial"/>
                <w:sz w:val="16"/>
                <w:szCs w:val="16"/>
                <w:lang w:eastAsia="zh-CN"/>
              </w:rPr>
              <w:t xml:space="preserve"> number</w:t>
            </w:r>
          </w:p>
        </w:tc>
        <w:tc>
          <w:tcPr>
            <w:tcW w:w="6130" w:type="dxa"/>
            <w:tcBorders>
              <w:start w:val="single" w:sz="4" w:space="0" w:color="000000"/>
              <w:bottom w:val="single" w:sz="4" w:space="0" w:color="000000"/>
              <w:end w:val="single" w:sz="4" w:space="0" w:color="000000"/>
            </w:tcBorders>
            <w:vAlign w:val="bottom"/>
          </w:tcPr>
          <w:p>
            <w:pPr>
              <w:pStyle w:val="Normal"/>
              <w:widowControl/>
              <w:bidi w:val="0"/>
              <w:spacing w:before="0" w:after="180"/>
              <w:rPr>
                <w:rFonts w:ascii="Arial" w:hAnsi="Arial" w:cs="Arial"/>
                <w:sz w:val="16"/>
                <w:szCs w:val="16"/>
              </w:rPr>
            </w:pPr>
            <w:r>
              <w:rPr>
                <w:rFonts w:cs="Arial" w:ascii="Arial" w:hAnsi="Arial"/>
                <w:sz w:val="16"/>
                <w:szCs w:val="16"/>
                <w:lang w:eastAsia="zh-CN"/>
              </w:rPr>
              <w:t xml:space="preserve">Peak concurrent </w:t>
            </w:r>
            <w:r>
              <w:rPr>
                <w:rFonts w:cs="Arial" w:ascii="Arial" w:hAnsi="Arial"/>
                <w:sz w:val="16"/>
                <w:szCs w:val="16"/>
                <w:lang w:eastAsia="zh-CN"/>
              </w:rPr>
              <w:t>session</w:t>
            </w:r>
            <w:r>
              <w:rPr>
                <w:rFonts w:cs="Arial" w:ascii="Arial" w:hAnsi="Arial"/>
                <w:sz w:val="16"/>
                <w:szCs w:val="16"/>
                <w:lang w:eastAsia="zh-CN"/>
              </w:rPr>
              <w:t xml:space="preserve"> number</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lang w:eastAsia="zh-CN"/>
              </w:rPr>
              <w:t>Concurrent registrations</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rPr>
              <w:t>Concurrent Registrations</w:t>
            </w:r>
          </w:p>
        </w:tc>
      </w:tr>
      <w:tr>
        <w:trPr>
          <w:trHeight w:val="255" w:hRule="atLeast"/>
        </w:trPr>
        <w:tc>
          <w:tcPr>
            <w:tcW w:w="1093" w:type="dxa"/>
            <w:vMerge w:val="continue"/>
            <w:tcBorders>
              <w:start w:val="single" w:sz="4" w:space="0" w:color="000000"/>
              <w:bottom w:val="single" w:sz="4" w:space="0" w:color="000000"/>
            </w:tcBorders>
            <w:vAlign w:val="center"/>
          </w:tcPr>
          <w:p>
            <w:pPr>
              <w:pStyle w:val="Normal"/>
              <w:snapToGrid w:val="false"/>
              <w:spacing w:before="0" w:after="180"/>
              <w:rPr>
                <w:rFonts w:ascii="Arial" w:hAnsi="Arial" w:cs="Arial"/>
                <w:sz w:val="16"/>
                <w:szCs w:val="16"/>
                <w:lang w:eastAsia="zh-CN"/>
              </w:rPr>
            </w:pPr>
            <w:r>
              <w:rPr>
                <w:rFonts w:cs="Arial" w:ascii="Arial" w:hAnsi="Arial"/>
                <w:sz w:val="16"/>
                <w:szCs w:val="16"/>
                <w:lang w:eastAsia="zh-CN"/>
              </w:rPr>
            </w:r>
          </w:p>
        </w:tc>
        <w:tc>
          <w:tcPr>
            <w:tcW w:w="2340" w:type="dxa"/>
            <w:tcBorders>
              <w:start w:val="single" w:sz="4" w:space="0" w:color="000000"/>
              <w:bottom w:val="single" w:sz="4" w:space="0" w:color="000000"/>
            </w:tcBorders>
            <w:vAlign w:val="bottom"/>
          </w:tcPr>
          <w:p>
            <w:pPr>
              <w:pStyle w:val="Normal"/>
              <w:spacing w:before="0" w:after="180"/>
              <w:rPr>
                <w:rFonts w:ascii="Arial" w:hAnsi="Arial" w:cs="Arial"/>
                <w:sz w:val="16"/>
                <w:szCs w:val="16"/>
              </w:rPr>
            </w:pPr>
            <w:r>
              <w:rPr>
                <w:rFonts w:cs="Arial" w:ascii="Arial" w:hAnsi="Arial"/>
                <w:sz w:val="16"/>
                <w:szCs w:val="16"/>
              </w:rPr>
              <w:t>Peak Concurrent Registrations</w:t>
            </w:r>
          </w:p>
        </w:tc>
        <w:tc>
          <w:tcPr>
            <w:tcW w:w="6130" w:type="dxa"/>
            <w:tcBorders>
              <w:start w:val="single" w:sz="4" w:space="0" w:color="000000"/>
              <w:bottom w:val="single" w:sz="4" w:space="0" w:color="000000"/>
              <w:end w:val="single" w:sz="4" w:space="0" w:color="000000"/>
            </w:tcBorders>
            <w:vAlign w:val="bottom"/>
          </w:tcPr>
          <w:p>
            <w:pPr>
              <w:pStyle w:val="Normal"/>
              <w:spacing w:before="0" w:after="180"/>
              <w:rPr>
                <w:rFonts w:ascii="Arial" w:hAnsi="Arial" w:cs="Arial"/>
                <w:sz w:val="16"/>
                <w:szCs w:val="16"/>
                <w:lang w:eastAsia="zh-CN"/>
              </w:rPr>
            </w:pPr>
            <w:r>
              <w:rPr>
                <w:rFonts w:cs="Arial" w:ascii="Arial" w:hAnsi="Arial"/>
                <w:sz w:val="16"/>
                <w:szCs w:val="16"/>
              </w:rPr>
              <w:t>Peak Concurrent Registrations</w:t>
            </w:r>
          </w:p>
        </w:tc>
      </w:tr>
    </w:tbl>
    <w:p>
      <w:pPr>
        <w:pStyle w:val="Heading9"/>
        <w:bidi w:val="0"/>
        <w:jc w:val="start"/>
        <w:rPr>
          <w:lang w:val="en-US" w:eastAsia="zh-CN"/>
        </w:rPr>
      </w:pPr>
      <w:r>
        <w:br w:type="page"/>
      </w:r>
      <w:bookmarkStart w:id="181" w:name="__RefHeading___Toc307227768"/>
      <w:bookmarkEnd w:id="181"/>
      <w:r>
        <w:rPr>
          <w:lang w:val="en-US"/>
        </w:rPr>
        <w:t xml:space="preserve">Annex </w:t>
      </w:r>
      <w:r>
        <w:rPr>
          <w:lang w:val="en-US" w:eastAsia="zh-CN"/>
        </w:rPr>
        <w:t>D (Informative)</w:t>
      </w:r>
      <w:r>
        <w:rPr>
          <w:lang w:val="en-US"/>
        </w:rPr>
        <w:t>:</w:t>
      </w:r>
      <w:r>
        <w:rPr/>
        <w:br/>
        <w:t>Change history</w:t>
      </w:r>
    </w:p>
    <w:p>
      <w:pPr>
        <w:pStyle w:val="Guidance"/>
        <w:rPr/>
      </w:pPr>
      <w:r>
        <w:rPr/>
        <w:t>It is usual to include an annex (usually the final annex of the document) for reports under TSG change control which details the change history of the report using a table as follows:</w:t>
      </w:r>
    </w:p>
    <w:tbl>
      <w:tblPr>
        <w:tblW w:w="9371" w:type="dxa"/>
        <w:jc w:val="start"/>
        <w:tblInd w:w="40" w:type="dxa"/>
        <w:tblCellMar>
          <w:top w:w="0" w:type="dxa"/>
          <w:start w:w="40" w:type="dxa"/>
          <w:bottom w:w="0" w:type="dxa"/>
          <w:end w:w="40" w:type="dxa"/>
        </w:tblCellMar>
      </w:tblPr>
      <w:tblGrid>
        <w:gridCol w:w="993"/>
        <w:gridCol w:w="708"/>
        <w:gridCol w:w="800"/>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eastAsia="zh-CN"/>
              </w:rPr>
              <w:t>13</w:t>
            </w:r>
            <w:r>
              <w:rPr>
                <w:rFonts w:cs="Arial" w:ascii="Arial" w:hAnsi="Arial"/>
                <w:color w:val="000000"/>
                <w:sz w:val="16"/>
                <w:lang w:val="en-AU"/>
              </w:rPr>
              <w:t>/</w:t>
            </w:r>
            <w:r>
              <w:rPr>
                <w:rFonts w:cs="Arial" w:ascii="Arial" w:hAnsi="Arial"/>
                <w:color w:val="000000"/>
                <w:sz w:val="16"/>
                <w:lang w:val="en-AU" w:eastAsia="zh-CN"/>
              </w:rPr>
              <w:t>10</w:t>
            </w:r>
            <w:r>
              <w:rPr>
                <w:rFonts w:cs="Arial" w:ascii="Arial" w:hAnsi="Arial"/>
                <w:color w:val="000000"/>
                <w:sz w:val="16"/>
                <w:lang w:val="en-AU"/>
              </w:rPr>
              <w:t>/2008</w:t>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TR Skeleton (S2-</w:t>
            </w:r>
            <w:r>
              <w:rPr/>
              <w:t xml:space="preserve"> </w:t>
            </w:r>
            <w:r>
              <w:rPr>
                <w:rFonts w:cs="Arial" w:ascii="Arial" w:hAnsi="Arial"/>
                <w:color w:val="000000"/>
                <w:sz w:val="16"/>
                <w:lang w:val="en-AU"/>
              </w:rPr>
              <w:t>087002)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r>
      <w:tr>
        <w:trPr/>
        <w:tc>
          <w:tcPr>
            <w:tcW w:w="9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20/10/2008</w:t>
            </w:r>
          </w:p>
        </w:tc>
        <w:tc>
          <w:tcPr>
            <w:tcW w:w="708"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SA2#68</w:t>
            </w:r>
          </w:p>
        </w:tc>
        <w:tc>
          <w:tcPr>
            <w:tcW w:w="800"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Incorporates agreements from</w:t>
            </w:r>
            <w:r>
              <w:rPr>
                <w:rFonts w:cs="Arial" w:ascii="Arial" w:hAnsi="Arial"/>
                <w:color w:val="000000"/>
                <w:sz w:val="16"/>
                <w:lang w:val="en-AU"/>
              </w:rPr>
              <w:t xml:space="preserve"> S2-</w:t>
            </w:r>
            <w:r>
              <w:rPr/>
              <w:t xml:space="preserve"> </w:t>
            </w:r>
            <w:r>
              <w:rPr>
                <w:rFonts w:cs="Arial" w:ascii="Arial" w:hAnsi="Arial"/>
                <w:color w:val="000000"/>
                <w:sz w:val="16"/>
                <w:lang w:val="en-AU"/>
              </w:rPr>
              <w:t>087002</w:t>
            </w:r>
            <w:r>
              <w:rPr>
                <w:rFonts w:cs="Arial" w:ascii="Arial" w:hAnsi="Arial"/>
                <w:color w:val="000000"/>
                <w:sz w:val="16"/>
              </w:rPr>
              <w:t>; S2-086970; S2-087209</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0.0.0</w:t>
            </w:r>
          </w:p>
        </w:tc>
        <w:tc>
          <w:tcPr>
            <w:tcW w:w="582" w:type="dxa"/>
            <w:tcBorders>
              <w:top w:val="single" w:sz="6" w:space="0" w:color="000000"/>
              <w:start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0.1.0</w:t>
            </w:r>
          </w:p>
        </w:tc>
      </w:tr>
      <w:tr>
        <w:trPr/>
        <w:tc>
          <w:tcPr>
            <w:tcW w:w="993"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11/12/2008</w:t>
            </w:r>
          </w:p>
        </w:tc>
        <w:tc>
          <w:tcPr>
            <w:tcW w:w="708"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SA2#69</w:t>
            </w:r>
          </w:p>
        </w:tc>
        <w:tc>
          <w:tcPr>
            <w:tcW w:w="800"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rPr>
              <w:t>Incorporates agreements from</w:t>
            </w:r>
            <w:r>
              <w:rPr>
                <w:rFonts w:cs="Arial" w:ascii="Arial" w:hAnsi="Arial"/>
                <w:color w:val="000000"/>
                <w:sz w:val="16"/>
                <w:lang w:val="en-AU"/>
              </w:rPr>
              <w:t xml:space="preserve"> S2-087387</w:t>
            </w:r>
            <w:r>
              <w:rPr>
                <w:rFonts w:cs="Arial" w:ascii="Arial" w:hAnsi="Arial"/>
                <w:color w:val="000000"/>
                <w:sz w:val="16"/>
                <w:lang w:val="en-AU" w:eastAsia="zh-CN"/>
              </w:rPr>
              <w:t>,</w:t>
            </w:r>
            <w:r>
              <w:rPr/>
              <w:t xml:space="preserve"> </w:t>
            </w:r>
            <w:r>
              <w:rPr>
                <w:rFonts w:cs="Arial" w:ascii="Arial" w:hAnsi="Arial"/>
                <w:color w:val="000000"/>
                <w:sz w:val="16"/>
                <w:lang w:val="en-AU" w:eastAsia="zh-CN"/>
              </w:rPr>
              <w:t>S2-087388</w:t>
            </w:r>
            <w:r>
              <w:rPr>
                <w:rFonts w:cs="Arial" w:ascii="Arial" w:hAnsi="Arial"/>
                <w:color w:val="000000"/>
                <w:sz w:val="16"/>
                <w:lang w:val="en-AU" w:eastAsia="zh-CN"/>
              </w:rPr>
              <w:t>,</w:t>
            </w:r>
            <w:r>
              <w:rPr/>
              <w:t xml:space="preserve"> </w:t>
            </w:r>
            <w:r>
              <w:rPr>
                <w:rFonts w:cs="Arial" w:ascii="Arial" w:hAnsi="Arial"/>
                <w:color w:val="000000"/>
                <w:sz w:val="16"/>
                <w:lang w:val="en-AU" w:eastAsia="zh-CN"/>
              </w:rPr>
              <w:t>S2-087865</w:t>
            </w:r>
            <w:r>
              <w:rPr>
                <w:rFonts w:cs="Arial" w:ascii="Arial" w:hAnsi="Arial"/>
                <w:color w:val="000000"/>
                <w:sz w:val="16"/>
                <w:lang w:val="en-AU" w:eastAsia="zh-CN"/>
              </w:rPr>
              <w:t>,</w:t>
            </w:r>
            <w:r>
              <w:rPr/>
              <w:t xml:space="preserve"> </w:t>
            </w:r>
            <w:r>
              <w:rPr>
                <w:rFonts w:cs="Arial" w:ascii="Arial" w:hAnsi="Arial"/>
                <w:color w:val="000000"/>
                <w:sz w:val="16"/>
                <w:lang w:val="en-AU" w:eastAsia="zh-CN"/>
              </w:rPr>
              <w:t>S2-087866</w:t>
            </w:r>
            <w:r>
              <w:rPr>
                <w:rFonts w:cs="Arial" w:ascii="Arial" w:hAnsi="Arial"/>
                <w:color w:val="000000"/>
                <w:sz w:val="16"/>
                <w:lang w:val="en-AU" w:eastAsia="zh-CN"/>
              </w:rPr>
              <w:t xml:space="preserve">, </w:t>
            </w:r>
            <w:r>
              <w:rPr>
                <w:rFonts w:cs="Arial" w:ascii="Arial" w:hAnsi="Arial"/>
                <w:color w:val="000000"/>
                <w:sz w:val="16"/>
                <w:lang w:val="en-AU" w:eastAsia="zh-CN"/>
              </w:rPr>
              <w:t>S2-088294</w:t>
            </w:r>
          </w:p>
        </w:tc>
        <w:tc>
          <w:tcPr>
            <w:tcW w:w="567" w:type="dxa"/>
            <w:tcBorders>
              <w:top w:val="single" w:sz="6" w:space="0" w:color="000000"/>
              <w:star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0.1.0</w:t>
            </w:r>
          </w:p>
        </w:tc>
        <w:tc>
          <w:tcPr>
            <w:tcW w:w="582" w:type="dxa"/>
            <w:tcBorders>
              <w:top w:val="single" w:sz="6" w:space="0" w:color="000000"/>
              <w:start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27/01/2009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SA2#70</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rPr>
              <w:t>Incorporates agreements from</w:t>
            </w:r>
            <w:r>
              <w:rPr>
                <w:rFonts w:cs="Arial" w:ascii="Arial" w:hAnsi="Arial"/>
                <w:color w:val="000000"/>
                <w:sz w:val="16"/>
                <w:lang w:val="en-AU"/>
              </w:rPr>
              <w:t xml:space="preserve"> S2-</w:t>
            </w:r>
            <w:r>
              <w:rPr/>
              <w:t xml:space="preserve"> </w:t>
            </w:r>
            <w:r>
              <w:rPr>
                <w:rFonts w:cs="Arial" w:ascii="Arial" w:hAnsi="Arial"/>
                <w:color w:val="000000"/>
                <w:sz w:val="16"/>
                <w:lang w:val="en-AU"/>
              </w:rPr>
              <w:t>090487</w:t>
            </w:r>
            <w:r>
              <w:rPr>
                <w:rFonts w:cs="Arial" w:ascii="Arial" w:hAnsi="Arial"/>
                <w:color w:val="000000"/>
                <w:sz w:val="16"/>
                <w:lang w:val="en-AU" w:eastAsia="zh-CN"/>
              </w:rPr>
              <w:t>,</w:t>
            </w:r>
            <w:r>
              <w:rPr/>
              <w:t xml:space="preserve"> </w:t>
            </w:r>
            <w:r>
              <w:rPr>
                <w:rFonts w:cs="Arial" w:ascii="Arial" w:hAnsi="Arial"/>
                <w:color w:val="000000"/>
                <w:sz w:val="16"/>
                <w:lang w:val="en-AU" w:eastAsia="zh-CN"/>
              </w:rPr>
              <w:t>S2-</w:t>
            </w:r>
            <w:r>
              <w:rPr/>
              <w:t xml:space="preserve"> </w:t>
            </w:r>
            <w:r>
              <w:rPr>
                <w:rFonts w:cs="Arial" w:ascii="Arial" w:hAnsi="Arial"/>
                <w:color w:val="000000"/>
                <w:sz w:val="16"/>
                <w:lang w:val="en-AU" w:eastAsia="zh-CN"/>
              </w:rPr>
              <w:t>09048</w:t>
            </w:r>
            <w:r>
              <w:rPr>
                <w:rFonts w:cs="Arial" w:ascii="Arial" w:hAnsi="Arial"/>
                <w:color w:val="000000"/>
                <w:sz w:val="16"/>
                <w:lang w:val="en-AU" w:eastAsia="zh-CN"/>
              </w:rPr>
              <w:t>8,</w:t>
            </w:r>
            <w:r>
              <w:rPr/>
              <w:t xml:space="preserve"> </w:t>
            </w:r>
            <w:r>
              <w:rPr>
                <w:rFonts w:cs="Arial" w:ascii="Arial" w:hAnsi="Arial"/>
                <w:color w:val="000000"/>
                <w:sz w:val="16"/>
                <w:lang w:val="en-AU" w:eastAsia="zh-CN"/>
              </w:rPr>
              <w:t>S2-</w:t>
            </w:r>
            <w:r>
              <w:rPr/>
              <w:t xml:space="preserve"> </w:t>
            </w:r>
            <w:r>
              <w:rPr>
                <w:rFonts w:cs="Arial" w:ascii="Arial" w:hAnsi="Arial"/>
                <w:color w:val="000000"/>
                <w:sz w:val="16"/>
                <w:lang w:val="en-AU" w:eastAsia="zh-CN"/>
              </w:rPr>
              <w:t>090518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0.3.0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25/02/2009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SA2#71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Incorporates agreements from S2- 090929</w:t>
            </w:r>
            <w:r>
              <w:rPr>
                <w:rFonts w:cs="Arial" w:ascii="Arial" w:hAnsi="Arial"/>
                <w:color w:val="000000"/>
                <w:sz w:val="16"/>
              </w:rPr>
              <w:t>,</w:t>
            </w:r>
            <w:r>
              <w:rPr>
                <w:rFonts w:cs="Arial" w:ascii="Arial" w:hAnsi="Arial"/>
                <w:color w:val="000000"/>
                <w:sz w:val="16"/>
              </w:rPr>
              <w:t xml:space="preserve"> S2- 091405</w:t>
            </w:r>
            <w:r>
              <w:rPr>
                <w:rFonts w:cs="Arial" w:ascii="Arial" w:hAnsi="Arial"/>
                <w:color w:val="000000"/>
                <w:sz w:val="16"/>
              </w:rPr>
              <w:t>,</w:t>
            </w:r>
            <w:r>
              <w:rPr>
                <w:rFonts w:cs="Arial" w:ascii="Arial" w:hAnsi="Arial"/>
                <w:color w:val="000000"/>
                <w:sz w:val="16"/>
              </w:rPr>
              <w:t xml:space="preserve"> S2- 091406</w:t>
            </w:r>
            <w:r>
              <w:rPr>
                <w:rFonts w:cs="Arial" w:ascii="Arial" w:hAnsi="Arial"/>
                <w:color w:val="000000"/>
                <w:sz w:val="16"/>
              </w:rPr>
              <w:t>,</w:t>
            </w:r>
            <w:r>
              <w:rPr>
                <w:rFonts w:cs="Arial" w:ascii="Arial" w:hAnsi="Arial"/>
                <w:color w:val="000000"/>
                <w:sz w:val="16"/>
              </w:rPr>
              <w:t xml:space="preserve"> S2-091438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0.4.0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12/04/2009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 S2-092073</w:t>
            </w:r>
            <w:r>
              <w:rPr>
                <w:rFonts w:cs="Arial" w:ascii="Arial" w:hAnsi="Arial"/>
                <w:color w:val="000000"/>
                <w:sz w:val="16"/>
              </w:rPr>
              <w:t>,</w:t>
            </w:r>
            <w:r>
              <w:rPr>
                <w:rFonts w:cs="Arial" w:ascii="Arial" w:hAnsi="Arial"/>
                <w:color w:val="000000"/>
                <w:sz w:val="16"/>
              </w:rPr>
              <w:t xml:space="preserve"> S2-092285</w:t>
            </w:r>
            <w:r>
              <w:rPr>
                <w:rFonts w:cs="Arial" w:ascii="Arial" w:hAnsi="Arial"/>
                <w:color w:val="000000"/>
                <w:sz w:val="16"/>
              </w:rPr>
              <w:t>,</w:t>
            </w:r>
            <w:r>
              <w:rPr>
                <w:rFonts w:cs="Arial" w:ascii="Arial" w:hAnsi="Arial"/>
                <w:color w:val="000000"/>
                <w:sz w:val="16"/>
              </w:rPr>
              <w:t xml:space="preserve"> S2-092334</w:t>
            </w:r>
            <w:r>
              <w:rPr>
                <w:rFonts w:cs="Arial" w:ascii="Arial" w:hAnsi="Arial"/>
                <w:color w:val="000000"/>
                <w:sz w:val="16"/>
              </w:rPr>
              <w:t>,</w:t>
            </w:r>
            <w:r>
              <w:rPr>
                <w:rFonts w:cs="Arial" w:ascii="Arial" w:hAnsi="Arial"/>
                <w:color w:val="000000"/>
                <w:sz w:val="16"/>
              </w:rPr>
              <w:t xml:space="preserve"> S2-092511</w:t>
            </w:r>
            <w:r>
              <w:rPr>
                <w:rFonts w:cs="Arial" w:ascii="Arial" w:hAnsi="Arial"/>
                <w:color w:val="000000"/>
                <w:sz w:val="16"/>
                <w:lang w:eastAsia="zh-CN"/>
              </w:rPr>
              <w:t>,</w:t>
            </w:r>
            <w:r>
              <w:rPr/>
              <w:t xml:space="preserve"> </w:t>
            </w:r>
            <w:r>
              <w:rPr>
                <w:rFonts w:cs="Arial" w:ascii="Arial" w:hAnsi="Arial"/>
                <w:color w:val="000000"/>
                <w:sz w:val="16"/>
                <w:lang w:eastAsia="zh-CN"/>
              </w:rPr>
              <w:t>S2-092512</w:t>
            </w:r>
            <w:r>
              <w:rPr>
                <w:rFonts w:cs="Arial" w:ascii="Arial" w:hAnsi="Arial"/>
                <w:color w:val="000000"/>
                <w:sz w:val="16"/>
                <w:lang w:eastAsia="zh-CN"/>
              </w:rPr>
              <w:t>,</w:t>
            </w:r>
            <w:r>
              <w:rPr/>
              <w:t xml:space="preserve"> </w:t>
            </w:r>
            <w:r>
              <w:rPr>
                <w:rFonts w:cs="Arial" w:ascii="Arial" w:hAnsi="Arial"/>
                <w:color w:val="000000"/>
                <w:sz w:val="16"/>
                <w:lang w:eastAsia="zh-CN"/>
              </w:rPr>
              <w:t>S2-09251</w:t>
            </w:r>
            <w:r>
              <w:rPr>
                <w:rFonts w:cs="Arial" w:ascii="Arial" w:hAnsi="Arial"/>
                <w:color w:val="000000"/>
                <w:sz w:val="16"/>
                <w:lang w:eastAsia="zh-CN"/>
              </w:rPr>
              <w:t>3,</w:t>
            </w:r>
            <w:r>
              <w:rPr/>
              <w:t xml:space="preserve"> </w:t>
            </w:r>
            <w:r>
              <w:rPr>
                <w:rFonts w:cs="Arial" w:ascii="Arial" w:hAnsi="Arial"/>
                <w:color w:val="000000"/>
                <w:sz w:val="16"/>
                <w:lang w:eastAsia="zh-CN"/>
              </w:rPr>
              <w:t>S2-09251</w:t>
            </w:r>
            <w:r>
              <w:rPr>
                <w:rFonts w:cs="Arial" w:ascii="Arial" w:hAnsi="Arial"/>
                <w:color w:val="000000"/>
                <w:sz w:val="16"/>
                <w:lang w:eastAsia="zh-CN"/>
              </w:rPr>
              <w:t>4,</w:t>
            </w:r>
            <w:r>
              <w:rPr/>
              <w:t xml:space="preserve"> </w:t>
            </w:r>
            <w:r>
              <w:rPr>
                <w:rFonts w:cs="Arial" w:ascii="Arial" w:hAnsi="Arial"/>
                <w:color w:val="000000"/>
                <w:sz w:val="16"/>
                <w:lang w:eastAsia="zh-CN"/>
              </w:rPr>
              <w:t>S2-09251</w:t>
            </w:r>
            <w:r>
              <w:rPr>
                <w:rFonts w:cs="Arial" w:ascii="Arial" w:hAnsi="Arial"/>
                <w:color w:val="000000"/>
                <w:sz w:val="16"/>
                <w:lang w:eastAsia="zh-CN"/>
              </w:rPr>
              <w:t>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20/04/2009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SA2#72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rPr>
              <w:t>Incorporates agreements from S2-092</w:t>
            </w:r>
            <w:r>
              <w:rPr>
                <w:rFonts w:cs="Arial" w:ascii="Arial" w:hAnsi="Arial"/>
                <w:color w:val="000000"/>
                <w:sz w:val="16"/>
                <w:lang w:eastAsia="zh-CN"/>
              </w:rPr>
              <w:t>108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0.5.1</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20/09/2009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SA2#73</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 S2-095653</w:t>
            </w:r>
            <w:r>
              <w:rPr>
                <w:rFonts w:cs="Arial" w:ascii="Arial" w:hAnsi="Arial"/>
                <w:color w:val="000000"/>
                <w:sz w:val="16"/>
                <w:lang w:eastAsia="zh-CN"/>
              </w:rPr>
              <w:t>,</w:t>
            </w:r>
            <w:r>
              <w:rPr/>
              <w:t xml:space="preserve"> </w:t>
            </w:r>
            <w:r>
              <w:rPr>
                <w:rFonts w:cs="Arial" w:ascii="Arial" w:hAnsi="Arial"/>
                <w:color w:val="000000"/>
                <w:sz w:val="16"/>
                <w:lang w:eastAsia="zh-CN"/>
              </w:rPr>
              <w:t>S2-095615</w:t>
            </w:r>
            <w:r>
              <w:rPr>
                <w:rFonts w:cs="Arial" w:ascii="Arial" w:hAnsi="Arial"/>
                <w:color w:val="000000"/>
                <w:sz w:val="16"/>
                <w:lang w:eastAsia="zh-CN"/>
              </w:rPr>
              <w:t>,</w:t>
            </w:r>
            <w:r>
              <w:rPr/>
              <w:t xml:space="preserve"> </w:t>
            </w:r>
            <w:r>
              <w:rPr>
                <w:rFonts w:cs="Arial" w:ascii="Arial" w:hAnsi="Arial"/>
                <w:color w:val="000000"/>
                <w:sz w:val="16"/>
                <w:lang w:eastAsia="zh-CN"/>
              </w:rPr>
              <w:t>S2-095616</w:t>
            </w:r>
            <w:r>
              <w:rPr>
                <w:rFonts w:cs="Arial" w:ascii="Arial" w:hAnsi="Arial"/>
                <w:color w:val="000000"/>
                <w:sz w:val="16"/>
                <w:lang w:eastAsia="zh-CN"/>
              </w:rPr>
              <w:t>,</w:t>
            </w:r>
            <w:r>
              <w:rPr/>
              <w:t xml:space="preserve"> </w:t>
            </w:r>
            <w:r>
              <w:rPr>
                <w:rFonts w:cs="Arial" w:ascii="Arial" w:hAnsi="Arial"/>
                <w:color w:val="000000"/>
                <w:sz w:val="16"/>
                <w:lang w:eastAsia="zh-CN"/>
              </w:rPr>
              <w:t>S2-095666</w:t>
            </w:r>
            <w:r>
              <w:rPr>
                <w:rFonts w:cs="Arial" w:ascii="Arial" w:hAnsi="Arial"/>
                <w:color w:val="000000"/>
                <w:sz w:val="16"/>
                <w:lang w:eastAsia="zh-CN"/>
              </w:rPr>
              <w:t>,</w:t>
            </w:r>
            <w:r>
              <w:rPr/>
              <w:t xml:space="preserve"> </w:t>
            </w:r>
            <w:r>
              <w:rPr>
                <w:rFonts w:cs="Arial" w:ascii="Arial" w:hAnsi="Arial"/>
                <w:color w:val="000000"/>
                <w:sz w:val="16"/>
                <w:lang w:eastAsia="zh-CN"/>
              </w:rPr>
              <w:t>S2-095010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0.5.1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0.6.0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27/11/2009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Incorporates agreements from S2-096543</w:t>
            </w:r>
            <w:r>
              <w:rPr>
                <w:rFonts w:cs="Arial" w:ascii="Arial" w:hAnsi="Arial"/>
                <w:color w:val="000000"/>
                <w:sz w:val="16"/>
                <w:lang w:eastAsia="zh-CN"/>
              </w:rPr>
              <w:t>,</w:t>
            </w:r>
            <w:r>
              <w:rPr/>
              <w:t xml:space="preserve"> </w:t>
            </w:r>
            <w:r>
              <w:rPr>
                <w:rFonts w:cs="Arial" w:ascii="Arial" w:hAnsi="Arial"/>
                <w:color w:val="000000"/>
                <w:sz w:val="16"/>
                <w:lang w:eastAsia="zh-CN"/>
              </w:rPr>
              <w:t>S2-09</w:t>
            </w:r>
            <w:r>
              <w:rPr>
                <w:rFonts w:cs="Arial" w:ascii="Arial" w:hAnsi="Arial"/>
                <w:color w:val="000000"/>
                <w:sz w:val="16"/>
                <w:lang w:eastAsia="zh-CN"/>
              </w:rPr>
              <w:t xml:space="preserve">6776, </w:t>
            </w:r>
            <w:r>
              <w:rPr>
                <w:rFonts w:cs="Arial" w:ascii="Arial" w:hAnsi="Arial"/>
                <w:color w:val="000000"/>
                <w:sz w:val="16"/>
                <w:lang w:eastAsia="zh-CN"/>
              </w:rPr>
              <w:t>S2-09</w:t>
            </w:r>
            <w:r>
              <w:rPr>
                <w:rFonts w:cs="Arial" w:ascii="Arial" w:hAnsi="Arial"/>
                <w:color w:val="000000"/>
                <w:sz w:val="16"/>
                <w:lang w:eastAsia="zh-CN"/>
              </w:rPr>
              <w:t>7138,</w:t>
            </w:r>
            <w:r>
              <w:rPr/>
              <w:t xml:space="preserve"> </w:t>
            </w:r>
            <w:r>
              <w:rPr>
                <w:rFonts w:cs="Arial" w:ascii="Arial" w:hAnsi="Arial"/>
                <w:color w:val="000000"/>
                <w:sz w:val="16"/>
                <w:lang w:eastAsia="zh-CN"/>
              </w:rPr>
              <w:t>S2-09</w:t>
            </w:r>
            <w:r>
              <w:rPr>
                <w:rFonts w:cs="Arial" w:ascii="Arial" w:hAnsi="Arial"/>
                <w:color w:val="000000"/>
                <w:sz w:val="16"/>
                <w:lang w:eastAsia="zh-CN"/>
              </w:rPr>
              <w:t>7139,</w:t>
            </w:r>
            <w:r>
              <w:rPr/>
              <w:t xml:space="preserve"> </w:t>
            </w:r>
            <w:r>
              <w:rPr>
                <w:rFonts w:cs="Arial" w:ascii="Arial" w:hAnsi="Arial"/>
                <w:color w:val="000000"/>
                <w:sz w:val="16"/>
                <w:lang w:eastAsia="zh-CN"/>
              </w:rPr>
              <w:t>S2-09</w:t>
            </w:r>
            <w:r>
              <w:rPr>
                <w:rFonts w:cs="Arial" w:ascii="Arial" w:hAnsi="Arial"/>
                <w:color w:val="000000"/>
                <w:sz w:val="16"/>
                <w:lang w:eastAsia="zh-CN"/>
              </w:rPr>
              <w:t>7140,</w:t>
            </w:r>
            <w:r>
              <w:rPr/>
              <w:t xml:space="preserve"> </w:t>
            </w:r>
            <w:r>
              <w:rPr>
                <w:rFonts w:cs="Arial" w:ascii="Arial" w:hAnsi="Arial"/>
                <w:color w:val="000000"/>
                <w:sz w:val="16"/>
                <w:lang w:eastAsia="zh-CN"/>
              </w:rPr>
              <w:t>S2-09</w:t>
            </w:r>
            <w:r>
              <w:rPr>
                <w:rFonts w:cs="Arial" w:ascii="Arial" w:hAnsi="Arial"/>
                <w:color w:val="000000"/>
                <w:sz w:val="16"/>
                <w:lang w:eastAsia="zh-CN"/>
              </w:rPr>
              <w:t xml:space="preserve">7141, </w:t>
            </w:r>
            <w:r>
              <w:rPr>
                <w:rFonts w:cs="Arial" w:ascii="Arial" w:hAnsi="Arial"/>
                <w:color w:val="000000"/>
                <w:sz w:val="16"/>
                <w:lang w:eastAsia="zh-CN"/>
              </w:rPr>
              <w:t>S2-09</w:t>
            </w:r>
            <w:r>
              <w:rPr>
                <w:rFonts w:cs="Arial" w:ascii="Arial" w:hAnsi="Arial"/>
                <w:color w:val="000000"/>
                <w:sz w:val="16"/>
                <w:lang w:eastAsia="zh-CN"/>
              </w:rPr>
              <w:t>7176,</w:t>
            </w:r>
            <w:r>
              <w:rPr>
                <w:rFonts w:cs="Arial" w:ascii="Arial" w:hAnsi="Arial"/>
                <w:color w:val="000000"/>
                <w:sz w:val="16"/>
                <w:lang w:eastAsia="zh-CN"/>
              </w:rPr>
              <w:t xml:space="preserve"> S2-09</w:t>
            </w:r>
            <w:r>
              <w:rPr>
                <w:rFonts w:cs="Arial" w:ascii="Arial" w:hAnsi="Arial"/>
                <w:color w:val="000000"/>
                <w:sz w:val="16"/>
                <w:lang w:eastAsia="zh-CN"/>
              </w:rPr>
              <w:t>7177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0.7.0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30/11/2009</w:t>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Editing cleanup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0.7.0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0.7.1</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26/01/2010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SA2#77</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lang w:eastAsia="zh-CN"/>
              </w:rPr>
              <w:t xml:space="preserve"> </w:t>
            </w:r>
            <w:r>
              <w:rPr>
                <w:rFonts w:cs="Arial" w:ascii="Arial" w:hAnsi="Arial"/>
                <w:color w:val="000000"/>
                <w:sz w:val="16"/>
                <w:lang w:eastAsia="zh-CN"/>
              </w:rPr>
              <w:t>S2-100259</w:t>
            </w:r>
            <w:r>
              <w:rPr>
                <w:rFonts w:cs="Arial" w:ascii="Arial" w:hAnsi="Arial"/>
                <w:color w:val="000000"/>
                <w:sz w:val="16"/>
                <w:lang w:eastAsia="zh-CN"/>
              </w:rPr>
              <w:t xml:space="preserve">, </w:t>
            </w:r>
            <w:r>
              <w:rPr>
                <w:rFonts w:cs="Arial" w:ascii="Arial" w:hAnsi="Arial"/>
                <w:color w:val="000000"/>
                <w:sz w:val="16"/>
                <w:lang w:eastAsia="zh-CN"/>
              </w:rPr>
              <w:t>S2-100302</w:t>
            </w:r>
            <w:r>
              <w:rPr>
                <w:rFonts w:cs="Arial" w:ascii="Arial" w:hAnsi="Arial"/>
                <w:color w:val="000000"/>
                <w:sz w:val="16"/>
                <w:lang w:eastAsia="zh-CN"/>
              </w:rPr>
              <w:t>,</w:t>
            </w:r>
            <w:r>
              <w:rPr/>
              <w:t xml:space="preserve"> </w:t>
            </w:r>
            <w:r>
              <w:rPr>
                <w:rFonts w:cs="Arial" w:ascii="Arial" w:hAnsi="Arial"/>
                <w:color w:val="000000"/>
                <w:sz w:val="16"/>
                <w:lang w:eastAsia="zh-CN"/>
              </w:rPr>
              <w:t>S2-100303</w:t>
            </w:r>
            <w:r>
              <w:rPr>
                <w:rFonts w:cs="Arial" w:ascii="Arial" w:hAnsi="Arial"/>
                <w:color w:val="000000"/>
                <w:sz w:val="16"/>
                <w:lang w:eastAsia="zh-CN"/>
              </w:rPr>
              <w:t>,</w:t>
            </w:r>
            <w:r>
              <w:rPr/>
              <w:t xml:space="preserve"> </w:t>
            </w:r>
            <w:r>
              <w:rPr>
                <w:rFonts w:cs="Arial" w:ascii="Arial" w:hAnsi="Arial"/>
                <w:color w:val="000000"/>
                <w:sz w:val="16"/>
                <w:lang w:eastAsia="zh-CN"/>
              </w:rPr>
              <w:t>S2-100361</w:t>
            </w:r>
            <w:r>
              <w:rPr>
                <w:rFonts w:cs="Arial" w:ascii="Arial" w:hAnsi="Arial"/>
                <w:color w:val="000000"/>
                <w:sz w:val="16"/>
                <w:lang w:eastAsia="zh-CN"/>
              </w:rPr>
              <w:t>,</w:t>
            </w:r>
            <w:r>
              <w:rPr/>
              <w:t xml:space="preserve"> </w:t>
            </w:r>
            <w:r>
              <w:rPr>
                <w:rFonts w:cs="Arial" w:ascii="Arial" w:hAnsi="Arial"/>
                <w:color w:val="000000"/>
                <w:sz w:val="16"/>
                <w:lang w:eastAsia="zh-CN"/>
              </w:rPr>
              <w:t>S2-100588</w:t>
            </w:r>
            <w:r>
              <w:rPr>
                <w:rFonts w:cs="Arial" w:ascii="Arial" w:hAnsi="Arial"/>
                <w:color w:val="000000"/>
                <w:sz w:val="16"/>
                <w:lang w:eastAsia="zh-CN"/>
              </w:rPr>
              <w:t>,</w:t>
            </w:r>
            <w:r>
              <w:rPr/>
              <w:t xml:space="preserve"> </w:t>
            </w:r>
            <w:r>
              <w:rPr>
                <w:rFonts w:cs="Arial" w:ascii="Arial" w:hAnsi="Arial"/>
                <w:color w:val="000000"/>
                <w:sz w:val="16"/>
                <w:lang w:eastAsia="zh-CN"/>
              </w:rPr>
              <w:t>S2-100914</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0.7.1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0.8.0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07/03/2010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SA2#78</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S2-101150</w:t>
            </w:r>
            <w:r>
              <w:rPr>
                <w:rFonts w:cs="Arial" w:ascii="Arial" w:hAnsi="Arial"/>
                <w:color w:val="000000"/>
                <w:sz w:val="16"/>
              </w:rPr>
              <w:t xml:space="preserve">, </w:t>
            </w:r>
            <w:r>
              <w:rPr>
                <w:rFonts w:cs="Arial" w:ascii="Arial" w:hAnsi="Arial"/>
                <w:color w:val="000000"/>
                <w:sz w:val="16"/>
              </w:rPr>
              <w:t>S2-101189</w:t>
            </w:r>
            <w:r>
              <w:rPr>
                <w:rFonts w:cs="Arial" w:ascii="Arial" w:hAnsi="Arial"/>
                <w:color w:val="000000"/>
                <w:sz w:val="16"/>
              </w:rPr>
              <w:t xml:space="preserve">, </w:t>
            </w:r>
            <w:r>
              <w:rPr>
                <w:rFonts w:cs="Arial" w:ascii="Arial" w:hAnsi="Arial"/>
                <w:color w:val="000000"/>
                <w:sz w:val="16"/>
              </w:rPr>
              <w:t>S2-101351</w:t>
            </w:r>
            <w:r>
              <w:rPr>
                <w:rFonts w:cs="Arial" w:ascii="Arial" w:hAnsi="Arial"/>
                <w:color w:val="000000"/>
                <w:sz w:val="16"/>
              </w:rPr>
              <w:t xml:space="preserve">, </w:t>
            </w:r>
            <w:r>
              <w:rPr>
                <w:rFonts w:cs="Arial" w:ascii="Arial" w:hAnsi="Arial"/>
                <w:color w:val="000000"/>
                <w:sz w:val="16"/>
              </w:rPr>
              <w:t>S2-101507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0.8.0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25/05/2010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SA2#79</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S2-102318</w:t>
            </w:r>
            <w:r>
              <w:rPr>
                <w:rFonts w:cs="Arial" w:ascii="Arial" w:hAnsi="Arial"/>
                <w:color w:val="000000"/>
                <w:sz w:val="16"/>
              </w:rPr>
              <w:t xml:space="preserve">, </w:t>
            </w:r>
            <w:r>
              <w:rPr>
                <w:rFonts w:cs="Arial" w:ascii="Arial" w:hAnsi="Arial"/>
                <w:color w:val="000000"/>
                <w:sz w:val="16"/>
              </w:rPr>
              <w:t>S2-102338</w:t>
            </w:r>
            <w:r>
              <w:rPr>
                <w:rFonts w:cs="Arial" w:ascii="Arial" w:hAnsi="Arial"/>
                <w:color w:val="000000"/>
                <w:sz w:val="16"/>
              </w:rPr>
              <w:t xml:space="preserve">, </w:t>
            </w:r>
            <w:r>
              <w:rPr>
                <w:rFonts w:cs="Arial" w:ascii="Arial" w:hAnsi="Arial"/>
                <w:color w:val="000000"/>
                <w:sz w:val="16"/>
              </w:rPr>
              <w:t>S2-102690</w:t>
            </w:r>
            <w:r>
              <w:rPr>
                <w:rFonts w:cs="Arial" w:ascii="Arial" w:hAnsi="Arial"/>
                <w:color w:val="000000"/>
                <w:sz w:val="16"/>
              </w:rPr>
              <w:t xml:space="preserve">, </w:t>
            </w:r>
            <w:r>
              <w:rPr>
                <w:rFonts w:cs="Arial" w:ascii="Arial" w:hAnsi="Arial"/>
                <w:color w:val="000000"/>
                <w:sz w:val="16"/>
              </w:rPr>
              <w:t>S2-102691</w:t>
            </w:r>
            <w:r>
              <w:rPr>
                <w:rFonts w:cs="Arial" w:ascii="Arial" w:hAnsi="Arial"/>
                <w:color w:val="000000"/>
                <w:sz w:val="16"/>
                <w:lang w:eastAsia="zh-CN"/>
              </w:rPr>
              <w:t xml:space="preserve">, </w:t>
            </w:r>
            <w:r>
              <w:rPr>
                <w:rFonts w:cs="Arial" w:ascii="Arial" w:hAnsi="Arial"/>
                <w:color w:val="000000"/>
                <w:sz w:val="16"/>
                <w:lang w:eastAsia="zh-CN"/>
              </w:rPr>
              <w:t>S2-10269</w:t>
            </w:r>
            <w:r>
              <w:rPr>
                <w:rFonts w:cs="Arial" w:ascii="Arial" w:hAnsi="Arial"/>
                <w:color w:val="000000"/>
                <w:sz w:val="16"/>
                <w:lang w:eastAsia="zh-CN"/>
              </w:rPr>
              <w:t xml:space="preserve">2, </w:t>
            </w:r>
            <w:r>
              <w:rPr>
                <w:rFonts w:cs="Arial" w:ascii="Arial" w:hAnsi="Arial"/>
                <w:color w:val="000000"/>
                <w:sz w:val="16"/>
                <w:lang w:eastAsia="zh-CN"/>
              </w:rPr>
              <w:t>S2-102693</w:t>
            </w:r>
            <w:r>
              <w:rPr>
                <w:rFonts w:cs="Arial" w:ascii="Arial" w:hAnsi="Arial"/>
                <w:color w:val="000000"/>
                <w:sz w:val="16"/>
                <w:lang w:eastAsia="zh-CN"/>
              </w:rPr>
              <w:t xml:space="preserve">, </w:t>
            </w:r>
            <w:r>
              <w:rPr>
                <w:rFonts w:cs="Arial" w:ascii="Arial" w:hAnsi="Arial"/>
                <w:color w:val="000000"/>
                <w:sz w:val="16"/>
                <w:lang w:eastAsia="zh-CN"/>
              </w:rPr>
              <w:t>S2-102956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eastAsia="zh-CN"/>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lang w:val="en-AU" w:eastAsia="zh-CN"/>
              </w:rPr>
              <w:t>1.1.0</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02/08/2010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SA2#80</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eastAsia="zh-CN"/>
              </w:rPr>
              <w:t>Editorial modification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1.1.1</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19/09/2010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SA2#81</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S2-103306</w:t>
            </w:r>
            <w:r>
              <w:rPr>
                <w:rFonts w:cs="Arial" w:ascii="Arial" w:hAnsi="Arial"/>
                <w:color w:val="000000"/>
                <w:sz w:val="16"/>
              </w:rPr>
              <w:t xml:space="preserve">, </w:t>
            </w:r>
            <w:r>
              <w:rPr>
                <w:rFonts w:cs="Arial" w:ascii="Arial" w:hAnsi="Arial"/>
                <w:color w:val="000000"/>
                <w:sz w:val="16"/>
              </w:rPr>
              <w:t>S2-103309</w:t>
            </w:r>
            <w:r>
              <w:rPr>
                <w:rFonts w:cs="Arial" w:ascii="Arial" w:hAnsi="Arial"/>
                <w:color w:val="000000"/>
                <w:sz w:val="16"/>
              </w:rPr>
              <w:t xml:space="preserve">, </w:t>
            </w:r>
            <w:r>
              <w:rPr>
                <w:rFonts w:cs="Arial" w:ascii="Arial" w:hAnsi="Arial"/>
                <w:color w:val="000000"/>
                <w:sz w:val="16"/>
              </w:rPr>
              <w:t>S2-103624</w:t>
            </w:r>
            <w:r>
              <w:rPr>
                <w:rFonts w:cs="Arial" w:ascii="Arial" w:hAnsi="Arial"/>
                <w:color w:val="000000"/>
                <w:sz w:val="16"/>
                <w:lang w:eastAsia="zh-CN"/>
              </w:rPr>
              <w:t xml:space="preserve">, </w:t>
            </w:r>
            <w:r>
              <w:rPr>
                <w:rFonts w:cs="Arial" w:ascii="Arial" w:hAnsi="Arial"/>
                <w:color w:val="000000"/>
                <w:sz w:val="16"/>
                <w:lang w:eastAsia="zh-CN"/>
              </w:rPr>
              <w:t>S2-103932</w:t>
            </w:r>
            <w:r>
              <w:rPr>
                <w:rFonts w:cs="Arial" w:ascii="Arial" w:hAnsi="Arial"/>
                <w:color w:val="000000"/>
                <w:sz w:val="16"/>
                <w:lang w:eastAsia="zh-CN"/>
              </w:rPr>
              <w:t xml:space="preserve">, </w:t>
            </w:r>
            <w:r>
              <w:rPr>
                <w:rFonts w:cs="Arial" w:ascii="Arial" w:hAnsi="Arial"/>
                <w:color w:val="000000"/>
                <w:sz w:val="16"/>
                <w:lang w:eastAsia="zh-CN"/>
              </w:rPr>
              <w:t>S2-103933</w:t>
            </w:r>
            <w:r>
              <w:rPr>
                <w:rFonts w:cs="Arial" w:ascii="Arial" w:hAnsi="Arial"/>
                <w:color w:val="000000"/>
                <w:sz w:val="16"/>
                <w:lang w:eastAsia="zh-CN"/>
              </w:rPr>
              <w:t xml:space="preserve">, </w:t>
            </w:r>
            <w:r>
              <w:rPr>
                <w:rFonts w:cs="Arial" w:ascii="Arial" w:hAnsi="Arial"/>
                <w:color w:val="000000"/>
                <w:sz w:val="16"/>
                <w:lang w:eastAsia="zh-CN"/>
              </w:rPr>
              <w:t>S2-103934</w:t>
            </w:r>
            <w:r>
              <w:rPr>
                <w:rFonts w:cs="Arial" w:ascii="Arial" w:hAnsi="Arial"/>
                <w:color w:val="000000"/>
                <w:sz w:val="16"/>
                <w:lang w:eastAsia="zh-CN"/>
              </w:rPr>
              <w:t xml:space="preserve">, </w:t>
            </w:r>
            <w:r>
              <w:rPr>
                <w:rFonts w:cs="Arial" w:ascii="Arial" w:hAnsi="Arial"/>
                <w:color w:val="000000"/>
                <w:sz w:val="16"/>
                <w:lang w:eastAsia="zh-CN"/>
              </w:rPr>
              <w:t>S2-103935</w:t>
            </w:r>
            <w:r>
              <w:rPr>
                <w:rFonts w:cs="Arial" w:ascii="Arial" w:hAnsi="Arial"/>
                <w:color w:val="000000"/>
                <w:sz w:val="16"/>
                <w:lang w:eastAsia="zh-CN"/>
              </w:rPr>
              <w:t xml:space="preserve">, </w:t>
            </w:r>
            <w:r>
              <w:rPr>
                <w:rFonts w:cs="Arial" w:ascii="Arial" w:hAnsi="Arial"/>
                <w:color w:val="000000"/>
                <w:sz w:val="16"/>
                <w:lang w:eastAsia="zh-CN"/>
              </w:rPr>
              <w:t>S2-103936</w:t>
            </w:r>
            <w:r>
              <w:rPr>
                <w:rFonts w:cs="Arial" w:ascii="Arial" w:hAnsi="Arial"/>
                <w:color w:val="000000"/>
                <w:sz w:val="16"/>
                <w:lang w:eastAsia="zh-CN"/>
              </w:rPr>
              <w:t xml:space="preserve">, </w:t>
            </w:r>
            <w:r>
              <w:rPr>
                <w:rFonts w:cs="Arial" w:ascii="Arial" w:hAnsi="Arial"/>
                <w:color w:val="000000"/>
                <w:sz w:val="16"/>
                <w:lang w:eastAsia="zh-CN"/>
              </w:rPr>
              <w:t>S2-103938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1.1.2</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14/01/2011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S2-104733</w:t>
            </w:r>
            <w:r>
              <w:rPr>
                <w:rFonts w:cs="Arial" w:ascii="Arial" w:hAnsi="Arial"/>
                <w:color w:val="000000"/>
                <w:sz w:val="16"/>
                <w:lang w:eastAsia="zh-CN"/>
              </w:rPr>
              <w:t xml:space="preserve">, </w:t>
            </w:r>
            <w:r>
              <w:rPr>
                <w:rFonts w:cs="Arial" w:ascii="Arial" w:hAnsi="Arial"/>
                <w:color w:val="000000"/>
                <w:sz w:val="16"/>
                <w:lang w:eastAsia="zh-CN"/>
              </w:rPr>
              <w:t>S2-104982</w:t>
            </w:r>
            <w:r>
              <w:rPr>
                <w:rFonts w:cs="Arial" w:ascii="Arial" w:hAnsi="Arial"/>
                <w:color w:val="000000"/>
                <w:sz w:val="16"/>
                <w:lang w:eastAsia="zh-CN"/>
              </w:rPr>
              <w:t xml:space="preserve">, </w:t>
            </w:r>
            <w:r>
              <w:rPr>
                <w:rFonts w:cs="Arial" w:ascii="Arial" w:hAnsi="Arial"/>
                <w:color w:val="000000"/>
                <w:sz w:val="16"/>
                <w:lang w:eastAsia="zh-CN"/>
              </w:rPr>
              <w:t>S2-104997</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1.1.2</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1.1.3</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21/03/2011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SA2#83</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zh-CN"/>
              </w:rPr>
            </w:pPr>
            <w:r>
              <w:rPr>
                <w:rFonts w:cs="Arial" w:ascii="Arial" w:hAnsi="Arial"/>
                <w:color w:val="000000"/>
                <w:sz w:val="16"/>
              </w:rPr>
              <w:t>Incorporates agreements from</w:t>
            </w:r>
            <w:r>
              <w:rPr>
                <w:rFonts w:cs="Arial" w:ascii="Arial" w:hAnsi="Arial"/>
                <w:color w:val="000000"/>
                <w:sz w:val="16"/>
              </w:rPr>
              <w:t xml:space="preserve"> </w:t>
            </w:r>
            <w:r>
              <w:rPr>
                <w:rFonts w:cs="Arial" w:ascii="Arial" w:hAnsi="Arial"/>
                <w:color w:val="000000"/>
                <w:sz w:val="16"/>
              </w:rPr>
              <w:t>S2-1</w:t>
            </w:r>
            <w:r>
              <w:rPr>
                <w:rFonts w:cs="Arial" w:ascii="Arial" w:hAnsi="Arial"/>
                <w:color w:val="000000"/>
                <w:sz w:val="16"/>
                <w:lang w:eastAsia="zh-CN"/>
              </w:rPr>
              <w:t xml:space="preserve">10852, </w:t>
            </w:r>
            <w:r>
              <w:rPr>
                <w:rFonts w:cs="Arial" w:ascii="Arial" w:hAnsi="Arial"/>
                <w:color w:val="000000"/>
                <w:sz w:val="16"/>
                <w:lang w:eastAsia="zh-CN"/>
              </w:rPr>
              <w:t>S2-1</w:t>
            </w:r>
            <w:r>
              <w:rPr>
                <w:rFonts w:cs="Arial" w:ascii="Arial" w:hAnsi="Arial"/>
                <w:color w:val="000000"/>
                <w:sz w:val="16"/>
                <w:lang w:eastAsia="zh-CN"/>
              </w:rPr>
              <w:t xml:space="preserve">10825, </w:t>
            </w:r>
            <w:r>
              <w:rPr>
                <w:rFonts w:cs="Arial" w:ascii="Arial" w:hAnsi="Arial"/>
                <w:color w:val="000000"/>
                <w:sz w:val="16"/>
                <w:lang w:eastAsia="zh-CN"/>
              </w:rPr>
              <w:t>S2-1</w:t>
            </w:r>
            <w:r>
              <w:rPr>
                <w:rFonts w:cs="Arial" w:ascii="Arial" w:hAnsi="Arial"/>
                <w:color w:val="000000"/>
                <w:sz w:val="16"/>
                <w:lang w:eastAsia="zh-CN"/>
              </w:rPr>
              <w:t xml:space="preserve">10827, </w:t>
            </w:r>
            <w:r>
              <w:rPr>
                <w:rFonts w:cs="Arial" w:ascii="Arial" w:hAnsi="Arial"/>
                <w:color w:val="000000"/>
                <w:sz w:val="16"/>
                <w:lang w:eastAsia="zh-CN"/>
              </w:rPr>
              <w:t>S2-1</w:t>
            </w:r>
            <w:r>
              <w:rPr>
                <w:rFonts w:cs="Arial" w:ascii="Arial" w:hAnsi="Arial"/>
                <w:color w:val="000000"/>
                <w:sz w:val="16"/>
                <w:lang w:eastAsia="zh-CN"/>
              </w:rPr>
              <w:t xml:space="preserve">10828, </w:t>
            </w:r>
            <w:r>
              <w:rPr>
                <w:rFonts w:cs="Arial" w:ascii="Arial" w:hAnsi="Arial"/>
                <w:color w:val="000000"/>
                <w:sz w:val="16"/>
                <w:lang w:eastAsia="zh-CN"/>
              </w:rPr>
              <w:t>S2-110829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1.1.3</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1.1.4</w:t>
            </w:r>
          </w:p>
        </w:tc>
      </w:tr>
      <w:tr>
        <w:trPr/>
        <w:tc>
          <w:tcPr>
            <w:tcW w:w="9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03/05/2011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SA2#84</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lang w:eastAsia="zh-CN"/>
              </w:rPr>
            </w:pPr>
            <w:r>
              <w:rPr>
                <w:rFonts w:cs="Arial" w:ascii="Arial" w:hAnsi="Arial"/>
                <w:color w:val="000000"/>
                <w:sz w:val="16"/>
              </w:rPr>
              <w:t>Incorporates agreements from S2-111387</w:t>
            </w:r>
            <w:r>
              <w:rPr>
                <w:rFonts w:cs="Arial" w:ascii="Arial" w:hAnsi="Arial"/>
                <w:color w:val="000000"/>
                <w:sz w:val="16"/>
              </w:rPr>
              <w:t xml:space="preserve">, </w:t>
            </w:r>
            <w:r>
              <w:rPr>
                <w:rFonts w:cs="Arial" w:ascii="Arial" w:hAnsi="Arial"/>
                <w:color w:val="000000"/>
                <w:sz w:val="16"/>
              </w:rPr>
              <w:t>S2-11</w:t>
            </w:r>
            <w:r>
              <w:rPr>
                <w:rFonts w:cs="Arial" w:ascii="Arial" w:hAnsi="Arial"/>
                <w:color w:val="000000"/>
                <w:sz w:val="16"/>
              </w:rPr>
              <w:t xml:space="preserve">1406, </w:t>
            </w:r>
            <w:r>
              <w:rPr>
                <w:rFonts w:cs="Arial" w:ascii="Arial" w:hAnsi="Arial"/>
                <w:color w:val="000000"/>
                <w:sz w:val="16"/>
              </w:rPr>
              <w:t>S2-111884</w:t>
            </w:r>
            <w:r>
              <w:rPr>
                <w:rFonts w:cs="Arial" w:ascii="Arial" w:hAnsi="Arial"/>
                <w:color w:val="000000"/>
                <w:sz w:val="16"/>
              </w:rPr>
              <w:t xml:space="preserve">, </w:t>
            </w:r>
            <w:r>
              <w:rPr>
                <w:rFonts w:cs="Arial" w:ascii="Arial" w:hAnsi="Arial"/>
                <w:color w:val="000000"/>
                <w:sz w:val="16"/>
              </w:rPr>
              <w:t>S2-111885</w:t>
            </w:r>
            <w:r>
              <w:rPr>
                <w:rFonts w:cs="Arial" w:ascii="Arial" w:hAnsi="Arial"/>
                <w:color w:val="000000"/>
                <w:sz w:val="16"/>
              </w:rPr>
              <w:t>, S2-</w:t>
            </w:r>
            <w:r>
              <w:rPr>
                <w:rFonts w:cs="Arial" w:ascii="Arial" w:hAnsi="Arial"/>
                <w:color w:val="000000"/>
                <w:sz w:val="16"/>
              </w:rPr>
              <w:t>111886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1.1.4</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1.1.5</w:t>
            </w:r>
          </w:p>
        </w:tc>
      </w:tr>
    </w:tbl>
    <w:p>
      <w:pPr>
        <w:pStyle w:val="Normal"/>
        <w:spacing w:before="0" w:after="180"/>
        <w:rPr>
          <w:lang w:val="en-AU" w:eastAsia="zh-CN"/>
        </w:rPr>
      </w:pPr>
      <w:r>
        <w:rPr>
          <w:lang w:val="en-AU" w:eastAsia="zh-CN"/>
        </w:rPr>
      </w:r>
    </w:p>
    <w:sectPr>
      <w:headerReference w:type="default" r:id="rId36"/>
      <w:footerReference w:type="default" r:id="rId3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ormal">
    <w:altName w:val="Times New Roman"/>
    <w:charset w:val="00" w:characterSet="windows-1252"/>
    <w:family w:val="roman"/>
    <w:pitch w:val="default"/>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AGaramond-Regular">
    <w:altName w:val="Times New Roman"/>
    <w:charset w:val="00" w:characterSet="windows-1252"/>
    <w:family w:val="roman"/>
    <w:pitch w:val="default"/>
  </w:font>
  <w:font w:name="宋体">
    <w:altName w:val="SimSun"/>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01">
              <wp:simplePos x="0" y="0"/>
              <wp:positionH relativeFrom="margin">
                <wp:align>right</wp:align>
              </wp:positionH>
              <wp:positionV relativeFrom="paragraph">
                <wp:posOffset>635</wp:posOffset>
              </wp:positionV>
              <wp:extent cx="1888490"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18884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23.812 V1.12.60 (2011-07)</w:t>
                          </w:r>
                          <w:r>
                            <w:rPr/>
                          </w:r>
                          <w:r>
                            <w:rPr/>
                            <w:fldChar w:fldCharType="end"/>
                          </w:r>
                        </w:p>
                      </w:txbxContent>
                    </wps:txbx>
                    <wps:bodyPr anchor="t" lIns="0" tIns="0" rIns="0" bIns="0">
                      <a:noAutofit/>
                    </wps:bodyPr>
                  </wps:wsp>
                </a:graphicData>
              </a:graphic>
            </wp:anchor>
          </w:drawing>
        </mc:Choice>
        <mc:Fallback>
          <w:pict>
            <v:rect fillcolor="#FFFFFF" style="position:absolute;rotation:0;width:148.7pt;height:10.35pt;mso-wrap-distance-left:0pt;mso-wrap-distance-right:0pt;mso-wrap-distance-top:0pt;mso-wrap-distance-bottom:0pt;margin-top:0.05pt;mso-position-vertical-relative:text;margin-left:333.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23.812 V1.12.60 (2011-07)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3">
              <wp:simplePos x="0" y="0"/>
              <wp:positionH relativeFrom="margin">
                <wp:align>center</wp:align>
              </wp:positionH>
              <wp:positionV relativeFrom="paragraph">
                <wp:posOffset>635</wp:posOffset>
              </wp:positionV>
              <wp:extent cx="127635" cy="131445"/>
              <wp:effectExtent l="0" t="0" r="0" b="0"/>
              <wp:wrapSquare wrapText="largest"/>
              <wp:docPr id="32"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5">
              <wp:simplePos x="0" y="0"/>
              <wp:positionH relativeFrom="margin">
                <wp:align>left</wp:align>
              </wp:positionH>
              <wp:positionV relativeFrom="paragraph">
                <wp:posOffset>635</wp:posOffset>
              </wp:positionV>
              <wp:extent cx="528320" cy="131445"/>
              <wp:effectExtent l="0" t="0" r="0" b="0"/>
              <wp:wrapSquare wrapText="largest"/>
              <wp:docPr id="33" name="Frame14"/>
              <a:graphic xmlns:a="http://schemas.openxmlformats.org/drawingml/2006/main">
                <a:graphicData uri="http://schemas.microsoft.com/office/word/2010/wordprocessingShape">
                  <wps:wsp>
                    <wps:cNvSpPr txBox="1"/>
                    <wps:spPr>
                      <a:xfrm>
                        <a:off x="0" y="0"/>
                        <a:ext cx="5283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9</w:t>
                          </w:r>
                          <w:r>
                            <w:rPr/>
                          </w:r>
                          <w:r>
                            <w:rPr/>
                            <w:fldChar w:fldCharType="end"/>
                          </w:r>
                        </w:p>
                      </w:txbxContent>
                    </wps:txbx>
                    <wps:bodyPr anchor="t" lIns="0" tIns="0" rIns="0" bIns="0">
                      <a:noAutofit/>
                    </wps:bodyPr>
                  </wps:wsp>
                </a:graphicData>
              </a:graphic>
            </wp:anchor>
          </w:drawing>
        </mc:Choice>
        <mc:Fallback>
          <w:pict>
            <v:rect fillcolor="#FFFFFF" style="position:absolute;rotation:0;width:41.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9</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0"/>
      <w:numFmt w:val="bullet"/>
      <w:lvlText w:val="-"/>
      <w:lvlJc w:val="start"/>
      <w:pPr>
        <w:tabs>
          <w:tab w:val="num" w:pos="644"/>
        </w:tabs>
        <w:ind w:start="644" w:hanging="360"/>
      </w:pPr>
      <w:rPr>
        <w:rFonts w:ascii="Normal" w:hAnsi="Normal" w:cs="Normal" w:hint="default"/>
      </w:rPr>
    </w:lvl>
  </w:abstractNum>
  <w:abstractNum w:abstractNumId="3">
    <w:lvl w:ilvl="0">
      <w:start w:val="6"/>
      <w:numFmt w:val="decimal"/>
      <w:lvlText w:val="%1"/>
      <w:lvlJc w:val="start"/>
      <w:pPr>
        <w:tabs>
          <w:tab w:val="num" w:pos="1425"/>
        </w:tabs>
        <w:ind w:start="1425" w:hanging="1425"/>
      </w:pPr>
      <w:rPr>
        <w:lang w:val="en-US" w:eastAsia="en-US"/>
      </w:rPr>
    </w:lvl>
    <w:lvl w:ilvl="1">
      <w:start w:val="2"/>
      <w:numFmt w:val="decimal"/>
      <w:lvlText w:val="%1.%2"/>
      <w:lvlJc w:val="start"/>
      <w:pPr>
        <w:tabs>
          <w:tab w:val="num" w:pos="1425"/>
        </w:tabs>
        <w:ind w:start="1425" w:hanging="1425"/>
      </w:pPr>
      <w:rPr>
        <w:lang w:val="en-US" w:eastAsia="en-US"/>
      </w:rPr>
    </w:lvl>
    <w:lvl w:ilvl="2">
      <w:start w:val="1"/>
      <w:numFmt w:val="decimal"/>
      <w:lvlText w:val="%1.%2.%3"/>
      <w:lvlJc w:val="start"/>
      <w:pPr>
        <w:tabs>
          <w:tab w:val="num" w:pos="1425"/>
        </w:tabs>
        <w:ind w:start="1425" w:hanging="1425"/>
      </w:pPr>
      <w:rPr>
        <w:lang w:val="en-US" w:eastAsia="en-US"/>
      </w:rPr>
    </w:lvl>
    <w:lvl w:ilvl="3">
      <w:start w:val="4"/>
      <w:numFmt w:val="decimal"/>
      <w:lvlText w:val="%1.%2.%3.%4"/>
      <w:lvlJc w:val="start"/>
      <w:pPr>
        <w:tabs>
          <w:tab w:val="num" w:pos="1425"/>
        </w:tabs>
        <w:ind w:start="1425" w:hanging="1425"/>
      </w:pPr>
      <w:rPr>
        <w:lang w:val="en-US" w:eastAsia="en-US"/>
      </w:rPr>
    </w:lvl>
    <w:lvl w:ilvl="4">
      <w:start w:val="1"/>
      <w:numFmt w:val="decimal"/>
      <w:lvlText w:val="%1.%2.%3.%4.%5"/>
      <w:lvlJc w:val="start"/>
      <w:pPr>
        <w:tabs>
          <w:tab w:val="num" w:pos="1425"/>
        </w:tabs>
        <w:ind w:start="1425" w:hanging="1425"/>
      </w:pPr>
      <w:rPr>
        <w:lang w:val="en-US" w:eastAsia="en-US"/>
      </w:rPr>
    </w:lvl>
    <w:lvl w:ilvl="5">
      <w:start w:val="1"/>
      <w:numFmt w:val="decimal"/>
      <w:lvlText w:val="%1.%2.%3.%4.%5.%6"/>
      <w:lvlJc w:val="start"/>
      <w:pPr>
        <w:tabs>
          <w:tab w:val="num" w:pos="1425"/>
        </w:tabs>
        <w:ind w:start="1425" w:hanging="1425"/>
      </w:pPr>
      <w:rPr>
        <w:lang w:val="en-US" w:eastAsia="en-US"/>
      </w:rPr>
    </w:lvl>
    <w:lvl w:ilvl="6">
      <w:start w:val="1"/>
      <w:numFmt w:val="decimal"/>
      <w:lvlText w:val="%1.%2.%3.%4.%5.%6.%7"/>
      <w:lvlJc w:val="start"/>
      <w:pPr>
        <w:tabs>
          <w:tab w:val="num" w:pos="1425"/>
        </w:tabs>
        <w:ind w:start="1425" w:hanging="1425"/>
      </w:pPr>
      <w:rPr>
        <w:lang w:val="en-US" w:eastAsia="en-US"/>
      </w:rPr>
    </w:lvl>
    <w:lvl w:ilvl="7">
      <w:start w:val="1"/>
      <w:numFmt w:val="decimal"/>
      <w:lvlText w:val="%1.%2.%3.%4.%5.%6.%7.%8"/>
      <w:lvlJc w:val="start"/>
      <w:pPr>
        <w:tabs>
          <w:tab w:val="num" w:pos="1440"/>
        </w:tabs>
        <w:ind w:start="1440" w:hanging="1440"/>
      </w:pPr>
      <w:rPr>
        <w:lang w:val="en-US" w:eastAsia="en-US"/>
      </w:rPr>
    </w:lvl>
    <w:lvl w:ilvl="8">
      <w:start w:val="1"/>
      <w:numFmt w:val="decimal"/>
      <w:lvlText w:val="%1.%2.%3.%4.%5.%6.%7.%8.%9"/>
      <w:lvlJc w:val="start"/>
      <w:pPr>
        <w:tabs>
          <w:tab w:val="num" w:pos="1440"/>
        </w:tabs>
        <w:ind w:start="1440" w:hanging="1440"/>
      </w:pPr>
      <w:rPr>
        <w:lang w:val="en-US" w:eastAsia="en-US"/>
      </w:rPr>
    </w:lvl>
  </w:abstractNum>
  <w:abstractNum w:abstractNumId="4">
    <w:lvl w:ilvl="0">
      <w:start w:val="6"/>
      <w:numFmt w:val="bullet"/>
      <w:lvlText w:val="-"/>
      <w:lvlJc w:val="start"/>
      <w:pPr>
        <w:tabs>
          <w:tab w:val="num" w:pos="644"/>
        </w:tabs>
        <w:ind w:start="644" w:hanging="360"/>
      </w:pPr>
      <w:rPr>
        <w:rFonts w:ascii="Times New Roman" w:hAnsi="Times New Roman" w:cs="Times New Roman" w:hint="default"/>
      </w:rPr>
    </w:lvl>
  </w:abstractNum>
  <w:abstractNum w:abstractNumId="5">
    <w:lvl w:ilvl="0">
      <w:start w:val="1"/>
      <w:numFmt w:val="decimal"/>
      <w:lvlText w:val="%1)"/>
      <w:lvlJc w:val="start"/>
      <w:pPr>
        <w:tabs>
          <w:tab w:val="num" w:pos="644"/>
        </w:tabs>
        <w:ind w:start="644" w:hanging="360"/>
      </w:pPr>
      <w:rPr>
        <w:lang w:eastAsia="zh-CN"/>
      </w:rPr>
    </w:lvl>
  </w:abstractNum>
  <w:abstractNum w:abstractNumId="6">
    <w:lvl w:ilvl="0">
      <w:start w:val="1"/>
      <w:numFmt w:val="decimal"/>
      <w:lvlText w:val="%1."/>
      <w:lvlJc w:val="start"/>
      <w:pPr>
        <w:tabs>
          <w:tab w:val="num" w:pos="644"/>
        </w:tabs>
        <w:ind w:start="644" w:hanging="360"/>
      </w:pPr>
      <w:rPr>
        <w:iCs/>
        <w:rFonts w:cs="Arial"/>
        <w:lang w:val="en-US" w:eastAsia="zh-CN"/>
      </w:rPr>
    </w:lvl>
  </w:abstractNum>
  <w:abstractNum w:abstractNumId="7">
    <w:lvl w:ilvl="0">
      <w:start w:val="1"/>
      <w:numFmt w:val="bullet"/>
      <w:lvlText w:val=""/>
      <w:lvlJc w:val="start"/>
      <w:pPr>
        <w:tabs>
          <w:tab w:val="num" w:pos="0"/>
        </w:tabs>
        <w:ind w:start="720" w:hanging="360"/>
      </w:pPr>
      <w:rPr>
        <w:rFonts w:ascii="Symbol" w:hAnsi="Symbol" w:cs="Symbol" w:hint="default"/>
      </w:rPr>
    </w:lvl>
  </w:abstractNum>
  <w:abstractNum w:abstractNumId="8">
    <w:lvl w:ilvl="0">
      <w:start w:val="1"/>
      <w:numFmt w:val="decimal"/>
      <w:lvlText w:val="%1."/>
      <w:lvlJc w:val="start"/>
      <w:pPr>
        <w:tabs>
          <w:tab w:val="num" w:pos="644"/>
        </w:tabs>
        <w:ind w:start="644" w:hanging="360"/>
      </w:pPr>
      <w:rPr>
        <w:lang w:val="en-US" w:eastAsia="en-US"/>
      </w:rPr>
    </w:lvl>
  </w:abstractNum>
  <w:abstractNum w:abstractNumId="9">
    <w:lvl w:ilvl="0">
      <w:start w:val="7"/>
      <w:numFmt w:val="decimal"/>
      <w:lvlText w:val="%1"/>
      <w:lvlJc w:val="start"/>
      <w:pPr>
        <w:tabs>
          <w:tab w:val="num" w:pos="1140"/>
        </w:tabs>
        <w:ind w:start="1140" w:hanging="1140"/>
      </w:pPr>
      <w:rPr/>
    </w:lvl>
    <w:lvl w:ilvl="1">
      <w:start w:val="2"/>
      <w:numFmt w:val="decimal"/>
      <w:lvlText w:val="%1.%2"/>
      <w:lvlJc w:val="start"/>
      <w:pPr>
        <w:tabs>
          <w:tab w:val="num" w:pos="1140"/>
        </w:tabs>
        <w:ind w:start="1140" w:hanging="1140"/>
      </w:pPr>
      <w:rPr/>
    </w:lvl>
    <w:lvl w:ilvl="2">
      <w:start w:val="4"/>
      <w:numFmt w:val="decimal"/>
      <w:lvlText w:val="%1.%2.%3"/>
      <w:lvlJc w:val="start"/>
      <w:pPr>
        <w:tabs>
          <w:tab w:val="num" w:pos="1140"/>
        </w:tabs>
        <w:ind w:start="1140" w:hanging="1140"/>
      </w:pPr>
      <w:rPr/>
    </w:lvl>
    <w:lvl w:ilvl="3">
      <w:start w:val="1"/>
      <w:numFmt w:val="decimal"/>
      <w:lvlText w:val="%1.%2.%3.%4"/>
      <w:lvlJc w:val="start"/>
      <w:pPr>
        <w:tabs>
          <w:tab w:val="num" w:pos="1140"/>
        </w:tabs>
        <w:ind w:start="1140" w:hanging="1140"/>
      </w:pPr>
      <w:rPr/>
    </w:lvl>
    <w:lvl w:ilvl="4">
      <w:start w:val="1"/>
      <w:numFmt w:val="decimal"/>
      <w:lvlText w:val="%1.%2.%3.%4.%5"/>
      <w:lvlJc w:val="start"/>
      <w:pPr>
        <w:tabs>
          <w:tab w:val="num" w:pos="1140"/>
        </w:tabs>
        <w:ind w:start="1140" w:hanging="1140"/>
      </w:pPr>
      <w:rPr/>
    </w:lvl>
    <w:lvl w:ilvl="5">
      <w:start w:val="1"/>
      <w:numFmt w:val="decimal"/>
      <w:lvlText w:val="%1.%2.%3.%4.%5.%6"/>
      <w:lvlJc w:val="start"/>
      <w:pPr>
        <w:tabs>
          <w:tab w:val="num" w:pos="1140"/>
        </w:tabs>
        <w:ind w:start="1140" w:hanging="1140"/>
      </w:pPr>
      <w:rPr/>
    </w:lvl>
    <w:lvl w:ilvl="6">
      <w:start w:val="1"/>
      <w:numFmt w:val="decimal"/>
      <w:lvlText w:val="%1.%2.%3.%4.%5.%6.%7"/>
      <w:lvlJc w:val="start"/>
      <w:pPr>
        <w:tabs>
          <w:tab w:val="num" w:pos="1140"/>
        </w:tabs>
        <w:ind w:start="1140" w:hanging="1140"/>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440"/>
        </w:tabs>
        <w:ind w:start="1440" w:hanging="1440"/>
      </w:pPr>
      <w:rPr/>
    </w:lvl>
  </w:abstractNum>
  <w:abstractNum w:abstractNumId="10">
    <w:lvl w:ilvl="0">
      <w:start w:val="1"/>
      <w:numFmt w:val="decimal"/>
      <w:lvlText w:val="%1"/>
      <w:lvlJc w:val="start"/>
      <w:pPr>
        <w:tabs>
          <w:tab w:val="num" w:pos="1140"/>
        </w:tabs>
        <w:ind w:start="1140" w:hanging="1140"/>
      </w:pPr>
      <w:rPr/>
    </w:lvl>
  </w:abstractNum>
  <w:abstractNum w:abstractNumId="11">
    <w:lvl w:ilvl="0">
      <w:start w:val="1"/>
      <w:numFmt w:val="bullet"/>
      <w:lvlText w:val=""/>
      <w:lvlJc w:val="start"/>
      <w:pPr>
        <w:tabs>
          <w:tab w:val="num" w:pos="0"/>
        </w:tabs>
        <w:ind w:start="720" w:hanging="360"/>
      </w:pPr>
      <w:rPr>
        <w:rFonts w:ascii="Symbol" w:hAnsi="Symbol" w:cs="Symbol" w:hint="default"/>
      </w:rPr>
    </w:lvl>
  </w:abstractNum>
  <w:abstractNum w:abstractNumId="12">
    <w:lvl w:ilvl="0">
      <w:start w:val="6"/>
      <w:numFmt w:val="bullet"/>
      <w:lvlText w:val="-"/>
      <w:lvlJc w:val="start"/>
      <w:pPr>
        <w:tabs>
          <w:tab w:val="num" w:pos="644"/>
        </w:tabs>
        <w:ind w:start="644" w:hanging="360"/>
      </w:pPr>
      <w:rPr>
        <w:rFonts w:ascii="Times New Roman" w:hAnsi="Times New Roman" w:cs="Times New Roman"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13">
    <w:lvl w:ilvl="0">
      <w:start w:val="1"/>
      <w:numFmt w:val="decimal"/>
      <w:lvlText w:val="%1."/>
      <w:lvlJc w:val="start"/>
      <w:pPr>
        <w:tabs>
          <w:tab w:val="num" w:pos="644"/>
        </w:tabs>
        <w:ind w:start="644" w:hanging="360"/>
      </w:pPr>
      <w:rPr>
        <w:iCs/>
        <w:rFonts w:cs="Arial"/>
        <w:lang w:val="en-US" w:eastAsia="zh-CN"/>
      </w:rPr>
    </w:lvl>
  </w:abstractNum>
  <w:abstractNum w:abstractNumId="14">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15">
    <w:lvl w:ilvl="0">
      <w:start w:val="1"/>
      <w:numFmt w:val="decimal"/>
      <w:lvlText w:val="%1."/>
      <w:lvlJc w:val="start"/>
      <w:pPr>
        <w:tabs>
          <w:tab w:val="num" w:pos="644"/>
        </w:tabs>
        <w:ind w:start="644" w:hanging="360"/>
      </w:pPr>
      <w:rPr/>
    </w:lvl>
    <w:lvl w:ilvl="1">
      <w:start w:val="1"/>
      <w:numFmt w:val="decimal"/>
      <w:lvlText w:val="%1.%2"/>
      <w:lvlJc w:val="start"/>
      <w:pPr>
        <w:tabs>
          <w:tab w:val="num" w:pos="1004"/>
        </w:tabs>
        <w:ind w:start="1004" w:hanging="720"/>
      </w:pPr>
      <w:rPr/>
    </w:lvl>
    <w:lvl w:ilvl="2">
      <w:start w:val="1"/>
      <w:numFmt w:val="decimal"/>
      <w:lvlText w:val="%1.%2.%3"/>
      <w:lvlJc w:val="start"/>
      <w:pPr>
        <w:tabs>
          <w:tab w:val="num" w:pos="1004"/>
        </w:tabs>
        <w:ind w:start="1004" w:hanging="720"/>
      </w:pPr>
      <w:rPr/>
    </w:lvl>
    <w:lvl w:ilvl="3">
      <w:start w:val="1"/>
      <w:numFmt w:val="decimal"/>
      <w:lvlText w:val="%1.%2.%3.%4"/>
      <w:lvlJc w:val="start"/>
      <w:pPr>
        <w:tabs>
          <w:tab w:val="num" w:pos="1364"/>
        </w:tabs>
        <w:ind w:start="1364" w:hanging="1080"/>
      </w:pPr>
      <w:rPr/>
    </w:lvl>
    <w:lvl w:ilvl="4">
      <w:start w:val="1"/>
      <w:numFmt w:val="decimal"/>
      <w:lvlText w:val="%1.%2.%3.%4.%5"/>
      <w:lvlJc w:val="start"/>
      <w:pPr>
        <w:tabs>
          <w:tab w:val="num" w:pos="1724"/>
        </w:tabs>
        <w:ind w:start="1724" w:hanging="1440"/>
      </w:pPr>
      <w:rPr/>
    </w:lvl>
    <w:lvl w:ilvl="5">
      <w:start w:val="1"/>
      <w:numFmt w:val="decimal"/>
      <w:lvlText w:val="%1.%2.%3.%4.%5.%6"/>
      <w:lvlJc w:val="start"/>
      <w:pPr>
        <w:tabs>
          <w:tab w:val="num" w:pos="2084"/>
        </w:tabs>
        <w:ind w:start="2084" w:hanging="1800"/>
      </w:pPr>
      <w:rPr/>
    </w:lvl>
    <w:lvl w:ilvl="6">
      <w:start w:val="1"/>
      <w:numFmt w:val="decimal"/>
      <w:lvlText w:val="%1.%2.%3.%4.%5.%6.%7"/>
      <w:lvlJc w:val="start"/>
      <w:pPr>
        <w:tabs>
          <w:tab w:val="num" w:pos="2084"/>
        </w:tabs>
        <w:ind w:start="2084" w:hanging="1800"/>
      </w:pPr>
      <w:rPr/>
    </w:lvl>
    <w:lvl w:ilvl="7">
      <w:start w:val="1"/>
      <w:numFmt w:val="decimal"/>
      <w:lvlText w:val="%1.%2.%3.%4.%5.%6.%7.%8"/>
      <w:lvlJc w:val="start"/>
      <w:pPr>
        <w:tabs>
          <w:tab w:val="num" w:pos="2444"/>
        </w:tabs>
        <w:ind w:start="2444" w:hanging="2160"/>
      </w:pPr>
      <w:rPr/>
    </w:lvl>
    <w:lvl w:ilvl="8">
      <w:start w:val="1"/>
      <w:numFmt w:val="decimal"/>
      <w:lvlText w:val="%1.%2.%3.%4.%5.%6.%7.%8.%9"/>
      <w:lvlJc w:val="start"/>
      <w:pPr>
        <w:tabs>
          <w:tab w:val="num" w:pos="2804"/>
        </w:tabs>
        <w:ind w:start="2804" w:hanging="2520"/>
      </w:pPr>
      <w:rPr/>
    </w:lvl>
  </w:abstractNum>
  <w:abstractNum w:abstractNumId="16">
    <w:lvl w:ilvl="0">
      <w:start w:val="10"/>
      <w:numFmt w:val="bullet"/>
      <w:lvlText w:val="-"/>
      <w:lvlJc w:val="start"/>
      <w:pPr>
        <w:tabs>
          <w:tab w:val="num" w:pos="644"/>
        </w:tabs>
        <w:ind w:start="644" w:hanging="360"/>
      </w:pPr>
      <w:rPr>
        <w:rFonts w:ascii="Normal" w:hAnsi="Normal" w:cs="Normal" w:hint="default"/>
      </w:rPr>
    </w:lvl>
  </w:abstractNum>
  <w:abstractNum w:abstractNumId="17">
    <w:lvl w:ilvl="0">
      <w:start w:val="1"/>
      <w:numFmt w:val="decimal"/>
      <w:lvlText w:val="%1."/>
      <w:lvlJc w:val="start"/>
      <w:pPr>
        <w:tabs>
          <w:tab w:val="num" w:pos="0"/>
        </w:tabs>
        <w:ind w:start="644" w:hanging="360"/>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18">
    <w:lvl w:ilvl="0">
      <w:start w:val="1"/>
      <w:numFmt w:val="bullet"/>
      <w:lvlText w:val="−"/>
      <w:lvlJc w:val="start"/>
      <w:pPr>
        <w:tabs>
          <w:tab w:val="num" w:pos="1260"/>
        </w:tabs>
        <w:ind w:start="1260" w:hanging="420"/>
      </w:pPr>
      <w:rPr>
        <w:rFonts w:ascii="Times New Roman" w:hAnsi="Times New Roman" w:cs="Times New Roman" w:hint="default"/>
      </w:rPr>
    </w:lvl>
  </w:abstractNum>
  <w:abstractNum w:abstractNumId="19">
    <w:lvl w:ilvl="0">
      <w:start w:val="1"/>
      <w:numFmt w:val="decimal"/>
      <w:lvlText w:val="%1."/>
      <w:lvlJc w:val="start"/>
      <w:pPr>
        <w:tabs>
          <w:tab w:val="num" w:pos="644"/>
        </w:tabs>
        <w:ind w:start="644" w:hanging="360"/>
      </w:pPr>
      <w:rPr>
        <w:lang w:val="en-US" w:eastAsia="en-US"/>
      </w:rPr>
    </w:lvl>
  </w:abstractNum>
  <w:abstractNum w:abstractNumId="20">
    <w:lvl w:ilvl="0">
      <w:start w:val="1"/>
      <w:numFmt w:val="decimal"/>
      <w:lvlText w:val="%1."/>
      <w:lvlJc w:val="start"/>
      <w:pPr>
        <w:tabs>
          <w:tab w:val="num" w:pos="0"/>
        </w:tabs>
        <w:ind w:start="644" w:hanging="360"/>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21">
    <w:lvl w:ilvl="0">
      <w:start w:val="1"/>
      <w:numFmt w:val="decimal"/>
      <w:lvlText w:val="%1."/>
      <w:lvlJc w:val="start"/>
      <w:pPr>
        <w:tabs>
          <w:tab w:val="num" w:pos="644"/>
        </w:tabs>
        <w:ind w:start="644" w:hanging="360"/>
      </w:pPr>
      <w:rPr>
        <w:rFonts w:eastAsia="Times New Roman"/>
        <w:lang w:val="en-US" w:eastAsia="en-US"/>
      </w:rPr>
    </w:lvl>
  </w:abstractNum>
  <w:abstractNum w:abstractNumId="22">
    <w:lvl w:ilvl="0">
      <w:numFmt w:val="bullet"/>
      <w:lvlText w:val=""/>
      <w:lvlJc w:val="start"/>
      <w:pPr>
        <w:tabs>
          <w:tab w:val="num" w:pos="283"/>
        </w:tabs>
        <w:ind w:start="425" w:hanging="283"/>
      </w:pPr>
      <w:rPr>
        <w:rFonts w:ascii="Symbol" w:hAnsi="Symbol" w:cs="Symbol" w:hint="default"/>
      </w:rPr>
    </w:lvl>
  </w:abstractNum>
  <w:abstractNum w:abstractNumId="2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5"/>
  <w:trackRevisions/>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宋体;SimSu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宋体;SimSu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Normal;Times New Roman" w:hAnsi="Normal;Times New Roman" w:eastAsia="宋体;SimSun" w:cs="Normal;Times New Roman"/>
      <w:lang w:eastAsia="zh-CN"/>
    </w:rPr>
  </w:style>
  <w:style w:type="character" w:styleId="WW8Num2z1">
    <w:name w:val="WW8Num2z1"/>
    <w:qFormat/>
    <w:rPr>
      <w:rFonts w:ascii="Wingdings" w:hAnsi="Wingdings" w:cs="Wingdings"/>
    </w:rPr>
  </w:style>
  <w:style w:type="character" w:styleId="WW8Num3z0">
    <w:name w:val="WW8Num3z0"/>
    <w:qFormat/>
    <w:rPr>
      <w:lang w:val="en-US" w:eastAsia="en-US"/>
    </w:rPr>
  </w:style>
  <w:style w:type="character" w:styleId="WW8Num4z0">
    <w:name w:val="WW8Num4z0"/>
    <w:qFormat/>
    <w:rPr>
      <w:rFonts w:ascii="Times New Roman" w:hAnsi="Times New Roman" w:eastAsia="宋体;SimSun" w:cs="Times New Roman"/>
      <w:lang w:val="en" w:eastAsia="zh-CN"/>
    </w:rPr>
  </w:style>
  <w:style w:type="character" w:styleId="WW8Num4z1">
    <w:name w:val="WW8Num4z1"/>
    <w:qFormat/>
    <w:rPr>
      <w:rFonts w:ascii="Wingdings" w:hAnsi="Wingdings" w:cs="Wingdings"/>
    </w:rPr>
  </w:style>
  <w:style w:type="character" w:styleId="WW8Num5z0">
    <w:name w:val="WW8Num5z0"/>
    <w:qFormat/>
    <w:rPr>
      <w:lang w:eastAsia="zh-C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Arial"/>
      <w:iCs/>
      <w:lang w:val="en-US" w:eastAsia="zh-CN"/>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rFonts w:ascii="Symbol" w:hAnsi="Symbol" w:cs="Symbol"/>
      <w:lang w:eastAsia="zh-C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lang w:val="en-US" w:eastAsia="en-US"/>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eastAsia="宋体;SimSun"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rFonts w:ascii="Wingdings" w:hAnsi="Wingdings" w:cs="Wingdings"/>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cs="Arial"/>
      <w:iCs/>
      <w:lang w:val="en-US" w:eastAsia="zh-CN"/>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Times New Roman" w:hAnsi="Times New Roman" w:eastAsia="宋体;SimSun" w:cs="Times New Roman"/>
      <w:color w:val="000000"/>
      <w:lang w:eastAsia="ja-JP"/>
    </w:rPr>
  </w:style>
  <w:style w:type="character" w:styleId="WW8Num31z1">
    <w:name w:val="WW8Num31z1"/>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Normal;Times New Roman" w:hAnsi="Normal;Times New Roman" w:eastAsia="宋体;SimSun" w:cs="Normal;Times New Roman"/>
      <w:lang w:eastAsia="zh-CN"/>
    </w:rPr>
  </w:style>
  <w:style w:type="character" w:styleId="WW8Num34z1">
    <w:name w:val="WW8Num34z1"/>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Times New Roman" w:hAnsi="Times New Roman" w:cs="Times New Roman"/>
      <w:lang w:eastAsia="zh-CN"/>
    </w:rPr>
  </w:style>
  <w:style w:type="character" w:styleId="WW8Num36z1">
    <w:name w:val="WW8Num36z1"/>
    <w:qFormat/>
    <w:rPr>
      <w:rFonts w:ascii="Wingdings" w:hAnsi="Wingdings" w:cs="Wingdings"/>
    </w:rPr>
  </w:style>
  <w:style w:type="character" w:styleId="WW8Num37z0">
    <w:name w:val="WW8Num37z0"/>
    <w:qFormat/>
    <w:rPr>
      <w:lang w:val="en-US" w:eastAsia="en-US"/>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eastAsia="Times New Roman"/>
      <w:lang w:val="en-US" w:eastAsia="en-US"/>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lang w:eastAsia="zh-CN"/>
    </w:rPr>
  </w:style>
  <w:style w:type="character" w:styleId="WW8NumSt14z0">
    <w:name w:val="WW8NumSt14z0"/>
    <w:qFormat/>
    <w:rPr>
      <w:rFonts w:ascii="Symbol" w:hAnsi="Symbol" w:cs="Symbol"/>
    </w:rPr>
  </w:style>
  <w:style w:type="character" w:styleId="Style5">
    <w:name w:val="默认段落字体"/>
    <w:qFormat/>
    <w:rPr/>
  </w:style>
  <w:style w:type="character" w:styleId="ZGSM">
    <w:name w:val="ZGSM"/>
    <w:qFormat/>
    <w:rPr/>
  </w:style>
  <w:style w:type="character" w:styleId="FootnoteCharacters">
    <w:name w:val="Footnote Characters"/>
    <w:basedOn w:val="Style5"/>
    <w:qFormat/>
    <w:rPr>
      <w:b/>
      <w:sz w:val="16"/>
      <w:vertAlign w:val="superscript"/>
    </w:rPr>
  </w:style>
  <w:style w:type="character" w:styleId="InternetLink">
    <w:name w:val="Hyperlink"/>
    <w:basedOn w:val="Style5"/>
    <w:rPr>
      <w:color w:val="0000FF"/>
      <w:u w:val="single"/>
    </w:rPr>
  </w:style>
  <w:style w:type="character" w:styleId="VisitedInternetLink">
    <w:name w:val="FollowedHyperlink"/>
    <w:basedOn w:val="Style5"/>
    <w:rPr>
      <w:color w:val="800080"/>
      <w:u w:val="single"/>
    </w:rPr>
  </w:style>
  <w:style w:type="character" w:styleId="Style6">
    <w:name w:val="批注引用"/>
    <w:basedOn w:val="Style5"/>
    <w:qFormat/>
    <w:rPr>
      <w:sz w:val="16"/>
    </w:rPr>
  </w:style>
  <w:style w:type="character" w:styleId="EditorsNoteChar">
    <w:name w:val="Editor's Note Char"/>
    <w:basedOn w:val="Style5"/>
    <w:qFormat/>
    <w:rPr>
      <w:rFonts w:eastAsia="宋体;SimSun"/>
      <w:color w:val="FF0000"/>
      <w:lang w:val="en-GB" w:bidi="ar-SA"/>
    </w:rPr>
  </w:style>
  <w:style w:type="character" w:styleId="B1Char">
    <w:name w:val="B1 Char"/>
    <w:basedOn w:val="Style5"/>
    <w:qFormat/>
    <w:rPr>
      <w:rFonts w:eastAsia="宋体;SimSun"/>
      <w:lang w:val="en-GB" w:bidi="ar-SA"/>
    </w:rPr>
  </w:style>
  <w:style w:type="character" w:styleId="3Char">
    <w:name w:val="标题 3 Char"/>
    <w:basedOn w:val="Style5"/>
    <w:qFormat/>
    <w:rPr>
      <w:rFonts w:ascii="Arial" w:hAnsi="Arial" w:eastAsia="宋体;SimSun" w:cs="Arial"/>
      <w:sz w:val="28"/>
      <w:lang w:val="en-GB" w:bidi="ar-SA"/>
    </w:rPr>
  </w:style>
  <w:style w:type="character" w:styleId="Char">
    <w:name w:val="正文文本 Char"/>
    <w:basedOn w:val="Style5"/>
    <w:qFormat/>
    <w:rPr>
      <w:rFonts w:eastAsia="宋体;SimSun"/>
      <w:lang w:val="en-GB" w:bidi="ar-SA"/>
    </w:rPr>
  </w:style>
  <w:style w:type="character" w:styleId="Char1">
    <w:name w:val="批注文字 Char"/>
    <w:basedOn w:val="Style5"/>
    <w:qFormat/>
    <w:rPr>
      <w:rFonts w:eastAsia="宋体;SimSun"/>
      <w:lang w:val="en-GB" w:bidi="ar-SA"/>
    </w:rPr>
  </w:style>
  <w:style w:type="character" w:styleId="THChar">
    <w:name w:val="TH Char"/>
    <w:basedOn w:val="Style5"/>
    <w:qFormat/>
    <w:rPr>
      <w:rFonts w:ascii="Arial" w:hAnsi="Arial" w:cs="Arial"/>
      <w:b/>
      <w:lang w:val="en-GB"/>
    </w:rPr>
  </w:style>
  <w:style w:type="character" w:styleId="TFChar">
    <w:name w:val="TF Char"/>
    <w:basedOn w:val="TH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宋体;SimSu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宋体;SimSun" w:cs="Arial"/>
      <w:b/>
      <w:color w:val="auto"/>
      <w:sz w:val="18"/>
      <w:szCs w:val="20"/>
      <w:lang w:val="en-GB" w:eastAsia="en-US" w:bidi="ar-SA"/>
    </w:rPr>
  </w:style>
  <w:style w:type="paragraph" w:styleId="ZD">
    <w:name w:val="ZD"/>
    <w:qFormat/>
    <w:pPr>
      <w:widowControl w:val="false"/>
      <w:bidi w:val="0"/>
    </w:pPr>
    <w:rPr>
      <w:rFonts w:ascii="Arial" w:hAnsi="Arial" w:eastAsia="宋体;SimSu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宋体;SimSu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Style7">
    <w:name w:val="列表编号"/>
    <w:basedOn w:val="List"/>
    <w:qFormat/>
    <w:pPr>
      <w:numPr>
        <w:ilvl w:val="0"/>
        <w:numId w:val="23"/>
      </w:numPr>
    </w:pPr>
    <w:rPr/>
  </w:style>
  <w:style w:type="paragraph" w:styleId="2">
    <w:name w:val="列表编号 2"/>
    <w:basedOn w:val="Style7"/>
    <w:qFormat/>
    <w:pPr>
      <w:numPr>
        <w:ilvl w:val="0"/>
        <w:numId w:val="2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宋体;SimSu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Style8">
    <w:name w:val="列表项目符号"/>
    <w:basedOn w:val="List"/>
    <w:qFormat/>
    <w:pPr>
      <w:numPr>
        <w:ilvl w:val="0"/>
        <w:numId w:val="25"/>
      </w:numPr>
    </w:pPr>
    <w:rPr/>
  </w:style>
  <w:style w:type="paragraph" w:styleId="21">
    <w:name w:val="列表项目符号 2"/>
    <w:basedOn w:val="Style8"/>
    <w:qFormat/>
    <w:pPr>
      <w:numPr>
        <w:ilvl w:val="0"/>
        <w:numId w:val="2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宋体;SimSu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宋体;SimSu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宋体;SimSu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宋体;SimSu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宋体;SimSu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宋体;SimSun" w:cs="Arial"/>
      <w:color w:val="auto"/>
      <w:sz w:val="20"/>
      <w:szCs w:val="20"/>
      <w:lang w:val="en-GB" w:eastAsia="en-US" w:bidi="ar-SA"/>
    </w:rPr>
  </w:style>
  <w:style w:type="paragraph" w:styleId="3">
    <w:name w:val="列表项目符号 3"/>
    <w:basedOn w:val="21"/>
    <w:qFormat/>
    <w:pPr>
      <w:ind w:start="1135" w:hanging="284"/>
    </w:pPr>
    <w:rPr/>
  </w:style>
  <w:style w:type="paragraph" w:styleId="22">
    <w:name w:val="列表 2"/>
    <w:basedOn w:val="List"/>
    <w:qFormat/>
    <w:pPr>
      <w:ind w:start="851" w:hanging="284"/>
    </w:pPr>
    <w:rPr/>
  </w:style>
  <w:style w:type="paragraph" w:styleId="31">
    <w:name w:val="列表 3"/>
    <w:basedOn w:val="22"/>
    <w:qFormat/>
    <w:pPr>
      <w:ind w:start="1135" w:hanging="284"/>
    </w:pPr>
    <w:rPr/>
  </w:style>
  <w:style w:type="paragraph" w:styleId="4">
    <w:name w:val="列表 4"/>
    <w:basedOn w:val="31"/>
    <w:qFormat/>
    <w:pPr>
      <w:ind w:start="1418" w:hanging="284"/>
    </w:pPr>
    <w:rPr/>
  </w:style>
  <w:style w:type="paragraph" w:styleId="5">
    <w:name w:val="列表 5"/>
    <w:basedOn w:val="4"/>
    <w:qFormat/>
    <w:pPr>
      <w:ind w:start="1702" w:hanging="284"/>
    </w:pPr>
    <w:rPr/>
  </w:style>
  <w:style w:type="paragraph" w:styleId="41">
    <w:name w:val="列表项目符号 4"/>
    <w:basedOn w:val="3"/>
    <w:qFormat/>
    <w:pPr>
      <w:ind w:start="1418" w:hanging="284"/>
    </w:pPr>
    <w:rPr/>
  </w:style>
  <w:style w:type="paragraph" w:styleId="51">
    <w:name w:val="列表项目符号 5"/>
    <w:basedOn w:val="41"/>
    <w:qFormat/>
    <w:pPr>
      <w:ind w:start="1702" w:hanging="284"/>
    </w:pPr>
    <w:rPr/>
  </w:style>
  <w:style w:type="paragraph" w:styleId="B2">
    <w:name w:val="B2"/>
    <w:basedOn w:val="22"/>
    <w:qFormat/>
    <w:pPr/>
    <w:rPr/>
  </w:style>
  <w:style w:type="paragraph" w:styleId="B3">
    <w:name w:val="B3"/>
    <w:basedOn w:val="31"/>
    <w:qFormat/>
    <w:pPr/>
    <w:rPr/>
  </w:style>
  <w:style w:type="paragraph" w:styleId="B4">
    <w:name w:val="B4"/>
    <w:basedOn w:val="4"/>
    <w:qFormat/>
    <w:pPr/>
    <w:rPr/>
  </w:style>
  <w:style w:type="paragraph" w:styleId="B5">
    <w:name w:val="B5"/>
    <w:basedOn w:val="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2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Style9">
    <w:name w:val="题注"/>
    <w:basedOn w:val="Normal"/>
    <w:next w:val="Normal"/>
    <w:qFormat/>
    <w:pPr>
      <w:spacing w:before="120" w:after="120"/>
    </w:pPr>
    <w:rPr>
      <w:b/>
    </w:rPr>
  </w:style>
  <w:style w:type="paragraph" w:styleId="Style10">
    <w:name w:val="文档结构图"/>
    <w:basedOn w:val="Normal"/>
    <w:qFormat/>
    <w:pPr>
      <w:shd w:fill="000080" w:val="clear"/>
    </w:pPr>
    <w:rPr>
      <w:rFonts w:ascii="Tahoma" w:hAnsi="Tahoma" w:cs="Tahoma"/>
    </w:rPr>
  </w:style>
  <w:style w:type="paragraph" w:styleId="Style11">
    <w:name w:val="纯文本"/>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Style12">
    <w:name w:val="批注文字"/>
    <w:basedOn w:val="Normal"/>
    <w:qFormat/>
    <w:pPr/>
    <w:rPr/>
  </w:style>
  <w:style w:type="paragraph" w:styleId="Style13">
    <w:name w:val="批注框文本"/>
    <w:basedOn w:val="Normal"/>
    <w:qFormat/>
    <w:pPr/>
    <w:rPr>
      <w:rFonts w:ascii="Tahoma" w:hAnsi="Tahoma" w:cs="Tahoma"/>
      <w:sz w:val="16"/>
      <w:szCs w:val="16"/>
    </w:rPr>
  </w:style>
  <w:style w:type="paragraph" w:styleId="Style14">
    <w:name w:val="批注主题"/>
    <w:basedOn w:val="Style12"/>
    <w:next w:val="Style12"/>
    <w:qFormat/>
    <w:pPr/>
    <w:rPr>
      <w:b/>
      <w:bCs/>
    </w:rPr>
  </w:style>
  <w:style w:type="paragraph" w:styleId="Comment">
    <w:name w:val="Comment"/>
    <w:basedOn w:val="TextBody"/>
    <w:next w:val="TextBody"/>
    <w:qFormat/>
    <w:pPr>
      <w:widowControl w:val="false"/>
      <w:spacing w:before="0" w:after="120"/>
    </w:pPr>
    <w:rPr>
      <w:i/>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Template>
  <TotalTime>50</TotalTime>
  <Application>LibreOffice/6.4.7.2$Linux_X86_64 LibreOffice_project/40$Build-2</Application>
  <Pages>63</Pages>
  <Words>18492</Words>
  <Characters>99905</Characters>
  <CharactersWithSpaces>117262</CharactersWithSpaces>
  <Paragraphs>1339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2011-03-27T14:17:00Z</dcterms:created>
  <dc:creator>Maurice Pope / John M Meredith</dc:creator>
  <dc:description>All 3GPP reports are to be based on this skeleton.</dc:description>
  <cp:keywords>3GPP</cp:keywords>
  <dc:language>en-US</dc:language>
  <cp:lastModifiedBy>cmcc</cp:lastModifiedBy>
  <dcterms:modified xsi:type="dcterms:W3CDTF">2011-10-24T06:57:00Z</dcterms:modified>
  <cp:revision>58</cp:revision>
  <dc:subject>3GPP report skeleton</dc:subject>
  <dc:title>3GPP report skeleton</dc:title>
</cp:coreProperties>
</file>