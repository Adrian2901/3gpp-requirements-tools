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5.wmf" ContentType="image/x-wmf"/>
  <Override PartName="/word/media/image1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23.813 </w:t>
                            </w:r>
                            <w:r>
                              <w:rPr>
                                <w:lang w:val="en-US" w:eastAsia="en-US"/>
                              </w:rPr>
                              <w:t>V0.</w:t>
                            </w:r>
                            <w:ins w:id="0" w:author="CDT User" w:date="2011-03-04T09:13:00Z">
                              <w:r>
                                <w:rPr>
                                  <w:lang w:val="en-US" w:eastAsia="en-US"/>
                                </w:rPr>
                                <w:t>5</w:t>
                              </w:r>
                            </w:ins>
                            <w:del w:id="1" w:author="CDT User" w:date="2011-03-04T09:13:00Z">
                              <w:r>
                                <w:rPr>
                                  <w:lang w:val="en-US" w:eastAsia="en-US"/>
                                </w:rPr>
                                <w:delText>4</w:delText>
                              </w:r>
                            </w:del>
                            <w:r>
                              <w:rPr>
                                <w:lang w:val="en-US" w:eastAsia="en-US"/>
                              </w:rPr>
                              <w:t xml:space="preserve">.0 </w:t>
                            </w:r>
                            <w:r>
                              <w:rPr>
                                <w:sz w:val="32"/>
                                <w:lang w:val="en-US" w:eastAsia="en-US"/>
                              </w:rPr>
                              <w:t>(201</w:t>
                            </w:r>
                            <w:ins w:id="2" w:author="CDT User" w:date="2011-03-04T09:13:00Z">
                              <w:r>
                                <w:rPr>
                                  <w:sz w:val="32"/>
                                  <w:lang w:val="en-US" w:eastAsia="en-US"/>
                                </w:rPr>
                                <w:t>1</w:t>
                              </w:r>
                            </w:ins>
                            <w:del w:id="3" w:author="CDT User" w:date="2011-03-04T09:13:00Z">
                              <w:r>
                                <w:rPr>
                                  <w:sz w:val="32"/>
                                  <w:lang w:val="en-US" w:eastAsia="en-US"/>
                                </w:rPr>
                                <w:delText>0</w:delText>
                              </w:r>
                            </w:del>
                            <w:r>
                              <w:rPr>
                                <w:sz w:val="32"/>
                                <w:lang w:val="en-US" w:eastAsia="en-US"/>
                              </w:rPr>
                              <w:t>-</w:t>
                            </w:r>
                            <w:ins w:id="4" w:author="CDT User" w:date="2011-03-04T09:13:00Z">
                              <w:r>
                                <w:rPr>
                                  <w:sz w:val="32"/>
                                  <w:lang w:val="en-US" w:eastAsia="en-US"/>
                                </w:rPr>
                                <w:t>02</w:t>
                              </w:r>
                            </w:ins>
                            <w:del w:id="5" w:author="CDT User" w:date="2011-03-04T09:13:00Z">
                              <w:r>
                                <w:rPr>
                                  <w:sz w:val="32"/>
                                  <w:lang w:val="en-US" w:eastAsia="en-US"/>
                                </w:rPr>
                                <w:delText>10</w:delText>
                              </w:r>
                            </w:del>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23.813 </w:t>
                      </w:r>
                      <w:r>
                        <w:rPr>
                          <w:lang w:val="en-US" w:eastAsia="en-US"/>
                        </w:rPr>
                        <w:t>V0.</w:t>
                      </w:r>
                      <w:ins w:id="6" w:author="CDT User" w:date="2011-03-04T09:13:00Z">
                        <w:r>
                          <w:rPr>
                            <w:lang w:val="en-US" w:eastAsia="en-US"/>
                          </w:rPr>
                          <w:t>5</w:t>
                        </w:r>
                      </w:ins>
                      <w:del w:id="7" w:author="CDT User" w:date="2011-03-04T09:13:00Z">
                        <w:r>
                          <w:rPr>
                            <w:lang w:val="en-US" w:eastAsia="en-US"/>
                          </w:rPr>
                          <w:delText>4</w:delText>
                        </w:r>
                      </w:del>
                      <w:r>
                        <w:rPr>
                          <w:lang w:val="en-US" w:eastAsia="en-US"/>
                        </w:rPr>
                        <w:t xml:space="preserve">.0 </w:t>
                      </w:r>
                      <w:r>
                        <w:rPr>
                          <w:sz w:val="32"/>
                          <w:lang w:val="en-US" w:eastAsia="en-US"/>
                        </w:rPr>
                        <w:t>(201</w:t>
                      </w:r>
                      <w:ins w:id="8" w:author="CDT User" w:date="2011-03-04T09:13:00Z">
                        <w:r>
                          <w:rPr>
                            <w:sz w:val="32"/>
                            <w:lang w:val="en-US" w:eastAsia="en-US"/>
                          </w:rPr>
                          <w:t>1</w:t>
                        </w:r>
                      </w:ins>
                      <w:del w:id="9" w:author="CDT User" w:date="2011-03-04T09:13:00Z">
                        <w:r>
                          <w:rPr>
                            <w:sz w:val="32"/>
                            <w:lang w:val="en-US" w:eastAsia="en-US"/>
                          </w:rPr>
                          <w:delText>0</w:delText>
                        </w:r>
                      </w:del>
                      <w:r>
                        <w:rPr>
                          <w:sz w:val="32"/>
                          <w:lang w:val="en-US" w:eastAsia="en-US"/>
                        </w:rPr>
                        <w:t>-</w:t>
                      </w:r>
                      <w:ins w:id="10" w:author="CDT User" w:date="2011-03-04T09:13:00Z">
                        <w:r>
                          <w:rPr>
                            <w:sz w:val="32"/>
                            <w:lang w:val="en-US" w:eastAsia="en-US"/>
                          </w:rPr>
                          <w:t>02</w:t>
                        </w:r>
                      </w:ins>
                      <w:del w:id="11" w:author="CDT User" w:date="2011-03-04T09:13:00Z">
                        <w:r>
                          <w:rPr>
                            <w:sz w:val="32"/>
                            <w:lang w:val="en-US" w:eastAsia="en-US"/>
                          </w:rPr>
                          <w:delText>10</w:delText>
                        </w:r>
                      </w:del>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rFonts w:cs="Arial"/>
                                <w:szCs w:val="36"/>
                              </w:rPr>
                              <w:t>Study on Policy solutions and enhancements</w:t>
                            </w:r>
                            <w:r>
                              <w:rPr/>
                              <w:t xml:space="preserve"> </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rFonts w:cs="Arial"/>
                          <w:szCs w:val="36"/>
                        </w:rPr>
                        <w:t>Study on Policy solutions and enhancements</w:t>
                      </w:r>
                      <w:r>
                        <w:rPr/>
                        <w:t xml:space="preserve"> </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lang w:val="en-US" w:eastAsia="en-US"/>
                              </w:rPr>
                              <w:drawing>
                                <wp:inline distT="0" distB="0" distL="0" distR="0">
                                  <wp:extent cx="1129030" cy="1029335"/>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2"/>
                                          <a:srcRect l="-32" t="-35" r="-32" b="-35"/>
                                          <a:stretch>
                                            <a:fillRect/>
                                          </a:stretch>
                                        </pic:blipFill>
                                        <pic:spPr bwMode="auto">
                                          <a:xfrm>
                                            <a:off x="0" y="0"/>
                                            <a:ext cx="1129030" cy="1029335"/>
                                          </a:xfrm>
                                          <a:prstGeom prst="rect">
                                            <a:avLst/>
                                          </a:prstGeom>
                                        </pic:spPr>
                                      </pic:pic>
                                    </a:graphicData>
                                  </a:graphic>
                                </wp:inline>
                              </w:drawing>
                            </w:r>
                            <w:r>
                              <w:rPr>
                                <w:color w:val="0000FF"/>
                              </w:rPr>
                              <w:tab/>
                            </w:r>
                            <w:r>
                              <w:rPr>
                                <w:lang w:val="fr-FR" w:eastAsia="en-US"/>
                              </w:rPr>
                              <w:object w:dxaOrig="2551" w:dyaOrig="1300">
                                <v:shape id="ole_rId3" style="width:127.65pt;height:64.7pt" o:ole="">
                                  <v:imagedata r:id="rId4" o:title=""/>
                                </v:shape>
                                <o:OLEObject Type="Embed" ProgID="" ShapeID="ole_rId3" DrawAspect="Content" ObjectID="_971127625"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lang w:val="en-US" w:eastAsia="en-US"/>
                        </w:rPr>
                        <w:drawing>
                          <wp:inline distT="0" distB="0" distL="0" distR="0">
                            <wp:extent cx="1129030" cy="1029335"/>
                            <wp:effectExtent l="0" t="0" r="0" b="0"/>
                            <wp:docPr id="6"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title=""/>
                                    <pic:cNvPicPr>
                                      <a:picLocks noChangeAspect="1" noChangeArrowheads="1"/>
                                    </pic:cNvPicPr>
                                  </pic:nvPicPr>
                                  <pic:blipFill>
                                    <a:blip r:embed="rId2"/>
                                    <a:srcRect l="-32" t="-35" r="-32" b="-35"/>
                                    <a:stretch>
                                      <a:fillRect/>
                                    </a:stretch>
                                  </pic:blipFill>
                                  <pic:spPr bwMode="auto">
                                    <a:xfrm>
                                      <a:off x="0" y="0"/>
                                      <a:ext cx="1129030" cy="1029335"/>
                                    </a:xfrm>
                                    <a:prstGeom prst="rect">
                                      <a:avLst/>
                                    </a:prstGeom>
                                  </pic:spPr>
                                </pic:pic>
                              </a:graphicData>
                            </a:graphic>
                          </wp:inline>
                        </w:drawing>
                      </w:r>
                      <w:r>
                        <w:rPr>
                          <w:color w:val="0000FF"/>
                        </w:rPr>
                        <w:tab/>
                      </w:r>
                      <w:r>
                        <w:rPr>
                          <w:lang w:val="fr-FR" w:eastAsia="en-US"/>
                        </w:rPr>
                        <w:object w:dxaOrig="2551" w:dyaOrig="1300">
                          <v:shape id="ole_rId5" style="width:127.65pt;height:64.7pt" o:ole="">
                            <v:imagedata r:id="rId6" o:title=""/>
                          </v:shape>
                          <o:OLEObject Type="Embed" ProgID="" ShapeID="ole_rId5" DrawAspect="Content" ObjectID="_369540678"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79210" cy="874395"/>
                <wp:effectExtent l="0" t="0" r="0" b="0"/>
                <wp:wrapTopAndBottom/>
                <wp:docPr id="7"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90770" cy="452755"/>
                <wp:effectExtent l="0" t="0" r="0" b="0"/>
                <wp:wrapTopAndBottom/>
                <wp:docPr id="9" name="Frame7"/>
                <a:graphic xmlns:a="http://schemas.openxmlformats.org/drawingml/2006/main">
                  <a:graphicData uri="http://schemas.microsoft.com/office/word/2010/wordprocessingShape">
                    <wps:wsp>
                      <wps:cNvSpPr txBox="1"/>
                      <wps:spPr>
                        <a:xfrm>
                          <a:off x="0" y="0"/>
                          <a:ext cx="48907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385.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0"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numPr>
          <w:ilvl w:val="0"/>
          <w:numId w:val="0"/>
        </w:numPr>
        <w:bidi w:val="0"/>
        <w:ind w:start="1134" w:hanging="1134"/>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614386">
            <w:r>
              <w:rPr>
                <w:rStyle w:val="IndexLink"/>
              </w:rPr>
              <w:t>5</w:t>
            </w:r>
          </w:hyperlink>
        </w:p>
        <w:p>
          <w:pPr>
            <w:pStyle w:val="Contents1"/>
            <w:tabs>
              <w:tab w:val="clear" w:pos="9639"/>
              <w:tab w:val="right" w:pos="9640" w:leader="dot"/>
            </w:tabs>
            <w:bidi w:val="0"/>
            <w:jc w:val="start"/>
            <w:rPr/>
          </w:pPr>
          <w:r>
            <w:rPr/>
            <w:t>Introduction</w:t>
            <w:tab/>
          </w:r>
          <w:hyperlink w:anchor="__RefHeading___Toc287614387">
            <w:r>
              <w:rPr>
                <w:rStyle w:val="IndexLink"/>
              </w:rPr>
              <w:t>5</w:t>
            </w:r>
          </w:hyperlink>
        </w:p>
        <w:p>
          <w:pPr>
            <w:pStyle w:val="Contents1"/>
            <w:tabs>
              <w:tab w:val="clear" w:pos="9639"/>
              <w:tab w:val="right" w:pos="9640" w:leader="dot"/>
            </w:tabs>
            <w:bidi w:val="0"/>
            <w:jc w:val="start"/>
            <w:rPr/>
          </w:pPr>
          <w:r>
            <w:rPr/>
            <w:t>1 Scope</w:t>
            <w:tab/>
          </w:r>
          <w:hyperlink w:anchor="__RefHeading___Toc287614388">
            <w:r>
              <w:rPr>
                <w:rStyle w:val="IndexLink"/>
              </w:rPr>
              <w:t>6</w:t>
            </w:r>
          </w:hyperlink>
        </w:p>
        <w:p>
          <w:pPr>
            <w:pStyle w:val="Contents1"/>
            <w:tabs>
              <w:tab w:val="clear" w:pos="9639"/>
              <w:tab w:val="right" w:pos="9640" w:leader="dot"/>
            </w:tabs>
            <w:bidi w:val="0"/>
            <w:jc w:val="start"/>
            <w:rPr/>
          </w:pPr>
          <w:r>
            <w:rPr/>
            <w:t>2 References</w:t>
            <w:tab/>
          </w:r>
          <w:hyperlink w:anchor="__RefHeading___Toc287614389">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87614390">
            <w:r>
              <w:rPr>
                <w:rStyle w:val="IndexLink"/>
              </w:rPr>
              <w:t>7</w:t>
            </w:r>
          </w:hyperlink>
        </w:p>
        <w:p>
          <w:pPr>
            <w:pStyle w:val="Contents2"/>
            <w:tabs>
              <w:tab w:val="clear" w:pos="9639"/>
              <w:tab w:val="right" w:pos="9640" w:leader="dot"/>
            </w:tabs>
            <w:bidi w:val="0"/>
            <w:jc w:val="start"/>
            <w:rPr/>
          </w:pPr>
          <w:r>
            <w:rPr/>
            <w:t>3.1 Definitions</w:t>
            <w:tab/>
          </w:r>
          <w:hyperlink w:anchor="__RefHeading___Toc287614391">
            <w:r>
              <w:rPr>
                <w:rStyle w:val="IndexLink"/>
              </w:rPr>
              <w:t>7</w:t>
            </w:r>
          </w:hyperlink>
        </w:p>
        <w:p>
          <w:pPr>
            <w:pStyle w:val="Contents2"/>
            <w:tabs>
              <w:tab w:val="clear" w:pos="9639"/>
              <w:tab w:val="right" w:pos="9640" w:leader="dot"/>
            </w:tabs>
            <w:bidi w:val="0"/>
            <w:jc w:val="start"/>
            <w:rPr/>
          </w:pPr>
          <w:r>
            <w:rPr/>
            <w:t>3.2 Symbols</w:t>
            <w:tab/>
          </w:r>
          <w:hyperlink w:anchor="__RefHeading___Toc287614392">
            <w:r>
              <w:rPr>
                <w:rStyle w:val="IndexLink"/>
              </w:rPr>
              <w:t>7</w:t>
            </w:r>
          </w:hyperlink>
        </w:p>
        <w:p>
          <w:pPr>
            <w:pStyle w:val="Contents2"/>
            <w:tabs>
              <w:tab w:val="clear" w:pos="9639"/>
              <w:tab w:val="right" w:pos="9640" w:leader="dot"/>
            </w:tabs>
            <w:bidi w:val="0"/>
            <w:jc w:val="start"/>
            <w:rPr/>
          </w:pPr>
          <w:r>
            <w:rPr/>
            <w:t>3.3 Abbreviations</w:t>
            <w:tab/>
          </w:r>
          <w:hyperlink w:anchor="__RefHeading___Toc287614393">
            <w:r>
              <w:rPr>
                <w:rStyle w:val="IndexLink"/>
              </w:rPr>
              <w:t>7</w:t>
            </w:r>
          </w:hyperlink>
        </w:p>
        <w:p>
          <w:pPr>
            <w:pStyle w:val="Contents1"/>
            <w:tabs>
              <w:tab w:val="clear" w:pos="9639"/>
              <w:tab w:val="right" w:pos="9640" w:leader="dot"/>
            </w:tabs>
            <w:bidi w:val="0"/>
            <w:jc w:val="start"/>
            <w:rPr/>
          </w:pPr>
          <w:r>
            <w:rPr/>
            <w:t>4 Key issues</w:t>
            <w:tab/>
          </w:r>
          <w:hyperlink w:anchor="__RefHeading___Toc287614394">
            <w:r>
              <w:rPr>
                <w:rStyle w:val="IndexLink"/>
              </w:rPr>
              <w:t>7</w:t>
            </w:r>
          </w:hyperlink>
        </w:p>
        <w:p>
          <w:pPr>
            <w:pStyle w:val="Contents2"/>
            <w:tabs>
              <w:tab w:val="clear" w:pos="9639"/>
              <w:tab w:val="right" w:pos="9640" w:leader="dot"/>
            </w:tabs>
            <w:bidi w:val="0"/>
            <w:jc w:val="start"/>
            <w:rPr/>
          </w:pPr>
          <w:r>
            <w:rPr/>
            <w:t>4.1 Key Issue 1: Policy enhancement for sponsored data connectivity</w:t>
            <w:tab/>
          </w:r>
          <w:hyperlink w:anchor="__RefHeading___Toc287614395">
            <w:r>
              <w:rPr>
                <w:rStyle w:val="IndexLink"/>
              </w:rPr>
              <w:t>7</w:t>
            </w:r>
          </w:hyperlink>
        </w:p>
        <w:p>
          <w:pPr>
            <w:pStyle w:val="Contents3"/>
            <w:tabs>
              <w:tab w:val="clear" w:pos="9639"/>
              <w:tab w:val="right" w:pos="9640" w:leader="dot"/>
            </w:tabs>
            <w:bidi w:val="0"/>
            <w:jc w:val="start"/>
            <w:rPr/>
          </w:pPr>
          <w:r>
            <w:rPr/>
            <w:t>4.1.1 Introduction</w:t>
            <w:tab/>
          </w:r>
          <w:hyperlink w:anchor="__RefHeading___Toc287614396">
            <w:r>
              <w:rPr>
                <w:rStyle w:val="IndexLink"/>
              </w:rPr>
              <w:t>7</w:t>
            </w:r>
          </w:hyperlink>
        </w:p>
        <w:p>
          <w:pPr>
            <w:pStyle w:val="Contents3"/>
            <w:tabs>
              <w:tab w:val="clear" w:pos="9639"/>
              <w:tab w:val="right" w:pos="9640" w:leader="dot"/>
            </w:tabs>
            <w:bidi w:val="0"/>
            <w:jc w:val="start"/>
            <w:rPr/>
          </w:pPr>
          <w:r>
            <w:rPr/>
            <w:t>4.1.2 Alternative solutions</w:t>
            <w:tab/>
          </w:r>
          <w:hyperlink w:anchor="__RefHeading___Toc287614397">
            <w:r>
              <w:rPr>
                <w:rStyle w:val="IndexLink"/>
              </w:rPr>
              <w:t>8</w:t>
            </w:r>
          </w:hyperlink>
        </w:p>
        <w:p>
          <w:pPr>
            <w:pStyle w:val="Contents4"/>
            <w:tabs>
              <w:tab w:val="clear" w:pos="9639"/>
              <w:tab w:val="right" w:pos="9640" w:leader="dot"/>
            </w:tabs>
            <w:bidi w:val="0"/>
            <w:jc w:val="start"/>
            <w:rPr/>
          </w:pPr>
          <w:r>
            <w:rPr/>
            <w:t>4.1.2.1 Alternative 1</w:t>
            <w:tab/>
          </w:r>
          <w:hyperlink w:anchor="__RefHeading___Toc287614398">
            <w:r>
              <w:rPr>
                <w:rStyle w:val="IndexLink"/>
              </w:rPr>
              <w:t>8</w:t>
            </w:r>
          </w:hyperlink>
        </w:p>
        <w:p>
          <w:pPr>
            <w:pStyle w:val="Contents5"/>
            <w:tabs>
              <w:tab w:val="clear" w:pos="9639"/>
              <w:tab w:val="right" w:pos="9640" w:leader="dot"/>
            </w:tabs>
            <w:bidi w:val="0"/>
            <w:jc w:val="start"/>
            <w:rPr/>
          </w:pPr>
          <w:r>
            <w:rPr/>
            <w:t>4.1.2.1.1 Reference points enhancements</w:t>
            <w:tab/>
          </w:r>
          <w:hyperlink w:anchor="__RefHeading___Toc287614399">
            <w:r>
              <w:rPr>
                <w:rStyle w:val="IndexLink"/>
              </w:rPr>
              <w:t>9</w:t>
            </w:r>
          </w:hyperlink>
        </w:p>
        <w:p>
          <w:pPr>
            <w:pStyle w:val="Contents6"/>
            <w:tabs>
              <w:tab w:val="clear" w:pos="9639"/>
              <w:tab w:val="right" w:pos="9640" w:leader="dot"/>
            </w:tabs>
            <w:bidi w:val="0"/>
            <w:jc w:val="start"/>
            <w:rPr/>
          </w:pPr>
          <w:r>
            <w:rPr/>
            <w:t>4.1.2.1.1.4 PCRF – SPR reference point (Sp)</w:t>
            <w:tab/>
          </w:r>
          <w:hyperlink w:anchor="__RefHeading___Toc287614400">
            <w:r>
              <w:rPr>
                <w:rStyle w:val="IndexLink"/>
              </w:rPr>
              <w:t>10</w:t>
            </w:r>
          </w:hyperlink>
        </w:p>
        <w:p>
          <w:pPr>
            <w:pStyle w:val="Contents5"/>
            <w:tabs>
              <w:tab w:val="clear" w:pos="9639"/>
              <w:tab w:val="right" w:pos="9640" w:leader="dot"/>
            </w:tabs>
            <w:bidi w:val="0"/>
            <w:jc w:val="start"/>
            <w:rPr/>
          </w:pPr>
          <w:r>
            <w:rPr/>
            <w:t>4.1.2.1.2 Call flows</w:t>
            <w:tab/>
          </w:r>
          <w:hyperlink w:anchor="__RefHeading___Toc287614401">
            <w:r>
              <w:rPr>
                <w:rStyle w:val="IndexLink"/>
              </w:rPr>
              <w:t>10</w:t>
            </w:r>
          </w:hyperlink>
        </w:p>
        <w:p>
          <w:pPr>
            <w:pStyle w:val="Contents6"/>
            <w:tabs>
              <w:tab w:val="clear" w:pos="9639"/>
              <w:tab w:val="right" w:pos="9640" w:leader="dot"/>
            </w:tabs>
            <w:bidi w:val="0"/>
            <w:jc w:val="start"/>
            <w:rPr/>
          </w:pPr>
          <w:r>
            <w:rPr/>
            <w:t>4.1.2.1.2.2. Call flow for sponsored data connectivity usage report</w:t>
            <w:tab/>
          </w:r>
          <w:hyperlink w:anchor="__RefHeading___Toc287614402">
            <w:r>
              <w:rPr>
                <w:rStyle w:val="IndexLink"/>
              </w:rPr>
              <w:t>11</w:t>
            </w:r>
          </w:hyperlink>
        </w:p>
        <w:p>
          <w:pPr>
            <w:pStyle w:val="Contents6"/>
            <w:tabs>
              <w:tab w:val="clear" w:pos="9639"/>
              <w:tab w:val="right" w:pos="9640" w:leader="dot"/>
            </w:tabs>
            <w:bidi w:val="0"/>
            <w:jc w:val="start"/>
            <w:rPr/>
          </w:pPr>
          <w:r>
            <w:rPr/>
            <w:t>4.1.2.1.2.3. Call flow for sponsored data connectivity extension</w:t>
            <w:tab/>
          </w:r>
          <w:hyperlink w:anchor="__RefHeading___Toc287614403">
            <w:r>
              <w:rPr>
                <w:rStyle w:val="IndexLink"/>
              </w:rPr>
              <w:t>12</w:t>
            </w:r>
          </w:hyperlink>
        </w:p>
        <w:p>
          <w:pPr>
            <w:pStyle w:val="Contents6"/>
            <w:tabs>
              <w:tab w:val="clear" w:pos="9639"/>
              <w:tab w:val="right" w:pos="9640" w:leader="dot"/>
            </w:tabs>
            <w:bidi w:val="0"/>
            <w:jc w:val="start"/>
            <w:rPr/>
          </w:pPr>
          <w:r>
            <w:rPr/>
            <w:t>4.1.2.1.2.4 Call flow for sponsored data connectivity release</w:t>
            <w:tab/>
          </w:r>
          <w:hyperlink w:anchor="__RefHeading___Toc287614404">
            <w:r>
              <w:rPr>
                <w:rStyle w:val="IndexLink"/>
              </w:rPr>
              <w:t>12</w:t>
            </w:r>
          </w:hyperlink>
        </w:p>
        <w:p>
          <w:pPr>
            <w:pStyle w:val="Contents2"/>
            <w:tabs>
              <w:tab w:val="clear" w:pos="9639"/>
              <w:tab w:val="right" w:pos="9640" w:leader="dot"/>
            </w:tabs>
            <w:bidi w:val="0"/>
            <w:jc w:val="start"/>
            <w:rPr/>
          </w:pPr>
          <w:r>
            <w:rPr/>
            <w:t>4.2 Key issue 2: Coherent access to Policy related databases</w:t>
            <w:tab/>
          </w:r>
          <w:hyperlink w:anchor="__RefHeading___Toc287614405">
            <w:r>
              <w:rPr>
                <w:rStyle w:val="IndexLink"/>
              </w:rPr>
              <w:t>12</w:t>
            </w:r>
          </w:hyperlink>
        </w:p>
        <w:p>
          <w:pPr>
            <w:pStyle w:val="Contents3"/>
            <w:tabs>
              <w:tab w:val="clear" w:pos="9639"/>
              <w:tab w:val="right" w:pos="9640" w:leader="dot"/>
            </w:tabs>
            <w:bidi w:val="0"/>
            <w:jc w:val="start"/>
            <w:rPr/>
          </w:pPr>
          <w:r>
            <w:rPr/>
            <w:t>4.2.1 Description</w:t>
            <w:tab/>
          </w:r>
          <w:hyperlink w:anchor="__RefHeading___Toc287614406">
            <w:r>
              <w:rPr>
                <w:rStyle w:val="IndexLink"/>
              </w:rPr>
              <w:t>12</w:t>
            </w:r>
          </w:hyperlink>
        </w:p>
        <w:p>
          <w:pPr>
            <w:pStyle w:val="Contents3"/>
            <w:tabs>
              <w:tab w:val="clear" w:pos="9639"/>
              <w:tab w:val="right" w:pos="9640" w:leader="dot"/>
            </w:tabs>
            <w:bidi w:val="0"/>
            <w:jc w:val="start"/>
            <w:rPr/>
          </w:pPr>
          <w:r>
            <w:rPr/>
            <w:t>4.2.2 Alternative solutions</w:t>
            <w:tab/>
          </w:r>
          <w:hyperlink w:anchor="__RefHeading___Toc287614407">
            <w:r>
              <w:rPr>
                <w:rStyle w:val="IndexLink"/>
              </w:rPr>
              <w:t>12</w:t>
            </w:r>
          </w:hyperlink>
        </w:p>
        <w:p>
          <w:pPr>
            <w:pStyle w:val="Contents4"/>
            <w:tabs>
              <w:tab w:val="clear" w:pos="9639"/>
              <w:tab w:val="right" w:pos="9640" w:leader="dot"/>
            </w:tabs>
            <w:bidi w:val="0"/>
            <w:jc w:val="start"/>
            <w:rPr/>
          </w:pPr>
          <w:r>
            <w:rPr/>
            <w:t>4.2.2.1 SPR as an Application Front-End of the UDC Architecture</w:t>
            <w:tab/>
          </w:r>
          <w:hyperlink w:anchor="__RefHeading___Toc287614408">
            <w:r>
              <w:rPr>
                <w:rStyle w:val="IndexLink"/>
              </w:rPr>
              <w:t>12</w:t>
            </w:r>
          </w:hyperlink>
        </w:p>
        <w:p>
          <w:pPr>
            <w:pStyle w:val="Contents4"/>
            <w:tabs>
              <w:tab w:val="clear" w:pos="9639"/>
              <w:tab w:val="right" w:pos="9640" w:leader="dot"/>
            </w:tabs>
            <w:bidi w:val="0"/>
            <w:jc w:val="start"/>
            <w:rPr/>
          </w:pPr>
          <w:r>
            <w:rPr/>
            <w:t>4.2.2.2 PCRF as an Application Front-End of the UDC Architecture</w:t>
            <w:tab/>
          </w:r>
          <w:hyperlink w:anchor="__RefHeading___Toc287614409">
            <w:r>
              <w:rPr>
                <w:rStyle w:val="IndexLink"/>
              </w:rPr>
              <w:t>13</w:t>
            </w:r>
          </w:hyperlink>
        </w:p>
        <w:p>
          <w:pPr>
            <w:pStyle w:val="Contents3"/>
            <w:tabs>
              <w:tab w:val="clear" w:pos="9639"/>
              <w:tab w:val="right" w:pos="9640" w:leader="dot"/>
            </w:tabs>
            <w:bidi w:val="0"/>
            <w:jc w:val="start"/>
            <w:rPr/>
          </w:pPr>
          <w:r>
            <w:rPr/>
            <w:t>4.2.3 Comparison of alternatives</w:t>
            <w:tab/>
          </w:r>
          <w:hyperlink w:anchor="__RefHeading___Toc287614410">
            <w:r>
              <w:rPr>
                <w:rStyle w:val="IndexLink"/>
              </w:rPr>
              <w:t>14</w:t>
            </w:r>
          </w:hyperlink>
        </w:p>
        <w:p>
          <w:pPr>
            <w:pStyle w:val="Contents3"/>
            <w:tabs>
              <w:tab w:val="clear" w:pos="9639"/>
              <w:tab w:val="right" w:pos="9640" w:leader="dot"/>
            </w:tabs>
            <w:bidi w:val="0"/>
            <w:jc w:val="start"/>
            <w:rPr/>
          </w:pPr>
          <w:r>
            <w:rPr/>
            <w:t>4.2.4 Conclusion</w:t>
            <w:tab/>
          </w:r>
          <w:hyperlink w:anchor="__RefHeading___Toc287614411">
            <w:r>
              <w:rPr>
                <w:rStyle w:val="IndexLink"/>
              </w:rPr>
              <w:t>14</w:t>
            </w:r>
          </w:hyperlink>
        </w:p>
        <w:p>
          <w:pPr>
            <w:pStyle w:val="Contents2"/>
            <w:tabs>
              <w:tab w:val="clear" w:pos="9639"/>
              <w:tab w:val="right" w:pos="9640" w:leader="dot"/>
            </w:tabs>
            <w:bidi w:val="0"/>
            <w:jc w:val="start"/>
            <w:rPr/>
          </w:pPr>
          <w:r>
            <w:rPr/>
            <w:t>4.3 Key issue 3: QoS and gating control based on spending limits</w:t>
            <w:tab/>
          </w:r>
          <w:hyperlink w:anchor="__RefHeading___Toc287614412">
            <w:r>
              <w:rPr>
                <w:rStyle w:val="IndexLink"/>
              </w:rPr>
              <w:t>15</w:t>
            </w:r>
          </w:hyperlink>
        </w:p>
        <w:p>
          <w:pPr>
            <w:pStyle w:val="Contents3"/>
            <w:tabs>
              <w:tab w:val="clear" w:pos="9639"/>
              <w:tab w:val="right" w:pos="9640" w:leader="dot"/>
            </w:tabs>
            <w:bidi w:val="0"/>
            <w:jc w:val="start"/>
            <w:rPr/>
          </w:pPr>
          <w:r>
            <w:rPr/>
            <w:t>4.3.1 Description</w:t>
            <w:tab/>
          </w:r>
          <w:hyperlink w:anchor="__RefHeading___Toc287614413">
            <w:r>
              <w:rPr>
                <w:rStyle w:val="IndexLink"/>
              </w:rPr>
              <w:t>15</w:t>
            </w:r>
          </w:hyperlink>
        </w:p>
        <w:p>
          <w:pPr>
            <w:pStyle w:val="Contents4"/>
            <w:tabs>
              <w:tab w:val="clear" w:pos="9639"/>
              <w:tab w:val="right" w:pos="9640" w:leader="dot"/>
            </w:tabs>
            <w:bidi w:val="0"/>
            <w:jc w:val="start"/>
            <w:rPr/>
          </w:pPr>
          <w:r>
            <w:rPr/>
            <w:t>4.3.1.1 Common Principles</w:t>
            <w:tab/>
          </w:r>
          <w:hyperlink w:anchor="__RefHeading___Toc287614414">
            <w:r>
              <w:rPr>
                <w:rStyle w:val="IndexLink"/>
              </w:rPr>
              <w:t>15</w:t>
            </w:r>
          </w:hyperlink>
        </w:p>
        <w:p>
          <w:pPr>
            <w:pStyle w:val="Contents3"/>
            <w:tabs>
              <w:tab w:val="clear" w:pos="9639"/>
              <w:tab w:val="right" w:pos="9640" w:leader="dot"/>
            </w:tabs>
            <w:bidi w:val="0"/>
            <w:jc w:val="start"/>
            <w:rPr/>
          </w:pPr>
          <w:r>
            <w:rPr/>
            <w:t>4.3.2 Alternative solutions</w:t>
            <w:tab/>
          </w:r>
          <w:hyperlink w:anchor="__RefHeading___Toc287614415">
            <w:r>
              <w:rPr>
                <w:rStyle w:val="IndexLink"/>
              </w:rPr>
              <w:t>15</w:t>
            </w:r>
          </w:hyperlink>
        </w:p>
        <w:p>
          <w:pPr>
            <w:pStyle w:val="Contents4"/>
            <w:tabs>
              <w:tab w:val="clear" w:pos="9639"/>
              <w:tab w:val="right" w:pos="9640" w:leader="dot"/>
            </w:tabs>
            <w:bidi w:val="0"/>
            <w:jc w:val="start"/>
            <w:rPr/>
          </w:pPr>
          <w:r>
            <w:rPr/>
            <w:t>4.3.2.1 Alternative solution 1 - configuration based solution</w:t>
            <w:tab/>
          </w:r>
          <w:hyperlink w:anchor="__RefHeading___Toc287614416">
            <w:r>
              <w:rPr>
                <w:rStyle w:val="IndexLink"/>
              </w:rPr>
              <w:t>15</w:t>
            </w:r>
          </w:hyperlink>
        </w:p>
        <w:p>
          <w:pPr>
            <w:pStyle w:val="Contents4"/>
            <w:tabs>
              <w:tab w:val="clear" w:pos="9639"/>
              <w:tab w:val="right" w:pos="9640" w:leader="dot"/>
            </w:tabs>
            <w:bidi w:val="0"/>
            <w:jc w:val="start"/>
            <w:rPr/>
          </w:pPr>
          <w:r>
            <w:rPr/>
            <w:t>4.3.2.2 New reference point (Sy) between PCRF and OCS</w:t>
            <w:tab/>
          </w:r>
          <w:hyperlink w:anchor="__RefHeading___Toc287614417">
            <w:r>
              <w:rPr>
                <w:rStyle w:val="IndexLink"/>
              </w:rPr>
              <w:t>16</w:t>
            </w:r>
          </w:hyperlink>
        </w:p>
        <w:p>
          <w:pPr>
            <w:pStyle w:val="Contents5"/>
            <w:tabs>
              <w:tab w:val="clear" w:pos="9639"/>
              <w:tab w:val="right" w:pos="9640" w:leader="dot"/>
            </w:tabs>
            <w:bidi w:val="0"/>
            <w:jc w:val="start"/>
            <w:rPr/>
          </w:pPr>
          <w:r>
            <w:rPr/>
            <w:t>4.3.2.2.1 General</w:t>
            <w:tab/>
          </w:r>
          <w:hyperlink w:anchor="__RefHeading___Toc287614418">
            <w:r>
              <w:rPr>
                <w:rStyle w:val="IndexLink"/>
              </w:rPr>
              <w:t>16</w:t>
            </w:r>
          </w:hyperlink>
        </w:p>
        <w:p>
          <w:pPr>
            <w:pStyle w:val="Contents5"/>
            <w:tabs>
              <w:tab w:val="clear" w:pos="9639"/>
              <w:tab w:val="right" w:pos="9640" w:leader="dot"/>
            </w:tabs>
            <w:bidi w:val="0"/>
            <w:jc w:val="start"/>
            <w:rPr/>
          </w:pPr>
          <w:r>
            <w:rPr/>
            <w:t>4.3.2.2.2 PCRF contacting the OCS (PCRF-Centric approach)</w:t>
            <w:tab/>
          </w:r>
          <w:hyperlink w:anchor="__RefHeading___Toc24699_3320553937">
            <w:r>
              <w:rPr>
                <w:rStyle w:val="IndexLink"/>
              </w:rPr>
              <w:t>18</w:t>
            </w:r>
          </w:hyperlink>
        </w:p>
        <w:p>
          <w:pPr>
            <w:pStyle w:val="Contents6"/>
            <w:tabs>
              <w:tab w:val="clear" w:pos="9639"/>
              <w:tab w:val="right" w:pos="9640" w:leader="dot"/>
            </w:tabs>
            <w:bidi w:val="0"/>
            <w:jc w:val="start"/>
            <w:rPr/>
          </w:pPr>
          <w:r>
            <w:rPr/>
            <w:t>4.3.2.2.2.3.1 Charging Status Reports</w:t>
            <w:tab/>
          </w:r>
          <w:hyperlink w:anchor="__RefHeading___Toc287614420">
            <w:r>
              <w:rPr>
                <w:rStyle w:val="IndexLink"/>
              </w:rPr>
              <w:t>19</w:t>
            </w:r>
          </w:hyperlink>
        </w:p>
        <w:p>
          <w:pPr>
            <w:pStyle w:val="Contents5"/>
            <w:tabs>
              <w:tab w:val="clear" w:pos="9639"/>
              <w:tab w:val="right" w:pos="9640" w:leader="dot"/>
            </w:tabs>
            <w:bidi w:val="0"/>
            <w:jc w:val="start"/>
            <w:rPr/>
          </w:pPr>
          <w:r>
            <w:rPr/>
            <w:t>4.3.2.2.2.5 Signalling flows</w:t>
            <w:tab/>
          </w:r>
          <w:hyperlink w:anchor="__RefHeading___Toc287614421">
            <w:r>
              <w:rPr>
                <w:rStyle w:val="IndexLink"/>
              </w:rPr>
              <w:t>19</w:t>
            </w:r>
          </w:hyperlink>
        </w:p>
        <w:p>
          <w:pPr>
            <w:pStyle w:val="Contents6"/>
            <w:tabs>
              <w:tab w:val="clear" w:pos="9639"/>
              <w:tab w:val="right" w:pos="9640" w:leader="dot"/>
            </w:tabs>
            <w:bidi w:val="0"/>
            <w:jc w:val="start"/>
            <w:rPr/>
          </w:pPr>
          <w:r>
            <w:rPr/>
            <w:t>4.3.2.2.2.5.1 General</w:t>
            <w:tab/>
          </w:r>
          <w:hyperlink w:anchor="__RefHeading___Toc287614422">
            <w:r>
              <w:rPr>
                <w:rStyle w:val="IndexLink"/>
              </w:rPr>
              <w:t>19</w:t>
            </w:r>
          </w:hyperlink>
        </w:p>
        <w:p>
          <w:pPr>
            <w:pStyle w:val="Contents6"/>
            <w:tabs>
              <w:tab w:val="clear" w:pos="9639"/>
              <w:tab w:val="right" w:pos="9640" w:leader="dot"/>
            </w:tabs>
            <w:bidi w:val="0"/>
            <w:jc w:val="start"/>
            <w:rPr/>
          </w:pPr>
          <w:r>
            <w:rPr/>
            <w:t>4.3.2.2.2.5.2 Changes to the IP-CAN Session establishment procedure</w:t>
            <w:tab/>
          </w:r>
          <w:hyperlink w:anchor="__RefHeading___Toc287614423">
            <w:r>
              <w:rPr>
                <w:rStyle w:val="IndexLink"/>
              </w:rPr>
              <w:t>21</w:t>
            </w:r>
          </w:hyperlink>
        </w:p>
        <w:p>
          <w:pPr>
            <w:pStyle w:val="Contents6"/>
            <w:tabs>
              <w:tab w:val="clear" w:pos="9639"/>
              <w:tab w:val="right" w:pos="9640" w:leader="dot"/>
            </w:tabs>
            <w:bidi w:val="0"/>
            <w:jc w:val="start"/>
            <w:rPr/>
          </w:pPr>
          <w:r>
            <w:rPr/>
            <w:t>4.3.2.2.2.5.3 Changes to the IP CAN Session termination procedures</w:t>
            <w:tab/>
          </w:r>
          <w:hyperlink w:anchor="__RefHeading___Toc287614424">
            <w:r>
              <w:rPr>
                <w:rStyle w:val="IndexLink"/>
              </w:rPr>
              <w:t>23</w:t>
            </w:r>
          </w:hyperlink>
        </w:p>
        <w:p>
          <w:pPr>
            <w:pStyle w:val="Contents6"/>
            <w:tabs>
              <w:tab w:val="clear" w:pos="9639"/>
              <w:tab w:val="right" w:pos="9640" w:leader="dot"/>
            </w:tabs>
            <w:bidi w:val="0"/>
            <w:jc w:val="start"/>
            <w:rPr/>
          </w:pPr>
          <w:r>
            <w:rPr/>
            <w:t>4.3.2.2.2.5 Provisioning of notifications from OCS to PCRF</w:t>
            <w:tab/>
          </w:r>
          <w:hyperlink w:anchor="__RefHeading___Toc287614425">
            <w:r>
              <w:rPr>
                <w:rStyle w:val="IndexLink"/>
              </w:rPr>
              <w:t>24</w:t>
            </w:r>
          </w:hyperlink>
        </w:p>
        <w:p>
          <w:pPr>
            <w:pStyle w:val="Contents6"/>
            <w:tabs>
              <w:tab w:val="clear" w:pos="9639"/>
              <w:tab w:val="right" w:pos="9640" w:leader="dot"/>
            </w:tabs>
            <w:bidi w:val="0"/>
            <w:jc w:val="start"/>
            <w:rPr/>
          </w:pPr>
          <w:r>
            <w:rPr/>
            <w:t>4.3.2.2.2.7 Intermediate Charging Status Request</w:t>
            <w:tab/>
          </w:r>
          <w:hyperlink w:anchor="__RefHeading___Toc287614427">
            <w:r>
              <w:rPr>
                <w:rStyle w:val="IndexLink"/>
              </w:rPr>
              <w:t>24</w:t>
            </w:r>
          </w:hyperlink>
        </w:p>
        <w:p>
          <w:pPr>
            <w:pStyle w:val="Contents5"/>
            <w:tabs>
              <w:tab w:val="clear" w:pos="9639"/>
              <w:tab w:val="right" w:pos="9640" w:leader="dot"/>
            </w:tabs>
            <w:bidi w:val="0"/>
            <w:jc w:val="start"/>
            <w:rPr/>
          </w:pPr>
          <w:r>
            <w:rPr/>
            <w:t>4.3.2.2.3 OCS contacting the PCRF (OCS-Centric approach)</w:t>
            <w:tab/>
          </w:r>
          <w:hyperlink w:anchor="__RefHeading___Toc24701_3320553937">
            <w:r>
              <w:rPr>
                <w:rStyle w:val="IndexLink"/>
              </w:rPr>
              <w:t>25</w:t>
            </w:r>
          </w:hyperlink>
        </w:p>
        <w:p>
          <w:pPr>
            <w:pStyle w:val="Contents4"/>
            <w:tabs>
              <w:tab w:val="clear" w:pos="9639"/>
              <w:tab w:val="right" w:pos="9640" w:leader="dot"/>
            </w:tabs>
            <w:bidi w:val="0"/>
            <w:jc w:val="start"/>
            <w:rPr/>
          </w:pPr>
          <w:r>
            <w:rPr/>
            <w:t>4.3.2.3 Alternative solution 3 – enhancing Gy and Gx</w:t>
            <w:tab/>
          </w:r>
          <w:hyperlink w:anchor="__RefHeading___Toc287614429">
            <w:r>
              <w:rPr>
                <w:rStyle w:val="IndexLink"/>
              </w:rPr>
              <w:t>25</w:t>
            </w:r>
          </w:hyperlink>
        </w:p>
        <w:p>
          <w:pPr>
            <w:pStyle w:val="Contents3"/>
            <w:tabs>
              <w:tab w:val="clear" w:pos="9639"/>
              <w:tab w:val="right" w:pos="9640" w:leader="dot"/>
            </w:tabs>
            <w:bidi w:val="0"/>
            <w:jc w:val="start"/>
            <w:rPr/>
          </w:pPr>
          <w:r>
            <w:rPr/>
            <w:t>4.3.3 Comparison of alternatives</w:t>
            <w:tab/>
          </w:r>
          <w:hyperlink w:anchor="__RefHeading___Toc24703_3320553937">
            <w:r>
              <w:rPr>
                <w:rStyle w:val="IndexLink"/>
              </w:rPr>
              <w:t>26</w:t>
            </w:r>
          </w:hyperlink>
        </w:p>
        <w:p>
          <w:pPr>
            <w:pStyle w:val="Contents3"/>
            <w:tabs>
              <w:tab w:val="clear" w:pos="9639"/>
              <w:tab w:val="right" w:pos="9640" w:leader="dot"/>
            </w:tabs>
            <w:bidi w:val="0"/>
            <w:jc w:val="start"/>
            <w:rPr/>
          </w:pPr>
          <w:r>
            <w:rPr/>
            <w:t>4.3.34 Conclusion</w:t>
            <w:tab/>
          </w:r>
          <w:hyperlink w:anchor="__RefHeading___Toc287614430">
            <w:r>
              <w:rPr>
                <w:rStyle w:val="IndexLink"/>
              </w:rPr>
              <w:t>26</w:t>
            </w:r>
          </w:hyperlink>
        </w:p>
        <w:p>
          <w:pPr>
            <w:pStyle w:val="Contents2"/>
            <w:tabs>
              <w:tab w:val="clear" w:pos="9639"/>
              <w:tab w:val="right" w:pos="9640" w:leader="dot"/>
            </w:tabs>
            <w:bidi w:val="0"/>
            <w:jc w:val="start"/>
            <w:rPr/>
          </w:pPr>
          <w:r>
            <w:rPr/>
            <w:t>4.4 Key issue 4: Service Awareness and Privacy Policies</w:t>
            <w:tab/>
          </w:r>
          <w:hyperlink w:anchor="__RefHeading___Toc287614431">
            <w:r>
              <w:rPr>
                <w:rStyle w:val="IndexLink"/>
              </w:rPr>
              <w:t>26</w:t>
            </w:r>
          </w:hyperlink>
        </w:p>
        <w:p>
          <w:pPr>
            <w:pStyle w:val="Contents3"/>
            <w:tabs>
              <w:tab w:val="clear" w:pos="9639"/>
              <w:tab w:val="right" w:pos="9640" w:leader="dot"/>
            </w:tabs>
            <w:bidi w:val="0"/>
            <w:jc w:val="start"/>
            <w:rPr/>
          </w:pPr>
          <w:r>
            <w:rPr/>
            <w:t>4.4.1 Description</w:t>
            <w:tab/>
          </w:r>
          <w:hyperlink w:anchor="__RefHeading___Toc287614432">
            <w:r>
              <w:rPr>
                <w:rStyle w:val="IndexLink"/>
              </w:rPr>
              <w:t>26</w:t>
            </w:r>
          </w:hyperlink>
        </w:p>
        <w:p>
          <w:pPr>
            <w:pStyle w:val="Contents3"/>
            <w:tabs>
              <w:tab w:val="clear" w:pos="9639"/>
              <w:tab w:val="right" w:pos="9640" w:leader="dot"/>
            </w:tabs>
            <w:bidi w:val="0"/>
            <w:jc w:val="start"/>
            <w:rPr/>
          </w:pPr>
          <w:r>
            <w:rPr/>
            <w:t>4.4.2 Actions resulting from service detection</w:t>
            <w:tab/>
          </w:r>
          <w:hyperlink w:anchor="__RefHeading___Toc287614433">
            <w:r>
              <w:rPr>
                <w:rStyle w:val="IndexLink"/>
              </w:rPr>
              <w:t>26</w:t>
            </w:r>
          </w:hyperlink>
        </w:p>
        <w:p>
          <w:pPr>
            <w:pStyle w:val="Contents3"/>
            <w:tabs>
              <w:tab w:val="clear" w:pos="9639"/>
              <w:tab w:val="right" w:pos="9640" w:leader="dot"/>
            </w:tabs>
            <w:bidi w:val="0"/>
            <w:jc w:val="start"/>
            <w:rPr/>
          </w:pPr>
          <w:r>
            <w:rPr/>
            <w:t>4.4.3 Alternative solutions</w:t>
            <w:tab/>
          </w:r>
          <w:hyperlink w:anchor="__RefHeading___Toc287614434">
            <w:r>
              <w:rPr>
                <w:rStyle w:val="IndexLink"/>
              </w:rPr>
              <w:t>26</w:t>
            </w:r>
          </w:hyperlink>
        </w:p>
        <w:p>
          <w:pPr>
            <w:pStyle w:val="Contents5"/>
            <w:tabs>
              <w:tab w:val="clear" w:pos="9639"/>
              <w:tab w:val="right" w:pos="9640" w:leader="dot"/>
            </w:tabs>
            <w:bidi w:val="0"/>
            <w:jc w:val="start"/>
            <w:rPr/>
          </w:pPr>
          <w:r>
            <w:rPr/>
            <w:t>4.4. 3.1.1 Reference Points</w:t>
            <w:tab/>
          </w:r>
          <w:hyperlink w:anchor="__RefHeading___Toc287614435">
            <w:r>
              <w:rPr>
                <w:rStyle w:val="IndexLink"/>
              </w:rPr>
              <w:t>27</w:t>
            </w:r>
          </w:hyperlink>
        </w:p>
        <w:p>
          <w:pPr>
            <w:pStyle w:val="Contents6"/>
            <w:tabs>
              <w:tab w:val="clear" w:pos="9639"/>
              <w:tab w:val="right" w:pos="9640" w:leader="dot"/>
            </w:tabs>
            <w:bidi w:val="0"/>
            <w:jc w:val="start"/>
            <w:rPr/>
          </w:pPr>
          <w:r>
            <w:rPr/>
            <w:t>4.4. 3.1.2 Functional entities</w:t>
            <w:tab/>
          </w:r>
          <w:hyperlink w:anchor="__RefHeading___Toc287614436">
            <w:r>
              <w:rPr>
                <w:rStyle w:val="IndexLink"/>
              </w:rPr>
              <w:t>28</w:t>
            </w:r>
          </w:hyperlink>
        </w:p>
        <w:p>
          <w:pPr>
            <w:pStyle w:val="Contents6"/>
            <w:tabs>
              <w:tab w:val="clear" w:pos="9639"/>
              <w:tab w:val="right" w:pos="9640" w:leader="dot"/>
            </w:tabs>
            <w:bidi w:val="0"/>
            <w:jc w:val="start"/>
            <w:rPr/>
          </w:pPr>
          <w:r>
            <w:rPr/>
            <w:t>4.4. 3.2.1 Specific functions description</w:t>
            <w:tab/>
          </w:r>
          <w:hyperlink w:anchor="__RefHeading___Toc287614437">
            <w:r>
              <w:rPr>
                <w:rStyle w:val="IndexLink"/>
              </w:rPr>
              <w:t>29</w:t>
            </w:r>
          </w:hyperlink>
        </w:p>
        <w:p>
          <w:pPr>
            <w:pStyle w:val="Contents4"/>
            <w:tabs>
              <w:tab w:val="clear" w:pos="9639"/>
              <w:tab w:val="right" w:pos="9640" w:leader="dot"/>
            </w:tabs>
            <w:bidi w:val="0"/>
            <w:jc w:val="start"/>
            <w:rPr/>
          </w:pPr>
          <w:r>
            <w:rPr/>
            <w:t>4.4.3.2.2. Signalling Flows</w:t>
            <w:tab/>
          </w:r>
          <w:hyperlink w:anchor="__RefHeading___Toc24705_3320553937">
            <w:r>
              <w:rPr>
                <w:rStyle w:val="IndexLink"/>
              </w:rPr>
              <w:t>29</w:t>
            </w:r>
          </w:hyperlink>
        </w:p>
        <w:p>
          <w:pPr>
            <w:pStyle w:val="Contents6"/>
            <w:tabs>
              <w:tab w:val="clear" w:pos="9639"/>
              <w:tab w:val="right" w:pos="9640" w:leader="dot"/>
            </w:tabs>
            <w:bidi w:val="0"/>
            <w:jc w:val="start"/>
            <w:rPr/>
          </w:pPr>
          <w:r>
            <w:rPr/>
            <w:t>4.4.3.2.2.1 Changes to IP-CAN session establishment</w:t>
            <w:tab/>
          </w:r>
          <w:hyperlink w:anchor="__RefHeading___Toc287614439">
            <w:r>
              <w:rPr>
                <w:rStyle w:val="IndexLink"/>
              </w:rPr>
              <w:t>30</w:t>
            </w:r>
          </w:hyperlink>
        </w:p>
        <w:p>
          <w:pPr>
            <w:pStyle w:val="Contents6"/>
            <w:tabs>
              <w:tab w:val="clear" w:pos="9639"/>
              <w:tab w:val="right" w:pos="9640" w:leader="dot"/>
            </w:tabs>
            <w:bidi w:val="0"/>
            <w:jc w:val="start"/>
            <w:rPr/>
          </w:pPr>
          <w:r>
            <w:rPr/>
            <w:t>4.4.3.2.2.2 Service Detection notification</w:t>
            <w:tab/>
          </w:r>
          <w:hyperlink w:anchor="__RefHeading___Toc287614440">
            <w:r>
              <w:rPr>
                <w:rStyle w:val="IndexLink"/>
              </w:rPr>
              <w:t>31</w:t>
            </w:r>
          </w:hyperlink>
        </w:p>
        <w:p>
          <w:pPr>
            <w:pStyle w:val="Contents6"/>
            <w:tabs>
              <w:tab w:val="clear" w:pos="9639"/>
              <w:tab w:val="right" w:pos="9640" w:leader="dot"/>
            </w:tabs>
            <w:bidi w:val="0"/>
            <w:jc w:val="start"/>
            <w:rPr/>
          </w:pPr>
          <w:r>
            <w:rPr/>
            <w:t>4.4.3.2.2.3 Notification for stop of service from the TDF</w:t>
            <w:tab/>
          </w:r>
          <w:hyperlink w:anchor="__RefHeading___Toc287614441">
            <w:r>
              <w:rPr>
                <w:rStyle w:val="IndexLink"/>
              </w:rPr>
              <w:t>32</w:t>
            </w:r>
          </w:hyperlink>
        </w:p>
        <w:p>
          <w:pPr>
            <w:pStyle w:val="Contents7"/>
            <w:tabs>
              <w:tab w:val="clear" w:pos="9639"/>
              <w:tab w:val="right" w:pos="9640" w:leader="dot"/>
            </w:tabs>
            <w:bidi w:val="0"/>
            <w:jc w:val="start"/>
            <w:rPr/>
          </w:pPr>
          <w:r>
            <w:rPr/>
            <w:t>4.4.3.2.2.4 Activation/deactivation of PCC/SDPR Rules in the TDF</w:t>
            <w:tab/>
          </w:r>
          <w:hyperlink w:anchor="__RefHeading___Toc287614442">
            <w:r>
              <w:rPr>
                <w:rStyle w:val="IndexLink"/>
              </w:rPr>
              <w:t>33</w:t>
            </w:r>
          </w:hyperlink>
        </w:p>
        <w:p>
          <w:pPr>
            <w:pStyle w:val="Contents6"/>
            <w:tabs>
              <w:tab w:val="clear" w:pos="9639"/>
              <w:tab w:val="right" w:pos="9640" w:leader="dot"/>
            </w:tabs>
            <w:bidi w:val="0"/>
            <w:jc w:val="start"/>
            <w:rPr/>
          </w:pPr>
          <w:r>
            <w:rPr/>
            <w:t>4.4.3.2.2.5 Changes to IP-CAN session termination</w:t>
            <w:tab/>
          </w:r>
          <w:hyperlink w:anchor="__RefHeading___Toc287614443">
            <w:r>
              <w:rPr>
                <w:rStyle w:val="IndexLink"/>
              </w:rPr>
              <w:t>34</w:t>
            </w:r>
          </w:hyperlink>
        </w:p>
        <w:p>
          <w:pPr>
            <w:pStyle w:val="Contents5"/>
            <w:tabs>
              <w:tab w:val="clear" w:pos="9639"/>
              <w:tab w:val="right" w:pos="9640" w:leader="dot"/>
            </w:tabs>
            <w:bidi w:val="0"/>
            <w:jc w:val="start"/>
            <w:rPr/>
          </w:pPr>
          <w:r>
            <w:rPr/>
            <w:t>4.4.3.3.1 Signalling Flows</w:t>
            <w:tab/>
          </w:r>
          <w:hyperlink w:anchor="__RefHeading___Toc24707_3320553937">
            <w:r>
              <w:rPr>
                <w:rStyle w:val="IndexLink"/>
              </w:rPr>
              <w:t>35</w:t>
            </w:r>
          </w:hyperlink>
        </w:p>
        <w:p>
          <w:pPr>
            <w:pStyle w:val="Contents5"/>
            <w:tabs>
              <w:tab w:val="clear" w:pos="9639"/>
              <w:tab w:val="right" w:pos="9640" w:leader="dot"/>
            </w:tabs>
            <w:bidi w:val="0"/>
            <w:jc w:val="start"/>
            <w:rPr/>
          </w:pPr>
          <w:r>
            <w:rPr/>
            <w:t>4.4.3.3.1.1 Provision service information from the TDF</w:t>
            <w:tab/>
          </w:r>
          <w:hyperlink w:anchor="__RefHeading___Toc287614445">
            <w:r>
              <w:rPr>
                <w:rStyle w:val="IndexLink"/>
              </w:rPr>
              <w:t>35</w:t>
            </w:r>
          </w:hyperlink>
        </w:p>
        <w:p>
          <w:pPr>
            <w:pStyle w:val="Contents5"/>
            <w:tabs>
              <w:tab w:val="clear" w:pos="9639"/>
              <w:tab w:val="right" w:pos="9640" w:leader="dot"/>
            </w:tabs>
            <w:bidi w:val="0"/>
            <w:jc w:val="start"/>
            <w:rPr/>
          </w:pPr>
          <w:r>
            <w:rPr/>
            <w:t>4.4.3.3.1.2 Revoking service information from the TDF</w:t>
            <w:tab/>
          </w:r>
          <w:hyperlink w:anchor="__RefHeading___Toc287614446">
            <w:r>
              <w:rPr>
                <w:rStyle w:val="IndexLink"/>
              </w:rPr>
              <w:t>36</w:t>
            </w:r>
          </w:hyperlink>
        </w:p>
        <w:p>
          <w:pPr>
            <w:pStyle w:val="Contents6"/>
            <w:tabs>
              <w:tab w:val="clear" w:pos="9639"/>
              <w:tab w:val="right" w:pos="9640" w:leader="dot"/>
            </w:tabs>
            <w:bidi w:val="0"/>
            <w:jc w:val="start"/>
            <w:rPr/>
          </w:pPr>
          <w:r>
            <w:rPr/>
            <w:t>4.4.3.4.1 General</w:t>
            <w:tab/>
          </w:r>
          <w:hyperlink w:anchor="__RefHeading___Toc287614447">
            <w:r>
              <w:rPr>
                <w:rStyle w:val="IndexLink"/>
              </w:rPr>
              <w:t>37</w:t>
            </w:r>
          </w:hyperlink>
        </w:p>
        <w:p>
          <w:pPr>
            <w:pStyle w:val="Contents3"/>
            <w:tabs>
              <w:tab w:val="clear" w:pos="9639"/>
              <w:tab w:val="right" w:pos="9640" w:leader="dot"/>
            </w:tabs>
            <w:bidi w:val="0"/>
            <w:jc w:val="start"/>
            <w:rPr/>
          </w:pPr>
          <w:r>
            <w:rPr/>
            <w:t>4.4. 3.4.2 Service Detection and Policy rule relevant operations</w:t>
            <w:tab/>
          </w:r>
          <w:hyperlink w:anchor="__RefHeading___Toc287614448">
            <w:r>
              <w:rPr>
                <w:rStyle w:val="IndexLink"/>
              </w:rPr>
              <w:t>38</w:t>
            </w:r>
          </w:hyperlink>
        </w:p>
        <w:p>
          <w:pPr>
            <w:pStyle w:val="Contents3"/>
            <w:tabs>
              <w:tab w:val="clear" w:pos="9639"/>
              <w:tab w:val="right" w:pos="9640" w:leader="dot"/>
            </w:tabs>
            <w:bidi w:val="0"/>
            <w:jc w:val="start"/>
            <w:rPr/>
          </w:pPr>
          <w:r>
            <w:rPr/>
            <w:t>4.4.4 Conclusion</w:t>
            <w:tab/>
          </w:r>
          <w:hyperlink w:anchor="__RefHeading___Toc287614449">
            <w:r>
              <w:rPr>
                <w:rStyle w:val="IndexLink"/>
              </w:rPr>
              <w:t>39</w:t>
            </w:r>
          </w:hyperlink>
        </w:p>
        <w:p>
          <w:pPr>
            <w:pStyle w:val="Contents2"/>
            <w:tabs>
              <w:tab w:val="clear" w:pos="9639"/>
              <w:tab w:val="right" w:pos="9640" w:leader="dot"/>
            </w:tabs>
            <w:bidi w:val="0"/>
            <w:jc w:val="start"/>
            <w:rPr/>
          </w:pPr>
          <w:r>
            <w:rPr/>
            <w:t>4.5 Key issue 5: Service Based Traffic Steering</w:t>
            <w:tab/>
          </w:r>
          <w:hyperlink w:anchor="__RefHeading___Toc287614450">
            <w:r>
              <w:rPr>
                <w:rStyle w:val="IndexLink"/>
              </w:rPr>
              <w:t>39</w:t>
            </w:r>
          </w:hyperlink>
        </w:p>
        <w:p>
          <w:pPr>
            <w:pStyle w:val="Contents3"/>
            <w:tabs>
              <w:tab w:val="clear" w:pos="9639"/>
              <w:tab w:val="right" w:pos="9640" w:leader="dot"/>
            </w:tabs>
            <w:bidi w:val="0"/>
            <w:jc w:val="start"/>
            <w:rPr/>
          </w:pPr>
          <w:r>
            <w:rPr/>
            <w:t>4.5.1 Description</w:t>
            <w:tab/>
          </w:r>
          <w:hyperlink w:anchor="__RefHeading___Toc287614451">
            <w:r>
              <w:rPr>
                <w:rStyle w:val="IndexLink"/>
              </w:rPr>
              <w:t>39</w:t>
            </w:r>
          </w:hyperlink>
        </w:p>
        <w:p>
          <w:pPr>
            <w:pStyle w:val="Contents2"/>
            <w:tabs>
              <w:tab w:val="clear" w:pos="9639"/>
              <w:tab w:val="right" w:pos="9640" w:leader="dot"/>
            </w:tabs>
            <w:bidi w:val="0"/>
            <w:jc w:val="start"/>
            <w:rPr/>
          </w:pPr>
          <w:r>
            <w:rPr/>
            <w:t>4.6 Key issue 6: Extending Policy Architecture to handle transactional services</w:t>
            <w:tab/>
          </w:r>
          <w:hyperlink w:anchor="__RefHeading___Toc287614452">
            <w:r>
              <w:rPr>
                <w:rStyle w:val="IndexLink"/>
              </w:rPr>
              <w:t>39</w:t>
            </w:r>
          </w:hyperlink>
        </w:p>
        <w:p>
          <w:pPr>
            <w:pStyle w:val="Contents3"/>
            <w:tabs>
              <w:tab w:val="clear" w:pos="9639"/>
              <w:tab w:val="right" w:pos="9640" w:leader="dot"/>
            </w:tabs>
            <w:bidi w:val="0"/>
            <w:jc w:val="start"/>
            <w:rPr/>
          </w:pPr>
          <w:r>
            <w:rPr/>
            <w:t>4.6.1 Description</w:t>
            <w:tab/>
          </w:r>
          <w:hyperlink w:anchor="__RefHeading___Toc287614453">
            <w:r>
              <w:rPr>
                <w:rStyle w:val="IndexLink"/>
              </w:rPr>
              <w:t>39</w:t>
            </w:r>
          </w:hyperlink>
        </w:p>
        <w:p>
          <w:pPr>
            <w:pStyle w:val="Contents9"/>
            <w:tabs>
              <w:tab w:val="clear" w:pos="9639"/>
              <w:tab w:val="right" w:pos="9640" w:leader="dot"/>
            </w:tabs>
            <w:bidi w:val="0"/>
            <w:jc w:val="start"/>
            <w:rPr/>
          </w:pPr>
          <w:r>
            <w:rPr/>
            <w:t>Annex &lt;X&gt;: Change history</w:t>
            <w:tab/>
          </w:r>
          <w:hyperlink w:anchor="__RefHeading___Toc287614454">
            <w:r>
              <w:rPr>
                <w:rStyle w:val="IndexLink"/>
              </w:rPr>
              <w:t>41</w:t>
            </w:r>
          </w:hyperlink>
          <w:r>
            <w:rPr>
              <w:rStyle w:val="IndexLink"/>
            </w:rPr>
            <w:fldChar w:fldCharType="end"/>
          </w:r>
        </w:p>
      </w:sdtContent>
    </w:sdt>
    <w:p>
      <w:pPr>
        <w:pStyle w:val="Contents5"/>
        <w:bidi w:val="0"/>
        <w:ind w:start="1701" w:end="425" w:hanging="1701"/>
        <w:jc w:val="start"/>
        <w:rPr/>
      </w:pPr>
      <w:r>
        <w:rPr/>
      </w:r>
      <w:r>
        <w:br w:type="page"/>
      </w:r>
    </w:p>
    <w:p>
      <w:pPr>
        <w:pStyle w:val="Heading1"/>
        <w:bidi w:val="0"/>
        <w:ind w:start="1134" w:hanging="1134"/>
        <w:jc w:val="start"/>
        <w:rPr/>
      </w:pPr>
      <w:bookmarkStart w:id="8" w:name="__RefHeading___Toc28761438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9" w:name="__RefHeading___Toc287614387"/>
      <w:bookmarkEnd w:id="9"/>
      <w:r>
        <w:rPr/>
        <w:t>Introduction</w:t>
      </w:r>
    </w:p>
    <w:p>
      <w:pPr>
        <w:pStyle w:val="Normal"/>
        <w:rPr/>
      </w:pPr>
      <w:r>
        <w:rPr/>
        <w:t>The importance of policy based service delivery has been recognized within 3GPP and has resulted in following work in the last few releases:</w:t>
      </w:r>
    </w:p>
    <w:p>
      <w:pPr>
        <w:pStyle w:val="B1"/>
        <w:rPr/>
      </w:pPr>
      <w:r>
        <w:rPr/>
        <w:t>-</w:t>
        <w:tab/>
        <w:t>QoS and Charging related policies</w:t>
      </w:r>
    </w:p>
    <w:p>
      <w:pPr>
        <w:pStyle w:val="B2"/>
        <w:rPr/>
      </w:pPr>
      <w:r>
        <w:rPr/>
        <w:t>-</w:t>
        <w:tab/>
        <w:t>PCRF</w:t>
      </w:r>
    </w:p>
    <w:p>
      <w:pPr>
        <w:pStyle w:val="B1"/>
        <w:rPr/>
      </w:pPr>
      <w:r>
        <w:rPr/>
        <w:t>-</w:t>
        <w:tab/>
        <w:t>Non 3GPP access inter-working</w:t>
      </w:r>
    </w:p>
    <w:p>
      <w:pPr>
        <w:pStyle w:val="B2"/>
        <w:rPr/>
      </w:pPr>
      <w:r>
        <w:rPr/>
        <w:t>-</w:t>
        <w:tab/>
        <w:tab/>
        <w:t>ANDSF</w:t>
      </w:r>
    </w:p>
    <w:p>
      <w:pPr>
        <w:pStyle w:val="B2"/>
        <w:rPr/>
      </w:pPr>
      <w:r>
        <w:rPr/>
        <w:t>-</w:t>
        <w:tab/>
        <w:t>Mobility protocol selection</w:t>
      </w:r>
    </w:p>
    <w:p>
      <w:pPr>
        <w:pStyle w:val="Normal"/>
        <w:rPr/>
      </w:pPr>
      <w:r>
        <w:rPr/>
        <w:t>In addition there has been work done in IMS that defines policies related to selection of IMS for service delivery vs other mechanisms. 3GPP work in this area reflects efforts to improve service delivery based on operator policy, user preferences etc. However the approach so far has been fragmented and a more comprehensive approach would ensure better policy decisions. Some examples of what is missing are:</w:t>
      </w:r>
    </w:p>
    <w:p>
      <w:pPr>
        <w:pStyle w:val="B1"/>
        <w:rPr/>
      </w:pPr>
      <w:r>
        <w:rPr/>
        <w:t>-</w:t>
        <w:tab/>
        <w:t xml:space="preserve">Deep Packet Inspection coupled with user privacy policies to improve user experience. For example, by intelligently identifying service in use and providing service enhancement via e.g. appropriate QoS for the service, location related info for use with the service etc. </w:t>
      </w:r>
    </w:p>
    <w:p>
      <w:pPr>
        <w:pStyle w:val="B1"/>
        <w:rPr/>
      </w:pPr>
      <w:r>
        <w:rPr/>
        <w:t>-</w:t>
        <w:tab/>
        <w:t>Service based traffic steering e.g. to use different PDNs for different services. For example issues such as source address selection when the UE is connected to multiple PDNs.</w:t>
      </w:r>
    </w:p>
    <w:p>
      <w:pPr>
        <w:pStyle w:val="B1"/>
        <w:rPr/>
      </w:pPr>
      <w:r>
        <w:rPr/>
        <w:t>-</w:t>
        <w:tab/>
        <w:t>Standardized and extensible ways to implement service policies that go beyond existing PCC IP flow policies. For example transactional service policies such as a policy to enforce max limit on SMSIP/month based on user profile etc. Other example could be service policy such as redirect and firewall control.</w:t>
      </w:r>
      <w:r>
        <w:br w:type="page"/>
      </w:r>
    </w:p>
    <w:p>
      <w:pPr>
        <w:pStyle w:val="Heading1"/>
        <w:bidi w:val="0"/>
        <w:ind w:start="1134" w:hanging="1134"/>
        <w:jc w:val="start"/>
        <w:rPr/>
      </w:pPr>
      <w:bookmarkStart w:id="10" w:name="__RefHeading___Toc287614388"/>
      <w:bookmarkEnd w:id="10"/>
      <w:r>
        <w:rPr/>
        <w:t>1</w:t>
        <w:tab/>
        <w:t>Scope</w:t>
      </w:r>
    </w:p>
    <w:p>
      <w:pPr>
        <w:pStyle w:val="Normal"/>
        <w:rPr>
          <w:lang w:val="en-US"/>
        </w:rPr>
      </w:pPr>
      <w:r>
        <w:rPr/>
        <w:t xml:space="preserve">The objective is to study </w:t>
      </w:r>
      <w:r>
        <w:rPr>
          <w:lang w:val="en-US"/>
        </w:rPr>
        <w:t xml:space="preserve">an evolved policy </w:t>
      </w:r>
      <w:r>
        <w:rPr>
          <w:lang w:val="en-US" w:eastAsia="zh-CN"/>
        </w:rPr>
        <w:t xml:space="preserve">solution </w:t>
      </w:r>
      <w:r>
        <w:rPr>
          <w:lang w:val="en-US"/>
        </w:rPr>
        <w:t>through</w:t>
      </w:r>
      <w:r>
        <w:rPr>
          <w:lang w:val="en-US" w:eastAsia="zh-CN"/>
        </w:rPr>
        <w:t xml:space="preserve"> enhancement </w:t>
      </w:r>
      <w:r>
        <w:rPr>
          <w:lang w:val="en-US"/>
        </w:rPr>
        <w:t>of 3GPP policy framework. One of the aims of the study is to ensure a policy architecture that provides an extensible framework for easy reuse with new IP based services by identify</w:t>
      </w:r>
      <w:r>
        <w:rPr>
          <w:lang w:val="en-US" w:eastAsia="zh-CN"/>
        </w:rPr>
        <w:t>ing</w:t>
      </w:r>
      <w:r>
        <w:rPr>
          <w:lang w:val="en-US"/>
        </w:rPr>
        <w:t xml:space="preserve"> areas where </w:t>
      </w:r>
      <w:r>
        <w:rPr>
          <w:lang w:val="en-US" w:eastAsia="zh-CN"/>
        </w:rPr>
        <w:t xml:space="preserve">improvement of </w:t>
      </w:r>
      <w:r>
        <w:rPr>
          <w:lang w:val="en-US"/>
        </w:rPr>
        <w:t>specification</w:t>
      </w:r>
      <w:r>
        <w:rPr>
          <w:lang w:val="en-US" w:eastAsia="zh-CN"/>
        </w:rPr>
        <w:t>s are</w:t>
      </w:r>
      <w:r>
        <w:rPr>
          <w:lang w:val="en-US"/>
        </w:rPr>
        <w:t xml:space="preserve"> feasible.</w:t>
      </w:r>
      <w:r>
        <w:rPr>
          <w:rFonts w:cs="Arial" w:ascii="Arial" w:hAnsi="Arial"/>
          <w:color w:val="0000FF"/>
          <w:lang w:val="en-US"/>
        </w:rPr>
        <w:t xml:space="preserve"> </w:t>
      </w:r>
      <w:r>
        <w:rPr/>
        <w:t>The study item will look into solutions for the examples in the section above.</w:t>
      </w:r>
    </w:p>
    <w:p>
      <w:pPr>
        <w:pStyle w:val="Normal"/>
        <w:rPr>
          <w:lang w:val="en-US"/>
        </w:rPr>
      </w:pPr>
      <w:r>
        <w:rPr>
          <w:lang w:val="en-US"/>
        </w:rPr>
        <w:t>Existing components for consideration in the Policy Study are functions and interfaces to/from</w:t>
      </w:r>
    </w:p>
    <w:p>
      <w:pPr>
        <w:pStyle w:val="B1"/>
        <w:rPr>
          <w:lang w:val="en-US"/>
        </w:rPr>
      </w:pPr>
      <w:r>
        <w:rPr>
          <w:lang w:val="en-US"/>
        </w:rPr>
        <w:t>-</w:t>
        <w:tab/>
        <w:t>PCRF, PCEF and BBERF;</w:t>
      </w:r>
    </w:p>
    <w:p>
      <w:pPr>
        <w:pStyle w:val="B1"/>
        <w:rPr>
          <w:lang w:val="en-US"/>
        </w:rPr>
      </w:pPr>
      <w:r>
        <w:rPr>
          <w:lang w:val="en-US"/>
        </w:rPr>
        <w:t>-</w:t>
        <w:tab/>
        <w:t>SPR, HSS;</w:t>
      </w:r>
    </w:p>
    <w:p>
      <w:pPr>
        <w:pStyle w:val="B1"/>
        <w:rPr>
          <w:lang w:val="en-US"/>
        </w:rPr>
      </w:pPr>
      <w:r>
        <w:rPr>
          <w:lang w:val="en-US"/>
        </w:rPr>
        <w:t>-</w:t>
        <w:tab/>
        <w:t>ANDSF;</w:t>
      </w:r>
    </w:p>
    <w:p>
      <w:pPr>
        <w:pStyle w:val="B1"/>
        <w:rPr>
          <w:lang w:val="en-US"/>
        </w:rPr>
      </w:pPr>
      <w:r>
        <w:rPr>
          <w:lang w:val="en-US"/>
        </w:rPr>
        <w:t>-</w:t>
        <w:tab/>
        <w:t>IMS policy decision making entities.</w:t>
      </w:r>
    </w:p>
    <w:p>
      <w:pPr>
        <w:pStyle w:val="Normal"/>
        <w:rPr>
          <w:lang w:val="en-US"/>
        </w:rPr>
      </w:pPr>
      <w:r>
        <w:rPr>
          <w:lang w:val="en-US"/>
        </w:rPr>
        <w:t>The study aims to provide a more comprehensive way (e.g. going beyond existing 3GPP PCC framework) to handle operator policies for all IP / service flows (IMS and non-IMS) in a coordinated manner and under varying network conditions while keeping in view aspects such as:</w:t>
      </w:r>
    </w:p>
    <w:p>
      <w:pPr>
        <w:pStyle w:val="B1"/>
        <w:rPr>
          <w:lang w:val="en-US"/>
        </w:rPr>
      </w:pPr>
      <w:r>
        <w:rPr>
          <w:lang w:val="en-US"/>
        </w:rPr>
        <w:t>-</w:t>
        <w:tab/>
        <w:t>user preferences;</w:t>
      </w:r>
    </w:p>
    <w:p>
      <w:pPr>
        <w:pStyle w:val="B1"/>
        <w:rPr>
          <w:lang w:val="en-US"/>
        </w:rPr>
      </w:pPr>
      <w:r>
        <w:rPr>
          <w:lang w:val="en-US"/>
        </w:rPr>
        <w:t>-</w:t>
        <w:tab/>
        <w:t>user subscriptions;</w:t>
      </w:r>
    </w:p>
    <w:p>
      <w:pPr>
        <w:pStyle w:val="B1"/>
        <w:rPr>
          <w:lang w:val="en-US"/>
        </w:rPr>
      </w:pPr>
      <w:r>
        <w:rPr>
          <w:lang w:val="en-US"/>
        </w:rPr>
        <w:t>-</w:t>
        <w:tab/>
        <w:t>service requirements;</w:t>
      </w:r>
    </w:p>
    <w:p>
      <w:pPr>
        <w:pStyle w:val="B1"/>
        <w:rPr>
          <w:lang w:val="en-US"/>
        </w:rPr>
      </w:pPr>
      <w:r>
        <w:rPr>
          <w:lang w:val="en-US"/>
        </w:rPr>
        <w:t>-</w:t>
        <w:tab/>
        <w:t>terminal capabilities (including converged terminals);</w:t>
      </w:r>
    </w:p>
    <w:p>
      <w:pPr>
        <w:pStyle w:val="B1"/>
        <w:rPr>
          <w:lang w:val="en-US"/>
        </w:rPr>
      </w:pPr>
      <w:r>
        <w:rPr>
          <w:lang w:val="en-US"/>
        </w:rPr>
        <w:t>-</w:t>
        <w:tab/>
        <w:t>network capabilities (3GPP and those non 3GPP accesses inter- working with 3GPP);</w:t>
      </w:r>
    </w:p>
    <w:p>
      <w:pPr>
        <w:pStyle w:val="B1"/>
        <w:rPr>
          <w:lang w:val="en-US"/>
        </w:rPr>
      </w:pPr>
      <w:r>
        <w:rPr>
          <w:lang w:val="en-US"/>
        </w:rPr>
        <w:t>-</w:t>
        <w:tab/>
        <w:t>Session transfer and terminating policies;</w:t>
      </w:r>
    </w:p>
    <w:p>
      <w:pPr>
        <w:pStyle w:val="B1"/>
        <w:rPr>
          <w:lang w:val="en-US"/>
        </w:rPr>
      </w:pPr>
      <w:r>
        <w:rPr>
          <w:lang w:val="en-US"/>
        </w:rPr>
        <w:t>-</w:t>
        <w:tab/>
        <w:t>Security policy control, e.g. firewalling and gating.</w:t>
      </w:r>
    </w:p>
    <w:p>
      <w:pPr>
        <w:pStyle w:val="Normal"/>
        <w:rPr/>
      </w:pPr>
      <w:r>
        <w:rPr/>
        <w:t>Roaming scenarios are considered as part of this study. Compatibility with existing system architecture elements are protected and backward compatibility is expected. All types of policies i.e. static/pre-provisioned, dynamic, network based, UE based are considered in the study.</w:t>
      </w:r>
    </w:p>
    <w:p>
      <w:pPr>
        <w:pStyle w:val="Normal"/>
        <w:rPr/>
      </w:pPr>
      <w:r>
        <w:rPr>
          <w:rStyle w:val="StrongEmphasis"/>
          <w:b w:val="false"/>
        </w:rPr>
        <w:t>When a key issue is resolved sufficiently to be incorporated into the specification in an independent manner, the study work may move forward for a decision for normative specification work on such issue(s) using a new work item or a TEI.</w:t>
      </w:r>
    </w:p>
    <w:p>
      <w:pPr>
        <w:pStyle w:val="Heading1"/>
        <w:bidi w:val="0"/>
        <w:ind w:start="1134" w:hanging="1134"/>
        <w:jc w:val="start"/>
        <w:rPr/>
      </w:pPr>
      <w:bookmarkStart w:id="11" w:name="__RefHeading___Toc28761438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TR 41.001: "GSM Release specifications".</w:t>
      </w:r>
    </w:p>
    <w:p>
      <w:pPr>
        <w:pStyle w:val="EX"/>
        <w:rPr/>
      </w:pPr>
      <w:r>
        <w:rPr/>
        <w:t>[3]</w:t>
        <w:tab/>
        <w:t>3GPP TS 23.203: "Policy and charging control architecture"..</w:t>
      </w:r>
    </w:p>
    <w:p>
      <w:pPr>
        <w:pStyle w:val="EX"/>
        <w:rPr/>
      </w:pPr>
      <w:r>
        <w:rPr/>
        <w:t>[4]</w:t>
        <w:tab/>
        <w:t>3GPP TS 22.101: "Service aspects; Service principles".</w:t>
      </w:r>
    </w:p>
    <w:p>
      <w:pPr>
        <w:pStyle w:val="EX"/>
        <w:rPr/>
      </w:pPr>
      <w:r>
        <w:rPr/>
        <w:t>[5]</w:t>
        <w:tab/>
        <w:t>3GPP TS 23.335: "User Data Convergence (UDC); Technical realization and information flows".</w:t>
      </w:r>
    </w:p>
    <w:p>
      <w:pPr>
        <w:pStyle w:val="EX"/>
        <w:rPr/>
      </w:pPr>
      <w:r>
        <w:rPr/>
        <w:t>[6]</w:t>
        <w:tab/>
        <w:t>3GPP TS 23.198 V9.0.0 : Open Service Access (OSA)</w:t>
      </w:r>
    </w:p>
    <w:p>
      <w:pPr>
        <w:pStyle w:val="EX"/>
        <w:rPr/>
      </w:pPr>
      <w:r>
        <w:rPr/>
        <w:t>[7]</w:t>
        <w:tab/>
        <w:t>3GPP TS 32.296: Online Charging System (OCS): Applications and interfaces</w:t>
      </w:r>
    </w:p>
    <w:p>
      <w:pPr>
        <w:pStyle w:val="EX"/>
        <w:rPr/>
      </w:pPr>
      <w:r>
        <w:rPr/>
      </w:r>
    </w:p>
    <w:p>
      <w:pPr>
        <w:pStyle w:val="Heading1"/>
        <w:bidi w:val="0"/>
        <w:ind w:start="1134" w:hanging="1134"/>
        <w:jc w:val="start"/>
        <w:rPr/>
      </w:pPr>
      <w:bookmarkStart w:id="12" w:name="__RefHeading___Toc287614390"/>
      <w:bookmarkEnd w:id="12"/>
      <w:r>
        <w:rPr/>
        <w:t>3</w:t>
        <w:tab/>
        <w:t>Definitions, symbols and abbreviations</w:t>
      </w:r>
    </w:p>
    <w:p>
      <w:pPr>
        <w:pStyle w:val="Heading2"/>
        <w:bidi w:val="0"/>
        <w:jc w:val="start"/>
        <w:rPr/>
      </w:pPr>
      <w:bookmarkStart w:id="13" w:name="__RefHeading___Toc287614391"/>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r>
    </w:p>
    <w:p>
      <w:pPr>
        <w:pStyle w:val="Heading2"/>
        <w:bidi w:val="0"/>
        <w:jc w:val="start"/>
        <w:rPr/>
      </w:pPr>
      <w:bookmarkStart w:id="14" w:name="__RefHeading___Toc287614392"/>
      <w:bookmarkEnd w:id="14"/>
      <w:r>
        <w:rPr/>
        <w:t>3.2</w:t>
        <w:tab/>
        <w:t>Symbols</w:t>
      </w:r>
    </w:p>
    <w:p>
      <w:pPr>
        <w:pStyle w:val="Normal"/>
        <w:keepNext w:val="true"/>
        <w:rPr/>
      </w:pPr>
      <w:r>
        <w:rPr/>
        <w:t>For the purposes of the present document, the following symbols apply:</w:t>
      </w:r>
    </w:p>
    <w:p>
      <w:pPr>
        <w:pStyle w:val="EW"/>
        <w:rPr/>
      </w:pPr>
      <w:r>
        <w:rPr/>
      </w:r>
    </w:p>
    <w:p>
      <w:pPr>
        <w:pStyle w:val="EW"/>
        <w:rPr/>
      </w:pPr>
      <w:r>
        <w:rPr/>
      </w:r>
    </w:p>
    <w:p>
      <w:pPr>
        <w:pStyle w:val="Heading2"/>
        <w:bidi w:val="0"/>
        <w:jc w:val="start"/>
        <w:rPr/>
      </w:pPr>
      <w:bookmarkStart w:id="15" w:name="__RefHeading___Toc287614393"/>
      <w:bookmarkEnd w:id="15"/>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Heading1"/>
        <w:bidi w:val="0"/>
        <w:ind w:start="1134" w:hanging="1134"/>
        <w:jc w:val="start"/>
        <w:rPr/>
      </w:pPr>
      <w:bookmarkStart w:id="16" w:name="__RefHeading___Toc287614394"/>
      <w:bookmarkEnd w:id="16"/>
      <w:r>
        <w:rPr/>
        <w:t>4</w:t>
        <w:tab/>
        <w:t>Key issues</w:t>
      </w:r>
    </w:p>
    <w:p>
      <w:pPr>
        <w:pStyle w:val="Heading2"/>
        <w:bidi w:val="0"/>
        <w:jc w:val="start"/>
        <w:rPr/>
      </w:pPr>
      <w:bookmarkStart w:id="17" w:name="__RefHeading___Toc287614395"/>
      <w:bookmarkEnd w:id="17"/>
      <w:r>
        <w:rPr/>
        <w:t>4.1</w:t>
        <w:tab/>
        <w:t>Key Issue 1: Policy enhancement for sponsored data connectivity</w:t>
      </w:r>
    </w:p>
    <w:p>
      <w:pPr>
        <w:pStyle w:val="Heading3"/>
        <w:bidi w:val="0"/>
        <w:jc w:val="start"/>
        <w:rPr/>
      </w:pPr>
      <w:bookmarkStart w:id="18" w:name="__RefHeading___Toc287614396"/>
      <w:bookmarkEnd w:id="18"/>
      <w:r>
        <w:rPr/>
        <w:t>4.1.1</w:t>
        <w:tab/>
        <w:t>Introduction</w:t>
      </w:r>
    </w:p>
    <w:p>
      <w:pPr>
        <w:pStyle w:val="Normal"/>
        <w:rPr/>
      </w:pPr>
      <w:r>
        <w:rPr/>
        <w:t>The target of this key issue is to study policy enhancement needed for sponsored data connectivity With sponsored data connectivity, the sponsor has a business relationship with the operator and compensates the operator for user’s connectivity in order to allow the user access to one or more services provided by the sponsor, a 3</w:t>
      </w:r>
      <w:r>
        <w:rPr>
          <w:vertAlign w:val="superscript"/>
        </w:rPr>
        <w:t>rd</w:t>
      </w:r>
      <w:r>
        <w:rPr/>
        <w:t xml:space="preserve"> party service provider or the the operator. For example, existing OSA standards, defined in 3GPP TS 3GPP TS 23.198 [6] provide a comprehensive framework to support 3rd party applications. The framework supports security, authentication an authorisation of 3rd party providers, and open APIs to facilitate controlled access to  SP’s resources, QoS requests, charging and other capabilities. Whether the user pays the sponsor for the connectivity or not, in the context of sponsored IP-CAN connectivity, makes no difference with respect to the handling of end user charges for the connectivity.</w:t>
      </w:r>
    </w:p>
    <w:p>
      <w:pPr>
        <w:pStyle w:val="Normal"/>
        <w:rPr/>
      </w:pPr>
      <w:r>
        <w:rPr/>
        <w:t>The following actors are involved in a scenario of sponsored connectivity:</w:t>
      </w:r>
    </w:p>
    <w:p>
      <w:pPr>
        <w:pStyle w:val="Normal"/>
        <w:ind w:start="284" w:hanging="0"/>
        <w:rPr/>
      </w:pPr>
      <w:r>
        <w:rPr>
          <w:i/>
        </w:rPr>
        <w:t>Sponsor</w:t>
      </w:r>
      <w:r>
        <w:rPr/>
        <w:t xml:space="preserve"> – the one willing to take the operator's charge for connectivity.</w:t>
      </w:r>
    </w:p>
    <w:p>
      <w:pPr>
        <w:pStyle w:val="Normal"/>
        <w:ind w:start="284" w:hanging="0"/>
        <w:rPr/>
      </w:pPr>
      <w:r>
        <w:rPr>
          <w:i/>
        </w:rPr>
        <w:t>Application Service provider</w:t>
      </w:r>
      <w:r>
        <w:rPr/>
        <w:t xml:space="preserve"> – the one providing the sponsored service. May  coincide with the sponsor.</w:t>
      </w:r>
    </w:p>
    <w:p>
      <w:pPr>
        <w:pStyle w:val="Normal"/>
        <w:ind w:start="284" w:hanging="0"/>
        <w:rPr/>
      </w:pPr>
      <w:r>
        <w:rPr>
          <w:i/>
        </w:rPr>
        <w:t>Operator</w:t>
      </w:r>
      <w:r>
        <w:rPr/>
        <w:t xml:space="preserve"> – the one providing connectivity. May also be service provider.</w:t>
      </w:r>
    </w:p>
    <w:p>
      <w:pPr>
        <w:pStyle w:val="Normal"/>
        <w:ind w:start="284" w:hanging="0"/>
        <w:rPr/>
      </w:pPr>
      <w:r>
        <w:rPr>
          <w:i/>
        </w:rPr>
        <w:t>End user</w:t>
      </w:r>
      <w:r>
        <w:rPr/>
        <w:t xml:space="preserve"> – the one using the sponsored service. Is a subscriber at the operator.</w:t>
      </w:r>
    </w:p>
    <w:p>
      <w:pPr>
        <w:pStyle w:val="Normal"/>
        <w:rPr/>
      </w:pPr>
      <w:r>
        <w:rPr/>
      </w:r>
    </w:p>
    <w:p>
      <w:pPr>
        <w:pStyle w:val="Normal"/>
        <w:rPr/>
      </w:pPr>
      <w:r>
        <w:rPr/>
        <w:t>It is assumed the user has already a subscription for PDN access with a mobile operator.  In particular, the following areas will be studied:</w:t>
      </w:r>
    </w:p>
    <w:p>
      <w:pPr>
        <w:pStyle w:val="Normal"/>
        <w:numPr>
          <w:ilvl w:val="0"/>
          <w:numId w:val="9"/>
        </w:numPr>
        <w:overflowPunct w:val="false"/>
        <w:autoSpaceDE w:val="false"/>
        <w:textAlignment w:val="baseline"/>
        <w:rPr/>
      </w:pPr>
      <w:r>
        <w:rPr/>
        <w:t>Capability for a service provider's application functions to authorize IP flows that are subject to a specific sponsorship.</w:t>
      </w:r>
    </w:p>
    <w:p>
      <w:pPr>
        <w:pStyle w:val="Normal"/>
        <w:numPr>
          <w:ilvl w:val="0"/>
          <w:numId w:val="9"/>
        </w:numPr>
        <w:overflowPunct w:val="false"/>
        <w:autoSpaceDE w:val="false"/>
        <w:textAlignment w:val="baseline"/>
        <w:rPr/>
      </w:pPr>
      <w:r>
        <w:rPr/>
        <w:t>Capability to validate dynamic authorizations for sponsored IP flows .</w:t>
      </w:r>
    </w:p>
    <w:p>
      <w:pPr>
        <w:pStyle w:val="Normal"/>
        <w:numPr>
          <w:ilvl w:val="0"/>
          <w:numId w:val="9"/>
        </w:numPr>
        <w:overflowPunct w:val="false"/>
        <w:autoSpaceDE w:val="false"/>
        <w:textAlignment w:val="baseline"/>
        <w:rPr/>
      </w:pPr>
      <w:r>
        <w:rPr/>
        <w:t>Capability to exclude the sponsored IP flows from the monitoring for user’s volume cap.</w:t>
      </w:r>
    </w:p>
    <w:p>
      <w:pPr>
        <w:pStyle w:val="Normal"/>
        <w:numPr>
          <w:ilvl w:val="0"/>
          <w:numId w:val="9"/>
        </w:numPr>
        <w:overflowPunct w:val="false"/>
        <w:autoSpaceDE w:val="false"/>
        <w:textAlignment w:val="baseline"/>
        <w:rPr/>
      </w:pPr>
      <w:r>
        <w:rPr/>
        <w:t>Capability to charge the end user, including pre-paid credits users, at a different rate when the service is sponsored (often, but not necessarily, free of charge) compared to non-sponsored usage of the same service.</w:t>
      </w:r>
    </w:p>
    <w:p>
      <w:pPr>
        <w:pStyle w:val="Normal"/>
        <w:numPr>
          <w:ilvl w:val="0"/>
          <w:numId w:val="9"/>
        </w:numPr>
        <w:overflowPunct w:val="false"/>
        <w:autoSpaceDE w:val="false"/>
        <w:textAlignment w:val="baseline"/>
        <w:rPr/>
      </w:pPr>
      <w:r>
        <w:rPr/>
        <w:t xml:space="preserve">Capability to create accounting and/or usage data records where the usage data associated with sponsorship is separated from other usage data. </w:t>
      </w:r>
    </w:p>
    <w:p>
      <w:pPr>
        <w:pStyle w:val="Heading3"/>
        <w:bidi w:val="0"/>
        <w:jc w:val="start"/>
        <w:rPr/>
      </w:pPr>
      <w:bookmarkStart w:id="19" w:name="__RefHeading___Toc287614397"/>
      <w:bookmarkEnd w:id="19"/>
      <w:r>
        <w:rPr/>
        <w:t>4.1.2</w:t>
        <w:tab/>
        <w:t>Alternative solutions</w:t>
      </w:r>
    </w:p>
    <w:p>
      <w:pPr>
        <w:pStyle w:val="Heading4"/>
        <w:bidi w:val="0"/>
        <w:ind w:start="1418" w:hanging="1418"/>
        <w:jc w:val="start"/>
        <w:rPr/>
      </w:pPr>
      <w:bookmarkStart w:id="20" w:name="__RefHeading___Toc287614398"/>
      <w:bookmarkEnd w:id="20"/>
      <w:r>
        <w:rPr/>
        <w:t>4.1.2.1</w:t>
        <w:tab/>
        <w:t>Alternative 1</w:t>
      </w:r>
    </w:p>
    <w:p>
      <w:pPr>
        <w:pStyle w:val="Normal"/>
        <w:rPr/>
      </w:pPr>
      <w:r>
        <w:rPr>
          <w:lang w:eastAsia="ko-KR"/>
        </w:rPr>
        <w:t>A possible architecture for sponsored data connectivity is shown illustrated in Figure 4.1.2.1 in the non roaming case. In the roaming case a S9 reference point is present between the H-PCRF and the V-PCRF.</w:t>
      </w:r>
    </w:p>
    <w:p>
      <w:pPr>
        <w:pStyle w:val="TH"/>
        <w:rPr>
          <w:lang w:val="en-US"/>
        </w:rPr>
      </w:pPr>
      <w:r>
        <w:rPr>
          <w:lang w:val="en-US"/>
        </w:rPr>
        <w:object w:dxaOrig="3301" w:dyaOrig="2874">
          <v:shape id="ole_rId7" style="width:448.25pt;height:391.4pt" o:ole="">
            <v:imagedata r:id="rId8" o:title=""/>
          </v:shape>
          <o:OLEObject Type="Embed" ProgID="" ShapeID="ole_rId7" DrawAspect="Content" ObjectID="_407239381" r:id="rId7"/>
        </w:object>
      </w:r>
    </w:p>
    <w:p>
      <w:pPr>
        <w:pStyle w:val="NF"/>
        <w:rPr>
          <w:lang w:val="en-US" w:eastAsia="ko-KR"/>
        </w:rPr>
      </w:pPr>
      <w:r>
        <w:rPr>
          <w:lang w:val="en-US"/>
        </w:rPr>
        <w:t>NOTE:</w:t>
        <w:tab/>
        <w:t xml:space="preserve">The interface between the AF and Non-SIP ASP which requires sponsored data connectivity may be based on the OSA standards per 3GPP TS </w:t>
      </w:r>
      <w:r>
        <w:rPr/>
        <w:t>3GPP TS 23.198 [6] but</w:t>
      </w:r>
      <w:r>
        <w:rPr>
          <w:lang w:val="en-US"/>
        </w:rPr>
        <w:t xml:space="preserve"> is out of scope of this specification</w:t>
      </w:r>
      <w:r>
        <w:rPr>
          <w:lang w:val="en-US" w:eastAsia="ko-KR"/>
        </w:rPr>
        <w:t>.</w:t>
      </w:r>
      <w:r>
        <w:rPr>
          <w:lang w:val="en-US" w:eastAsia="ko-KR"/>
        </w:rPr>
        <w:t xml:space="preserve"> A one to one mapping between the Non-SIP ASP and the AF is not needed as a single AF can be used to serve multiple Non-SIP ASPs.</w:t>
      </w:r>
    </w:p>
    <w:p>
      <w:pPr>
        <w:pStyle w:val="NF"/>
        <w:rPr>
          <w:lang w:val="en-US" w:eastAsia="ko-KR"/>
        </w:rPr>
      </w:pPr>
      <w:r>
        <w:rPr>
          <w:lang w:val="en-US" w:eastAsia="ko-KR"/>
        </w:rPr>
      </w:r>
    </w:p>
    <w:p>
      <w:pPr>
        <w:pStyle w:val="TF"/>
        <w:rPr>
          <w:lang w:eastAsia="ko-KR"/>
        </w:rPr>
      </w:pPr>
      <w:r>
        <w:rPr>
          <w:lang w:eastAsia="ko-KR"/>
        </w:rPr>
        <w:t>Figure 4.1.2.1: Architecture for sponsored data connectivity</w:t>
      </w:r>
    </w:p>
    <w:p>
      <w:pPr>
        <w:pStyle w:val="Normal"/>
        <w:keepNext w:val="true"/>
        <w:keepLines/>
        <w:spacing w:before="0" w:after="0"/>
        <w:rPr>
          <w:lang w:eastAsia="ko-KR"/>
        </w:rPr>
      </w:pPr>
      <w:r>
        <w:rPr>
          <w:lang w:eastAsia="ko-KR"/>
        </w:rPr>
        <w:t xml:space="preserve">There are two scenarios for the Non-SIP ASP possible: the ASP is only involved in the application level signalling or the ASP is in addition involved in the user data exchange, i.e. the IP packets carrying the payload of the application. </w:t>
      </w:r>
    </w:p>
    <w:p>
      <w:pPr>
        <w:pStyle w:val="Normal"/>
        <w:keepNext w:val="true"/>
        <w:keepLines/>
        <w:spacing w:before="0" w:after="0"/>
        <w:rPr>
          <w:lang w:eastAsia="ko-KR"/>
        </w:rPr>
      </w:pPr>
      <w:r>
        <w:rPr>
          <w:lang w:eastAsia="ko-KR"/>
        </w:rPr>
      </w:r>
    </w:p>
    <w:p>
      <w:pPr>
        <w:pStyle w:val="Normal"/>
        <w:keepNext w:val="true"/>
        <w:keepLines/>
        <w:spacing w:before="0" w:after="0"/>
        <w:rPr/>
      </w:pPr>
      <w:r>
        <w:rPr>
          <w:lang w:eastAsia="ko-KR"/>
        </w:rPr>
        <w:t xml:space="preserve">In the latter case it is possible to keep the decision about the duration of the sponsored data connectivity at the ASP so that the interaction with the PCRF follows the existing Rx procedures. The PCRF does only need to know the </w:t>
      </w:r>
      <w:r>
        <w:rPr/>
        <w:t>required information to identify the service (e.g. via the AF Application identifier and the AF Application event identifier) and to describe the sponsored IP flows that the ASP wants to get authorized. The ASP can initiate the Rx session termination once the sponsored usage of the ASP service can be stopped, e.g. if a download is complete.</w:t>
      </w:r>
    </w:p>
    <w:p>
      <w:pPr>
        <w:pStyle w:val="Normal"/>
        <w:keepNext w:val="true"/>
        <w:keepLines/>
        <w:spacing w:before="0" w:after="0"/>
        <w:rPr/>
      </w:pPr>
      <w:r>
        <w:rPr/>
      </w:r>
    </w:p>
    <w:p>
      <w:pPr>
        <w:pStyle w:val="Normal"/>
        <w:keepNext w:val="true"/>
        <w:keepLines/>
        <w:spacing w:before="0" w:after="0"/>
        <w:rPr/>
      </w:pPr>
      <w:r>
        <w:rPr>
          <w:lang w:eastAsia="ko-KR"/>
        </w:rPr>
        <w:t xml:space="preserve">If the ASP is only involved in the application level signalling, the PCRF needs to know in addition the information about the duration and/or the volume which is authorized by the ASP because the ASP does not necessarily know when the </w:t>
      </w:r>
      <w:r>
        <w:rPr/>
        <w:t xml:space="preserve">sponsored </w:t>
      </w:r>
      <w:r>
        <w:rPr>
          <w:lang w:eastAsia="ko-KR"/>
        </w:rPr>
        <w:t>usage of the ASP service can be stopped. These parameters would have to be added to the Rx signalling.</w:t>
      </w:r>
    </w:p>
    <w:p>
      <w:pPr>
        <w:pStyle w:val="Normal"/>
        <w:keepNext w:val="true"/>
        <w:keepLines/>
        <w:spacing w:before="0" w:after="0"/>
        <w:rPr>
          <w:lang w:eastAsia="ko-KR"/>
        </w:rPr>
      </w:pPr>
      <w:r>
        <w:rPr>
          <w:lang w:eastAsia="ko-KR"/>
        </w:rPr>
      </w:r>
    </w:p>
    <w:p>
      <w:pPr>
        <w:pStyle w:val="NO"/>
        <w:rPr>
          <w:lang w:eastAsia="ko-KR"/>
        </w:rPr>
      </w:pPr>
      <w:r>
        <w:rPr>
          <w:lang w:eastAsia="ko-KR"/>
        </w:rPr>
        <w:t>Note: R</w:t>
      </w:r>
      <w:r>
        <w:rPr/>
        <w:t>etransmissions should be taken into account in the duration/volume allowance given by the ASP.</w:t>
      </w:r>
    </w:p>
    <w:p>
      <w:pPr>
        <w:pStyle w:val="Normal"/>
        <w:rPr/>
      </w:pPr>
      <w:r>
        <w:rPr>
          <w:lang w:eastAsia="ko-KR"/>
        </w:rPr>
        <w:t xml:space="preserve">In both scenarios the charging systems and the PCRF </w:t>
      </w:r>
      <w:r>
        <w:rPr/>
        <w:t>need to be configured in the following way:</w:t>
      </w:r>
    </w:p>
    <w:p>
      <w:pPr>
        <w:pStyle w:val="Normal"/>
        <w:numPr>
          <w:ilvl w:val="0"/>
          <w:numId w:val="22"/>
        </w:numPr>
        <w:rPr/>
      </w:pPr>
      <w:r>
        <w:rPr/>
        <w:t>In case a Sponsor Identity is not used a service specific Charging Key and Monitoring Key has to be used for the sponsored IP flows (that is not shared with any other service of the UE in this PDN connection) so that the PCEF can generate separate accounting and/or usage data records.</w:t>
      </w:r>
    </w:p>
    <w:p>
      <w:pPr>
        <w:pStyle w:val="Normal"/>
        <w:numPr>
          <w:ilvl w:val="0"/>
          <w:numId w:val="22"/>
        </w:numPr>
        <w:rPr/>
      </w:pPr>
      <w:r>
        <w:rPr/>
        <w:t>In case a Sponsor Identity is used to separate accounting and/or usage data records the same Charing Key and Monitoring Key may be used both for sponsored IP flows and for the IP flows that are not sponsored. The Sponsor Identifier will be used to correlate measurements from different users and for different services for accounting purposes.</w:t>
      </w:r>
    </w:p>
    <w:p>
      <w:pPr>
        <w:pStyle w:val="Normal"/>
        <w:numPr>
          <w:ilvl w:val="0"/>
          <w:numId w:val="22"/>
        </w:numPr>
        <w:rPr/>
      </w:pPr>
      <w:r>
        <w:rPr/>
        <w:t xml:space="preserve">The PCRF needs to know the ASPs that have a business relationship with the operator and the policies that are related to them, primarily the QoS that is to be authorized for the sponsored IP flows. </w:t>
      </w:r>
    </w:p>
    <w:p>
      <w:pPr>
        <w:pStyle w:val="Normal"/>
        <w:numPr>
          <w:ilvl w:val="0"/>
          <w:numId w:val="22"/>
        </w:numPr>
        <w:rPr/>
      </w:pPr>
      <w:r>
        <w:rPr/>
        <w:t>If the AF is in the operator’s network and is based on the OSA/Parlay  X GW as defined in 3GPP  TS 23.198 [6] OSA specification  the PCRF is not required to verify that a trust relationship exists the operator and the 3</w:t>
      </w:r>
      <w:r>
        <w:rPr>
          <w:vertAlign w:val="superscript"/>
        </w:rPr>
        <w:t>rd</w:t>
      </w:r>
      <w:r>
        <w:rPr/>
        <w:t xml:space="preserve"> party ASP </w:t>
      </w:r>
    </w:p>
    <w:p>
      <w:pPr>
        <w:pStyle w:val="Normal"/>
        <w:numPr>
          <w:ilvl w:val="0"/>
          <w:numId w:val="22"/>
        </w:numPr>
        <w:rPr/>
      </w:pPr>
      <w:r>
        <w:rPr/>
      </w:r>
    </w:p>
    <w:p>
      <w:pPr>
        <w:pStyle w:val="Heading5"/>
        <w:bidi w:val="0"/>
        <w:ind w:start="1701" w:hanging="1701"/>
        <w:jc w:val="start"/>
        <w:rPr>
          <w:lang w:eastAsia="ko-KR"/>
        </w:rPr>
      </w:pPr>
      <w:bookmarkStart w:id="21" w:name="__RefHeading___Toc287614399"/>
      <w:bookmarkEnd w:id="21"/>
      <w:r>
        <w:rPr>
          <w:lang w:eastAsia="ko-KR"/>
        </w:rPr>
        <w:t>4.1.2.1.1</w:t>
        <w:tab/>
        <w:t>Reference points enhancements</w:t>
      </w:r>
    </w:p>
    <w:p>
      <w:pPr>
        <w:pStyle w:val="H6"/>
        <w:bidi w:val="0"/>
        <w:jc w:val="start"/>
        <w:rPr>
          <w:lang w:eastAsia="ko-KR"/>
        </w:rPr>
      </w:pPr>
      <w:r>
        <w:rPr>
          <w:lang w:eastAsia="ko-KR"/>
        </w:rPr>
        <w:t>AF - PCRF reference point (Rx)</w:t>
      </w:r>
    </w:p>
    <w:p>
      <w:pPr>
        <w:pStyle w:val="Normal"/>
        <w:rPr/>
      </w:pPr>
      <w:r>
        <w:rPr>
          <w:lang w:eastAsia="ko-KR"/>
        </w:rPr>
        <w:t xml:space="preserve">The Rx reference point between the AF and the PCRF is described in TS 23.203 [xx]. The Rx reference point is further enhanced to </w:t>
      </w:r>
      <w:r>
        <w:rPr/>
        <w:t xml:space="preserve">optionally </w:t>
      </w:r>
      <w:r>
        <w:rPr>
          <w:lang w:eastAsia="ko-KR"/>
        </w:rPr>
        <w:t>provide service information related to sponsored data connectivity. The following information shall be possible to provide over the Rx reference point:</w:t>
      </w:r>
    </w:p>
    <w:p>
      <w:pPr>
        <w:pStyle w:val="Normal"/>
        <w:numPr>
          <w:ilvl w:val="0"/>
          <w:numId w:val="17"/>
        </w:numPr>
        <w:overflowPunct w:val="false"/>
        <w:autoSpaceDE w:val="false"/>
        <w:textAlignment w:val="baseline"/>
        <w:rPr/>
      </w:pPr>
      <w:r>
        <w:rPr/>
        <w:t>Sponsor Identifier;</w:t>
      </w:r>
    </w:p>
    <w:p>
      <w:pPr>
        <w:pStyle w:val="Normal"/>
        <w:numPr>
          <w:ilvl w:val="0"/>
          <w:numId w:val="17"/>
        </w:numPr>
        <w:overflowPunct w:val="false"/>
        <w:autoSpaceDE w:val="false"/>
        <w:textAlignment w:val="baseline"/>
        <w:rPr/>
      </w:pPr>
      <w:r>
        <w:rPr/>
        <w:t>Information identifying the application service provider and application;</w:t>
      </w:r>
    </w:p>
    <w:p>
      <w:pPr>
        <w:pStyle w:val="Normal"/>
        <w:numPr>
          <w:ilvl w:val="0"/>
          <w:numId w:val="17"/>
        </w:numPr>
        <w:overflowPunct w:val="false"/>
        <w:autoSpaceDE w:val="false"/>
        <w:textAlignment w:val="baseline"/>
        <w:rPr/>
      </w:pPr>
      <w:r>
        <w:rPr/>
        <w:t>Optionally allowed volume of the sponsored connectivity and/or a time interval and whether the PCRF reports these events to the AF.</w:t>
      </w:r>
    </w:p>
    <w:p>
      <w:pPr>
        <w:pStyle w:val="H6"/>
        <w:bidi w:val="0"/>
        <w:jc w:val="start"/>
        <w:rPr>
          <w:lang w:eastAsia="ko-KR"/>
        </w:rPr>
      </w:pPr>
      <w:r>
        <w:rPr>
          <w:lang w:eastAsia="ko-KR"/>
        </w:rPr>
        <w:t>4.1.2.1.1.2</w:t>
        <w:tab/>
        <w:t>PCEF- PCRF reference point (Gx)</w:t>
      </w:r>
    </w:p>
    <w:p>
      <w:pPr>
        <w:pStyle w:val="Normal"/>
        <w:rPr/>
      </w:pPr>
      <w:r>
        <w:rPr/>
        <w:t>The charging part of the PCC rule is augmented with the possibility to include the Sponsor Identity and Application Service Provider Identity with the rule.</w:t>
      </w:r>
    </w:p>
    <w:p>
      <w:pPr>
        <w:pStyle w:val="H6"/>
        <w:bidi w:val="0"/>
        <w:jc w:val="start"/>
        <w:rPr>
          <w:lang w:eastAsia="ko-KR"/>
        </w:rPr>
      </w:pPr>
      <w:r>
        <w:rPr>
          <w:lang w:eastAsia="ko-KR"/>
        </w:rPr>
        <w:t>4.1.2.1.1.3</w:t>
        <w:tab/>
        <w:t>PCEF – OCS and PCEF – OFCS reference points (Gy and Rf/Gz)</w:t>
      </w:r>
    </w:p>
    <w:p>
      <w:pPr>
        <w:pStyle w:val="Normal"/>
        <w:rPr>
          <w:lang w:eastAsia="ko-KR"/>
        </w:rPr>
      </w:pPr>
      <w:r>
        <w:rPr>
          <w:lang w:eastAsia="ko-KR"/>
        </w:rPr>
        <w:t>The normal usage reporting per user (a.k.a. containers) is augmented with the Sponsor Identity and Application Service Provider Identity.</w:t>
      </w:r>
    </w:p>
    <w:p>
      <w:pPr>
        <w:pStyle w:val="EditorsNote"/>
        <w:rPr>
          <w:lang w:eastAsia="ko-KR"/>
        </w:rPr>
      </w:pPr>
      <w:r>
        <w:rPr>
          <w:lang w:eastAsia="ko-KR"/>
        </w:rPr>
        <w:t>Editor’s note:</w:t>
        <w:tab/>
        <w:t>This is potentially SA5 domain.</w:t>
      </w:r>
    </w:p>
    <w:p>
      <w:pPr>
        <w:pStyle w:val="Normal"/>
        <w:rPr>
          <w:lang w:eastAsia="ko-KR"/>
        </w:rPr>
      </w:pPr>
      <w:r>
        <w:rPr>
          <w:lang w:eastAsia="ko-KR"/>
        </w:rPr>
        <w:t>For Gy the quota handling is separate for Charging keys accompanied by a Sponsor Identity and Application Service Provider Identity.</w:t>
      </w:r>
    </w:p>
    <w:p>
      <w:pPr>
        <w:pStyle w:val="Normal"/>
        <w:rPr>
          <w:lang w:eastAsia="ko-KR"/>
        </w:rPr>
      </w:pPr>
      <w:r>
        <w:rPr>
          <w:lang w:eastAsia="ko-KR"/>
        </w:rPr>
        <w:t>In the charging domain, reports are extracted and consolidated, possibly from all users when that applies for the sponsored service, to form the usage data for a Service Identifier. The Sponsor Identity, The Application Service Provider Identity, the Service Identifier and the usage data suffice to make the settlement with the sponsor and Application Service Provider.</w:t>
      </w:r>
    </w:p>
    <w:p>
      <w:pPr>
        <w:pStyle w:val="Heading6"/>
        <w:bidi w:val="0"/>
        <w:jc w:val="start"/>
        <w:rPr>
          <w:sz w:val="22"/>
          <w:lang w:eastAsia="ko-KR"/>
        </w:rPr>
      </w:pPr>
      <w:bookmarkStart w:id="22" w:name="__RefHeading___Toc287614400"/>
      <w:bookmarkEnd w:id="22"/>
      <w:r>
        <w:rPr>
          <w:sz w:val="22"/>
          <w:lang w:eastAsia="ko-KR"/>
        </w:rPr>
        <w:t>4.1.2.1.1.4</w:t>
        <w:tab/>
        <w:t>PCRF – SPR reference point (Sp)</w:t>
      </w:r>
    </w:p>
    <w:p>
      <w:pPr>
        <w:pStyle w:val="Normal"/>
        <w:rPr>
          <w:lang w:eastAsia="ko-KR"/>
        </w:rPr>
      </w:pPr>
      <w:r>
        <w:rPr/>
        <w:t>The SPR includes profiles for sponsor data connectivity containing Sponsor Identities and list of applications per Application Service Provider.</w:t>
      </w:r>
    </w:p>
    <w:p>
      <w:pPr>
        <w:pStyle w:val="Heading5"/>
        <w:bidi w:val="0"/>
        <w:ind w:start="1701" w:hanging="1701"/>
        <w:jc w:val="start"/>
        <w:rPr>
          <w:lang w:eastAsia="ko-KR"/>
        </w:rPr>
      </w:pPr>
      <w:bookmarkStart w:id="23" w:name="__RefHeading___Toc287614401"/>
      <w:bookmarkEnd w:id="23"/>
      <w:r>
        <w:rPr>
          <w:lang w:eastAsia="ko-KR"/>
        </w:rPr>
        <w:t>4.1.2.1.2</w:t>
        <w:tab/>
        <w:t>Call flows</w:t>
      </w:r>
    </w:p>
    <w:p>
      <w:pPr>
        <w:pStyle w:val="H6"/>
        <w:bidi w:val="0"/>
        <w:jc w:val="start"/>
        <w:rPr>
          <w:lang w:eastAsia="ko-KR"/>
        </w:rPr>
      </w:pPr>
      <w:r>
        <w:rPr>
          <w:lang w:eastAsia="ko-KR"/>
        </w:rPr>
        <w:t>4.1.2.1.2.1</w:t>
        <w:tab/>
        <w:t>General</w:t>
      </w:r>
    </w:p>
    <w:p>
      <w:pPr>
        <w:pStyle w:val="Normal"/>
        <w:rPr>
          <w:lang w:eastAsia="ko-KR"/>
        </w:rPr>
      </w:pPr>
      <w:r>
        <w:rPr>
          <w:lang w:eastAsia="ko-KR"/>
        </w:rPr>
        <w:t>This clause contains call flows to demonstrate the PCC interaction for sponsored data connectivity under various scenarios, including rule installation when sponsored data connectivity is activated, rule modification when sponsored data connectivity is extended, usage reporting for sponsored data connectivity, and rule remove when sponsored data connectivity is terminated.</w:t>
      </w:r>
    </w:p>
    <w:p>
      <w:pPr>
        <w:pStyle w:val="H6"/>
        <w:bidi w:val="0"/>
        <w:jc w:val="start"/>
        <w:rPr>
          <w:lang w:eastAsia="ko-KR"/>
        </w:rPr>
      </w:pPr>
      <w:r>
        <w:rPr>
          <w:lang w:eastAsia="ko-KR"/>
        </w:rPr>
        <w:t>4.1.2.1.2.2</w:t>
        <w:tab/>
        <w:t>Call flow for sponsored data connectivity rule installation</w:t>
      </w:r>
    </w:p>
    <w:p>
      <w:pPr>
        <w:pStyle w:val="TH"/>
        <w:rPr/>
      </w:pPr>
      <w:r>
        <w:rPr/>
        <w:object w:dxaOrig="3285" w:dyaOrig="2873">
          <v:shape id="ole_rId9" style="width:447.7pt;height:392.55pt" o:ole="">
            <v:imagedata r:id="rId10" o:title=""/>
          </v:shape>
          <o:OLEObject Type="Embed" ProgID="" ShapeID="ole_rId9" DrawAspect="Content" ObjectID="_76716287" r:id="rId9"/>
        </w:object>
      </w:r>
    </w:p>
    <w:p>
      <w:pPr>
        <w:pStyle w:val="TF"/>
        <w:rPr>
          <w:lang w:eastAsia="ko-KR"/>
        </w:rPr>
      </w:pPr>
      <w:r>
        <w:rPr>
          <w:lang w:eastAsia="ko-KR"/>
        </w:rPr>
        <w:t>Figure 4.1.x.1.b.1-1: Call flow for sponsored data connectivity rule installation</w:t>
      </w:r>
    </w:p>
    <w:p>
      <w:pPr>
        <w:pStyle w:val="B1"/>
        <w:rPr/>
      </w:pPr>
      <w:r>
        <w:rPr/>
        <w:t>1.</w:t>
        <w:tab/>
        <w:t>The UE attaches to the IP-CAN following the normal procedures specific to the IP-CAN.</w:t>
      </w:r>
    </w:p>
    <w:p>
      <w:pPr>
        <w:pStyle w:val="B1"/>
        <w:rPr/>
      </w:pPr>
      <w:r>
        <w:rPr/>
        <w:t>2.</w:t>
        <w:tab/>
        <w:t xml:space="preserve">The PCEF and/or the BBERF establish IP-CAN session and/or gateway control session toward the PCRF following the procedures described in TS 23.203 [3]. The </w:t>
      </w:r>
      <w:r>
        <w:rPr>
          <w:lang w:val="en-US" w:eastAsia="en-US"/>
        </w:rPr>
        <w:t>UE's</w:t>
      </w:r>
      <w:r>
        <w:rPr/>
        <w:t xml:space="preserve"> IP connection may have a limited amount of data usage.</w:t>
      </w:r>
    </w:p>
    <w:p>
      <w:pPr>
        <w:pStyle w:val="B1"/>
        <w:rPr/>
      </w:pPr>
      <w:r>
        <w:rPr/>
        <w:t>3.</w:t>
        <w:tab/>
        <w:t>The UE connects to the 3rd party ASP server and requests services from the ASP.</w:t>
      </w:r>
    </w:p>
    <w:p>
      <w:pPr>
        <w:pStyle w:val="B1"/>
        <w:rPr/>
      </w:pPr>
      <w:r>
        <w:rPr/>
        <w:t>4.</w:t>
        <w:tab/>
        <w:t>The ASP server decides to sponsor the data connection used to access the ASP service for the user and provide dynamic sponsoring information, as agreed with the operator, to the AF within the operator’s network. The dynamic sponsoring information includes the user identity to be sponsored (e.g. the IP address), the IP flow information to be sponsored, Sponsor Identity, Application Service Provider Identifier. Optionally the usage amount to be sponsored and the threshold request related to the sponsored data connectivity.</w:t>
      </w:r>
    </w:p>
    <w:p>
      <w:pPr>
        <w:pStyle w:val="B1"/>
        <w:rPr/>
      </w:pPr>
      <w:r>
        <w:rPr/>
        <w:t>5.</w:t>
        <w:tab/>
        <w:t>For each sponsored service occasion, the AF establishes an Rx session toward the PCRF as described in TS 23.203 [3] and provides the identity of the AF, a Sponsor Identity, an Application Identity, the user identity and the service information optionally including volume allowance and specific-actions related to the service.</w:t>
      </w:r>
    </w:p>
    <w:p>
      <w:pPr>
        <w:pStyle w:val="B1"/>
        <w:rPr/>
      </w:pPr>
      <w:r>
        <w:rPr/>
        <w:t>6.</w:t>
        <w:tab/>
        <w:t>The PCRF authorizes and acknowledges the service information received from the AF.</w:t>
      </w:r>
    </w:p>
    <w:p>
      <w:pPr>
        <w:pStyle w:val="B1"/>
        <w:rPr/>
      </w:pPr>
      <w:r>
        <w:rPr/>
        <w:t>7.</w:t>
        <w:tab/>
        <w:t>The PCRF derives PCC/QoS rules related to the sponsored data connectivity and may take into account the Sponsor Identity and Application Identifier.</w:t>
      </w:r>
    </w:p>
    <w:p>
      <w:pPr>
        <w:pStyle w:val="B1"/>
        <w:rPr/>
      </w:pPr>
      <w:r>
        <w:rPr/>
        <w:t>8.</w:t>
        <w:tab/>
        <w:t>The PCRF provision the rules and event triggers for the sponsored data connectivity to the PCEF/BBERF within the IP-CAN.</w:t>
      </w:r>
    </w:p>
    <w:p>
      <w:pPr>
        <w:pStyle w:val="B1"/>
        <w:rPr/>
      </w:pPr>
      <w:r>
        <w:rPr/>
        <w:t>9.</w:t>
        <w:tab/>
        <w:t>The PCEF/BBERF installs the provisioned rules and event triggers.</w:t>
      </w:r>
    </w:p>
    <w:p>
      <w:pPr>
        <w:pStyle w:val="B1"/>
        <w:rPr/>
      </w:pPr>
      <w:r>
        <w:rPr/>
        <w:t>10.</w:t>
        <w:tab/>
        <w:t>The PCEF/BBERF sends acknowledgement to the PCRF.</w:t>
      </w:r>
    </w:p>
    <w:p>
      <w:pPr>
        <w:pStyle w:val="B1"/>
        <w:rPr/>
      </w:pPr>
      <w:r>
        <w:rPr/>
        <w:t>11.</w:t>
        <w:tab/>
        <w:t>The UE uses the sponsored connectivity to receive the desired service from the ASP.</w:t>
      </w:r>
    </w:p>
    <w:p>
      <w:pPr>
        <w:pStyle w:val="Heading6"/>
        <w:bidi w:val="0"/>
        <w:jc w:val="start"/>
        <w:rPr>
          <w:lang w:eastAsia="ko-KR"/>
        </w:rPr>
      </w:pPr>
      <w:bookmarkStart w:id="24" w:name="__RefHeading___Toc287614402"/>
      <w:bookmarkEnd w:id="24"/>
      <w:r>
        <w:rPr>
          <w:lang w:eastAsia="ko-KR"/>
        </w:rPr>
        <w:t>4.1.2.1.2.2.</w:t>
        <w:tab/>
        <w:t>Call flow for sponsored data connectivity usage report</w:t>
      </w:r>
    </w:p>
    <w:p>
      <w:pPr>
        <w:pStyle w:val="Normal"/>
        <w:rPr/>
      </w:pPr>
      <w:r>
        <w:rPr/>
        <w:t xml:space="preserve">This call flow is only required if the ASP is not involved </w:t>
      </w:r>
      <w:r>
        <w:rPr>
          <w:lang w:eastAsia="ko-KR"/>
        </w:rPr>
        <w:t>in the user data exchange</w:t>
      </w:r>
      <w:r>
        <w:rPr/>
        <w:t xml:space="preserve"> and thus the PCRF needs to manage the information about the duration and/or the volume which is authorized by the ASP.</w:t>
      </w:r>
    </w:p>
    <w:p>
      <w:pPr>
        <w:pStyle w:val="TH"/>
        <w:rPr/>
      </w:pPr>
      <w:r>
        <w:rPr/>
        <w:object w:dxaOrig="6515" w:dyaOrig="3623">
          <v:shape id="ole_rId11" style="width:344.75pt;height:191.75pt" o:ole="">
            <v:imagedata r:id="rId12" o:title=""/>
          </v:shape>
          <o:OLEObject Type="Embed" ProgID="" ShapeID="ole_rId11" DrawAspect="Content" ObjectID="_736725551" r:id="rId11"/>
        </w:object>
      </w:r>
    </w:p>
    <w:p>
      <w:pPr>
        <w:pStyle w:val="TF"/>
        <w:rPr>
          <w:lang w:eastAsia="ko-KR"/>
        </w:rPr>
      </w:pPr>
      <w:r>
        <w:rPr>
          <w:lang w:eastAsia="ko-KR"/>
        </w:rPr>
        <w:t>Figure 4.1.2.1.2.2-1: Call flow for sponsored data connectivity usage report</w:t>
      </w:r>
    </w:p>
    <w:p>
      <w:pPr>
        <w:pStyle w:val="B1"/>
        <w:rPr/>
      </w:pPr>
      <w:r>
        <w:rPr/>
        <w:t>1.</w:t>
        <w:tab/>
        <w:t xml:space="preserve">At one point of time, the volume allowance set for the sponsored data connectivity is reached. </w:t>
      </w:r>
    </w:p>
    <w:p>
      <w:pPr>
        <w:pStyle w:val="B1"/>
        <w:rPr/>
      </w:pPr>
      <w:r>
        <w:rPr/>
        <w:t>2.</w:t>
        <w:tab/>
        <w:t>The PCEF sends an IP-CAN session modification request toward the PCRF including an event trigger to indicate that the data usage has reached the volume threshold.</w:t>
      </w:r>
    </w:p>
    <w:p>
      <w:pPr>
        <w:pStyle w:val="B1"/>
        <w:rPr/>
      </w:pPr>
      <w:r>
        <w:rPr/>
        <w:t>3.</w:t>
        <w:tab/>
        <w:t>The PCRF, based on information received from the AF, may update the threshold or remove the PCC rule and QoS rule related to the sponsored connectivity; the PCRF may also keep the same rules active but notify the AF as described in the subsequent steps.</w:t>
      </w:r>
    </w:p>
    <w:p>
      <w:pPr>
        <w:pStyle w:val="B1"/>
        <w:rPr/>
      </w:pPr>
      <w:r>
        <w:rPr/>
        <w:t>4.</w:t>
        <w:tab/>
        <w:t>The PCRF sends an notification message to notify the AF that data usage has reached threshold.</w:t>
      </w:r>
    </w:p>
    <w:p>
      <w:pPr>
        <w:pStyle w:val="B1"/>
        <w:rPr/>
      </w:pPr>
      <w:r>
        <w:rPr/>
        <w:t>5.</w:t>
        <w:tab/>
        <w:t>The AF acknowledge the notification from the PCRF. If needed, the AF may follow the procedures described in subclause 4.1.2.1.2.3 to extend the sponsorship or the procedures described in subclause 4.1.2.1.2.4 to terminate the sponsorship.</w:t>
      </w:r>
    </w:p>
    <w:p>
      <w:pPr>
        <w:pStyle w:val="Normal"/>
        <w:rPr>
          <w:lang w:eastAsia="ko-KR"/>
        </w:rPr>
      </w:pPr>
      <w:r>
        <w:rPr>
          <w:lang w:eastAsia="ko-KR"/>
        </w:rPr>
      </w:r>
    </w:p>
    <w:p>
      <w:pPr>
        <w:pStyle w:val="Heading6"/>
        <w:bidi w:val="0"/>
        <w:jc w:val="start"/>
        <w:rPr>
          <w:lang w:eastAsia="ko-KR"/>
        </w:rPr>
      </w:pPr>
      <w:bookmarkStart w:id="25" w:name="__RefHeading___Toc287614403"/>
      <w:bookmarkEnd w:id="25"/>
      <w:r>
        <w:rPr>
          <w:lang w:eastAsia="ko-KR"/>
        </w:rPr>
        <w:t>4.1.2.1.2.3.</w:t>
        <w:tab/>
        <w:t>Call flow for sponsored data connectivity extension</w:t>
      </w:r>
    </w:p>
    <w:p>
      <w:pPr>
        <w:pStyle w:val="Normal"/>
        <w:rPr/>
      </w:pPr>
      <w:r>
        <w:rPr/>
        <w:t xml:space="preserve">This call flow is only required if the ASP is not involved </w:t>
      </w:r>
      <w:r>
        <w:rPr>
          <w:lang w:eastAsia="ko-KR"/>
        </w:rPr>
        <w:t>in the user data exchange</w:t>
      </w:r>
      <w:r>
        <w:rPr/>
        <w:t xml:space="preserve"> and thus the PCRF needs to manage the information about the duration and/or the volume which is authorized by the ASP.</w:t>
      </w:r>
    </w:p>
    <w:p>
      <w:pPr>
        <w:pStyle w:val="TH"/>
        <w:rPr/>
      </w:pPr>
      <w:r>
        <w:rPr/>
        <w:object w:dxaOrig="7535" w:dyaOrig="3453">
          <v:shape id="ole_rId13" style="width:398.75pt;height:182.75pt" o:ole="">
            <v:imagedata r:id="rId14" o:title=""/>
          </v:shape>
          <o:OLEObject Type="Embed" ProgID="" ShapeID="ole_rId13" DrawAspect="Content" ObjectID="_721096005" r:id="rId13"/>
        </w:object>
      </w:r>
    </w:p>
    <w:p>
      <w:pPr>
        <w:pStyle w:val="TF"/>
        <w:rPr>
          <w:lang w:eastAsia="ko-KR"/>
        </w:rPr>
      </w:pPr>
      <w:r>
        <w:rPr>
          <w:lang w:eastAsia="ko-KR"/>
        </w:rPr>
        <w:t>Figure 4.1.2.1.2.3-1: Call flow for sponsored data connectivity extension</w:t>
      </w:r>
    </w:p>
    <w:p>
      <w:pPr>
        <w:pStyle w:val="B1"/>
        <w:rPr/>
      </w:pPr>
      <w:r>
        <w:rPr/>
        <w:t>1.</w:t>
        <w:tab/>
        <w:t>The AF receives trigger from the ASP to increase volume allowance or receives report from the PCRF to indicate that previously set threshold has been met.</w:t>
      </w:r>
    </w:p>
    <w:p>
      <w:pPr>
        <w:pStyle w:val="B1"/>
        <w:rPr/>
      </w:pPr>
      <w:r>
        <w:rPr/>
        <w:t>2.</w:t>
        <w:tab/>
        <w:t>The AF sends new allowance information to the PCRF to extend the previous sponsored connectivity.</w:t>
      </w:r>
    </w:p>
    <w:p>
      <w:pPr>
        <w:pStyle w:val="B1"/>
        <w:rPr/>
      </w:pPr>
      <w:r>
        <w:rPr/>
        <w:t>3.</w:t>
        <w:tab/>
        <w:t>The PCRF sends acknowledgement to the AF.</w:t>
      </w:r>
    </w:p>
    <w:p>
      <w:pPr>
        <w:pStyle w:val="B1"/>
        <w:rPr/>
      </w:pPr>
      <w:r>
        <w:rPr/>
        <w:t>4.</w:t>
        <w:tab/>
        <w:t>The PCRF updates the corresponding PCC rules with new volume allowance information received.</w:t>
      </w:r>
    </w:p>
    <w:p>
      <w:pPr>
        <w:pStyle w:val="B1"/>
        <w:rPr/>
      </w:pPr>
      <w:r>
        <w:rPr/>
        <w:t>5.</w:t>
        <w:tab/>
        <w:t xml:space="preserve">The PCEF acknowledges the updated PCC rules. </w:t>
      </w:r>
    </w:p>
    <w:p>
      <w:pPr>
        <w:pStyle w:val="Normal"/>
        <w:rPr>
          <w:lang w:eastAsia="ko-KR"/>
        </w:rPr>
      </w:pPr>
      <w:r>
        <w:rPr>
          <w:lang w:eastAsia="ko-KR"/>
        </w:rPr>
      </w:r>
    </w:p>
    <w:p>
      <w:pPr>
        <w:pStyle w:val="Heading6"/>
        <w:bidi w:val="0"/>
        <w:jc w:val="start"/>
        <w:rPr/>
      </w:pPr>
      <w:bookmarkStart w:id="26" w:name="__RefHeading___Toc287614404"/>
      <w:bookmarkEnd w:id="26"/>
      <w:r>
        <w:rPr>
          <w:lang w:eastAsia="ko-KR"/>
        </w:rPr>
        <w:t>4.1.2.1.2.4</w:t>
        <w:tab/>
        <w:t>Call flow for sponsored data connectivity release</w:t>
      </w:r>
    </w:p>
    <w:p>
      <w:pPr>
        <w:pStyle w:val="Normal"/>
        <w:rPr/>
      </w:pPr>
      <w:r>
        <w:rPr/>
        <w:t>When the AF receives a trigger from the ASP or an internal trigger to terminate the sponsorship, the AF terminates the Rx session as specified in 3GPP 23.203.</w:t>
      </w:r>
    </w:p>
    <w:p>
      <w:pPr>
        <w:pStyle w:val="Normal"/>
        <w:overflowPunct w:val="false"/>
        <w:autoSpaceDE w:val="false"/>
        <w:textAlignment w:val="baseline"/>
        <w:rPr/>
      </w:pPr>
      <w:r>
        <w:rPr/>
      </w:r>
    </w:p>
    <w:p>
      <w:pPr>
        <w:pStyle w:val="Heading2"/>
        <w:bidi w:val="0"/>
        <w:jc w:val="start"/>
        <w:rPr/>
      </w:pPr>
      <w:bookmarkStart w:id="27" w:name="__RefHeading___Toc287614405"/>
      <w:bookmarkEnd w:id="27"/>
      <w:r>
        <w:rPr/>
        <w:t>4.2</w:t>
        <w:tab/>
        <w:t xml:space="preserve">Key issue 2: </w:t>
      </w:r>
      <w:r>
        <w:rPr>
          <w:rFonts w:cs="Arial"/>
        </w:rPr>
        <w:t>Coherent access to Policy related databases</w:t>
      </w:r>
    </w:p>
    <w:p>
      <w:pPr>
        <w:pStyle w:val="Heading3"/>
        <w:tabs>
          <w:tab w:val="clear" w:pos="284"/>
          <w:tab w:val="left" w:pos="270" w:leader="none"/>
        </w:tabs>
        <w:bidi w:val="0"/>
        <w:jc w:val="start"/>
        <w:rPr/>
      </w:pPr>
      <w:bookmarkStart w:id="28" w:name="__RefHeading___Toc287614406"/>
      <w:bookmarkEnd w:id="28"/>
      <w:r>
        <w:rPr/>
        <w:t>4.2.1</w:t>
        <w:tab/>
        <w:tab/>
        <w:t>Description</w:t>
      </w:r>
    </w:p>
    <w:p>
      <w:pPr>
        <w:pStyle w:val="Normal"/>
        <w:rPr>
          <w:rFonts w:ascii="Arial" w:hAnsi="Arial" w:cs="Arial"/>
        </w:rPr>
      </w:pPr>
      <w:r>
        <w:rPr>
          <w:rFonts w:cs="Arial" w:ascii="Arial" w:hAnsi="Arial"/>
        </w:rPr>
        <w:t>To enable operator policies, currently a number of logical databases have to be accessed. These include HSS, SPR and possible databases tied to ANDSF functionality. While implementation of many of these databases will continue to be deployment specific it is possible to consolidate them logically by providing a single logical interface to access them.</w:t>
      </w:r>
    </w:p>
    <w:p>
      <w:pPr>
        <w:pStyle w:val="Heading3"/>
        <w:bidi w:val="0"/>
        <w:jc w:val="start"/>
        <w:rPr/>
      </w:pPr>
      <w:bookmarkStart w:id="29" w:name="__RefHeading___Toc287614407"/>
      <w:bookmarkEnd w:id="29"/>
      <w:r>
        <w:rPr/>
        <w:t>4.2.2</w:t>
        <w:tab/>
        <w:t>Alternative solutions</w:t>
      </w:r>
    </w:p>
    <w:p>
      <w:pPr>
        <w:pStyle w:val="Heading4"/>
        <w:bidi w:val="0"/>
        <w:ind w:start="1418" w:hanging="1418"/>
        <w:jc w:val="start"/>
        <w:rPr>
          <w:bCs/>
        </w:rPr>
      </w:pPr>
      <w:bookmarkStart w:id="30" w:name="__RefHeading___Toc287614408"/>
      <w:bookmarkEnd w:id="30"/>
      <w:r>
        <w:rPr>
          <w:bCs/>
        </w:rPr>
        <w:t>4.2.2.1</w:t>
        <w:tab/>
        <w:t>SPR as an Application Front-End of the UDC Architecture</w:t>
      </w:r>
    </w:p>
    <w:p>
      <w:pPr>
        <w:pStyle w:val="Normal"/>
        <w:rPr/>
      </w:pPr>
      <w:r>
        <w:rPr/>
        <w:t>In order to provide coherent accesses to operator policy databases, the SPR shall be part of the 3GPP UDC architecture. According to TS 22.101 [4], the UDC concept supports a layered architecture, separating the data from the application logic in the 3GPP system. In that way user data is stored in a logically unique repository allowing access from core and service layer entities, named application front-ends</w:t>
      </w:r>
    </w:p>
    <w:p>
      <w:pPr>
        <w:pStyle w:val="Normal"/>
        <w:rPr/>
      </w:pPr>
      <w:r>
        <w:rPr/>
        <w:t>For such purpose, the SPR shall be an Application Front-End according to TS 23.335 [5]. This SPR-FE shall support the Ud reference point for querying, creating, updating or deleting data from the UDR. The SPR-FE shall make also use of the Ud reference point for subscribing to and receiving notifications from the UDR.</w:t>
      </w:r>
    </w:p>
    <w:p>
      <w:pPr>
        <w:pStyle w:val="Normal"/>
        <w:rPr/>
      </w:pPr>
      <w:r>
        <w:rPr/>
        <w:t>The SPR Application Front-End shall interact with the PCRF via Sp reference point.</w:t>
      </w:r>
    </w:p>
    <w:p>
      <w:pPr>
        <w:pStyle w:val="EditorsNote"/>
        <w:rPr/>
      </w:pPr>
      <w:r>
        <w:rPr/>
      </w:r>
    </w:p>
    <w:p>
      <w:pPr>
        <w:pStyle w:val="TH"/>
        <w:rPr/>
      </w:pPr>
      <w:r>
        <w:rPr/>
      </w:r>
    </w:p>
    <w:p>
      <w:pPr>
        <w:pStyle w:val="TF"/>
        <w:rPr/>
      </w:pPr>
      <w:r>
        <w:rPr/>
        <w:object w:dxaOrig="7965" w:dyaOrig="6480">
          <v:shape id="ole_rId15" style="width:398.25pt;height:324.3pt" o:ole="">
            <v:imagedata r:id="rId16" o:title=""/>
          </v:shape>
          <o:OLEObject Type="Embed" ProgID="" ShapeID="ole_rId15" DrawAspect="Content" ObjectID="_643217670" r:id="rId15"/>
        </w:object>
      </w:r>
    </w:p>
    <w:p>
      <w:pPr>
        <w:pStyle w:val="TF"/>
        <w:rPr/>
      </w:pPr>
      <w:r>
        <w:rPr/>
        <w:t>Figure 4.3.1: SPR as Application Front-End within the User Data Convergence architecture</w:t>
      </w:r>
    </w:p>
    <w:p>
      <w:pPr>
        <w:pStyle w:val="Normal"/>
        <w:rPr/>
      </w:pPr>
      <w:r>
        <w:rPr/>
        <w:t>In order to fulfil the requirements that UDC architecture sets into the Application Front-Ends (clause 4.1 of TS 22.101 [4]), the SPR-FE shall be a subscriber dataless entity.</w:t>
      </w:r>
    </w:p>
    <w:p>
      <w:pPr>
        <w:pStyle w:val="Heading4"/>
        <w:bidi w:val="0"/>
        <w:ind w:start="1418" w:hanging="1418"/>
        <w:jc w:val="start"/>
        <w:rPr>
          <w:bCs/>
        </w:rPr>
      </w:pPr>
      <w:bookmarkStart w:id="31" w:name="__RefHeading___Toc287614409"/>
      <w:bookmarkEnd w:id="31"/>
      <w:r>
        <w:rPr>
          <w:bCs/>
        </w:rPr>
        <w:t>4.2.2.2</w:t>
        <w:tab/>
        <w:t>PCRF as an Application Front-End of the UDC Architecture</w:t>
      </w:r>
    </w:p>
    <w:p>
      <w:pPr>
        <w:pStyle w:val="Normal"/>
        <w:rPr/>
      </w:pPr>
      <w:r>
        <w:rPr>
          <w:lang w:val="en-US"/>
        </w:rPr>
        <w:t>An alternative solution is that the PCRF as an entity without persistent subscriber data has direct access to the User Data Repository (UDR) which is part of the 3GPP UDC architecture</w:t>
      </w:r>
      <w:r>
        <w:rPr/>
        <w:t>. Sp reference point and SPR entity would disappear in such a configuration. PCC related persistent subscriber data are stored in the UDR while the related application logic is implemented in the PCRF.</w:t>
      </w:r>
    </w:p>
    <w:p>
      <w:pPr>
        <w:pStyle w:val="TH"/>
        <w:rPr/>
      </w:pPr>
      <w:r>
        <w:rPr/>
      </w:r>
    </w:p>
    <w:p>
      <w:pPr>
        <w:pStyle w:val="TF"/>
        <w:rPr/>
      </w:pPr>
      <w:r>
        <w:rPr/>
        <w:object w:dxaOrig="7965" w:dyaOrig="6480">
          <v:shape id="ole_rId17" style="width:398.25pt;height:324.3pt" o:ole="">
            <v:imagedata r:id="rId18" o:title=""/>
          </v:shape>
          <o:OLEObject Type="Embed" ProgID="" ShapeID="ole_rId17" DrawAspect="Content" ObjectID="_1682033934" r:id="rId17"/>
        </w:object>
      </w:r>
    </w:p>
    <w:p>
      <w:pPr>
        <w:pStyle w:val="TF"/>
        <w:rPr/>
      </w:pPr>
      <w:r>
        <w:rPr/>
        <w:t>Figure 4.2.1: PCRF as Application Front-End within the User Data Convergence architecture</w:t>
      </w:r>
    </w:p>
    <w:p>
      <w:pPr>
        <w:pStyle w:val="Normal"/>
        <w:rPr/>
      </w:pPr>
      <w:r>
        <w:rPr/>
        <w:t>CT4 concluded that the PCRF meets the requirements of an application front end. Consequently, this alternative does fulfil 3GPP UDC requirements as they are specified in TS 22.101 [4], clause 4.11. While the PCRF is not a subscriber dataless entity, due to it’s managing the user context for IP-CAN sessions, it only stores user data temporarily while an IP-CAN session for the user is ongoing. When no IP-CAN session is ongoing for a user, no user data need to be kept in the PCRF.</w:t>
      </w:r>
    </w:p>
    <w:p>
      <w:pPr>
        <w:pStyle w:val="Normal"/>
        <w:rPr/>
      </w:pPr>
      <w:r>
        <w:rPr/>
        <w:t>In this use case the PCRF shall support the Ud reference point instead of Sp to access PCC related data stored in the UDR. It shall also use the Ud reference point for subscribing to and receiving notifications from the UDR.</w:t>
      </w:r>
    </w:p>
    <w:p>
      <w:pPr>
        <w:pStyle w:val="Heading3"/>
        <w:bidi w:val="0"/>
        <w:jc w:val="start"/>
        <w:rPr/>
      </w:pPr>
      <w:bookmarkStart w:id="32" w:name="__RefHeading___Toc287614410"/>
      <w:bookmarkEnd w:id="32"/>
      <w:r>
        <w:rPr/>
        <w:t>4.2.3</w:t>
        <w:tab/>
        <w:tab/>
        <w:t>Comparison of alternatives</w:t>
      </w:r>
    </w:p>
    <w:p>
      <w:pPr>
        <w:pStyle w:val="Normal"/>
        <w:rPr/>
      </w:pPr>
      <w:r>
        <w:rPr/>
        <w:t xml:space="preserve">According to the CT4 evaluation both alternatives describe valid architectures to integrate PCC related subscriber data into the UDC architecture and to access these data from the UDR. </w:t>
      </w:r>
    </w:p>
    <w:p>
      <w:pPr>
        <w:pStyle w:val="ListBullet"/>
        <w:tabs>
          <w:tab w:val="clear" w:pos="284"/>
        </w:tabs>
        <w:overflowPunct w:val="false"/>
        <w:autoSpaceDE w:val="false"/>
        <w:ind w:start="0" w:hanging="0"/>
        <w:rPr/>
      </w:pPr>
      <w:r>
        <w:rPr/>
        <w:t xml:space="preserve">As the PCRF can be seen as a network element, which represents pure application logic with no persistent data storage functionality but with user data access towards an external database, it may be assumed to perform the functionality of an application frontend and access the user data via the Ud interface directly from the UDR. </w:t>
      </w:r>
    </w:p>
    <w:p>
      <w:pPr>
        <w:pStyle w:val="Normal"/>
        <w:rPr/>
      </w:pPr>
      <w:r>
        <w:rPr/>
        <w:t>On the other hand PCC implementations may already exist where the Sp interface has been implemented in a vendor specific manner. In those cases, without impacting the existing PCRF implementation, PCC related persistent subscriber data stored in the SPR can be moved to the UDR with the SPR migrating to a pure Application Frontend from the UDC point of view that interworks between Sp and Ud interface.</w:t>
      </w:r>
    </w:p>
    <w:p>
      <w:pPr>
        <w:pStyle w:val="Heading3"/>
        <w:bidi w:val="0"/>
        <w:jc w:val="start"/>
        <w:rPr/>
      </w:pPr>
      <w:bookmarkStart w:id="33" w:name="__RefHeading___Toc287614411"/>
      <w:bookmarkEnd w:id="33"/>
      <w:r>
        <w:rPr/>
        <w:t>4.2.4</w:t>
        <w:tab/>
        <w:tab/>
        <w:t>Conclusion</w:t>
      </w:r>
    </w:p>
    <w:p>
      <w:pPr>
        <w:pStyle w:val="Normal"/>
        <w:rPr/>
      </w:pPr>
      <w:r>
        <w:rPr/>
        <w:t xml:space="preserve">The alternative architecture options as described in chapters 4.2.2.1 and 4.2.2.2 are both valid. Whether the one or other is chosen depends on the actual network deployment. </w:t>
      </w:r>
    </w:p>
    <w:p>
      <w:pPr>
        <w:pStyle w:val="Normal"/>
        <w:rPr/>
      </w:pPr>
      <w:r>
        <w:rPr/>
        <w:t>If the SPR is used in a network to store the PCC related subscriber data, introducing the UDC concept (i.e. the UDR as centralized subscriber database) can be done in an evolutionary step by migrating from the existing SPR database to a SPR Application Frontend that provides interworking between Sp and Ud interfaces. This alternative is covered by the general UDC system architecture that can be found in TS 23.335 [5].</w:t>
      </w:r>
    </w:p>
    <w:p>
      <w:pPr>
        <w:pStyle w:val="H6"/>
        <w:overflowPunct w:val="false"/>
        <w:autoSpaceDE w:val="false"/>
        <w:bidi w:val="0"/>
        <w:jc w:val="start"/>
        <w:textAlignment w:val="baseline"/>
        <w:rPr>
          <w:rFonts w:eastAsia="Batang;바탕"/>
        </w:rPr>
      </w:pPr>
      <w:r>
        <w:rPr>
          <w:rFonts w:eastAsia="Batang;바탕"/>
        </w:rPr>
        <w:t>NOTE: The SPR information model has to be replaced by an appropriate UDR information model.</w:t>
      </w:r>
    </w:p>
    <w:p>
      <w:pPr>
        <w:pStyle w:val="Normal"/>
        <w:rPr/>
      </w:pPr>
      <w:r>
        <w:rPr/>
        <w:t>Alternatively data stored in the SPR can be moved to the UDR requiring the PCRF to support the Ud interface in order to fetch PCC related subscriber data instead of Sp. This architectural option needs to be documented in TS 23.203 [3], introducing the UDR as an alternative to the existing SPR and Ud as alternative to Sp.</w:t>
      </w:r>
    </w:p>
    <w:p>
      <w:pPr>
        <w:pStyle w:val="Normal"/>
        <w:rPr/>
      </w:pPr>
      <w:r>
        <w:rPr/>
        <w:t xml:space="preserve"> </w:t>
      </w:r>
    </w:p>
    <w:p>
      <w:pPr>
        <w:pStyle w:val="Heading2"/>
        <w:bidi w:val="0"/>
        <w:jc w:val="start"/>
        <w:rPr/>
      </w:pPr>
      <w:bookmarkStart w:id="34" w:name="__RefHeading___Toc287614412"/>
      <w:bookmarkEnd w:id="34"/>
      <w:r>
        <w:rPr/>
        <w:t>4.3</w:t>
        <w:tab/>
        <w:t xml:space="preserve">Key issue 3: </w:t>
      </w:r>
      <w:r>
        <w:rPr>
          <w:lang w:eastAsia="zh-CN"/>
        </w:rPr>
        <w:t>QoS and gating control based on spending limits</w:t>
      </w:r>
    </w:p>
    <w:p>
      <w:pPr>
        <w:pStyle w:val="Heading3"/>
        <w:bidi w:val="0"/>
        <w:jc w:val="start"/>
        <w:rPr/>
      </w:pPr>
      <w:bookmarkStart w:id="35" w:name="__RefHeading___Toc287614413"/>
      <w:bookmarkEnd w:id="35"/>
      <w:r>
        <w:rPr/>
        <w:t>4.3.1</w:t>
        <w:tab/>
        <w:tab/>
        <w:t>Description</w:t>
      </w:r>
    </w:p>
    <w:p>
      <w:pPr>
        <w:pStyle w:val="Normal"/>
        <w:rPr/>
      </w:pPr>
      <w:r>
        <w:rPr>
          <w:lang w:eastAsia="zh-CN"/>
        </w:rPr>
        <w:t>The</w:t>
      </w:r>
      <w:r>
        <w:rPr>
          <w:lang w:eastAsia="zh-CN"/>
        </w:rPr>
        <w:t xml:space="preserve"> following use case</w:t>
      </w:r>
      <w:r>
        <w:rPr>
          <w:lang w:eastAsia="zh-CN"/>
        </w:rPr>
        <w:t xml:space="preserve"> has</w:t>
      </w:r>
      <w:r>
        <w:rPr>
          <w:lang w:eastAsia="zh-CN"/>
        </w:rPr>
        <w:t xml:space="preserve"> been identified, which require</w:t>
      </w:r>
      <w:r>
        <w:rPr>
          <w:lang w:eastAsia="zh-CN"/>
        </w:rPr>
        <w:t>s</w:t>
      </w:r>
      <w:r>
        <w:rPr>
          <w:lang w:eastAsia="zh-CN"/>
        </w:rPr>
        <w:t xml:space="preserve"> the PCRF to perform QoS and gating control decisions based on information only available in the OCS:</w:t>
      </w:r>
    </w:p>
    <w:p>
      <w:pPr>
        <w:pStyle w:val="Normal"/>
        <w:numPr>
          <w:ilvl w:val="0"/>
          <w:numId w:val="15"/>
        </w:numPr>
        <w:overflowPunct w:val="false"/>
        <w:autoSpaceDE w:val="false"/>
        <w:textAlignment w:val="baseline"/>
        <w:rPr/>
      </w:pPr>
      <w:r>
        <w:rPr>
          <w:b/>
          <w:bCs/>
          <w:lang w:val="en-US"/>
        </w:rPr>
        <w:t>Q</w:t>
      </w:r>
      <w:r>
        <w:rPr>
          <w:b/>
          <w:bCs/>
          <w:lang w:val="en-US" w:eastAsia="zh-CN"/>
        </w:rPr>
        <w:t>oS</w:t>
      </w:r>
      <w:r>
        <w:rPr>
          <w:b/>
          <w:bCs/>
          <w:lang w:val="en-US"/>
        </w:rPr>
        <w:t xml:space="preserve"> control based on spending limits</w:t>
      </w:r>
      <w:r>
        <w:rPr>
          <w:lang w:val="en-US"/>
        </w:rPr>
        <w:t xml:space="preserve"> – ability to change the QoS level based on spending limits. Example scenario: the subscriber plan allows for high QoS up to $2 per day and a lower QoS beyond that.</w:t>
      </w:r>
    </w:p>
    <w:p>
      <w:pPr>
        <w:pStyle w:val="Heading4"/>
        <w:bidi w:val="0"/>
        <w:ind w:start="1418" w:hanging="1418"/>
        <w:jc w:val="start"/>
        <w:rPr/>
      </w:pPr>
      <w:bookmarkStart w:id="36" w:name="__RefHeading___Toc287614414"/>
      <w:bookmarkEnd w:id="36"/>
      <w:r>
        <w:rPr/>
        <w:t>4.3.1.1</w:t>
        <w:tab/>
        <w:t>Common Principles</w:t>
      </w:r>
    </w:p>
    <w:p>
      <w:pPr>
        <w:pStyle w:val="Normal"/>
        <w:rPr/>
      </w:pPr>
      <w:r>
        <w:rPr/>
        <w:t>These principles apply to all of the proposed alternative solutions. Signalling may take place directly between OCS and PCRF or via PCEF as outlined in the alternative solutions.</w:t>
      </w:r>
    </w:p>
    <w:p>
      <w:pPr>
        <w:pStyle w:val="Normal"/>
        <w:numPr>
          <w:ilvl w:val="0"/>
          <w:numId w:val="16"/>
        </w:numPr>
        <w:overflowPunct w:val="false"/>
        <w:autoSpaceDE w:val="false"/>
        <w:textAlignment w:val="baseline"/>
        <w:rPr/>
      </w:pPr>
      <w:r>
        <w:rPr/>
        <w:t>A counter as defined in [7] shall exist in the ABMF within the OCS that tracks a subscriber’s spend over a period of time.</w:t>
      </w:r>
    </w:p>
    <w:p>
      <w:pPr>
        <w:pStyle w:val="Normal"/>
        <w:numPr>
          <w:ilvl w:val="0"/>
          <w:numId w:val="16"/>
        </w:numPr>
        <w:overflowPunct w:val="false"/>
        <w:autoSpaceDE w:val="false"/>
        <w:textAlignment w:val="baseline"/>
        <w:rPr/>
      </w:pPr>
      <w:r>
        <w:rPr/>
        <w:t>The OCS may have more than one counter per subscriber. Each counter can track a subscriber’s overall spend or that of an individual service. An identification mechanism will be required to differentiate counters.</w:t>
      </w:r>
    </w:p>
    <w:p>
      <w:pPr>
        <w:pStyle w:val="Normal"/>
        <w:numPr>
          <w:ilvl w:val="0"/>
          <w:numId w:val="16"/>
        </w:numPr>
        <w:overflowPunct w:val="false"/>
        <w:autoSpaceDE w:val="false"/>
        <w:textAlignment w:val="baseline"/>
        <w:rPr/>
      </w:pPr>
      <w:r>
        <w:rPr/>
        <w:t>Counter management is the responsibility of the OCS, including any associated threshold value(s) (e.g. $2).</w:t>
      </w:r>
    </w:p>
    <w:p>
      <w:pPr>
        <w:pStyle w:val="Normal"/>
        <w:numPr>
          <w:ilvl w:val="0"/>
          <w:numId w:val="16"/>
        </w:numPr>
        <w:overflowPunct w:val="false"/>
        <w:autoSpaceDE w:val="false"/>
        <w:textAlignment w:val="baseline"/>
        <w:rPr/>
      </w:pPr>
      <w:r>
        <w:rPr/>
        <w:t>Policy decisions relating to gating and QoS are the responsibility of the PCRF.</w:t>
      </w:r>
    </w:p>
    <w:p>
      <w:pPr>
        <w:pStyle w:val="ListBullet2"/>
        <w:numPr>
          <w:ilvl w:val="0"/>
          <w:numId w:val="16"/>
        </w:numPr>
        <w:tabs>
          <w:tab w:val="clear" w:pos="284"/>
          <w:tab w:val="left" w:pos="2977" w:leader="none"/>
        </w:tabs>
        <w:overflowPunct w:val="false"/>
        <w:autoSpaceDE w:val="false"/>
        <w:spacing w:before="0" w:after="180"/>
        <w:textAlignment w:val="baseline"/>
        <w:rPr/>
      </w:pPr>
      <w:r>
        <w:rPr/>
        <w:t>When the counter value reaches an associated threshold, the OCS notifies the PCRF</w:t>
      </w:r>
    </w:p>
    <w:p>
      <w:pPr>
        <w:pStyle w:val="EditorsNote"/>
        <w:rPr>
          <w:rFonts w:ascii="Arial" w:hAnsi="Arial" w:cs="Arial"/>
        </w:rPr>
      </w:pPr>
      <w:r>
        <w:rPr/>
        <w:t>Editor’s note: Further information being passed from OCS to PCRF is not excluded by this principle.</w:t>
      </w:r>
    </w:p>
    <w:p>
      <w:pPr>
        <w:pStyle w:val="Normal"/>
        <w:numPr>
          <w:ilvl w:val="0"/>
          <w:numId w:val="16"/>
        </w:numPr>
        <w:overflowPunct w:val="false"/>
        <w:autoSpaceDE w:val="false"/>
        <w:textAlignment w:val="baseline"/>
        <w:rPr/>
      </w:pPr>
      <w:r>
        <w:rPr/>
        <w:t>At least two conditions shall trigger information flow between OCS and PCRF in relation to these use cases:</w:t>
      </w:r>
    </w:p>
    <w:p>
      <w:pPr>
        <w:pStyle w:val="Normal"/>
        <w:numPr>
          <w:ilvl w:val="1"/>
          <w:numId w:val="16"/>
        </w:numPr>
        <w:overflowPunct w:val="false"/>
        <w:autoSpaceDE w:val="false"/>
        <w:textAlignment w:val="baseline"/>
        <w:rPr/>
      </w:pPr>
      <w:r>
        <w:rPr/>
        <w:t xml:space="preserve">On IP-CAN session establishment, the OCS will inform the PCRF what thresholds have already been reached, allowing the PCRF to make an initial policy decision for the session. </w:t>
      </w:r>
    </w:p>
    <w:p>
      <w:pPr>
        <w:pStyle w:val="Normal"/>
        <w:numPr>
          <w:ilvl w:val="1"/>
          <w:numId w:val="16"/>
        </w:numPr>
        <w:overflowPunct w:val="false"/>
        <w:autoSpaceDE w:val="false"/>
        <w:textAlignment w:val="baseline"/>
        <w:rPr/>
      </w:pPr>
      <w:r>
        <w:rPr/>
        <w:t>When a threshold is reached mid-session, the OCS shall notify the PCRF triggering modification of the subscriber's policy appropriately.</w:t>
      </w:r>
    </w:p>
    <w:p>
      <w:pPr>
        <w:pStyle w:val="Normal"/>
        <w:overflowPunct w:val="false"/>
        <w:autoSpaceDE w:val="false"/>
        <w:textAlignment w:val="baseline"/>
        <w:rPr>
          <w:lang w:val="en-US"/>
        </w:rPr>
      </w:pPr>
      <w:r>
        <w:rPr>
          <w:lang w:val="en-US"/>
        </w:rPr>
      </w:r>
    </w:p>
    <w:p>
      <w:pPr>
        <w:pStyle w:val="Heading3"/>
        <w:bidi w:val="0"/>
        <w:jc w:val="start"/>
        <w:rPr/>
      </w:pPr>
      <w:bookmarkStart w:id="37" w:name="__RefHeading___Toc287614415"/>
      <w:bookmarkEnd w:id="37"/>
      <w:r>
        <w:rPr/>
        <w:t>4.3.2</w:t>
        <w:tab/>
        <w:tab/>
        <w:t>Alternative solutions</w:t>
      </w:r>
    </w:p>
    <w:p>
      <w:pPr>
        <w:pStyle w:val="Heading4"/>
        <w:bidi w:val="0"/>
        <w:ind w:start="1418" w:hanging="1418"/>
        <w:jc w:val="start"/>
        <w:rPr/>
      </w:pPr>
      <w:bookmarkStart w:id="38" w:name="__RefHeading___Toc287614416"/>
      <w:bookmarkEnd w:id="38"/>
      <w:r>
        <w:rPr/>
        <w:t>4.3.2.1</w:t>
        <w:tab/>
        <w:t>Alternative solution 1 - configuration based solution</w:t>
      </w:r>
    </w:p>
    <w:p>
      <w:pPr>
        <w:pStyle w:val="Normal"/>
        <w:rPr/>
      </w:pPr>
      <w:r>
        <w:rPr/>
        <w:t>A QoS control based on spending limits can be realized based on existing PCC and online charging functionality. This requires however, that the OCS and the PCRF are configured in the following way:</w:t>
      </w:r>
    </w:p>
    <w:p>
      <w:pPr>
        <w:pStyle w:val="B1"/>
        <w:rPr/>
      </w:pPr>
      <w:r>
        <w:rPr/>
        <w:t>-</w:t>
        <w:tab/>
        <w:t>A service specific Charging Key has to be used for the service for the time the service has not reached its spending limits. This service specific Charging Key cannot be shared with any other service of the UE in this PDN connection.-</w:t>
        <w:tab/>
        <w:t>A second Charging Key has to be available for the service after reaching the spending limit (i.e. the "out of credit" event). This Charging Key can only be shared with other services if the service can remain with the current setting until the service is terminated. If the service should ever return to the original setting (e.g. after a certain time interval has been passed), the second Charging Key cannot be shared with any other service. The OCS can then instruct the PCRF to return to the original setting by denying credit for this second Charging Key.</w:t>
      </w:r>
    </w:p>
    <w:p>
      <w:pPr>
        <w:pStyle w:val="B1"/>
        <w:rPr/>
      </w:pPr>
      <w:r>
        <w:rPr/>
        <w:t>-</w:t>
        <w:tab/>
        <w:t>The PCRF needs to apply a second QoS authorization after it gets informed about the "out of credit" event.</w:t>
      </w:r>
    </w:p>
    <w:p>
      <w:pPr>
        <w:pStyle w:val="B1"/>
        <w:rPr/>
      </w:pPr>
      <w:r>
        <w:rPr/>
        <w:t>-</w:t>
        <w:tab/>
        <w:t>The OCS needs to store the spending limits for the service specific Charging Key when the credit management interaction for the service is terminated.</w:t>
      </w:r>
    </w:p>
    <w:p>
      <w:pPr>
        <w:pStyle w:val="B1"/>
        <w:rPr/>
      </w:pPr>
      <w:r>
        <w:rPr/>
        <w:t>-</w:t>
        <w:tab/>
        <w:t xml:space="preserve">The OCS needs to reset the spending limit for the service specific Charging Key after the corresponding time interval has been passed. </w:t>
      </w:r>
    </w:p>
    <w:p>
      <w:pPr>
        <w:pStyle w:val="EditorsNote"/>
        <w:rPr/>
      </w:pPr>
      <w:r>
        <w:rPr/>
        <w:t>Editor’s note:</w:t>
        <w:tab/>
        <w:t>Configuration efforts (e.g. increased number of Charging Keys) and potential functionality enhancements (e.g. accounting of packets when applying the termination action) needs to be further analyzed.</w:t>
      </w:r>
    </w:p>
    <w:p>
      <w:pPr>
        <w:pStyle w:val="Normal"/>
        <w:rPr/>
      </w:pPr>
      <w:r>
        <w:rPr/>
        <w:t>If the PCRF and the OCS are configured appropriately, the QoS control based on spending limits proceeds in the following way:</w:t>
      </w:r>
    </w:p>
    <w:p>
      <w:pPr>
        <w:pStyle w:val="B1"/>
        <w:rPr/>
      </w:pPr>
      <w:r>
        <w:rPr/>
        <w:t>-</w:t>
        <w:tab/>
        <w:t>The PCRF applies a service specific Charging Key A for the service (that is not shared with any other service of the UE in this PDN connection) together with the QoS that is intended to be used before the spending limit is reached. In addition, the PCRF sets the "out of credit" event trigger.</w:t>
      </w:r>
    </w:p>
    <w:p>
      <w:pPr>
        <w:pStyle w:val="B1"/>
        <w:rPr/>
      </w:pPr>
      <w:r>
        <w:rPr/>
        <w:t>-</w:t>
        <w:tab/>
        <w:t>The OCS receives the Charging Key A during the credit management interaction and starts (or continues) to measure the parameter that is subject to the spending limit control (i.e. time, volume and/or event) in addition to the normal charging functionality.</w:t>
      </w:r>
    </w:p>
    <w:p>
      <w:pPr>
        <w:pStyle w:val="B1"/>
        <w:rPr/>
      </w:pPr>
      <w:r>
        <w:rPr/>
        <w:t>-</w:t>
        <w:tab/>
        <w:t>Once the OCS detects that the spending limit is reached, it denies any further credit to the PCEF. In addition, the OCS may set the Termination Action to "Allowing the packets to pass through" to enable the continuation of the service.</w:t>
      </w:r>
    </w:p>
    <w:p>
      <w:pPr>
        <w:pStyle w:val="B1"/>
        <w:rPr/>
      </w:pPr>
      <w:r>
        <w:rPr/>
        <w:t>-</w:t>
        <w:tab/>
        <w:t>The PCEF reports the "out of credit" event to the PCRF together with the corresponding PCC rule.</w:t>
      </w:r>
    </w:p>
    <w:p>
      <w:pPr>
        <w:pStyle w:val="B1"/>
        <w:rPr/>
      </w:pPr>
      <w:r>
        <w:rPr/>
        <w:t>-</w:t>
        <w:tab/>
        <w:t>The PCRF can now react and modify the PCC rule according to the operator configuration. The PCRF would select a different Charging Key B and the QoS that has to be applied after reaching the spending limit.</w:t>
      </w:r>
    </w:p>
    <w:p>
      <w:pPr>
        <w:pStyle w:val="B1"/>
        <w:rPr/>
      </w:pPr>
      <w:r>
        <w:rPr/>
        <w:t>-</w:t>
        <w:tab/>
        <w:t>The PCEF enforces the modifications for the PCC rule and may need to modify the bearer or even bind the PCC rule to a different bearer. In addition, the new Charging Key B is used for the credit management.</w:t>
      </w:r>
    </w:p>
    <w:p>
      <w:pPr>
        <w:pStyle w:val="B1"/>
        <w:rPr/>
      </w:pPr>
      <w:r>
        <w:rPr/>
        <w:t>-</w:t>
        <w:tab/>
        <w:t>The OCS receives the new Charging Key B and continues to grant credits for this service.</w:t>
      </w:r>
    </w:p>
    <w:p>
      <w:pPr>
        <w:pStyle w:val="B1"/>
        <w:numPr>
          <w:ilvl w:val="0"/>
          <w:numId w:val="3"/>
        </w:numPr>
        <w:ind w:start="540" w:hanging="256"/>
        <w:rPr/>
      </w:pPr>
      <w:r>
        <w:rPr/>
        <w:t>If the OCS wants the service to return to the original QoS (e.g. after the time interval that is relevant for the spending limit has been passed), the OCS may apply the very same mechanism (i.e. denying credit, setting Termination Action). The PCRF would get informed about it in the very same way and modify the PCC rule back to the original QoS and the Charging Key A.</w:t>
      </w:r>
    </w:p>
    <w:p>
      <w:pPr>
        <w:pStyle w:val="Heading4"/>
        <w:bidi w:val="0"/>
        <w:ind w:start="1418" w:hanging="1418"/>
        <w:jc w:val="start"/>
        <w:rPr/>
      </w:pPr>
      <w:bookmarkStart w:id="39" w:name="__RefHeading___Toc287614417"/>
      <w:bookmarkEnd w:id="39"/>
      <w:r>
        <w:rPr/>
        <w:t>4.3.2.2</w:t>
        <w:tab/>
        <w:t>New reference point (Sy) between PCRF and OCS</w:t>
      </w:r>
    </w:p>
    <w:p>
      <w:pPr>
        <w:pStyle w:val="Heading5"/>
        <w:bidi w:val="0"/>
        <w:ind w:start="1701" w:hanging="1701"/>
        <w:jc w:val="start"/>
        <w:rPr/>
      </w:pPr>
      <w:bookmarkStart w:id="40" w:name="__RefHeading___Toc287614418"/>
      <w:bookmarkEnd w:id="40"/>
      <w:r>
        <w:rPr/>
        <w:t>4.3.2.2.1</w:t>
        <w:tab/>
        <w:t>General</w:t>
      </w:r>
    </w:p>
    <w:p>
      <w:pPr>
        <w:pStyle w:val="Normal"/>
        <w:rPr/>
      </w:pPr>
      <w:r>
        <w:rPr/>
        <w:t>A solution is to define a new reference point Sy between the PCRF and the OCS to enable transport of indications about charging related events from the OCS to the PCRF.</w:t>
      </w:r>
    </w:p>
    <w:p>
      <w:pPr>
        <w:pStyle w:val="TH"/>
        <w:rPr/>
      </w:pPr>
      <w:r>
        <w:rPr/>
        <w:object w:dxaOrig="8714" w:dyaOrig="6419">
          <v:shape id="ole_rId19" style="width:435.7pt;height:320.6pt" o:ole="">
            <v:imagedata r:id="rId20" o:title=""/>
          </v:shape>
          <o:OLEObject Type="Embed" ProgID="" ShapeID="ole_rId19" DrawAspect="Content" ObjectID="_1191751962" r:id="rId19"/>
        </w:object>
      </w:r>
    </w:p>
    <w:p>
      <w:pPr>
        <w:pStyle w:val="TF"/>
        <w:rPr/>
      </w:pPr>
      <w:r>
        <w:rPr/>
        <w:t>Figure 4.3.1: Overall PCC architecture (non-roaming) including the Sy reference point</w:t>
      </w:r>
    </w:p>
    <w:p>
      <w:pPr>
        <w:pStyle w:val="TH"/>
        <w:rPr>
          <w:lang w:eastAsia="zh-CN"/>
        </w:rPr>
      </w:pPr>
      <w:r>
        <w:rPr>
          <w:lang w:eastAsia="zh-CN"/>
        </w:rPr>
        <w:object w:dxaOrig="8714" w:dyaOrig="8294">
          <v:shape id="ole_rId21" style="width:435.7pt;height:414.25pt" o:ole="">
            <v:imagedata r:id="rId22" o:title=""/>
          </v:shape>
          <o:OLEObject Type="Embed" ProgID="" ShapeID="ole_rId21" DrawAspect="Content" ObjectID="_1905365180" r:id="rId21"/>
        </w:object>
      </w:r>
    </w:p>
    <w:p>
      <w:pPr>
        <w:pStyle w:val="TF"/>
        <w:rPr/>
      </w:pPr>
      <w:r>
        <w:rPr/>
        <w:t>Figure 4.3.2: Overall PCC architecture including the Sy reference point roaming with PCEF in visited network (local breakout)</w:t>
      </w:r>
    </w:p>
    <w:p>
      <w:pPr>
        <w:pStyle w:val="Heading5"/>
        <w:bidi w:val="0"/>
        <w:ind w:start="1701" w:hanging="1701"/>
        <w:jc w:val="start"/>
        <w:rPr>
          <w:rFonts w:cs="Arial"/>
        </w:rPr>
      </w:pPr>
      <w:bookmarkStart w:id="41" w:name="__RefHeading___Toc24699_3320553937"/>
      <w:bookmarkStart w:id="42" w:name="__RefHeading___Toc287614419"/>
      <w:bookmarkEnd w:id="41"/>
      <w:r>
        <w:rPr/>
        <w:t>4.3.2.2.2</w:t>
        <w:tab/>
        <w:t>PCRF contacting the OCS (</w:t>
      </w:r>
      <w:r>
        <w:rPr>
          <w:lang w:eastAsia="zh-CN"/>
        </w:rPr>
        <w:t>PCRF-Centric</w:t>
      </w:r>
      <w:r>
        <w:rPr/>
        <w:t xml:space="preserve"> approach)</w:t>
      </w:r>
      <w:bookmarkEnd w:id="42"/>
      <w:r>
        <w:rPr/>
        <w:t xml:space="preserve"> </w:t>
      </w:r>
    </w:p>
    <w:p>
      <w:pPr>
        <w:pStyle w:val="H6"/>
        <w:numPr>
          <w:ilvl w:val="0"/>
          <w:numId w:val="0"/>
        </w:numPr>
        <w:bidi w:val="0"/>
        <w:ind w:start="1985" w:hanging="1985"/>
        <w:jc w:val="start"/>
        <w:rPr>
          <w:rFonts w:cs="Arial"/>
        </w:rPr>
      </w:pPr>
      <w:r>
        <w:rPr/>
        <w:t>4.3.2.2.2.1</w:t>
        <w:tab/>
        <w:t>Session scope</w:t>
      </w:r>
    </w:p>
    <w:p>
      <w:pPr>
        <w:pStyle w:val="Normal"/>
        <w:rPr/>
      </w:pPr>
      <w:r>
        <w:rPr/>
        <w:t>For efficient communication and to be able to support multiple PDN-connections of a user the scope of the Sy connection should be organised on a per subscriber ID and PDN identifier basis, i.e. (at least) all PDN-connections of a UE to the same APN are bound to the same Sy session. This is possible since multiple PDN-connections to the same APN are always controlled by the same PCRF since PCC Rel-8.</w:t>
      </w:r>
    </w:p>
    <w:p>
      <w:pPr>
        <w:pStyle w:val="H6"/>
        <w:numPr>
          <w:ilvl w:val="0"/>
          <w:numId w:val="0"/>
        </w:numPr>
        <w:bidi w:val="0"/>
        <w:ind w:start="1985" w:hanging="1985"/>
        <w:jc w:val="start"/>
        <w:rPr>
          <w:rFonts w:cs="Arial"/>
        </w:rPr>
      </w:pPr>
      <w:r>
        <w:rPr/>
        <w:t>4.3.2.2.2.2</w:t>
        <w:tab/>
        <w:t>Session initiation</w:t>
      </w:r>
    </w:p>
    <w:p>
      <w:pPr>
        <w:pStyle w:val="Normal"/>
        <w:rPr/>
      </w:pPr>
      <w:r>
        <w:rPr/>
        <w:t>At IP-CAN session establishment, according to TS 23.203 [3], Gx interactions take places prior to Gy interactions. For the PCRF to be able to provide correct policies at IP-CAN session establishment it is necessary for the PCRF to interact with the OCS prior to sending acknowledge of IP-CAN session establishment to the PCEF. Additionally it is the PCRF that is aware of if the policies of an IP-CAN session are dependent on charging related information. Sy Session Establishment should therefore be initiated by the PCRF.</w:t>
      </w:r>
    </w:p>
    <w:p>
      <w:pPr>
        <w:pStyle w:val="Normal"/>
        <w:rPr/>
      </w:pPr>
      <w:r>
        <w:rPr/>
        <w:t>The Sy reference point allows the PCRF to request and subscribe to indications about charging related events that affect session and service policies of PDN connections for different users and PDNs.</w:t>
      </w:r>
    </w:p>
    <w:p>
      <w:pPr>
        <w:pStyle w:val="Normal"/>
        <w:rPr/>
      </w:pPr>
      <w:r>
        <w:rPr/>
        <w:t>The OCS shall support to bind a Sy session with associated Gy sessions and shall notify the PCRF over the Sy interface whenever there is charging related event occurring that the PCRF has subscribed to.</w:t>
      </w:r>
    </w:p>
    <w:p>
      <w:pPr>
        <w:pStyle w:val="H6"/>
        <w:numPr>
          <w:ilvl w:val="0"/>
          <w:numId w:val="0"/>
        </w:numPr>
        <w:bidi w:val="0"/>
        <w:ind w:start="1985" w:hanging="1985"/>
        <w:jc w:val="start"/>
        <w:rPr/>
      </w:pPr>
      <w:r>
        <w:rPr/>
        <w:t>4.3.2.2.2.3</w:t>
        <w:tab/>
        <w:t>Information exchange</w:t>
      </w:r>
    </w:p>
    <w:p>
      <w:pPr>
        <w:pStyle w:val="Normal"/>
        <w:rPr/>
      </w:pPr>
      <w:r>
        <w:rPr>
          <w:lang w:eastAsia="ja-JP"/>
        </w:rPr>
        <w:t>The Sy</w:t>
      </w:r>
      <w:r>
        <w:rPr>
          <w:lang w:eastAsia="ja-JP"/>
        </w:rPr>
        <w:t xml:space="preserve"> </w:t>
      </w:r>
      <w:r>
        <w:rPr>
          <w:lang w:eastAsia="ja-JP"/>
        </w:rPr>
        <w:t>reference point shall</w:t>
      </w:r>
      <w:r>
        <w:rPr>
          <w:lang w:eastAsia="ja-JP"/>
        </w:rPr>
        <w:t xml:space="preserve"> support </w:t>
      </w:r>
      <w:r>
        <w:rPr>
          <w:lang w:eastAsia="ja-JP"/>
        </w:rPr>
        <w:t xml:space="preserve">to provide </w:t>
      </w:r>
      <w:r>
        <w:rPr>
          <w:lang w:eastAsia="ja-JP"/>
        </w:rPr>
        <w:t xml:space="preserve">the following </w:t>
      </w:r>
      <w:r>
        <w:rPr>
          <w:lang w:eastAsia="ja-JP"/>
        </w:rPr>
        <w:t>indications:</w:t>
      </w:r>
    </w:p>
    <w:p>
      <w:pPr>
        <w:pStyle w:val="B1"/>
        <w:rPr/>
      </w:pPr>
      <w:r>
        <w:rPr/>
        <w:t>-</w:t>
        <w:tab/>
        <w:t xml:space="preserve">Provisioning of </w:t>
      </w:r>
      <w:r>
        <w:rPr/>
        <w:t xml:space="preserve">indication </w:t>
      </w:r>
      <w:r>
        <w:rPr/>
        <w:t>based on credit balance</w:t>
      </w:r>
      <w:r>
        <w:rPr/>
        <w:t xml:space="preserve"> (e.g. </w:t>
      </w:r>
      <w:r>
        <w:rPr/>
        <w:t>w</w:t>
      </w:r>
      <w:r>
        <w:rPr/>
        <w:t xml:space="preserve">hen OCS decides </w:t>
      </w:r>
      <w:r>
        <w:rPr/>
        <w:t xml:space="preserve">that </w:t>
      </w:r>
      <w:r>
        <w:rPr/>
        <w:t xml:space="preserve">a prepaid subscriber </w:t>
      </w:r>
      <w:r>
        <w:rPr/>
        <w:t>has</w:t>
      </w:r>
      <w:r>
        <w:rPr/>
        <w:t xml:space="preserve"> reach</w:t>
      </w:r>
      <w:r>
        <w:rPr/>
        <w:t>ed</w:t>
      </w:r>
      <w:r>
        <w:rPr/>
        <w:t xml:space="preserve"> </w:t>
      </w:r>
      <w:r>
        <w:rPr/>
        <w:t>a</w:t>
      </w:r>
      <w:r>
        <w:rPr/>
        <w:t xml:space="preserve"> balance limit)</w:t>
      </w:r>
    </w:p>
    <w:p>
      <w:pPr>
        <w:pStyle w:val="B1"/>
        <w:rPr/>
      </w:pPr>
      <w:r>
        <w:rPr/>
        <w:t>-</w:t>
        <w:tab/>
        <w:t xml:space="preserve">Provisioning of </w:t>
      </w:r>
      <w:r>
        <w:rPr/>
        <w:t xml:space="preserve">indication per rating group or per IP-CAN session </w:t>
      </w:r>
      <w:r>
        <w:rPr/>
        <w:t xml:space="preserve">based on previously consumed volume </w:t>
      </w:r>
      <w:r>
        <w:rPr/>
        <w:t xml:space="preserve">or </w:t>
      </w:r>
      <w:r>
        <w:rPr/>
        <w:t>spending limits</w:t>
      </w:r>
      <w:r>
        <w:rPr/>
        <w:t xml:space="preserve"> (e.g. </w:t>
      </w:r>
      <w:r>
        <w:rPr/>
        <w:t>w</w:t>
      </w:r>
      <w:r>
        <w:rPr/>
        <w:t xml:space="preserve">hen OCS decides </w:t>
      </w:r>
      <w:r>
        <w:rPr/>
        <w:t xml:space="preserve">that </w:t>
      </w:r>
      <w:r>
        <w:rPr/>
        <w:t>a</w:t>
      </w:r>
      <w:r>
        <w:rPr/>
        <w:t xml:space="preserve"> previously consumed volume </w:t>
      </w:r>
      <w:r>
        <w:rPr/>
        <w:t>or spending limit</w:t>
      </w:r>
      <w:r>
        <w:rPr/>
        <w:t xml:space="preserve"> per period</w:t>
      </w:r>
      <w:r>
        <w:rPr/>
        <w:t xml:space="preserve"> has reached </w:t>
      </w:r>
      <w:r>
        <w:rPr/>
        <w:t>a</w:t>
      </w:r>
      <w:r>
        <w:rPr/>
        <w:t xml:space="preserve"> certain value)</w:t>
      </w:r>
      <w:r>
        <w:rPr/>
        <w:t>.</w:t>
      </w:r>
    </w:p>
    <w:p>
      <w:pPr>
        <w:pStyle w:val="Heading6"/>
        <w:bidi w:val="0"/>
        <w:jc w:val="start"/>
        <w:rPr/>
      </w:pPr>
      <w:ins w:id="13" w:author="CDT User" w:date="2011-03-04T09:42:00Z">
        <w:bookmarkStart w:id="43" w:name="__RefHeading___Toc287614420"/>
        <w:bookmarkEnd w:id="43"/>
        <w:r>
          <w:rPr>
            <w:rFonts w:cs="Arial"/>
            <w:color w:val="000000"/>
          </w:rPr>
          <w:t>4.3.2.2.2.3.</w:t>
        </w:r>
      </w:ins>
      <w:ins w:id="14" w:author="CDT User" w:date="2011-03-07T08:56:00Z">
        <w:r>
          <w:rPr>
            <w:rFonts w:cs="Arial"/>
            <w:color w:val="000000"/>
          </w:rPr>
          <w:t>1</w:t>
        </w:r>
      </w:ins>
      <w:ins w:id="15" w:author="CDT User" w:date="2011-03-04T09:42:00Z">
        <w:r>
          <w:rPr>
            <w:rFonts w:cs="Arial"/>
            <w:color w:val="000000"/>
          </w:rPr>
          <w:tab/>
          <w:t>Charging Status Reports</w:t>
        </w:r>
      </w:ins>
    </w:p>
    <w:p>
      <w:pPr>
        <w:pStyle w:val="Normal"/>
        <w:rPr>
          <w:rFonts w:ascii="Arial" w:hAnsi="Arial" w:cs="Arial"/>
          <w:ins w:id="18" w:author="CDT User" w:date="2011-03-04T09:42:00Z"/>
        </w:rPr>
      </w:pPr>
      <w:ins w:id="17" w:author="CDT User" w:date="2011-03-04T09:42:00Z">
        <w:r>
          <w:rPr>
            <w:rFonts w:cs="Arial" w:ascii="Arial" w:hAnsi="Arial"/>
          </w:rPr>
          <w:t xml:space="preserve">Provisioning of Charging Status Reports is based on the assumption that that the OCS maintains the necessary counter(s) used to track spending between sessions. </w:t>
        </w:r>
      </w:ins>
    </w:p>
    <w:p>
      <w:pPr>
        <w:pStyle w:val="Normal"/>
        <w:rPr>
          <w:rFonts w:ascii="Arial" w:hAnsi="Arial" w:cs="Arial"/>
          <w:ins w:id="20" w:author="CDT User" w:date="2011-03-04T09:42:00Z"/>
        </w:rPr>
      </w:pPr>
      <w:ins w:id="19" w:author="CDT User" w:date="2011-03-04T09:42:00Z">
        <w:r>
          <w:rPr>
            <w:rFonts w:cs="Arial" w:ascii="Arial" w:hAnsi="Arial"/>
          </w:rPr>
          <w:t>The OCS maintains pre-configured counter(s) with an associated threshold, which it resets according to a known time schedule. Counters could be applicable either per subscriber, per subscriber and active PDN or for a group of services for a certain subscriber..</w:t>
        </w:r>
      </w:ins>
    </w:p>
    <w:p>
      <w:pPr>
        <w:pStyle w:val="Normal"/>
        <w:rPr>
          <w:rFonts w:ascii="Arial" w:hAnsi="Arial" w:cs="Arial"/>
          <w:lang w:val="en-US"/>
          <w:ins w:id="22" w:author="CDT User" w:date="2011-03-04T09:42:00Z"/>
        </w:rPr>
      </w:pPr>
      <w:ins w:id="21" w:author="CDT User" w:date="2011-03-04T09:42:00Z">
        <w:r>
          <w:rPr>
            <w:rFonts w:cs="Arial" w:ascii="Arial" w:hAnsi="Arial"/>
            <w:lang w:val="en-US"/>
          </w:rPr>
          <w:t>The identities of the counters that are relevant for a policy decision are stored in the PCRF or in the SPR. The PCRF is configured with the actions associated with the counter status that is received from OCS.</w:t>
        </w:r>
      </w:ins>
    </w:p>
    <w:p>
      <w:pPr>
        <w:pStyle w:val="Normal"/>
        <w:rPr>
          <w:rFonts w:ascii="Arial" w:hAnsi="Arial" w:cs="Arial"/>
          <w:ins w:id="24" w:author="CDT User" w:date="2011-03-04T09:42:00Z"/>
        </w:rPr>
      </w:pPr>
      <w:ins w:id="23" w:author="CDT User" w:date="2011-03-04T09:42:00Z">
        <w:r>
          <w:rPr>
            <w:rFonts w:cs="Arial" w:ascii="Arial" w:hAnsi="Arial"/>
          </w:rPr>
          <w:t>The request and provisioning of Charging Status Reports may be used for:</w:t>
        </w:r>
      </w:ins>
    </w:p>
    <w:p>
      <w:pPr>
        <w:pStyle w:val="ListBullet"/>
        <w:rPr>
          <w:rFonts w:ascii="Arial" w:hAnsi="Arial" w:cs="Arial"/>
          <w:ins w:id="26" w:author="CDT User" w:date="2011-03-04T09:42:00Z"/>
        </w:rPr>
      </w:pPr>
      <w:ins w:id="25" w:author="CDT User" w:date="2011-03-04T09:42:00Z">
        <w:r>
          <w:rPr>
            <w:rFonts w:cs="Arial" w:ascii="Arial" w:hAnsi="Arial"/>
          </w:rPr>
          <w:t xml:space="preserve">The initial request for counter state at IP-CAN session establishment. </w:t>
        </w:r>
      </w:ins>
    </w:p>
    <w:p>
      <w:pPr>
        <w:pStyle w:val="ListBullet"/>
        <w:rPr/>
      </w:pPr>
      <w:ins w:id="27" w:author="CDT User" w:date="2011-03-04T09:42:00Z">
        <w:r>
          <w:rPr>
            <w:rFonts w:cs="Arial" w:ascii="Arial" w:hAnsi="Arial"/>
          </w:rPr>
          <w:t xml:space="preserve">The notification from the OCS to the PCRF of threshold reached by OCS. </w:t>
        </w:r>
      </w:ins>
      <w:ins w:id="28" w:author="CDT User" w:date="2011-03-04T09:42:00Z">
        <w:r>
          <w:rPr>
            <w:rFonts w:cs="Arial" w:ascii="Arial" w:hAnsi="Arial"/>
            <w:color w:val="000080"/>
            <w:lang w:val="en-US"/>
          </w:rPr>
          <w:t>When counters that are applicable either for a single service or for a group of services are referenced over the Sy interface a new identifier called Policy-Counter-Id shall be used</w:t>
        </w:r>
      </w:ins>
      <w:ins w:id="29" w:author="CDT User" w:date="2011-03-04T09:42:00Z">
        <w:r>
          <w:rPr>
            <w:rFonts w:cs="Arial" w:ascii="Arial" w:hAnsi="Arial"/>
          </w:rPr>
          <w:t>. All services that are mapped to the same Policy-Counter-Id will share the same counter state and applicable threshold values in the OCS.</w:t>
        </w:r>
      </w:ins>
    </w:p>
    <w:p>
      <w:pPr>
        <w:pStyle w:val="NO"/>
        <w:rPr/>
      </w:pPr>
      <w:ins w:id="31" w:author="CDT User" w:date="2011-03-04T09:42:00Z">
        <w:r>
          <w:rPr>
            <w:rFonts w:cs="Arial" w:ascii="Arial" w:hAnsi="Arial"/>
          </w:rPr>
          <w:t xml:space="preserve">NOTE: </w:t>
          <w:tab/>
          <w:t>The relation between a Policy-Counter-Id and the Charging Key could be 1-1. However it could also be assumed that services that share the same Charging Key may be associated with different Policy-Counters i.e. although they are rated in the same way they are subject to different actions regarding (e.g. QoS and gating) and are therefore counted separately.</w:t>
        </w:r>
      </w:ins>
    </w:p>
    <w:p>
      <w:pPr>
        <w:pStyle w:val="Normal"/>
        <w:rPr>
          <w:rFonts w:ascii="Arial" w:hAnsi="Arial" w:cs="Arial"/>
          <w:ins w:id="34" w:author="CDT User" w:date="2011-03-04T09:42:00Z"/>
        </w:rPr>
      </w:pPr>
      <w:ins w:id="33" w:author="CDT User" w:date="2011-03-04T09:42:00Z">
        <w:r>
          <w:rPr>
            <w:rFonts w:cs="Arial" w:ascii="Arial" w:hAnsi="Arial"/>
          </w:rPr>
          <w:t xml:space="preserve">When a certain threshold has been reached (e.g. daily spending limit of 2$ reached) in the OCS and/or when a certain threshold has been increased or the accumulated usage is reset the OCS shall provide the new Policy Counter Status to the PCRF for the associated Policy Counter or for the associated UE and active PDN. </w:t>
        </w:r>
      </w:ins>
    </w:p>
    <w:p>
      <w:pPr>
        <w:pStyle w:val="Normal"/>
        <w:rPr>
          <w:rFonts w:ascii="Arial" w:hAnsi="Arial" w:cs="Arial"/>
          <w:ins w:id="36" w:author="CDT User" w:date="2011-03-04T09:42:00Z"/>
        </w:rPr>
      </w:pPr>
      <w:ins w:id="35" w:author="CDT User" w:date="2011-03-04T09:42:00Z">
        <w:r>
          <w:rPr>
            <w:rFonts w:cs="Arial" w:ascii="Arial" w:hAnsi="Arial"/>
          </w:rPr>
          <w:t>The PCRF shall based on the counter status apply operator defined actions, e.g. downgrade the QoS, for affected IP-CAN Sessions and/or PCC-rules and provide this as policy decisions to the PCEF and to the BBERF (if applicable).</w:t>
        </w:r>
      </w:ins>
    </w:p>
    <w:p>
      <w:pPr>
        <w:pStyle w:val="B1"/>
        <w:rPr>
          <w:rFonts w:ascii="Arial" w:hAnsi="Arial" w:cs="Arial"/>
        </w:rPr>
      </w:pPr>
      <w:r>
        <w:rPr>
          <w:rFonts w:cs="Arial" w:ascii="Arial" w:hAnsi="Arial"/>
        </w:rPr>
      </w:r>
    </w:p>
    <w:p>
      <w:pPr>
        <w:pStyle w:val="H6"/>
        <w:numPr>
          <w:ilvl w:val="0"/>
          <w:numId w:val="0"/>
        </w:numPr>
        <w:bidi w:val="0"/>
        <w:ind w:start="1985" w:hanging="1985"/>
        <w:jc w:val="start"/>
        <w:rPr>
          <w:rFonts w:cs="Arial"/>
        </w:rPr>
      </w:pPr>
      <w:r>
        <w:rPr/>
        <w:t>4.3.2.2.2.4</w:t>
        <w:tab/>
        <w:t>Roaming</w:t>
      </w:r>
    </w:p>
    <w:p>
      <w:pPr>
        <w:pStyle w:val="Normal"/>
        <w:rPr/>
      </w:pPr>
      <w:r>
        <w:rPr/>
        <w:t>The Sy reference point should support scenarios where a UE is located in a HPLMN (4.2.1), roaming with home routed or roaming with visited access (Figure 4.3.2). For roaming with visited access the Sy reference point is defined between the H-PCRF and the OCS in the HPLMN. With this approach Sy will be a PLMN internal reference point regardless of if the user is roaming or accessing via the HPLMN.</w:t>
      </w:r>
    </w:p>
    <w:p>
      <w:pPr>
        <w:pStyle w:val="Heading5"/>
        <w:bidi w:val="0"/>
        <w:ind w:start="1701" w:hanging="1701"/>
        <w:jc w:val="start"/>
        <w:rPr>
          <w:rFonts w:cs="Arial"/>
        </w:rPr>
      </w:pPr>
      <w:bookmarkStart w:id="44" w:name="__RefHeading___Toc287614421"/>
      <w:bookmarkEnd w:id="44"/>
      <w:r>
        <w:rPr/>
        <w:t>4.3.2.2.2.5</w:t>
        <w:tab/>
        <w:t>Signalling flows</w:t>
      </w:r>
    </w:p>
    <w:p>
      <w:pPr>
        <w:pStyle w:val="Heading6"/>
        <w:bidi w:val="0"/>
        <w:jc w:val="start"/>
        <w:rPr/>
      </w:pPr>
      <w:bookmarkStart w:id="45" w:name="__RefHeading___Toc287614422"/>
      <w:bookmarkEnd w:id="45"/>
      <w:r>
        <w:rPr/>
        <w:t>4.3.2.2.2.5.1</w:t>
        <w:tab/>
        <w:t>General</w:t>
      </w:r>
    </w:p>
    <w:p>
      <w:pPr>
        <w:pStyle w:val="Normal"/>
        <w:rPr/>
      </w:pPr>
      <w:r>
        <w:rPr>
          <w:rFonts w:cs="Arial" w:ascii="Arial" w:hAnsi="Arial"/>
        </w:rPr>
        <w:t xml:space="preserve">This clause contains signalling flows to demonstrate the PCC interaction </w:t>
      </w:r>
      <w:ins w:id="37" w:author="Ericsson User1" w:date="2011-02-24T14:57:00Z">
        <w:r>
          <w:rPr>
            <w:rFonts w:cs="Arial" w:ascii="Arial" w:hAnsi="Arial"/>
          </w:rPr>
          <w:t xml:space="preserve">to request charging status reports and to provide charging status reports </w:t>
        </w:r>
      </w:ins>
      <w:del w:id="38" w:author="Ericsson User1" w:date="2011-02-24T14:57:00Z">
        <w:r>
          <w:rPr>
            <w:rFonts w:cs="Arial" w:ascii="Arial" w:hAnsi="Arial"/>
          </w:rPr>
          <w:delText xml:space="preserve">for session establishment, termination and update </w:delText>
        </w:r>
      </w:del>
      <w:r>
        <w:rPr>
          <w:rFonts w:cs="Arial" w:ascii="Arial" w:hAnsi="Arial"/>
        </w:rPr>
        <w:t>over the Sy reference point.  The Sy reference point supports the following functions:</w:t>
      </w:r>
    </w:p>
    <w:p>
      <w:pPr>
        <w:pStyle w:val="B1"/>
        <w:rPr/>
      </w:pPr>
      <w:r>
        <w:rPr/>
        <w:t>-</w:t>
        <w:tab/>
      </w:r>
      <w:ins w:id="39" w:author="Ericsson User1" w:date="2011-02-24T14:57:00Z">
        <w:r>
          <w:rPr>
            <w:rFonts w:cs="Arial" w:ascii="Arial" w:hAnsi="Arial"/>
          </w:rPr>
          <w:t>Request from PCRF to OCS on the initial Policy Counter Status for a certain subscriber or for a certain subscriber and PDN connection.</w:t>
        </w:r>
      </w:ins>
      <w:del w:id="40" w:author="Ericsson User1" w:date="2011-02-24T14:58:00Z">
        <w:r>
          <w:rPr>
            <w:rFonts w:cs="Arial" w:ascii="Arial" w:hAnsi="Arial"/>
          </w:rPr>
          <w:delText>Establishment of Charging Policy Session by the PCRF allowing OCS to notify PCRF what thresholds have been reached</w:delText>
        </w:r>
      </w:del>
      <w:r>
        <w:rPr>
          <w:rFonts w:cs="Arial" w:ascii="Arial" w:hAnsi="Arial"/>
        </w:rPr>
        <w:t>;</w:t>
      </w:r>
    </w:p>
    <w:p>
      <w:pPr>
        <w:pStyle w:val="B1"/>
        <w:rPr>
          <w:rFonts w:ascii="Arial" w:hAnsi="Arial" w:cs="Arial"/>
        </w:rPr>
      </w:pPr>
      <w:r>
        <w:rPr>
          <w:rFonts w:cs="Arial" w:ascii="Arial" w:hAnsi="Arial"/>
        </w:rPr>
        <w:t>-</w:t>
        <w:tab/>
      </w:r>
      <w:ins w:id="41" w:author="Ericsson User1" w:date="2011-02-24T14:59:00Z">
        <w:r>
          <w:rPr>
            <w:rFonts w:cs="Arial" w:ascii="Arial" w:hAnsi="Arial"/>
          </w:rPr>
          <w:t>Reports from the OCS to the PCRF on the Policy Counter Status for a certain subscriber or for a certain subscriber and PDN connection.</w:t>
        </w:r>
      </w:ins>
    </w:p>
    <w:p>
      <w:pPr>
        <w:pStyle w:val="EditorsNote"/>
        <w:rPr>
          <w:rFonts w:ascii="Arial" w:hAnsi="Arial" w:cs="Arial"/>
        </w:rPr>
      </w:pPr>
      <w:r>
        <w:rPr>
          <w:rFonts w:cs="Arial" w:ascii="Arial" w:hAnsi="Arial"/>
        </w:rPr>
      </w:r>
      <w:r>
        <w:br w:type="page"/>
      </w:r>
    </w:p>
    <w:p>
      <w:pPr>
        <w:pStyle w:val="Heading6"/>
        <w:bidi w:val="0"/>
        <w:jc w:val="start"/>
        <w:rPr/>
      </w:pPr>
      <w:bookmarkStart w:id="46" w:name="__RefHeading___Toc287614423"/>
      <w:bookmarkEnd w:id="46"/>
      <w:r>
        <w:rPr/>
        <w:t>4.3.2.2.2.5.2</w:t>
        <w:tab/>
        <w:t>Changes to the IP-CAN Session establishment procedure</w:t>
      </w:r>
    </w:p>
    <w:p>
      <w:pPr>
        <w:pStyle w:val="Normal"/>
        <w:rPr/>
      </w:pPr>
      <w:r>
        <w:rPr/>
        <w:object w:dxaOrig="12511" w:dyaOrig="12163">
          <v:shape id="ole_rId23" style="width:469.5pt;height:519.8pt" o:ole="">
            <v:imagedata r:id="rId24" o:title=""/>
          </v:shape>
          <o:OLEObject Type="Embed" ProgID="" ShapeID="ole_rId23" DrawAspect="Content" ObjectID="_511272852" r:id="rId23"/>
        </w:object>
      </w:r>
    </w:p>
    <w:p>
      <w:pPr>
        <w:pStyle w:val="B1"/>
        <w:numPr>
          <w:ilvl w:val="1"/>
          <w:numId w:val="4"/>
        </w:numPr>
        <w:overflowPunct w:val="false"/>
        <w:autoSpaceDE w:val="false"/>
        <w:textAlignment w:val="baseline"/>
        <w:rPr/>
      </w:pPr>
      <w:r>
        <w:rPr/>
        <w:tab/>
      </w:r>
      <w:r>
        <w:rPr>
          <w:sz w:val="22"/>
          <w:szCs w:val="22"/>
        </w:rPr>
        <w:t>IP-CAN Session Establishment as per TS 23.203 [x] clause 7.2.</w:t>
      </w:r>
    </w:p>
    <w:p>
      <w:pPr>
        <w:pStyle w:val="B1"/>
        <w:numPr>
          <w:ilvl w:val="0"/>
          <w:numId w:val="13"/>
        </w:numPr>
        <w:overflowPunct w:val="false"/>
        <w:autoSpaceDE w:val="false"/>
        <w:textAlignment w:val="baseline"/>
        <w:rPr>
          <w:sz w:val="22"/>
          <w:szCs w:val="22"/>
        </w:rPr>
      </w:pPr>
      <w:r>
        <w:rPr>
          <w:sz w:val="22"/>
          <w:szCs w:val="22"/>
        </w:rPr>
        <w:t xml:space="preserve">If the subscription data received from the SPR indicated that policy decisions are dependent on charging related information and if this is the first IP-CAN session for this subscriber </w:t>
      </w:r>
      <w:del w:id="42" w:author="Ericsson User1" w:date="2011-02-24T15:08:00Z">
        <w:r>
          <w:rPr>
            <w:sz w:val="22"/>
            <w:szCs w:val="22"/>
          </w:rPr>
          <w:delText xml:space="preserve">towards the PDN </w:delText>
        </w:r>
      </w:del>
      <w:r>
        <w:rPr>
          <w:sz w:val="22"/>
          <w:szCs w:val="22"/>
        </w:rPr>
        <w:t>then PCRF sends a</w:t>
      </w:r>
      <w:ins w:id="43" w:author="Ericsson User1" w:date="2011-02-24T15:08:00Z">
        <w:r>
          <w:rPr>
            <w:sz w:val="22"/>
            <w:szCs w:val="22"/>
          </w:rPr>
          <w:t xml:space="preserve">n Initial </w:t>
        </w:r>
      </w:ins>
      <w:del w:id="44" w:author="Ericsson User1" w:date="2011-02-24T15:08:00Z">
        <w:r>
          <w:rPr>
            <w:sz w:val="22"/>
            <w:szCs w:val="22"/>
          </w:rPr>
          <w:delText xml:space="preserve"> </w:delText>
        </w:r>
      </w:del>
      <w:r>
        <w:rPr>
          <w:sz w:val="22"/>
          <w:szCs w:val="22"/>
        </w:rPr>
        <w:t xml:space="preserve">Charging </w:t>
      </w:r>
      <w:ins w:id="45" w:author="Ericsson User1" w:date="2011-02-24T15:08:00Z">
        <w:r>
          <w:rPr>
            <w:sz w:val="22"/>
            <w:szCs w:val="22"/>
          </w:rPr>
          <w:t>Status</w:t>
        </w:r>
      </w:ins>
      <w:del w:id="46" w:author="Ericsson User1" w:date="2011-02-24T15:08:00Z">
        <w:r>
          <w:rPr>
            <w:sz w:val="22"/>
            <w:szCs w:val="22"/>
          </w:rPr>
          <w:delText>Policy</w:delText>
        </w:r>
      </w:del>
      <w:r>
        <w:rPr>
          <w:sz w:val="22"/>
          <w:szCs w:val="22"/>
        </w:rPr>
        <w:t xml:space="preserve"> </w:t>
      </w:r>
      <w:ins w:id="47" w:author="Ericsson User1" w:date="2011-02-24T15:08:00Z">
        <w:r>
          <w:rPr>
            <w:sz w:val="22"/>
            <w:szCs w:val="22"/>
          </w:rPr>
          <w:t>Request</w:t>
        </w:r>
      </w:ins>
      <w:del w:id="48" w:author="Ericsson User1" w:date="2011-02-24T15:08:00Z">
        <w:r>
          <w:rPr>
            <w:sz w:val="22"/>
            <w:szCs w:val="22"/>
          </w:rPr>
          <w:delText>Sessio</w:delText>
        </w:r>
      </w:del>
      <w:del w:id="49" w:author="Ericsson User1" w:date="2011-02-24T15:09:00Z">
        <w:r>
          <w:rPr>
            <w:sz w:val="22"/>
            <w:szCs w:val="22"/>
          </w:rPr>
          <w:delText>n Establishment</w:delText>
        </w:r>
      </w:del>
      <w:r>
        <w:rPr>
          <w:sz w:val="22"/>
          <w:szCs w:val="22"/>
        </w:rPr>
        <w:t xml:space="preserve"> towards the OCS. The PCRF includes the </w:t>
      </w:r>
      <w:ins w:id="50" w:author="Ericsson User1" w:date="2011-02-24T15:09:00Z">
        <w:r>
          <w:rPr>
            <w:sz w:val="22"/>
            <w:szCs w:val="22"/>
          </w:rPr>
          <w:t>UE</w:t>
        </w:r>
      </w:ins>
      <w:del w:id="51" w:author="Ericsson User1" w:date="2011-02-24T15:09:00Z">
        <w:r>
          <w:rPr>
            <w:sz w:val="22"/>
            <w:szCs w:val="22"/>
          </w:rPr>
          <w:delText>subscriber</w:delText>
        </w:r>
      </w:del>
      <w:r>
        <w:rPr>
          <w:sz w:val="22"/>
          <w:szCs w:val="22"/>
        </w:rPr>
        <w:t xml:space="preserve"> id</w:t>
      </w:r>
      <w:ins w:id="52" w:author="Ericsson User1" w:date="2011-02-24T15:09:00Z">
        <w:r>
          <w:rPr>
            <w:sz w:val="22"/>
            <w:szCs w:val="22"/>
          </w:rPr>
          <w:t>entifier and the Policy-Counter-Id(s) for which status is requested. The PCRF may optionally include PDN-id (e.</w:t>
        </w:r>
      </w:ins>
      <w:ins w:id="53" w:author="Ericsson User1" w:date="2011-02-24T15:10:00Z">
        <w:r>
          <w:rPr>
            <w:sz w:val="22"/>
            <w:szCs w:val="22"/>
          </w:rPr>
          <w:t>g. APN),</w:t>
        </w:r>
      </w:ins>
      <w:del w:id="54" w:author="Ericsson User1" w:date="2011-02-24T15:10:00Z">
        <w:r>
          <w:rPr>
            <w:sz w:val="22"/>
            <w:szCs w:val="22"/>
          </w:rPr>
          <w:delText xml:space="preserve"> and</w:delText>
        </w:r>
      </w:del>
      <w:r>
        <w:rPr>
          <w:sz w:val="22"/>
          <w:szCs w:val="22"/>
        </w:rPr>
        <w:t xml:space="preserve"> the UE IP address </w:t>
      </w:r>
      <w:ins w:id="55" w:author="Ericsson User1" w:date="2011-02-24T15:10:00Z">
        <w:r>
          <w:rPr>
            <w:sz w:val="22"/>
            <w:szCs w:val="22"/>
          </w:rPr>
          <w:t>and subscribers to changes in the status of the Policy Counters in the OCS.</w:t>
        </w:r>
      </w:ins>
      <w:del w:id="56" w:author="Ericsson User1" w:date="2011-02-24T15:10:00Z">
        <w:r>
          <w:rPr>
            <w:sz w:val="22"/>
            <w:szCs w:val="22"/>
          </w:rPr>
          <w:delText>in the request</w:delText>
        </w:r>
      </w:del>
      <w:r>
        <w:rPr>
          <w:sz w:val="22"/>
          <w:szCs w:val="22"/>
        </w:rPr>
        <w:t xml:space="preserve"> </w:t>
      </w:r>
    </w:p>
    <w:p>
      <w:pPr>
        <w:pStyle w:val="NO"/>
        <w:ind w:start="1298" w:hanging="0"/>
        <w:rPr/>
      </w:pPr>
      <w:ins w:id="57" w:author="Ericsson User1" w:date="2011-02-24T15:11:00Z">
        <w:r>
          <w:rPr/>
          <w:t>Editor´s note: The possibility for the OCS to report all the Policy-Counter-Status or only those relevant for a policy decision is FFS.</w:t>
        </w:r>
      </w:ins>
    </w:p>
    <w:p>
      <w:pPr>
        <w:pStyle w:val="B1"/>
        <w:ind w:start="284" w:hanging="284"/>
        <w:rPr>
          <w:sz w:val="22"/>
          <w:szCs w:val="22"/>
          <w:ins w:id="60" w:author="Ericsson User1" w:date="2011-02-24T15:11:00Z"/>
        </w:rPr>
      </w:pPr>
      <w:ins w:id="59" w:author="Ericsson User1" w:date="2011-02-24T15:11:00Z">
        <w:r>
          <w:rPr>
            <w:sz w:val="22"/>
            <w:szCs w:val="22"/>
          </w:rPr>
        </w:r>
      </w:ins>
    </w:p>
    <w:p>
      <w:pPr>
        <w:pStyle w:val="NO"/>
        <w:keepLines w:val="false"/>
        <w:numPr>
          <w:ilvl w:val="0"/>
          <w:numId w:val="13"/>
        </w:numPr>
        <w:overflowPunct w:val="false"/>
        <w:autoSpaceDE w:val="false"/>
        <w:textAlignment w:val="baseline"/>
        <w:rPr>
          <w:del w:id="62" w:author="Ericsson User1" w:date="2011-02-24T15:11:00Z"/>
        </w:rPr>
      </w:pPr>
      <w:del w:id="61" w:author="Ericsson User1" w:date="2011-02-24T15:11:00Z">
        <w:r>
          <w:rPr/>
          <w:delText>NOTE: The possibility of OCS to establish the Charging Policy Session is FFS.</w:delText>
        </w:r>
      </w:del>
    </w:p>
    <w:p>
      <w:pPr>
        <w:pStyle w:val="NO"/>
        <w:numPr>
          <w:ilvl w:val="0"/>
          <w:numId w:val="13"/>
        </w:numPr>
        <w:overflowPunct w:val="false"/>
        <w:autoSpaceDE w:val="false"/>
        <w:textAlignment w:val="baseline"/>
        <w:rPr>
          <w:sz w:val="22"/>
          <w:szCs w:val="22"/>
        </w:rPr>
      </w:pPr>
      <w:r>
        <w:rPr/>
        <w:t>T</w:t>
      </w:r>
      <w:r>
        <w:rPr>
          <w:sz w:val="22"/>
          <w:szCs w:val="22"/>
        </w:rPr>
        <w:t>he OCS acknowledges the request by sending a Charging Policy Session Acknowledge and may notify whether threshold(s) have already been reached.</w:t>
      </w:r>
    </w:p>
    <w:p>
      <w:pPr>
        <w:pStyle w:val="EditorsNote"/>
        <w:numPr>
          <w:ilvl w:val="1"/>
          <w:numId w:val="8"/>
        </w:numPr>
        <w:tabs>
          <w:tab w:val="clear" w:pos="284"/>
          <w:tab w:val="left" w:pos="1276" w:leader="none"/>
        </w:tabs>
        <w:overflowPunct w:val="false"/>
        <w:autoSpaceDE w:val="false"/>
        <w:ind w:start="1276" w:hanging="992"/>
        <w:textAlignment w:val="baseline"/>
        <w:rPr>
          <w:color w:val="000000"/>
          <w:sz w:val="22"/>
          <w:szCs w:val="22"/>
        </w:rPr>
      </w:pPr>
      <w:r>
        <w:rPr>
          <w:color w:val="000000"/>
          <w:sz w:val="22"/>
          <w:szCs w:val="22"/>
        </w:rPr>
        <w:t xml:space="preserve">Continued IP-CAN Session Establishment as per TS 23.203 [x] clause 7.2 </w:t>
      </w:r>
    </w:p>
    <w:p>
      <w:pPr>
        <w:pStyle w:val="B1"/>
        <w:numPr>
          <w:ilvl w:val="0"/>
          <w:numId w:val="8"/>
        </w:numPr>
        <w:overflowPunct w:val="false"/>
        <w:autoSpaceDE w:val="false"/>
        <w:ind w:start="1304" w:hanging="1020"/>
        <w:textAlignment w:val="baseline"/>
        <w:rPr>
          <w:del w:id="64" w:author="Ericsson User1" w:date="2011-02-25T07:22:00Z"/>
        </w:rPr>
      </w:pPr>
      <w:del w:id="63" w:author="Ericsson User1" w:date="2011-02-25T07:22:00Z">
        <w:r>
          <w:rPr/>
          <w:delText>If the subscription data received from the SPR indicated that policy decisions are dependent on charging related information and if this is the first IP-CAN session for this subscriber then PCRF sends a Initial Charging Status Request towards the OCS. The PCRF includes the UE identifier and the Policy-Counter-Id(s) for which status is requested. The PCRF may optionally include PDN-id (e.g. APN), the UE IP address(es) in the request and subscribes to changes in the status of the Policy Counters in the OCS.</w:delText>
        </w:r>
      </w:del>
    </w:p>
    <w:p>
      <w:pPr>
        <w:pStyle w:val="B1"/>
        <w:widowControl/>
        <w:numPr>
          <w:ilvl w:val="0"/>
          <w:numId w:val="8"/>
        </w:numPr>
        <w:overflowPunct w:val="false"/>
        <w:autoSpaceDE w:val="false"/>
        <w:bidi w:val="0"/>
        <w:spacing w:before="0" w:after="180"/>
        <w:ind w:start="1304" w:hanging="1020"/>
        <w:textAlignment w:val="baseline"/>
        <w:rPr>
          <w:del w:id="66" w:author="Ericsson User1" w:date="2011-02-25T07:22:00Z"/>
        </w:rPr>
      </w:pPr>
      <w:del w:id="65" w:author="Ericsson User1" w:date="2011-02-25T07:22:00Z">
        <w:r>
          <w:rPr/>
          <w:delText>Editor´s note: The possibility for the OCS to report all the Policy-Counter-Status or only those relevant for a policy decision is FFS.</w:delText>
        </w:r>
      </w:del>
    </w:p>
    <w:p>
      <w:pPr>
        <w:pStyle w:val="B1"/>
        <w:numPr>
          <w:ilvl w:val="0"/>
          <w:numId w:val="8"/>
        </w:numPr>
        <w:overflowPunct w:val="false"/>
        <w:autoSpaceDE w:val="false"/>
        <w:ind w:start="1304" w:hanging="1020"/>
        <w:textAlignment w:val="baseline"/>
        <w:rPr/>
      </w:pPr>
      <w:del w:id="67" w:author="Ericsson User1" w:date="2011-02-25T07:22:00Z">
        <w:r>
          <w:rPr/>
          <w:delText>The OCS acknowledges the request by sending an Initial Charging Status Response that includes the Policy-Counter-Status per Policy-Counter-Id provided by the PCRF in the Initial Charging Status Request</w:delText>
        </w:r>
      </w:del>
      <w:r>
        <w:rPr/>
        <w:t>.</w:t>
      </w:r>
    </w:p>
    <w:p>
      <w:pPr>
        <w:pStyle w:val="EditorsNote"/>
        <w:tabs>
          <w:tab w:val="clear" w:pos="284"/>
          <w:tab w:val="left" w:pos="1276" w:leader="none"/>
        </w:tabs>
        <w:ind w:start="0" w:hanging="0"/>
        <w:rPr>
          <w:color w:val="000000"/>
          <w:sz w:val="22"/>
          <w:szCs w:val="22"/>
        </w:rPr>
      </w:pPr>
      <w:r>
        <w:rPr>
          <w:color w:val="000000"/>
          <w:sz w:val="22"/>
          <w:szCs w:val="22"/>
        </w:rPr>
      </w:r>
    </w:p>
    <w:p>
      <w:pPr>
        <w:pStyle w:val="NO"/>
        <w:rPr>
          <w:color w:val="000000"/>
          <w:sz w:val="22"/>
          <w:szCs w:val="22"/>
        </w:rPr>
      </w:pPr>
      <w:r>
        <w:rPr>
          <w:color w:val="000000"/>
          <w:sz w:val="22"/>
          <w:szCs w:val="22"/>
        </w:rPr>
      </w:r>
    </w:p>
    <w:p>
      <w:pPr>
        <w:pStyle w:val="Heading6"/>
        <w:numPr>
          <w:ilvl w:val="6"/>
          <w:numId w:val="23"/>
        </w:numPr>
        <w:tabs>
          <w:tab w:val="clear" w:pos="284"/>
          <w:tab w:val="left" w:pos="1985" w:leader="none"/>
        </w:tabs>
        <w:overflowPunct w:val="false"/>
        <w:autoSpaceDE w:val="false"/>
        <w:bidi w:val="0"/>
        <w:ind w:start="1985" w:hanging="1985"/>
        <w:jc w:val="start"/>
        <w:textAlignment w:val="baseline"/>
        <w:rPr/>
      </w:pPr>
      <w:bookmarkStart w:id="47" w:name="__RefHeading___Toc287614424"/>
      <w:bookmarkEnd w:id="47"/>
      <w:r>
        <w:rPr/>
        <w:t>Changes to the IP CAN Session termination procedures</w:t>
      </w:r>
    </w:p>
    <w:p>
      <w:pPr>
        <w:pStyle w:val="Normal"/>
        <w:rPr/>
      </w:pPr>
      <w:r>
        <w:rPr/>
        <mc:AlternateContent>
          <mc:Choice Requires="wpg">
            <w:drawing>
              <wp:inline distT="0" distB="0" distL="0" distR="0">
                <wp:extent cx="6515735" cy="5172710"/>
                <wp:effectExtent l="0" t="0" r="0" b="0"/>
                <wp:docPr id="12" name=""/>
                <a:graphic xmlns:a="http://schemas.openxmlformats.org/drawingml/2006/main">
                  <a:graphicData uri="http://schemas.microsoft.com/office/word/2010/wordprocessingGroup">
                    <wpg:wgp>
                      <wpg:cNvGrpSpPr/>
                      <wpg:grpSpPr>
                        <a:xfrm>
                          <a:off x="0" y="0"/>
                          <a:ext cx="6515280" cy="5172120"/>
                        </a:xfrm>
                      </wpg:grpSpPr>
                      <wps:wsp>
                        <wps:cNvSpPr/>
                        <wps:nvSpPr>
                          <wps:cNvPr id="0" name="Rectangle 1"/>
                          <wps:cNvSpPr/>
                        </wps:nvSpPr>
                        <wps:spPr>
                          <a:xfrm>
                            <a:off x="0" y="0"/>
                            <a:ext cx="6515280" cy="5172120"/>
                          </a:xfrm>
                          <a:prstGeom prst="rect">
                            <a:avLst/>
                          </a:prstGeom>
                          <a:noFill/>
                          <a:ln>
                            <a:noFill/>
                          </a:ln>
                        </wps:spPr>
                        <wps:bodyPr/>
                      </wps:wsp>
                      <wps:wsp>
                        <wps:cNvSpPr/>
                        <wps:spPr>
                          <a:xfrm>
                            <a:off x="2581200" y="114480"/>
                            <a:ext cx="899640" cy="5057640"/>
                          </a:xfrm>
                          <a:prstGeom prst="rect">
                            <a:avLst/>
                          </a:prstGeom>
                          <a:solidFill>
                            <a:srgbClr val="c0c0c0"/>
                          </a:solidFill>
                          <a:ln>
                            <a:noFill/>
                          </a:ln>
                        </wps:spPr>
                        <wps:style>
                          <a:lnRef idx="0"/>
                          <a:fillRef idx="0"/>
                          <a:effectRef idx="0"/>
                          <a:fontRef idx="minor"/>
                        </wps:style>
                        <wps:bodyPr/>
                      </wps:wsp>
                      <wps:wsp>
                        <wps:cNvSpPr/>
                        <wps:spPr>
                          <a:xfrm>
                            <a:off x="2943360" y="1376640"/>
                            <a:ext cx="114480" cy="1144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a:off x="3907080" y="343440"/>
                            <a:ext cx="25920" cy="4598640"/>
                          </a:xfrm>
                          <a:prstGeom prst="line">
                            <a:avLst/>
                          </a:prstGeom>
                          <a:ln w="9360">
                            <a:solidFill>
                              <a:srgbClr val="000000"/>
                            </a:solidFill>
                            <a:miter/>
                          </a:ln>
                        </wps:spPr>
                        <wps:style>
                          <a:lnRef idx="0"/>
                          <a:fillRef idx="0"/>
                          <a:effectRef idx="0"/>
                          <a:fontRef idx="minor"/>
                        </wps:style>
                        <wps:bodyPr/>
                      </wps:wsp>
                      <wps:wsp>
                        <wps:cNvSpPr txBox="1"/>
                        <wps:spPr>
                          <a:xfrm>
                            <a:off x="723240" y="116280"/>
                            <a:ext cx="94032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GW(BBERF)</w:t>
                              </w:r>
                            </w:p>
                          </w:txbxContent>
                        </wps:txbx>
                        <wps:bodyPr wrap="square">
                          <a:noAutofit/>
                        </wps:bodyPr>
                      </wps:wsp>
                      <wps:wsp>
                        <wps:cNvSpPr txBox="1"/>
                        <wps:spPr>
                          <a:xfrm>
                            <a:off x="3562200" y="116280"/>
                            <a:ext cx="8002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wps:txbx>
                        <wps:bodyPr wrap="square">
                          <a:noAutofit/>
                        </wps:bodyPr>
                      </wps:wsp>
                      <wps:wsp>
                        <wps:cNvSpPr/>
                        <wps:spPr>
                          <a:xfrm>
                            <a:off x="1143000" y="334800"/>
                            <a:ext cx="48960" cy="4595040"/>
                          </a:xfrm>
                          <a:custGeom>
                            <a:avLst/>
                            <a:gdLst/>
                            <a:ahLst/>
                            <a:rect l="l" t="t" r="r" b="b"/>
                            <a:pathLst>
                              <a:path w="77" h="7236">
                                <a:moveTo>
                                  <a:pt x="77" y="0"/>
                                </a:moveTo>
                                <a:lnTo>
                                  <a:pt x="0" y="7236"/>
                                </a:lnTo>
                              </a:path>
                            </a:pathLst>
                          </a:custGeom>
                          <a:noFill/>
                          <a:ln w="9360">
                            <a:solidFill>
                              <a:srgbClr val="000000"/>
                            </a:solidFill>
                            <a:round/>
                          </a:ln>
                        </wps:spPr>
                        <wps:style>
                          <a:lnRef idx="0"/>
                          <a:fillRef idx="0"/>
                          <a:effectRef idx="0"/>
                          <a:fontRef idx="minor"/>
                        </wps:style>
                        <wps:bodyPr/>
                      </wps:wsp>
                      <wps:wsp>
                        <wps:cNvSpPr/>
                        <wps:spPr>
                          <a:xfrm flipH="1">
                            <a:off x="4712400" y="344880"/>
                            <a:ext cx="33120" cy="4597560"/>
                          </a:xfrm>
                          <a:prstGeom prst="line">
                            <a:avLst/>
                          </a:prstGeom>
                          <a:ln w="9360">
                            <a:solidFill>
                              <a:srgbClr val="000000"/>
                            </a:solidFill>
                            <a:miter/>
                          </a:ln>
                        </wps:spPr>
                        <wps:style>
                          <a:lnRef idx="0"/>
                          <a:fillRef idx="0"/>
                          <a:effectRef idx="0"/>
                          <a:fontRef idx="minor"/>
                        </wps:style>
                        <wps:bodyPr/>
                      </wps:wsp>
                      <wps:wsp>
                        <wps:cNvSpPr txBox="1"/>
                        <wps:spPr>
                          <a:xfrm>
                            <a:off x="445788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wps:txbx>
                        <wps:bodyPr wrap="square">
                          <a:noAutofit/>
                        </wps:bodyPr>
                      </wps:wsp>
                      <wps:wsp>
                        <wps:cNvSpPr txBox="1"/>
                        <wps:spPr>
                          <a:xfrm>
                            <a:off x="525708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wps:txbx>
                        <wps:bodyPr wrap="square">
                          <a:noAutofit/>
                        </wps:bodyPr>
                      </wps:wsp>
                      <wps:wsp>
                        <wps:cNvSpPr/>
                        <wps:spPr>
                          <a:xfrm flipH="1">
                            <a:off x="5517000" y="344880"/>
                            <a:ext cx="20160" cy="4597560"/>
                          </a:xfrm>
                          <a:prstGeom prst="line">
                            <a:avLst/>
                          </a:prstGeom>
                          <a:ln w="9360">
                            <a:solidFill>
                              <a:srgbClr val="000000"/>
                            </a:solidFill>
                            <a:miter/>
                          </a:ln>
                        </wps:spPr>
                        <wps:style>
                          <a:lnRef idx="0"/>
                          <a:fillRef idx="0"/>
                          <a:effectRef idx="0"/>
                          <a:fontRef idx="minor"/>
                        </wps:style>
                        <wps:bodyPr/>
                      </wps:wsp>
                      <wps:wsp>
                        <wps:cNvSpPr txBox="1"/>
                        <wps:spPr>
                          <a:xfrm>
                            <a:off x="5943600" y="11484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eastAsia="zh-CN" w:bidi="ar-SA"/>
                                </w:rPr>
                                <w:t>SPR</w:t>
                              </w:r>
                            </w:p>
                          </w:txbxContent>
                        </wps:txbx>
                        <wps:bodyPr wrap="square">
                          <a:noAutofit/>
                        </wps:bodyPr>
                      </wps:wsp>
                      <wps:wsp>
                        <wps:cNvSpPr/>
                        <wps:spPr>
                          <a:xfrm flipH="1">
                            <a:off x="6206400" y="344880"/>
                            <a:ext cx="23040" cy="4597560"/>
                          </a:xfrm>
                          <a:prstGeom prst="line">
                            <a:avLst/>
                          </a:prstGeom>
                          <a:ln w="9360">
                            <a:solidFill>
                              <a:srgbClr val="000000"/>
                            </a:solidFill>
                            <a:miter/>
                          </a:ln>
                        </wps:spPr>
                        <wps:style>
                          <a:lnRef idx="0"/>
                          <a:fillRef idx="0"/>
                          <a:effectRef idx="0"/>
                          <a:fontRef idx="minor"/>
                        </wps:style>
                        <wps:bodyPr/>
                      </wps:wsp>
                      <wps:wsp>
                        <wps:cNvSpPr txBox="1"/>
                        <wps:spPr>
                          <a:xfrm>
                            <a:off x="1783080" y="116280"/>
                            <a:ext cx="78804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wps:txbx>
                        <wps:bodyPr wrap="square">
                          <a:noAutofit/>
                        </wps:bodyPr>
                      </wps:wsp>
                      <wps:wsp>
                        <wps:cNvSpPr/>
                        <wps:spPr>
                          <a:xfrm>
                            <a:off x="2109960" y="344880"/>
                            <a:ext cx="43920" cy="4579560"/>
                          </a:xfrm>
                          <a:custGeom>
                            <a:avLst/>
                            <a:gdLst/>
                            <a:ahLst/>
                            <a:rect l="l" t="t" r="r" b="b"/>
                            <a:pathLst>
                              <a:path w="69" h="7212">
                                <a:moveTo>
                                  <a:pt x="69" y="0"/>
                                </a:moveTo>
                                <a:lnTo>
                                  <a:pt x="0" y="7212"/>
                                </a:lnTo>
                              </a:path>
                            </a:pathLst>
                          </a:custGeom>
                          <a:noFill/>
                          <a:ln w="9360">
                            <a:solidFill>
                              <a:srgbClr val="000000"/>
                            </a:solidFill>
                            <a:round/>
                          </a:ln>
                        </wps:spPr>
                        <wps:style>
                          <a:lnRef idx="0"/>
                          <a:fillRef idx="0"/>
                          <a:effectRef idx="0"/>
                          <a:fontRef idx="minor"/>
                        </wps:style>
                        <wps:bodyPr/>
                      </wps:wsp>
                      <wps:wsp>
                        <wps:cNvSpPr txBox="1"/>
                        <wps:spPr>
                          <a:xfrm>
                            <a:off x="2629080" y="116280"/>
                            <a:ext cx="685800" cy="2185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wps:txbx>
                        <wps:bodyPr wrap="square">
                          <a:noAutofit/>
                        </wps:bodyPr>
                      </wps:wsp>
                      <wps:wsp>
                        <wps:cNvSpPr/>
                        <wps:spPr>
                          <a:xfrm flipH="1">
                            <a:off x="2988360" y="334800"/>
                            <a:ext cx="12600" cy="4607640"/>
                          </a:xfrm>
                          <a:prstGeom prst="line">
                            <a:avLst/>
                          </a:prstGeom>
                          <a:ln w="9360">
                            <a:solidFill>
                              <a:srgbClr val="000000"/>
                            </a:solidFill>
                            <a:miter/>
                          </a:ln>
                        </wps:spPr>
                        <wps:style>
                          <a:lnRef idx="0"/>
                          <a:fillRef idx="0"/>
                          <a:effectRef idx="0"/>
                          <a:fontRef idx="minor"/>
                        </wps:style>
                        <wps:bodyPr/>
                      </wps:wsp>
                      <wps:wsp>
                        <wps:cNvSpPr/>
                        <wps:spPr>
                          <a:xfrm>
                            <a:off x="2143080" y="1433160"/>
                            <a:ext cx="18003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324160" y="1034280"/>
                            <a:ext cx="144792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2. Indication of IP-CAN Session Termination</w:t>
                              </w:r>
                            </w:p>
                          </w:txbxContent>
                        </wps:txbx>
                        <wps:bodyPr wrap="square">
                          <a:noAutofit/>
                        </wps:bodyPr>
                      </wps:wsp>
                      <wps:wsp>
                        <wps:cNvSpPr txBox="1"/>
                        <wps:spPr>
                          <a:xfrm>
                            <a:off x="3227040" y="1609200"/>
                            <a:ext cx="1370160" cy="571680"/>
                          </a:xfrm>
                          <a:prstGeom prst="rect">
                            <a:avLst/>
                          </a:prstGeom>
                          <a:solidFill>
                            <a:srgbClr val="ffffff"/>
                          </a:solidFill>
                          <a:ln w="9360">
                            <a:solidFill>
                              <a:srgbClr val="000000"/>
                            </a:solidFill>
                            <a:miter/>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Identify what Policy and Charging Rules are affected.</w:t>
                              </w:r>
                            </w:p>
                          </w:txbxContent>
                        </wps:txbx>
                        <wps:bodyPr wrap="square">
                          <a:noAutofit/>
                        </wps:bodyPr>
                      </wps:wsp>
                      <wps:wsp>
                        <wps:cNvSpPr txBox="1"/>
                        <wps:spPr>
                          <a:xfrm>
                            <a:off x="1571760" y="1968480"/>
                            <a:ext cx="1143000" cy="542880"/>
                          </a:xfrm>
                          <a:prstGeom prst="rect">
                            <a:avLst/>
                          </a:prstGeom>
                          <a:solidFill>
                            <a:srgbClr val="ffffff"/>
                          </a:solidFill>
                          <a:ln w="9360">
                            <a:solidFill>
                              <a:srgbClr val="000000"/>
                            </a:solidFill>
                            <a:miter/>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4. Remove all Policy and Charging Rules</w:t>
                              </w:r>
                            </w:p>
                          </w:txbxContent>
                        </wps:txbx>
                        <wps:bodyPr wrap="square">
                          <a:noAutofit/>
                        </wps:bodyPr>
                      </wps:wsp>
                      <wps:wsp>
                        <wps:cNvSpPr/>
                        <wps:spPr>
                          <a:xfrm>
                            <a:off x="3907800" y="2626200"/>
                            <a:ext cx="87372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3907800" y="2284200"/>
                            <a:ext cx="12574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5. Notify loss of transmission.</w:t>
                              </w:r>
                            </w:p>
                          </w:txbxContent>
                        </wps:txbx>
                        <wps:bodyPr wrap="square">
                          <a:noAutofit/>
                        </wps:bodyPr>
                      </wps:wsp>
                      <wps:wsp>
                        <wps:cNvSpPr txBox="1"/>
                        <wps:spPr>
                          <a:xfrm>
                            <a:off x="3907800" y="2734920"/>
                            <a:ext cx="12574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6. Notification response.</w:t>
                              </w:r>
                            </w:p>
                          </w:txbxContent>
                        </wps:txbx>
                        <wps:bodyPr wrap="square">
                          <a:noAutofit/>
                        </wps:bodyPr>
                      </wps:wsp>
                      <wps:wsp>
                        <wps:cNvSpPr/>
                        <wps:spPr>
                          <a:xfrm>
                            <a:off x="2952720" y="4158000"/>
                            <a:ext cx="114480" cy="1144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171880" y="3824640"/>
                            <a:ext cx="17146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sv-SE" w:bidi="ar-SA"/>
                                </w:rPr>
                                <w:t>9. Acknowledge IP-CAN Session Termination</w:t>
                              </w:r>
                            </w:p>
                          </w:txbxContent>
                        </wps:txbx>
                        <wps:bodyPr wrap="square">
                          <a:noAutofit/>
                        </wps:bodyPr>
                      </wps:wsp>
                      <wps:wsp>
                        <wps:cNvSpPr/>
                        <wps:spPr>
                          <a:xfrm flipH="1">
                            <a:off x="2113920" y="4223880"/>
                            <a:ext cx="18003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907080" y="3096360"/>
                            <a:ext cx="80460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571680" y="567720"/>
                            <a:ext cx="4000680" cy="236880"/>
                          </a:xfrm>
                          <a:custGeom>
                            <a:avLst/>
                            <a:gdLst/>
                            <a:ahLst/>
                            <a:rect l="0" t="0" r="r" b="b"/>
                            <a:pathLst>
                              <a:path w="6302" h="375">
                                <a:moveTo>
                                  <a:pt x="62" y="0"/>
                                </a:moveTo>
                                <a:lnTo>
                                  <a:pt x="62" y="0"/>
                                </a:lnTo>
                                <a:cubicBezTo>
                                  <a:pt x="51" y="0"/>
                                  <a:pt x="41" y="3"/>
                                  <a:pt x="31" y="8"/>
                                </a:cubicBezTo>
                                <a:cubicBezTo>
                                  <a:pt x="22" y="14"/>
                                  <a:pt x="14" y="22"/>
                                  <a:pt x="8" y="31"/>
                                </a:cubicBezTo>
                                <a:cubicBezTo>
                                  <a:pt x="3" y="41"/>
                                  <a:pt x="0" y="51"/>
                                  <a:pt x="0" y="62"/>
                                </a:cubicBezTo>
                                <a:lnTo>
                                  <a:pt x="0" y="311"/>
                                </a:lnTo>
                                <a:lnTo>
                                  <a:pt x="0" y="312"/>
                                </a:lnTo>
                                <a:cubicBezTo>
                                  <a:pt x="0" y="323"/>
                                  <a:pt x="3" y="333"/>
                                  <a:pt x="8" y="343"/>
                                </a:cubicBezTo>
                                <a:cubicBezTo>
                                  <a:pt x="14" y="352"/>
                                  <a:pt x="22" y="360"/>
                                  <a:pt x="31" y="366"/>
                                </a:cubicBezTo>
                                <a:cubicBezTo>
                                  <a:pt x="41" y="371"/>
                                  <a:pt x="51" y="374"/>
                                  <a:pt x="62" y="374"/>
                                </a:cubicBezTo>
                                <a:lnTo>
                                  <a:pt x="6238" y="374"/>
                                </a:lnTo>
                                <a:lnTo>
                                  <a:pt x="6239" y="374"/>
                                </a:lnTo>
                                <a:cubicBezTo>
                                  <a:pt x="6250" y="374"/>
                                  <a:pt x="6260" y="371"/>
                                  <a:pt x="6270" y="366"/>
                                </a:cubicBezTo>
                                <a:cubicBezTo>
                                  <a:pt x="6279" y="360"/>
                                  <a:pt x="6287" y="352"/>
                                  <a:pt x="6293" y="343"/>
                                </a:cubicBezTo>
                                <a:cubicBezTo>
                                  <a:pt x="6298" y="333"/>
                                  <a:pt x="6301" y="323"/>
                                  <a:pt x="6301" y="312"/>
                                </a:cubicBezTo>
                                <a:lnTo>
                                  <a:pt x="6301" y="62"/>
                                </a:lnTo>
                                <a:lnTo>
                                  <a:pt x="6301" y="62"/>
                                </a:lnTo>
                                <a:lnTo>
                                  <a:pt x="6301" y="62"/>
                                </a:lnTo>
                                <a:cubicBezTo>
                                  <a:pt x="6301" y="51"/>
                                  <a:pt x="6298" y="41"/>
                                  <a:pt x="6293" y="31"/>
                                </a:cubicBezTo>
                                <a:cubicBezTo>
                                  <a:pt x="6287" y="22"/>
                                  <a:pt x="6279" y="14"/>
                                  <a:pt x="6270" y="8"/>
                                </a:cubicBezTo>
                                <a:cubicBezTo>
                                  <a:pt x="6260" y="3"/>
                                  <a:pt x="6250" y="0"/>
                                  <a:pt x="6239" y="0"/>
                                </a:cubicBezTo>
                                <a:lnTo>
                                  <a:pt x="62" y="0"/>
                                </a:lnTo>
                              </a:path>
                            </a:pathLst>
                          </a:custGeom>
                          <a:solidFill>
                            <a:srgbClr val="ffffff"/>
                          </a:solidFill>
                          <a:ln w="9360">
                            <a:solidFill>
                              <a:srgbClr val="000000"/>
                            </a:solidFill>
                            <a:prstDash val="dash"/>
                            <a:miter/>
                          </a:ln>
                        </wps:spPr>
                        <wps:style>
                          <a:lnRef idx="0"/>
                          <a:fillRef idx="0"/>
                          <a:effectRef idx="0"/>
                          <a:fontRef idx="minor"/>
                        </wps:style>
                        <wps:txbx>
                          <w:txbxContent>
                            <w:p>
                              <w:pPr>
                                <w:overflowPunct w:val="false"/>
                                <w:bidi w:val="0"/>
                                <w:spacing w:before="0" w:after="180"/>
                                <w:rPr/>
                              </w:pPr>
                              <w:r>
                                <w:rPr>
                                  <w:kern w:val="2"/>
                                  <w:sz w:val="18"/>
                                  <w:szCs w:val="18"/>
                                  <w:rFonts w:ascii="Arial" w:hAnsi="Arial" w:eastAsia="Times New Roman" w:cs="Arial"/>
                                  <w:color w:val="auto"/>
                                  <w:lang w:val="en-GB" w:bidi="ar-SA"/>
                                </w:rPr>
                                <w:t>1. Initial steps as described TS 23.203 clause 7.3.1 or 7.3.2</w:t>
                              </w:r>
                            </w:p>
                          </w:txbxContent>
                        </wps:txbx>
                        <wps:bodyPr>
                          <a:noAutofit/>
                        </wps:bodyPr>
                      </wps:wsp>
                      <wps:wsp>
                        <wps:cNvSpPr/>
                        <wps:spPr>
                          <a:xfrm>
                            <a:off x="574560" y="4360680"/>
                            <a:ext cx="5826240" cy="236880"/>
                          </a:xfrm>
                          <a:custGeom>
                            <a:avLst/>
                            <a:gdLst/>
                            <a:ahLst/>
                            <a:rect l="0" t="0" r="r" b="b"/>
                            <a:pathLst>
                              <a:path w="9177" h="375">
                                <a:moveTo>
                                  <a:pt x="62" y="0"/>
                                </a:moveTo>
                                <a:lnTo>
                                  <a:pt x="62" y="0"/>
                                </a:lnTo>
                                <a:cubicBezTo>
                                  <a:pt x="51" y="0"/>
                                  <a:pt x="41" y="3"/>
                                  <a:pt x="31" y="8"/>
                                </a:cubicBezTo>
                                <a:cubicBezTo>
                                  <a:pt x="22" y="14"/>
                                  <a:pt x="14" y="22"/>
                                  <a:pt x="8" y="31"/>
                                </a:cubicBezTo>
                                <a:cubicBezTo>
                                  <a:pt x="3" y="41"/>
                                  <a:pt x="0" y="51"/>
                                  <a:pt x="0" y="62"/>
                                </a:cubicBezTo>
                                <a:lnTo>
                                  <a:pt x="0" y="311"/>
                                </a:lnTo>
                                <a:lnTo>
                                  <a:pt x="0" y="312"/>
                                </a:lnTo>
                                <a:cubicBezTo>
                                  <a:pt x="0" y="323"/>
                                  <a:pt x="3" y="333"/>
                                  <a:pt x="8" y="343"/>
                                </a:cubicBezTo>
                                <a:cubicBezTo>
                                  <a:pt x="14" y="352"/>
                                  <a:pt x="22" y="360"/>
                                  <a:pt x="31" y="366"/>
                                </a:cubicBezTo>
                                <a:cubicBezTo>
                                  <a:pt x="41" y="371"/>
                                  <a:pt x="51" y="374"/>
                                  <a:pt x="62" y="374"/>
                                </a:cubicBezTo>
                                <a:lnTo>
                                  <a:pt x="9113" y="374"/>
                                </a:lnTo>
                                <a:lnTo>
                                  <a:pt x="9114" y="374"/>
                                </a:lnTo>
                                <a:cubicBezTo>
                                  <a:pt x="9125" y="374"/>
                                  <a:pt x="9135" y="371"/>
                                  <a:pt x="9145" y="366"/>
                                </a:cubicBezTo>
                                <a:cubicBezTo>
                                  <a:pt x="9154" y="360"/>
                                  <a:pt x="9162" y="352"/>
                                  <a:pt x="9168" y="343"/>
                                </a:cubicBezTo>
                                <a:cubicBezTo>
                                  <a:pt x="9173" y="333"/>
                                  <a:pt x="9176" y="323"/>
                                  <a:pt x="9176" y="312"/>
                                </a:cubicBezTo>
                                <a:lnTo>
                                  <a:pt x="9176" y="62"/>
                                </a:lnTo>
                                <a:lnTo>
                                  <a:pt x="9176" y="62"/>
                                </a:lnTo>
                                <a:lnTo>
                                  <a:pt x="9176" y="62"/>
                                </a:lnTo>
                                <a:cubicBezTo>
                                  <a:pt x="9176" y="51"/>
                                  <a:pt x="9173" y="41"/>
                                  <a:pt x="9168" y="31"/>
                                </a:cubicBezTo>
                                <a:cubicBezTo>
                                  <a:pt x="9162" y="22"/>
                                  <a:pt x="9154" y="14"/>
                                  <a:pt x="9145" y="8"/>
                                </a:cubicBezTo>
                                <a:cubicBezTo>
                                  <a:pt x="9135" y="3"/>
                                  <a:pt x="9125" y="0"/>
                                  <a:pt x="9114" y="0"/>
                                </a:cubicBezTo>
                                <a:lnTo>
                                  <a:pt x="62" y="0"/>
                                </a:lnTo>
                              </a:path>
                            </a:pathLst>
                          </a:custGeom>
                          <a:solidFill>
                            <a:srgbClr val="ffffff"/>
                          </a:solidFill>
                          <a:ln w="9360">
                            <a:solidFill>
                              <a:srgbClr val="000000"/>
                            </a:solidFill>
                            <a:prstDash val="dash"/>
                            <a:miter/>
                          </a:ln>
                        </wps:spPr>
                        <wps:style>
                          <a:lnRef idx="0"/>
                          <a:fillRef idx="0"/>
                          <a:effectRef idx="0"/>
                          <a:fontRef idx="minor"/>
                        </wps:style>
                        <wps:txbx>
                          <w:txbxContent>
                            <w:p>
                              <w:pPr>
                                <w:overflowPunct w:val="false"/>
                                <w:bidi w:val="0"/>
                                <w:spacing w:before="0" w:after="180"/>
                                <w:rPr/>
                              </w:pPr>
                              <w:r>
                                <w:rPr>
                                  <w:kern w:val="2"/>
                                  <w:sz w:val="18"/>
                                  <w:szCs w:val="18"/>
                                  <w:rFonts w:ascii="Arial" w:hAnsi="Arial" w:eastAsia="Times New Roman" w:cs="Arial"/>
                                  <w:color w:val="auto"/>
                                  <w:lang w:val="en-GB" w:bidi="ar-SA"/>
                                </w:rPr>
                                <w:t>10. Concluding steps as described TS 23.203 clause 7.3.1 or 7.3.2</w:t>
                              </w:r>
                            </w:p>
                          </w:txbxContent>
                        </wps:txbx>
                        <wps:bodyPr>
                          <a:noAutofit/>
                        </wps:bodyPr>
                      </wps:wsp>
                      <wps:wsp>
                        <wps:cNvSpPr/>
                        <wps:spPr>
                          <a:xfrm>
                            <a:off x="3907800" y="3556080"/>
                            <a:ext cx="1609200" cy="720"/>
                          </a:xfrm>
                          <a:prstGeom prst="line">
                            <a:avLst/>
                          </a:prstGeom>
                          <a:ln w="12600">
                            <a:solidFill>
                              <a:srgbClr val="ff0000"/>
                            </a:solidFill>
                            <a:prstDash val="dash"/>
                            <a:miter/>
                            <a:tailEnd len="med" type="triangle" w="med"/>
                          </a:ln>
                        </wps:spPr>
                        <wps:style>
                          <a:lnRef idx="0"/>
                          <a:fillRef idx="0"/>
                          <a:effectRef idx="0"/>
                          <a:fontRef idx="minor"/>
                        </wps:style>
                        <wps:bodyPr/>
                      </wps:wsp>
                      <wps:wsp>
                        <wps:cNvSpPr/>
                        <wps:spPr>
                          <a:xfrm>
                            <a:off x="3907800" y="4015080"/>
                            <a:ext cx="1609200" cy="720"/>
                          </a:xfrm>
                          <a:prstGeom prst="line">
                            <a:avLst/>
                          </a:prstGeom>
                          <a:ln w="12600">
                            <a:solidFill>
                              <a:srgbClr val="ff0000"/>
                            </a:solidFill>
                            <a:prstDash val="dash"/>
                            <a:miter/>
                            <a:headEnd len="med" type="triangle" w="med"/>
                          </a:ln>
                        </wps:spPr>
                        <wps:style>
                          <a:lnRef idx="0"/>
                          <a:fillRef idx="0"/>
                          <a:effectRef idx="0"/>
                          <a:fontRef idx="minor"/>
                        </wps:style>
                        <wps:bodyPr/>
                      </wps:wsp>
                      <wps:wsp>
                        <wps:cNvSpPr txBox="1"/>
                        <wps:spPr>
                          <a:xfrm>
                            <a:off x="3907800" y="3218040"/>
                            <a:ext cx="2528640" cy="45972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FF0000"/>
                                  <w:lang w:val="en-GB" w:bidi="ar-SA"/>
                                </w:rPr>
                                <w:t>7. Final Indication of Charging Status RequestPolicy Session Termination</w:t>
                              </w:r>
                            </w:p>
                          </w:txbxContent>
                        </wps:txbx>
                        <wps:bodyPr wrap="square">
                          <a:noAutofit/>
                        </wps:bodyPr>
                      </wps:wsp>
                      <wps:wsp>
                        <wps:cNvSpPr txBox="1"/>
                        <wps:spPr>
                          <a:xfrm>
                            <a:off x="3916800" y="3670200"/>
                            <a:ext cx="2289240" cy="45792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FF0000"/>
                                  <w:lang w:val="sv-SE" w:bidi="ar-SA"/>
                                </w:rPr>
                                <w:t xml:space="preserve">8. </w:t>
                              </w:r>
                              <w:r>
                                <w:rPr>
                                  <w:kern w:val="2"/>
                                  <w:sz w:val="18"/>
                                  <w:szCs w:val="18"/>
                                  <w:rFonts w:ascii="Arial" w:hAnsi="Arial" w:eastAsia="Times New Roman" w:cs="Arial"/>
                                  <w:color w:val="FF0000"/>
                                  <w:lang w:bidi="ar-SA" w:val="en-GB"/>
                                </w:rPr>
                                <w:t>Acknowledge Final Charging StatusPolic Reporty Session Termination</w:t>
                              </w:r>
                            </w:p>
                          </w:txbxContent>
                        </wps:txbx>
                        <wps:bodyPr wrap="square">
                          <a:noAutofit/>
                        </wps:bodyPr>
                      </wps:wsp>
                    </wpg:wgp>
                  </a:graphicData>
                </a:graphic>
              </wp:inline>
            </w:drawing>
          </mc:Choice>
          <mc:Fallback>
            <w:pict>
              <v:group id="shape_0" style="position:absolute;margin-left:0pt;margin-top:0pt;width:513pt;height:407.25pt" coordorigin="0,0" coordsize="10260,8145">
                <v:rect id="shape_0" stroked="f" style="position:absolute;left:0;top:0;width:10259;height:8144;mso-position-horizontal-relative:char">
                  <w10:wrap type="none"/>
                  <v:fill o:detectmouseclick="t" on="false"/>
                  <v:stroke color="#3465a4" joinstyle="round" endcap="flat"/>
                </v:rect>
                <v:rect id="shape_0" fillcolor="silver" stroked="f" style="position:absolute;left:4065;top:180;width:1416;height:7964;mso-position-horizontal-relative:char">
                  <w10:wrap type="none"/>
                  <v:fill o:detectmouseclick="t" type="solid" color2="#3f3f3f"/>
                  <v:stroke color="#3465a4" joinstyle="round" endcap="flat"/>
                </v:rect>
                <v:oval id="shape_0" fillcolor="white" stroked="t" style="position:absolute;left:4635;top:2168;width:179;height:179;mso-position-horizontal-relative:char">
                  <w10:wrap type="none"/>
                  <v:fill o:detectmouseclick="t" type="solid" color2="black"/>
                  <v:stroke color="black" weight="9360" joinstyle="miter" endcap="flat"/>
                </v:oval>
                <v:line id="shape_0" from="6153,541" to="6193,7782" stroked="t" style="position:absolute;flip:x;mso-position-horizontal-relative:char">
                  <v:stroke color="black" weight="9360" joinstyle="miter" endcap="flat"/>
                  <v:fill o:detectmouseclick="t" on="false"/>
                </v:line>
                <v:shapetype id="_x0000_t202" coordsize="21600,21600" o:spt="202" path="m,l,21600l21600,21600l21600,xe">
                  <v:stroke joinstyle="miter"/>
                  <v:path gradientshapeok="t" o:connecttype="rect"/>
                </v:shapetype>
                <v:shape id="shape_0" stroked="t" style="position:absolute;left:1139;top:183;width:148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GW(BBERF)</w:t>
                        </w:r>
                      </w:p>
                    </w:txbxContent>
                  </v:textbox>
                  <w10:wrap type="square"/>
                  <v:fill o:detectmouseclick="t" on="false"/>
                  <v:stroke color="black" weight="9360" joinstyle="miter" endcap="flat"/>
                </v:shape>
                <v:shape id="shape_0" fillcolor="white" stroked="t" style="position:absolute;left:5610;top:183;width:1259;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v:textbox>
                  <w10:wrap type="square"/>
                  <v:fill o:detectmouseclick="t" type="solid" color2="black"/>
                  <v:stroke color="black" weight="9360" joinstyle="miter" endcap="flat"/>
                </v:shape>
                <v:shape id="shape_0" stroked="t" style="position:absolute;left:1800;top:527;width:76;height:7235;mso-position-horizontal-relative:char">
                  <w10:wrap type="none"/>
                  <v:fill o:detectmouseclick="t" on="false"/>
                  <v:stroke color="black" weight="9360" joinstyle="round" endcap="flat"/>
                </v:shape>
                <v:line id="shape_0" from="7421,543" to="7472,7782" stroked="t" style="position:absolute;flip:x;mso-position-horizontal-relative:char">
                  <v:stroke color="black" weight="9360" joinstyle="miter" endcap="flat"/>
                  <v:fill o:detectmouseclick="t" on="false"/>
                </v:line>
                <v:shape id="shape_0" fillcolor="white" stroked="t" style="position:absolute;left:7020;top:183;width:898;height:359;mso-position-horizontal-relative:char" type="shapetype_202">
                  <v:textbo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v:textbox>
                  <w10:wrap type="square"/>
                  <v:fill o:detectmouseclick="t" type="solid" color2="black"/>
                  <v:stroke color="black" weight="9360" joinstyle="miter" endcap="flat"/>
                </v:shape>
                <v:shape id="shape_0" fillcolor="white" stroked="t" style="position:absolute;left:8279;top:183;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v:textbox>
                  <w10:wrap type="square"/>
                  <v:fill o:detectmouseclick="t" type="solid" color2="black"/>
                  <v:stroke color="black" weight="9360" joinstyle="miter" endcap="flat"/>
                </v:shape>
                <v:line id="shape_0" from="8688,543" to="8719,7782" stroked="t" style="position:absolute;flip:x;mso-position-horizontal-relative:char">
                  <v:stroke color="black" weight="9360" joinstyle="miter" endcap="flat"/>
                  <v:fill o:detectmouseclick="t" on="false"/>
                </v:line>
                <v:shape id="shape_0" fillcolor="white" stroked="t" style="position:absolute;left:9360;top:181;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eastAsia="zh-CN" w:bidi="ar-SA"/>
                          </w:rPr>
                          <w:t>SPR</w:t>
                        </w:r>
                      </w:p>
                    </w:txbxContent>
                  </v:textbox>
                  <w10:wrap type="square"/>
                  <v:fill o:detectmouseclick="t" type="solid" color2="black"/>
                  <v:stroke color="black" weight="9360" joinstyle="miter" endcap="flat"/>
                </v:shape>
                <v:line id="shape_0" from="9774,543" to="9809,7782" stroked="t" style="position:absolute;flip:x;mso-position-horizontal-relative:char">
                  <v:stroke color="black" weight="9360" joinstyle="miter" endcap="flat"/>
                  <v:fill o:detectmouseclick="t" on="false"/>
                </v:line>
                <v:shape id="shape_0" stroked="t" style="position:absolute;left:2808;top:183;width:124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v:textbox>
                  <w10:wrap type="square"/>
                  <v:fill o:detectmouseclick="t" on="false"/>
                  <v:stroke color="black" weight="9360" joinstyle="miter" endcap="flat"/>
                </v:shape>
                <v:shape id="shape_0" stroked="t" style="position:absolute;left:3323;top:543;width:68;height:7211;mso-position-horizontal-relative:char">
                  <w10:wrap type="none"/>
                  <v:fill o:detectmouseclick="t" on="false"/>
                  <v:stroke color="black" weight="9360" joinstyle="round" endcap="flat"/>
                </v:shape>
                <v:shape id="shape_0" fillcolor="white" stroked="t" style="position:absolute;left:4140;top:183;width:1079;height:34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v:textbox>
                  <w10:wrap type="square"/>
                  <v:fill o:detectmouseclick="t" type="solid" color2="black"/>
                  <v:stroke color="black" weight="9360" joinstyle="miter" endcap="flat"/>
                </v:shape>
                <v:line id="shape_0" from="4706,527" to="4725,7782" stroked="t" style="position:absolute;flip:x;mso-position-horizontal-relative:char">
                  <v:stroke color="black" weight="9360" joinstyle="miter" endcap="flat"/>
                  <v:fill o:detectmouseclick="t" on="false"/>
                </v:line>
                <v:line id="shape_0" from="3375,2257" to="6209,2257" stroked="t" style="position:absolute;mso-position-horizontal-relative:char">
                  <v:stroke color="black" weight="9360" endarrow="block" endarrowwidth="medium" endarrowlength="medium" joinstyle="miter" endcap="flat"/>
                  <v:fill o:detectmouseclick="t" on="false"/>
                </v:line>
                <v:shape id="shape_0" stroked="f" style="position:absolute;left:3660;top:1629;width:22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2. Indication of IP-CAN Session Termination</w:t>
                        </w:r>
                      </w:p>
                    </w:txbxContent>
                  </v:textbox>
                  <w10:wrap type="square"/>
                  <v:fill o:detectmouseclick="t" on="false"/>
                  <v:stroke color="#3465a4" joinstyle="round" endcap="flat"/>
                </v:shape>
                <v:shape id="shape_0" fillcolor="white" stroked="t" style="position:absolute;left:5082;top:2534;width:2157;height:89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Identify what Policy and Charging Rules are affected.</w:t>
                        </w:r>
                      </w:p>
                    </w:txbxContent>
                  </v:textbox>
                  <w10:wrap type="square"/>
                  <v:fill o:detectmouseclick="t" type="solid" color2="black"/>
                  <v:stroke color="black" weight="9360" joinstyle="miter" endcap="flat"/>
                </v:shape>
                <v:shape id="shape_0" fillcolor="white" stroked="t" style="position:absolute;left:2475;top:3100;width:1799;height:854;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4. Remove all Policy and Charging Rules</w:t>
                        </w:r>
                      </w:p>
                    </w:txbxContent>
                  </v:textbox>
                  <w10:wrap type="square"/>
                  <v:fill o:detectmouseclick="t" type="solid" color2="black"/>
                  <v:stroke color="black" weight="9360" joinstyle="miter" endcap="flat"/>
                </v:shape>
                <v:line id="shape_0" from="6154,4136" to="7529,4136" stroked="t" style="position:absolute;mso-position-horizontal-relative:char">
                  <v:stroke color="black" weight="9360" dashstyle="dash" endarrow="block" endarrowwidth="medium" endarrowlength="medium" joinstyle="miter" endcap="flat"/>
                  <v:fill o:detectmouseclick="t" on="false"/>
                </v:line>
                <v:shape id="shape_0" stroked="f" style="position:absolute;left:6154;top:3597;width:19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5. Notify loss of transmission.</w:t>
                        </w:r>
                      </w:p>
                    </w:txbxContent>
                  </v:textbox>
                  <w10:wrap type="square"/>
                  <v:fill o:detectmouseclick="t" on="false"/>
                  <v:stroke color="#3465a4" joinstyle="round" endcap="flat"/>
                </v:shape>
                <v:shape id="shape_0" stroked="f" style="position:absolute;left:6154;top:4307;width:19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6. Notification response.</w:t>
                        </w:r>
                      </w:p>
                    </w:txbxContent>
                  </v:textbox>
                  <w10:wrap type="square"/>
                  <v:fill o:detectmouseclick="t" on="false"/>
                  <v:stroke color="#3465a4" joinstyle="round" endcap="flat"/>
                </v:shape>
                <v:oval id="shape_0" fillcolor="white" stroked="t" style="position:absolute;left:4650;top:6548;width:179;height:179;mso-position-horizontal-relative:char">
                  <w10:wrap type="none"/>
                  <v:fill o:detectmouseclick="t" type="solid" color2="black"/>
                  <v:stroke color="black" weight="9360" joinstyle="miter" endcap="flat"/>
                </v:oval>
                <v:shape id="shape_0" stroked="f" style="position:absolute;left:3420;top:6023;width:269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sv-SE" w:bidi="ar-SA"/>
                          </w:rPr>
                          <w:t>9. Acknowledge IP-CAN Session Termination</w:t>
                        </w:r>
                      </w:p>
                    </w:txbxContent>
                  </v:textbox>
                  <w10:wrap type="square"/>
                  <v:fill o:detectmouseclick="t" on="false"/>
                  <v:stroke color="#3465a4" joinstyle="round" endcap="flat"/>
                </v:shape>
                <v:line id="shape_0" from="3329,6652" to="6163,6652" stroked="t" style="position:absolute;flip:x;mso-position-horizontal-relative:char">
                  <v:stroke color="black" weight="9360" endarrow="block" endarrowwidth="medium" endarrowlength="medium" joinstyle="miter" endcap="flat"/>
                  <v:fill o:detectmouseclick="t" on="false"/>
                </v:line>
                <v:line id="shape_0" from="6153,4876" to="7419,4876" stroked="t" style="position:absolute;flip:x;mso-position-horizontal-relative:char">
                  <v:stroke color="black" weight="9360" dashstyle="dash" endarrow="block" endarrowwidth="medium" endarrowlength="medium" joinstyle="miter" endcap="flat"/>
                  <v:fill o:detectmouseclick="t" on="false"/>
                </v:line>
                <v:roundrect id="shape_0" fillcolor="white" stroked="t" style="position:absolute;left:900;top:894;width:6299;height:372;mso-position-horizontal-relative:char">
                  <v:textbox>
                    <w:txbxContent>
                      <w:p>
                        <w:pPr>
                          <w:overflowPunct w:val="false"/>
                          <w:bidi w:val="0"/>
                          <w:spacing w:before="0" w:after="180"/>
                          <w:rPr/>
                        </w:pPr>
                        <w:r>
                          <w:rPr>
                            <w:kern w:val="2"/>
                            <w:sz w:val="18"/>
                            <w:szCs w:val="18"/>
                            <w:rFonts w:ascii="Arial" w:hAnsi="Arial" w:eastAsia="Times New Roman" w:cs="Arial"/>
                            <w:color w:val="auto"/>
                            <w:lang w:val="en-GB" w:bidi="ar-SA"/>
                          </w:rPr>
                          <w:t>1. Initial steps as described TS 23.203 clause 7.3.1 or 7.3.2</w:t>
                        </w:r>
                      </w:p>
                    </w:txbxContent>
                  </v:textbox>
                  <w10:wrap type="square"/>
                  <v:fill o:detectmouseclick="t" type="solid" color2="black"/>
                  <v:stroke color="black" weight="9360" dashstyle="dash" joinstyle="miter" endcap="flat"/>
                </v:roundrect>
                <v:roundrect id="shape_0" fillcolor="white" stroked="t" style="position:absolute;left:905;top:6867;width:9174;height:372;mso-position-horizontal-relative:char">
                  <v:textbox>
                    <w:txbxContent>
                      <w:p>
                        <w:pPr>
                          <w:overflowPunct w:val="false"/>
                          <w:bidi w:val="0"/>
                          <w:spacing w:before="0" w:after="180"/>
                          <w:rPr/>
                        </w:pPr>
                        <w:r>
                          <w:rPr>
                            <w:kern w:val="2"/>
                            <w:sz w:val="18"/>
                            <w:szCs w:val="18"/>
                            <w:rFonts w:ascii="Arial" w:hAnsi="Arial" w:eastAsia="Times New Roman" w:cs="Arial"/>
                            <w:color w:val="auto"/>
                            <w:lang w:val="en-GB" w:bidi="ar-SA"/>
                          </w:rPr>
                          <w:t>10. Concluding steps as described TS 23.203 clause 7.3.1 or 7.3.2</w:t>
                        </w:r>
                      </w:p>
                    </w:txbxContent>
                  </v:textbox>
                  <w10:wrap type="square"/>
                  <v:fill o:detectmouseclick="t" type="solid" color2="black"/>
                  <v:stroke color="black" weight="9360" dashstyle="dash" joinstyle="miter" endcap="flat"/>
                </v:roundrect>
                <v:line id="shape_0" from="6154,5600" to="8687,5600" stroked="t" style="position:absolute;mso-position-horizontal-relative:char">
                  <v:stroke color="red" weight="12600" dashstyle="dash" endarrow="block" endarrowwidth="medium" endarrowlength="medium" joinstyle="miter" endcap="flat"/>
                  <v:fill o:detectmouseclick="t" on="false"/>
                </v:line>
                <v:line id="shape_0" from="6154,6323" to="8687,6323" stroked="t" style="position:absolute;mso-position-horizontal-relative:char">
                  <v:stroke color="red" weight="12600" dashstyle="dash" startarrow="block" startarrowwidth="medium" startarrowlength="medium" joinstyle="miter" endcap="flat"/>
                  <v:fill o:detectmouseclick="t" on="false"/>
                </v:line>
                <v:shape id="shape_0" stroked="f" style="position:absolute;left:6154;top:5068;width:3981;height:723;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FF0000"/>
                            <w:lang w:val="en-GB" w:bidi="ar-SA"/>
                          </w:rPr>
                          <w:t>7. Final Indication of Charging Status RequestPolicy Session Termination</w:t>
                        </w:r>
                      </w:p>
                    </w:txbxContent>
                  </v:textbox>
                  <w10:wrap type="square"/>
                  <v:fill o:detectmouseclick="t" on="false"/>
                  <v:stroke color="#3465a4" joinstyle="round" endcap="flat"/>
                </v:shape>
                <v:shape id="shape_0" stroked="f" style="position:absolute;left:6168;top:5780;width:3604;height:720;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FF0000"/>
                            <w:lang w:val="sv-SE" w:bidi="ar-SA"/>
                          </w:rPr>
                          <w:t xml:space="preserve">8. </w:t>
                        </w:r>
                        <w:r>
                          <w:rPr>
                            <w:kern w:val="2"/>
                            <w:sz w:val="18"/>
                            <w:szCs w:val="18"/>
                            <w:rFonts w:ascii="Arial" w:hAnsi="Arial" w:eastAsia="Times New Roman" w:cs="Arial"/>
                            <w:color w:val="FF0000"/>
                            <w:lang w:bidi="ar-SA" w:val="en-GB"/>
                          </w:rPr>
                          <w:t>Acknowledge Final Charging StatusPolic Reporty Session Termination</w:t>
                        </w:r>
                      </w:p>
                    </w:txbxContent>
                  </v:textbox>
                  <w10:wrap type="square"/>
                  <v:fill o:detectmouseclick="t" on="false"/>
                  <v:stroke color="#3465a4" joinstyle="round" endcap="flat"/>
                </v:shape>
              </v:group>
            </w:pict>
          </mc:Fallback>
        </mc:AlternateContent>
      </w:r>
    </w:p>
    <w:p>
      <w:pPr>
        <w:pStyle w:val="B1"/>
        <w:ind w:start="284" w:hanging="0"/>
        <w:rPr/>
      </w:pPr>
      <w:r>
        <w:rPr/>
        <w:t>1-6.</w:t>
        <w:tab/>
        <w:t>IP</w:t>
      </w:r>
      <w:r>
        <w:rPr>
          <w:sz w:val="22"/>
          <w:szCs w:val="22"/>
        </w:rPr>
        <w:t>-CAN Session Termination as per TS 23.203 [x] clause 7.3.1 or 7.3.2.</w:t>
      </w:r>
    </w:p>
    <w:p>
      <w:pPr>
        <w:pStyle w:val="B1"/>
        <w:numPr>
          <w:ilvl w:val="0"/>
          <w:numId w:val="6"/>
        </w:numPr>
        <w:overflowPunct w:val="false"/>
        <w:autoSpaceDE w:val="false"/>
        <w:ind w:start="1004" w:hanging="720"/>
        <w:textAlignment w:val="baseline"/>
        <w:rPr>
          <w:sz w:val="22"/>
          <w:szCs w:val="22"/>
        </w:rPr>
      </w:pPr>
      <w:r>
        <w:rPr>
          <w:sz w:val="22"/>
          <w:szCs w:val="22"/>
        </w:rPr>
        <w:t>If this is the last IP-CAN session of a subscriber for the PDN-id the PCRF sends a</w:t>
      </w:r>
      <w:ins w:id="68" w:author="Ericsson User1" w:date="2011-02-24T15:13:00Z">
        <w:r>
          <w:rPr>
            <w:sz w:val="22"/>
            <w:szCs w:val="22"/>
          </w:rPr>
          <w:t xml:space="preserve"> Final Charging Status Request to cancel the subscription to changes in the status of the Policy Counters in the OCS.</w:t>
        </w:r>
      </w:ins>
      <w:del w:id="69" w:author="Ericsson User1" w:date="2011-02-24T15:13:00Z">
        <w:r>
          <w:rPr>
            <w:sz w:val="22"/>
            <w:szCs w:val="22"/>
          </w:rPr>
          <w:delText>n indication of Charging Policy Session Termination to the PCRF.</w:delText>
        </w:r>
      </w:del>
    </w:p>
    <w:p>
      <w:pPr>
        <w:pStyle w:val="B1"/>
        <w:numPr>
          <w:ilvl w:val="0"/>
          <w:numId w:val="6"/>
        </w:numPr>
        <w:overflowPunct w:val="false"/>
        <w:autoSpaceDE w:val="false"/>
        <w:ind w:start="1004" w:hanging="720"/>
        <w:textAlignment w:val="baseline"/>
        <w:rPr>
          <w:del w:id="72" w:author="Unknown" w:date="0-00-00T00:00:00Z"/>
        </w:rPr>
      </w:pPr>
      <w:r>
        <w:rPr/>
        <w:t>The OC</w:t>
      </w:r>
      <w:r>
        <w:rPr>
          <w:sz w:val="22"/>
          <w:szCs w:val="22"/>
        </w:rPr>
        <w:t xml:space="preserve">S acknowledges to the PCRF that the </w:t>
      </w:r>
      <w:del w:id="70" w:author="Ericsson User1" w:date="2011-02-24T15:13:00Z">
        <w:r>
          <w:rPr>
            <w:sz w:val="22"/>
            <w:szCs w:val="22"/>
          </w:rPr>
          <w:delText>Charging Policy session has terminated.</w:delText>
        </w:r>
      </w:del>
      <w:ins w:id="71" w:author="Ericsson User1" w:date="2011-02-24T15:13:00Z">
        <w:r>
          <w:rPr>
            <w:sz w:val="22"/>
            <w:szCs w:val="22"/>
          </w:rPr>
          <w:t>subscription is cancelled.</w:t>
        </w:r>
      </w:ins>
    </w:p>
    <w:p>
      <w:pPr>
        <w:pStyle w:val="B1"/>
        <w:widowControl/>
        <w:numPr>
          <w:ilvl w:val="0"/>
          <w:numId w:val="6"/>
        </w:numPr>
        <w:overflowPunct w:val="false"/>
        <w:autoSpaceDE w:val="false"/>
        <w:bidi w:val="0"/>
        <w:spacing w:before="0" w:after="180"/>
        <w:ind w:start="1004" w:hanging="720"/>
        <w:textAlignment w:val="baseline"/>
        <w:rPr/>
      </w:pPr>
      <w:ins w:id="73" w:author="Ericsson User1" w:date="2011-02-24T15:14:00Z">
        <w:r>
          <w:rPr/>
        </w:r>
      </w:ins>
    </w:p>
    <w:p>
      <w:pPr>
        <w:pStyle w:val="B1"/>
        <w:ind w:start="284" w:hanging="284"/>
        <w:rPr>
          <w:sz w:val="22"/>
          <w:szCs w:val="22"/>
        </w:rPr>
      </w:pPr>
      <w:ins w:id="75" w:author="Ericsson User1" w:date="2011-02-24T15:14:00Z">
        <w:r>
          <w:rPr/>
          <w:t>9-10</w:t>
          <w:tab/>
        </w:r>
      </w:ins>
      <w:del w:id="76" w:author="Ericsson User1" w:date="2011-02-24T15:13:00Z">
        <w:r>
          <w:rPr/>
          <w:delText>9-14.</w:delText>
          <w:tab/>
        </w:r>
      </w:del>
      <w:r>
        <w:rPr>
          <w:sz w:val="22"/>
          <w:szCs w:val="22"/>
        </w:rPr>
        <w:t>Continued IP-CAN Session Termination as per TS 23.203 [x] clause 7.3.1 or 7.3.2.</w:t>
      </w:r>
    </w:p>
    <w:p>
      <w:pPr>
        <w:pStyle w:val="Heading6"/>
        <w:numPr>
          <w:ilvl w:val="5"/>
          <w:numId w:val="14"/>
        </w:numPr>
        <w:overflowPunct w:val="false"/>
        <w:autoSpaceDE w:val="false"/>
        <w:bidi w:val="0"/>
        <w:jc w:val="start"/>
        <w:textAlignment w:val="baseline"/>
        <w:rPr>
          <w:rFonts w:cs="Arial"/>
        </w:rPr>
      </w:pPr>
      <w:bookmarkStart w:id="48" w:name="__RefHeading___Toc287614425"/>
      <w:bookmarkEnd w:id="48"/>
      <w:r>
        <w:rPr>
          <w:rFonts w:cs="Arial"/>
        </w:rPr>
        <w:t>Provisioning of notifications from OCS to PCRF</w:t>
      </w:r>
    </w:p>
    <w:p>
      <w:pPr>
        <w:pStyle w:val="Normal"/>
        <w:rPr/>
      </w:pPr>
      <w:r>
        <w:rPr/>
        <w:t xml:space="preserve"> </w:t>
      </w:r>
      <w:r>
        <w:rPr/>
        <mc:AlternateContent>
          <mc:Choice Requires="wpg">
            <w:drawing>
              <wp:inline distT="0" distB="0" distL="0" distR="0">
                <wp:extent cx="5372735" cy="2414270"/>
                <wp:effectExtent l="0" t="0" r="0" b="0"/>
                <wp:docPr id="13" name=""/>
                <a:graphic xmlns:a="http://schemas.openxmlformats.org/drawingml/2006/main">
                  <a:graphicData uri="http://schemas.microsoft.com/office/word/2010/wordprocessingGroup">
                    <wpg:wgp>
                      <wpg:cNvGrpSpPr/>
                      <wpg:grpSpPr>
                        <a:xfrm>
                          <a:off x="0" y="0"/>
                          <a:ext cx="5372280" cy="2413800"/>
                        </a:xfrm>
                      </wpg:grpSpPr>
                      <wps:wsp>
                        <wps:cNvSpPr/>
                        <wps:nvSpPr>
                          <wps:cNvPr id="1" name="Rectangle 1"/>
                          <wps:cNvSpPr/>
                        </wps:nvSpPr>
                        <wps:spPr>
                          <a:xfrm>
                            <a:off x="0" y="0"/>
                            <a:ext cx="5372280" cy="2413800"/>
                          </a:xfrm>
                          <a:prstGeom prst="rect">
                            <a:avLst/>
                          </a:prstGeom>
                          <a:noFill/>
                          <a:ln>
                            <a:noFill/>
                          </a:ln>
                        </wps:spPr>
                        <wps:bodyPr/>
                      </wps:wsp>
                      <wps:wsp>
                        <wps:cNvSpPr/>
                        <wps:spPr>
                          <a:xfrm>
                            <a:off x="4572720" y="331560"/>
                            <a:ext cx="720" cy="2068920"/>
                          </a:xfrm>
                          <a:prstGeom prst="line">
                            <a:avLst/>
                          </a:prstGeom>
                          <a:ln w="9360">
                            <a:solidFill>
                              <a:srgbClr val="000000"/>
                            </a:solidFill>
                            <a:miter/>
                          </a:ln>
                        </wps:spPr>
                        <wps:style>
                          <a:lnRef idx="0"/>
                          <a:fillRef idx="0"/>
                          <a:effectRef idx="0"/>
                          <a:fontRef idx="minor"/>
                        </wps:style>
                        <wps:bodyPr/>
                      </wps:wsp>
                      <wps:wsp>
                        <wps:cNvSpPr/>
                        <wps:spPr>
                          <a:xfrm>
                            <a:off x="1202040" y="114480"/>
                            <a:ext cx="899640" cy="2299320"/>
                          </a:xfrm>
                          <a:prstGeom prst="rect">
                            <a:avLst/>
                          </a:prstGeom>
                          <a:solidFill>
                            <a:srgbClr val="c0c0c0"/>
                          </a:solidFill>
                          <a:ln>
                            <a:noFill/>
                          </a:ln>
                        </wps:spPr>
                        <wps:style>
                          <a:lnRef idx="0"/>
                          <a:fillRef idx="0"/>
                          <a:effectRef idx="0"/>
                          <a:fontRef idx="minor"/>
                        </wps:style>
                        <wps:bodyPr/>
                      </wps:wsp>
                      <wps:wsp>
                        <wps:cNvSpPr/>
                        <wps:spPr>
                          <a:xfrm>
                            <a:off x="804600" y="344880"/>
                            <a:ext cx="0" cy="2068920"/>
                          </a:xfrm>
                          <a:prstGeom prst="line">
                            <a:avLst/>
                          </a:prstGeom>
                          <a:ln w="9360">
                            <a:solidFill>
                              <a:srgbClr val="000000"/>
                            </a:solidFill>
                            <a:miter/>
                          </a:ln>
                        </wps:spPr>
                        <wps:style>
                          <a:lnRef idx="0"/>
                          <a:fillRef idx="0"/>
                          <a:effectRef idx="0"/>
                          <a:fontRef idx="minor"/>
                        </wps:style>
                        <wps:bodyPr/>
                      </wps:wsp>
                      <wps:wsp>
                        <wps:cNvSpPr/>
                        <wps:spPr>
                          <a:xfrm>
                            <a:off x="1608480" y="344880"/>
                            <a:ext cx="720" cy="2068920"/>
                          </a:xfrm>
                          <a:prstGeom prst="line">
                            <a:avLst/>
                          </a:prstGeom>
                          <a:ln w="9360">
                            <a:solidFill>
                              <a:srgbClr val="000000"/>
                            </a:solidFill>
                            <a:miter/>
                          </a:ln>
                        </wps:spPr>
                        <wps:style>
                          <a:lnRef idx="0"/>
                          <a:fillRef idx="0"/>
                          <a:effectRef idx="0"/>
                          <a:fontRef idx="minor"/>
                        </wps:style>
                        <wps:bodyPr/>
                      </wps:wsp>
                      <wps:wsp>
                        <wps:cNvSpPr/>
                        <wps:spPr>
                          <a:xfrm>
                            <a:off x="2528640" y="344880"/>
                            <a:ext cx="720" cy="2068920"/>
                          </a:xfrm>
                          <a:prstGeom prst="line">
                            <a:avLst/>
                          </a:prstGeom>
                          <a:ln w="9360">
                            <a:solidFill>
                              <a:srgbClr val="000000"/>
                            </a:solidFill>
                            <a:miter/>
                          </a:ln>
                        </wps:spPr>
                        <wps:style>
                          <a:lnRef idx="0"/>
                          <a:fillRef idx="0"/>
                          <a:effectRef idx="0"/>
                          <a:fontRef idx="minor"/>
                        </wps:style>
                        <wps:bodyPr/>
                      </wps:wsp>
                      <wps:wsp>
                        <wps:cNvSpPr/>
                        <wps:spPr>
                          <a:xfrm>
                            <a:off x="3562200" y="344880"/>
                            <a:ext cx="720" cy="2068920"/>
                          </a:xfrm>
                          <a:prstGeom prst="line">
                            <a:avLst/>
                          </a:prstGeom>
                          <a:ln w="9360">
                            <a:solidFill>
                              <a:srgbClr val="000000"/>
                            </a:solidFill>
                            <a:miter/>
                          </a:ln>
                        </wps:spPr>
                        <wps:style>
                          <a:lnRef idx="0"/>
                          <a:fillRef idx="0"/>
                          <a:effectRef idx="0"/>
                          <a:fontRef idx="minor"/>
                        </wps:style>
                        <wps:bodyPr/>
                      </wps:wsp>
                      <wps:wsp>
                        <wps:cNvSpPr txBox="1"/>
                        <wps:spPr>
                          <a:xfrm>
                            <a:off x="2183040" y="116280"/>
                            <a:ext cx="8002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wps:txbx>
                        <wps:bodyPr wrap="square">
                          <a:noAutofit/>
                        </wps:bodyPr>
                      </wps:wsp>
                      <wps:wsp>
                        <wps:cNvSpPr txBox="1"/>
                        <wps:spPr>
                          <a:xfrm>
                            <a:off x="333252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wps:txbx>
                        <wps:bodyPr wrap="square">
                          <a:noAutofit/>
                        </wps:bodyPr>
                      </wps:wsp>
                      <wps:wsp>
                        <wps:cNvSpPr txBox="1"/>
                        <wps:spPr>
                          <a:xfrm>
                            <a:off x="403920" y="116280"/>
                            <a:ext cx="78804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wps:txbx>
                        <wps:bodyPr wrap="square">
                          <a:noAutofit/>
                        </wps:bodyPr>
                      </wps:wsp>
                      <wps:wsp>
                        <wps:cNvSpPr txBox="1"/>
                        <wps:spPr>
                          <a:xfrm>
                            <a:off x="1249560" y="116280"/>
                            <a:ext cx="685800" cy="2185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wps:txbx>
                        <wps:bodyPr wrap="square">
                          <a:noAutofit/>
                        </wps:bodyPr>
                      </wps:wsp>
                      <wps:wsp>
                        <wps:cNvSpPr/>
                        <wps:spPr>
                          <a:xfrm>
                            <a:off x="2528640" y="1608480"/>
                            <a:ext cx="1034280" cy="720"/>
                          </a:xfrm>
                          <a:prstGeom prst="line">
                            <a:avLst/>
                          </a:prstGeom>
                          <a:ln w="12600">
                            <a:solidFill>
                              <a:srgbClr val="000000"/>
                            </a:solidFill>
                            <a:miter/>
                            <a:tailEnd len="med" type="triangle" w="med"/>
                          </a:ln>
                        </wps:spPr>
                        <wps:style>
                          <a:lnRef idx="0"/>
                          <a:fillRef idx="0"/>
                          <a:effectRef idx="0"/>
                          <a:fontRef idx="minor"/>
                        </wps:style>
                        <wps:bodyPr/>
                      </wps:wsp>
                      <wps:wsp>
                        <wps:cNvSpPr/>
                        <wps:spPr>
                          <a:xfrm>
                            <a:off x="2528640" y="1263600"/>
                            <a:ext cx="1034280" cy="720"/>
                          </a:xfrm>
                          <a:prstGeom prst="line">
                            <a:avLst/>
                          </a:prstGeom>
                          <a:ln w="12600">
                            <a:solidFill>
                              <a:srgbClr val="000000"/>
                            </a:solidFill>
                            <a:miter/>
                            <a:headEnd len="med" type="triangle" w="med"/>
                          </a:ln>
                        </wps:spPr>
                        <wps:style>
                          <a:lnRef idx="0"/>
                          <a:fillRef idx="0"/>
                          <a:effectRef idx="0"/>
                          <a:fontRef idx="minor"/>
                        </wps:style>
                        <wps:bodyPr/>
                      </wps:wsp>
                      <wps:wsp>
                        <wps:cNvSpPr txBox="1"/>
                        <wps:spPr>
                          <a:xfrm>
                            <a:off x="2528640" y="1264320"/>
                            <a:ext cx="160920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Charging Policy Status Reportt Acknowledge</w:t>
                              </w:r>
                            </w:p>
                          </w:txbxContent>
                        </wps:txbx>
                        <wps:bodyPr wrap="square">
                          <a:noAutofit/>
                        </wps:bodyPr>
                      </wps:wsp>
                      <wps:wsp>
                        <wps:cNvSpPr txBox="1"/>
                        <wps:spPr>
                          <a:xfrm>
                            <a:off x="2528640" y="919440"/>
                            <a:ext cx="160920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Charging Status Report  </w:t>
                              </w:r>
                            </w:p>
                          </w:txbxContent>
                        </wps:txbx>
                        <wps:bodyPr wrap="square">
                          <a:noAutofit/>
                        </wps:bodyPr>
                      </wps:wsp>
                      <wps:wsp>
                        <wps:cNvSpPr txBox="1"/>
                        <wps:spPr>
                          <a:xfrm>
                            <a:off x="3017520" y="457200"/>
                            <a:ext cx="1028880" cy="457200"/>
                          </a:xfrm>
                          <a:prstGeom prst="rect">
                            <a:avLst/>
                          </a:prstGeom>
                          <a:solidFill>
                            <a:srgbClr val="ffffff"/>
                          </a:solidFill>
                          <a:ln w="9360">
                            <a:solidFill>
                              <a:srgbClr val="000000"/>
                            </a:solidFill>
                            <a:miter/>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1</w:t>
                              </w:r>
                              <w:r>
                                <w:rPr>
                                  <w:kern w:val="2"/>
                                  <w:sz w:val="16"/>
                                  <w:szCs w:val="16"/>
                                  <w:rFonts w:ascii="Arial" w:hAnsi="Arial" w:eastAsia="Times New Roman" w:cs="Arial"/>
                                  <w:color w:val="auto"/>
                                  <w:lang w:val="en-GB" w:bidi="ar-SA"/>
                                </w:rPr>
                                <w:t xml:space="preserve">. Detection of threshold has been passed </w:t>
                              </w:r>
                            </w:p>
                          </w:txbxContent>
                        </wps:txbx>
                        <wps:bodyPr wrap="square">
                          <a:noAutofit/>
                        </wps:bodyPr>
                      </wps:wsp>
                      <wpg:grpSp>
                        <wpg:cNvGrpSpPr/>
                        <wpg:grpSpPr>
                          <a:xfrm>
                            <a:off x="574560" y="1724040"/>
                            <a:ext cx="4224600" cy="459720"/>
                          </a:xfrm>
                        </wpg:grpSpPr>
                        <wps:wsp>
                          <wps:cNvSpPr/>
                          <wps:spPr>
                            <a:xfrm>
                              <a:off x="13320" y="3960"/>
                              <a:ext cx="4198680" cy="452160"/>
                            </a:xfrm>
                            <a:custGeom>
                              <a:avLst/>
                              <a:gdLst/>
                              <a:ahLst/>
                              <a:rect l="l" t="t" r="r" b="b"/>
                              <a:pathLst>
                                <a:path w="8346" h="2850">
                                  <a:moveTo>
                                    <a:pt x="475" y="0"/>
                                  </a:moveTo>
                                  <a:cubicBezTo>
                                    <a:pt x="212" y="0"/>
                                    <a:pt x="0" y="213"/>
                                    <a:pt x="0" y="475"/>
                                  </a:cubicBezTo>
                                  <a:lnTo>
                                    <a:pt x="0" y="2375"/>
                                  </a:lnTo>
                                  <a:cubicBezTo>
                                    <a:pt x="0" y="2638"/>
                                    <a:pt x="212" y="2850"/>
                                    <a:pt x="475" y="2850"/>
                                  </a:cubicBezTo>
                                  <a:lnTo>
                                    <a:pt x="7871" y="2850"/>
                                  </a:lnTo>
                                  <a:cubicBezTo>
                                    <a:pt x="8134" y="2850"/>
                                    <a:pt x="8346" y="2638"/>
                                    <a:pt x="8346" y="2375"/>
                                  </a:cubicBezTo>
                                  <a:lnTo>
                                    <a:pt x="8346" y="475"/>
                                  </a:lnTo>
                                  <a:cubicBezTo>
                                    <a:pt x="8346" y="213"/>
                                    <a:pt x="8134" y="0"/>
                                    <a:pt x="7871" y="0"/>
                                  </a:cubicBezTo>
                                  <a:lnTo>
                                    <a:pt x="475" y="0"/>
                                  </a:lnTo>
                                  <a:close/>
                                </a:path>
                              </a:pathLst>
                            </a:custGeom>
                            <a:solidFill>
                              <a:srgbClr val="ffffff"/>
                            </a:solidFill>
                            <a:ln>
                              <a:solidFill>
                                <a:srgbClr val="000000"/>
                              </a:solidFill>
                              <a:prstDash val="dash"/>
                            </a:ln>
                          </wps:spPr>
                          <wps:style>
                            <a:lnRef idx="0"/>
                            <a:fillRef idx="0"/>
                            <a:effectRef idx="0"/>
                            <a:fontRef idx="minor"/>
                          </wps:style>
                          <wps:bodyPr/>
                        </wps:wsp>
                        <wps:wsp>
                          <wps:cNvSpPr/>
                          <wps:spPr>
                            <a:xfrm>
                              <a:off x="0" y="0"/>
                              <a:ext cx="4224600" cy="459720"/>
                            </a:xfrm>
                            <a:custGeom>
                              <a:avLst/>
                              <a:gdLst/>
                              <a:ahLst/>
                              <a:rect l="l" t="t" r="r" b="b"/>
                              <a:pathLst>
                                <a:path w="8396" h="2900">
                                  <a:moveTo>
                                    <a:pt x="7846" y="50"/>
                                  </a:moveTo>
                                  <a:lnTo>
                                    <a:pt x="7696" y="50"/>
                                  </a:lnTo>
                                  <a:cubicBezTo>
                                    <a:pt x="7683" y="50"/>
                                    <a:pt x="7671" y="39"/>
                                    <a:pt x="7671" y="25"/>
                                  </a:cubicBezTo>
                                  <a:cubicBezTo>
                                    <a:pt x="7671" y="12"/>
                                    <a:pt x="7683" y="0"/>
                                    <a:pt x="7696" y="0"/>
                                  </a:cubicBezTo>
                                  <a:lnTo>
                                    <a:pt x="7846" y="0"/>
                                  </a:lnTo>
                                  <a:cubicBezTo>
                                    <a:pt x="7860" y="0"/>
                                    <a:pt x="7871" y="12"/>
                                    <a:pt x="7871" y="25"/>
                                  </a:cubicBezTo>
                                  <a:cubicBezTo>
                                    <a:pt x="7871" y="39"/>
                                    <a:pt x="7860" y="50"/>
                                    <a:pt x="7846" y="50"/>
                                  </a:cubicBezTo>
                                  <a:close/>
                                  <a:moveTo>
                                    <a:pt x="7496" y="50"/>
                                  </a:moveTo>
                                  <a:lnTo>
                                    <a:pt x="7346" y="50"/>
                                  </a:lnTo>
                                  <a:cubicBezTo>
                                    <a:pt x="7333" y="50"/>
                                    <a:pt x="7321" y="39"/>
                                    <a:pt x="7321" y="25"/>
                                  </a:cubicBezTo>
                                  <a:cubicBezTo>
                                    <a:pt x="7321" y="12"/>
                                    <a:pt x="7333" y="0"/>
                                    <a:pt x="7346" y="0"/>
                                  </a:cubicBezTo>
                                  <a:lnTo>
                                    <a:pt x="7496" y="0"/>
                                  </a:lnTo>
                                  <a:cubicBezTo>
                                    <a:pt x="7510" y="0"/>
                                    <a:pt x="7521" y="12"/>
                                    <a:pt x="7521" y="25"/>
                                  </a:cubicBezTo>
                                  <a:cubicBezTo>
                                    <a:pt x="7521" y="39"/>
                                    <a:pt x="7510" y="50"/>
                                    <a:pt x="7496" y="50"/>
                                  </a:cubicBezTo>
                                  <a:close/>
                                  <a:moveTo>
                                    <a:pt x="7146" y="50"/>
                                  </a:moveTo>
                                  <a:lnTo>
                                    <a:pt x="6996" y="50"/>
                                  </a:lnTo>
                                  <a:cubicBezTo>
                                    <a:pt x="6983" y="50"/>
                                    <a:pt x="6971" y="39"/>
                                    <a:pt x="6971" y="25"/>
                                  </a:cubicBezTo>
                                  <a:cubicBezTo>
                                    <a:pt x="6971" y="12"/>
                                    <a:pt x="6983" y="0"/>
                                    <a:pt x="6996" y="0"/>
                                  </a:cubicBezTo>
                                  <a:lnTo>
                                    <a:pt x="7146" y="0"/>
                                  </a:lnTo>
                                  <a:cubicBezTo>
                                    <a:pt x="7160" y="0"/>
                                    <a:pt x="7171" y="12"/>
                                    <a:pt x="7171" y="25"/>
                                  </a:cubicBezTo>
                                  <a:cubicBezTo>
                                    <a:pt x="7171" y="39"/>
                                    <a:pt x="7160" y="50"/>
                                    <a:pt x="7146" y="50"/>
                                  </a:cubicBezTo>
                                  <a:close/>
                                  <a:moveTo>
                                    <a:pt x="6796" y="50"/>
                                  </a:moveTo>
                                  <a:lnTo>
                                    <a:pt x="6646" y="50"/>
                                  </a:lnTo>
                                  <a:cubicBezTo>
                                    <a:pt x="6633" y="50"/>
                                    <a:pt x="6621" y="39"/>
                                    <a:pt x="6621" y="25"/>
                                  </a:cubicBezTo>
                                  <a:cubicBezTo>
                                    <a:pt x="6621" y="12"/>
                                    <a:pt x="6633" y="0"/>
                                    <a:pt x="6646" y="0"/>
                                  </a:cubicBezTo>
                                  <a:lnTo>
                                    <a:pt x="6796" y="0"/>
                                  </a:lnTo>
                                  <a:cubicBezTo>
                                    <a:pt x="6810" y="0"/>
                                    <a:pt x="6821" y="12"/>
                                    <a:pt x="6821" y="25"/>
                                  </a:cubicBezTo>
                                  <a:cubicBezTo>
                                    <a:pt x="6821" y="39"/>
                                    <a:pt x="6810" y="50"/>
                                    <a:pt x="6796" y="50"/>
                                  </a:cubicBezTo>
                                  <a:close/>
                                  <a:moveTo>
                                    <a:pt x="6446" y="50"/>
                                  </a:moveTo>
                                  <a:lnTo>
                                    <a:pt x="6296" y="50"/>
                                  </a:lnTo>
                                  <a:cubicBezTo>
                                    <a:pt x="6283" y="50"/>
                                    <a:pt x="6271" y="39"/>
                                    <a:pt x="6271" y="25"/>
                                  </a:cubicBezTo>
                                  <a:cubicBezTo>
                                    <a:pt x="6271" y="12"/>
                                    <a:pt x="6283" y="0"/>
                                    <a:pt x="6296" y="0"/>
                                  </a:cubicBezTo>
                                  <a:lnTo>
                                    <a:pt x="6446" y="0"/>
                                  </a:lnTo>
                                  <a:cubicBezTo>
                                    <a:pt x="6460" y="0"/>
                                    <a:pt x="6471" y="12"/>
                                    <a:pt x="6471" y="25"/>
                                  </a:cubicBezTo>
                                  <a:cubicBezTo>
                                    <a:pt x="6471" y="39"/>
                                    <a:pt x="6460" y="50"/>
                                    <a:pt x="6446" y="50"/>
                                  </a:cubicBezTo>
                                  <a:close/>
                                  <a:moveTo>
                                    <a:pt x="6096" y="50"/>
                                  </a:moveTo>
                                  <a:lnTo>
                                    <a:pt x="5946" y="50"/>
                                  </a:lnTo>
                                  <a:cubicBezTo>
                                    <a:pt x="5933" y="50"/>
                                    <a:pt x="5921" y="39"/>
                                    <a:pt x="5921" y="25"/>
                                  </a:cubicBezTo>
                                  <a:cubicBezTo>
                                    <a:pt x="5921" y="12"/>
                                    <a:pt x="5933" y="0"/>
                                    <a:pt x="5946" y="0"/>
                                  </a:cubicBezTo>
                                  <a:lnTo>
                                    <a:pt x="6096" y="0"/>
                                  </a:lnTo>
                                  <a:cubicBezTo>
                                    <a:pt x="6110" y="0"/>
                                    <a:pt x="6121" y="12"/>
                                    <a:pt x="6121" y="25"/>
                                  </a:cubicBezTo>
                                  <a:cubicBezTo>
                                    <a:pt x="6121" y="39"/>
                                    <a:pt x="6110" y="50"/>
                                    <a:pt x="6096" y="50"/>
                                  </a:cubicBezTo>
                                  <a:close/>
                                  <a:moveTo>
                                    <a:pt x="5746" y="50"/>
                                  </a:moveTo>
                                  <a:lnTo>
                                    <a:pt x="5596" y="50"/>
                                  </a:lnTo>
                                  <a:cubicBezTo>
                                    <a:pt x="5583" y="50"/>
                                    <a:pt x="5571" y="39"/>
                                    <a:pt x="5571" y="25"/>
                                  </a:cubicBezTo>
                                  <a:cubicBezTo>
                                    <a:pt x="5571" y="12"/>
                                    <a:pt x="5583" y="0"/>
                                    <a:pt x="5596" y="0"/>
                                  </a:cubicBezTo>
                                  <a:lnTo>
                                    <a:pt x="5746" y="0"/>
                                  </a:lnTo>
                                  <a:cubicBezTo>
                                    <a:pt x="5760" y="0"/>
                                    <a:pt x="5771" y="12"/>
                                    <a:pt x="5771" y="25"/>
                                  </a:cubicBezTo>
                                  <a:cubicBezTo>
                                    <a:pt x="5771" y="39"/>
                                    <a:pt x="5760" y="50"/>
                                    <a:pt x="5746" y="50"/>
                                  </a:cubicBezTo>
                                  <a:close/>
                                  <a:moveTo>
                                    <a:pt x="5396" y="50"/>
                                  </a:moveTo>
                                  <a:lnTo>
                                    <a:pt x="5246" y="50"/>
                                  </a:lnTo>
                                  <a:cubicBezTo>
                                    <a:pt x="5233" y="50"/>
                                    <a:pt x="5221" y="39"/>
                                    <a:pt x="5221" y="25"/>
                                  </a:cubicBezTo>
                                  <a:cubicBezTo>
                                    <a:pt x="5221" y="12"/>
                                    <a:pt x="5233" y="0"/>
                                    <a:pt x="5246" y="0"/>
                                  </a:cubicBezTo>
                                  <a:lnTo>
                                    <a:pt x="5396" y="0"/>
                                  </a:lnTo>
                                  <a:cubicBezTo>
                                    <a:pt x="5410" y="0"/>
                                    <a:pt x="5421" y="12"/>
                                    <a:pt x="5421" y="25"/>
                                  </a:cubicBezTo>
                                  <a:cubicBezTo>
                                    <a:pt x="5421" y="39"/>
                                    <a:pt x="5410" y="50"/>
                                    <a:pt x="5396" y="50"/>
                                  </a:cubicBezTo>
                                  <a:close/>
                                  <a:moveTo>
                                    <a:pt x="5046" y="50"/>
                                  </a:moveTo>
                                  <a:lnTo>
                                    <a:pt x="4896" y="50"/>
                                  </a:lnTo>
                                  <a:cubicBezTo>
                                    <a:pt x="4883" y="50"/>
                                    <a:pt x="4871" y="39"/>
                                    <a:pt x="4871" y="25"/>
                                  </a:cubicBezTo>
                                  <a:cubicBezTo>
                                    <a:pt x="4871" y="12"/>
                                    <a:pt x="4883" y="0"/>
                                    <a:pt x="4896" y="0"/>
                                  </a:cubicBezTo>
                                  <a:lnTo>
                                    <a:pt x="5046" y="0"/>
                                  </a:lnTo>
                                  <a:cubicBezTo>
                                    <a:pt x="5060" y="0"/>
                                    <a:pt x="5071" y="12"/>
                                    <a:pt x="5071" y="25"/>
                                  </a:cubicBezTo>
                                  <a:cubicBezTo>
                                    <a:pt x="5071" y="39"/>
                                    <a:pt x="5060" y="50"/>
                                    <a:pt x="5046" y="50"/>
                                  </a:cubicBezTo>
                                  <a:close/>
                                  <a:moveTo>
                                    <a:pt x="4696" y="50"/>
                                  </a:moveTo>
                                  <a:lnTo>
                                    <a:pt x="4546" y="50"/>
                                  </a:lnTo>
                                  <a:cubicBezTo>
                                    <a:pt x="4533" y="50"/>
                                    <a:pt x="4521" y="39"/>
                                    <a:pt x="4521" y="25"/>
                                  </a:cubicBezTo>
                                  <a:cubicBezTo>
                                    <a:pt x="4521" y="12"/>
                                    <a:pt x="4533" y="0"/>
                                    <a:pt x="4546" y="0"/>
                                  </a:cubicBezTo>
                                  <a:lnTo>
                                    <a:pt x="4696" y="0"/>
                                  </a:lnTo>
                                  <a:cubicBezTo>
                                    <a:pt x="4710" y="0"/>
                                    <a:pt x="4721" y="12"/>
                                    <a:pt x="4721" y="25"/>
                                  </a:cubicBezTo>
                                  <a:cubicBezTo>
                                    <a:pt x="4721" y="39"/>
                                    <a:pt x="4710" y="50"/>
                                    <a:pt x="4696" y="50"/>
                                  </a:cubicBezTo>
                                  <a:close/>
                                  <a:moveTo>
                                    <a:pt x="4346" y="50"/>
                                  </a:moveTo>
                                  <a:lnTo>
                                    <a:pt x="4196" y="50"/>
                                  </a:lnTo>
                                  <a:cubicBezTo>
                                    <a:pt x="4183" y="50"/>
                                    <a:pt x="4171" y="39"/>
                                    <a:pt x="4171" y="25"/>
                                  </a:cubicBezTo>
                                  <a:cubicBezTo>
                                    <a:pt x="4171" y="12"/>
                                    <a:pt x="4183" y="0"/>
                                    <a:pt x="4196" y="0"/>
                                  </a:cubicBezTo>
                                  <a:lnTo>
                                    <a:pt x="4346" y="0"/>
                                  </a:lnTo>
                                  <a:cubicBezTo>
                                    <a:pt x="4360" y="0"/>
                                    <a:pt x="4371" y="12"/>
                                    <a:pt x="4371" y="25"/>
                                  </a:cubicBezTo>
                                  <a:cubicBezTo>
                                    <a:pt x="4371" y="39"/>
                                    <a:pt x="4360" y="50"/>
                                    <a:pt x="4346" y="50"/>
                                  </a:cubicBezTo>
                                  <a:close/>
                                  <a:moveTo>
                                    <a:pt x="3996" y="50"/>
                                  </a:moveTo>
                                  <a:lnTo>
                                    <a:pt x="3846" y="50"/>
                                  </a:lnTo>
                                  <a:cubicBezTo>
                                    <a:pt x="3833" y="50"/>
                                    <a:pt x="3821" y="39"/>
                                    <a:pt x="3821" y="25"/>
                                  </a:cubicBezTo>
                                  <a:cubicBezTo>
                                    <a:pt x="3821" y="12"/>
                                    <a:pt x="3833" y="0"/>
                                    <a:pt x="3846" y="0"/>
                                  </a:cubicBezTo>
                                  <a:lnTo>
                                    <a:pt x="3996" y="0"/>
                                  </a:lnTo>
                                  <a:cubicBezTo>
                                    <a:pt x="4010" y="0"/>
                                    <a:pt x="4021" y="12"/>
                                    <a:pt x="4021" y="25"/>
                                  </a:cubicBezTo>
                                  <a:cubicBezTo>
                                    <a:pt x="4021" y="39"/>
                                    <a:pt x="4010" y="50"/>
                                    <a:pt x="3996" y="50"/>
                                  </a:cubicBezTo>
                                  <a:close/>
                                  <a:moveTo>
                                    <a:pt x="3646" y="50"/>
                                  </a:moveTo>
                                  <a:lnTo>
                                    <a:pt x="3496" y="50"/>
                                  </a:lnTo>
                                  <a:cubicBezTo>
                                    <a:pt x="3483" y="50"/>
                                    <a:pt x="3471" y="39"/>
                                    <a:pt x="3471" y="25"/>
                                  </a:cubicBezTo>
                                  <a:cubicBezTo>
                                    <a:pt x="3471" y="12"/>
                                    <a:pt x="3483" y="0"/>
                                    <a:pt x="3496" y="0"/>
                                  </a:cubicBezTo>
                                  <a:lnTo>
                                    <a:pt x="3646" y="0"/>
                                  </a:lnTo>
                                  <a:cubicBezTo>
                                    <a:pt x="3660" y="0"/>
                                    <a:pt x="3671" y="12"/>
                                    <a:pt x="3671" y="25"/>
                                  </a:cubicBezTo>
                                  <a:cubicBezTo>
                                    <a:pt x="3671" y="39"/>
                                    <a:pt x="3660" y="50"/>
                                    <a:pt x="3646" y="50"/>
                                  </a:cubicBezTo>
                                  <a:close/>
                                  <a:moveTo>
                                    <a:pt x="3296" y="50"/>
                                  </a:moveTo>
                                  <a:lnTo>
                                    <a:pt x="3146" y="50"/>
                                  </a:lnTo>
                                  <a:cubicBezTo>
                                    <a:pt x="3133" y="50"/>
                                    <a:pt x="3121" y="39"/>
                                    <a:pt x="3121" y="25"/>
                                  </a:cubicBezTo>
                                  <a:cubicBezTo>
                                    <a:pt x="3121" y="12"/>
                                    <a:pt x="3133" y="0"/>
                                    <a:pt x="3146" y="0"/>
                                  </a:cubicBezTo>
                                  <a:lnTo>
                                    <a:pt x="3296" y="0"/>
                                  </a:lnTo>
                                  <a:cubicBezTo>
                                    <a:pt x="3310" y="0"/>
                                    <a:pt x="3321" y="12"/>
                                    <a:pt x="3321" y="25"/>
                                  </a:cubicBezTo>
                                  <a:cubicBezTo>
                                    <a:pt x="3321" y="39"/>
                                    <a:pt x="3310" y="50"/>
                                    <a:pt x="3296" y="50"/>
                                  </a:cubicBezTo>
                                  <a:close/>
                                  <a:moveTo>
                                    <a:pt x="2946" y="50"/>
                                  </a:moveTo>
                                  <a:lnTo>
                                    <a:pt x="2796" y="50"/>
                                  </a:lnTo>
                                  <a:cubicBezTo>
                                    <a:pt x="2783" y="50"/>
                                    <a:pt x="2771" y="39"/>
                                    <a:pt x="2771" y="25"/>
                                  </a:cubicBezTo>
                                  <a:cubicBezTo>
                                    <a:pt x="2771" y="12"/>
                                    <a:pt x="2783" y="0"/>
                                    <a:pt x="2796" y="0"/>
                                  </a:cubicBezTo>
                                  <a:lnTo>
                                    <a:pt x="2946" y="0"/>
                                  </a:lnTo>
                                  <a:cubicBezTo>
                                    <a:pt x="2960" y="0"/>
                                    <a:pt x="2971" y="12"/>
                                    <a:pt x="2971" y="25"/>
                                  </a:cubicBezTo>
                                  <a:cubicBezTo>
                                    <a:pt x="2971" y="39"/>
                                    <a:pt x="2960" y="50"/>
                                    <a:pt x="2946" y="50"/>
                                  </a:cubicBezTo>
                                  <a:close/>
                                  <a:moveTo>
                                    <a:pt x="2596" y="50"/>
                                  </a:moveTo>
                                  <a:lnTo>
                                    <a:pt x="2446" y="50"/>
                                  </a:lnTo>
                                  <a:cubicBezTo>
                                    <a:pt x="2433" y="50"/>
                                    <a:pt x="2421" y="39"/>
                                    <a:pt x="2421" y="25"/>
                                  </a:cubicBezTo>
                                  <a:cubicBezTo>
                                    <a:pt x="2421" y="12"/>
                                    <a:pt x="2433" y="0"/>
                                    <a:pt x="2446" y="0"/>
                                  </a:cubicBezTo>
                                  <a:lnTo>
                                    <a:pt x="2596" y="0"/>
                                  </a:lnTo>
                                  <a:cubicBezTo>
                                    <a:pt x="2610" y="0"/>
                                    <a:pt x="2621" y="12"/>
                                    <a:pt x="2621" y="25"/>
                                  </a:cubicBezTo>
                                  <a:cubicBezTo>
                                    <a:pt x="2621" y="39"/>
                                    <a:pt x="2610" y="50"/>
                                    <a:pt x="2596" y="50"/>
                                  </a:cubicBezTo>
                                  <a:close/>
                                  <a:moveTo>
                                    <a:pt x="2246" y="50"/>
                                  </a:moveTo>
                                  <a:lnTo>
                                    <a:pt x="2096" y="50"/>
                                  </a:lnTo>
                                  <a:cubicBezTo>
                                    <a:pt x="2083" y="50"/>
                                    <a:pt x="2071" y="39"/>
                                    <a:pt x="2071" y="25"/>
                                  </a:cubicBezTo>
                                  <a:cubicBezTo>
                                    <a:pt x="2071" y="12"/>
                                    <a:pt x="2083" y="0"/>
                                    <a:pt x="2096" y="0"/>
                                  </a:cubicBezTo>
                                  <a:lnTo>
                                    <a:pt x="2246" y="0"/>
                                  </a:lnTo>
                                  <a:cubicBezTo>
                                    <a:pt x="2260" y="0"/>
                                    <a:pt x="2271" y="12"/>
                                    <a:pt x="2271" y="25"/>
                                  </a:cubicBezTo>
                                  <a:cubicBezTo>
                                    <a:pt x="2271" y="39"/>
                                    <a:pt x="2260" y="50"/>
                                    <a:pt x="2246" y="50"/>
                                  </a:cubicBezTo>
                                  <a:close/>
                                  <a:moveTo>
                                    <a:pt x="1896" y="50"/>
                                  </a:moveTo>
                                  <a:lnTo>
                                    <a:pt x="1746" y="50"/>
                                  </a:lnTo>
                                  <a:cubicBezTo>
                                    <a:pt x="1733" y="50"/>
                                    <a:pt x="1721" y="39"/>
                                    <a:pt x="1721" y="25"/>
                                  </a:cubicBezTo>
                                  <a:cubicBezTo>
                                    <a:pt x="1721" y="12"/>
                                    <a:pt x="1733" y="0"/>
                                    <a:pt x="1746" y="0"/>
                                  </a:cubicBezTo>
                                  <a:lnTo>
                                    <a:pt x="1896" y="0"/>
                                  </a:lnTo>
                                  <a:cubicBezTo>
                                    <a:pt x="1910" y="0"/>
                                    <a:pt x="1921" y="12"/>
                                    <a:pt x="1921" y="25"/>
                                  </a:cubicBezTo>
                                  <a:cubicBezTo>
                                    <a:pt x="1921" y="39"/>
                                    <a:pt x="1910" y="50"/>
                                    <a:pt x="1896" y="50"/>
                                  </a:cubicBezTo>
                                  <a:close/>
                                  <a:moveTo>
                                    <a:pt x="1546" y="50"/>
                                  </a:moveTo>
                                  <a:lnTo>
                                    <a:pt x="1396" y="50"/>
                                  </a:lnTo>
                                  <a:cubicBezTo>
                                    <a:pt x="1383" y="50"/>
                                    <a:pt x="1371" y="39"/>
                                    <a:pt x="1371" y="25"/>
                                  </a:cubicBezTo>
                                  <a:cubicBezTo>
                                    <a:pt x="1371" y="12"/>
                                    <a:pt x="1383" y="0"/>
                                    <a:pt x="1396" y="0"/>
                                  </a:cubicBezTo>
                                  <a:lnTo>
                                    <a:pt x="1546" y="0"/>
                                  </a:lnTo>
                                  <a:cubicBezTo>
                                    <a:pt x="1560" y="0"/>
                                    <a:pt x="1571" y="12"/>
                                    <a:pt x="1571" y="25"/>
                                  </a:cubicBezTo>
                                  <a:cubicBezTo>
                                    <a:pt x="1571" y="39"/>
                                    <a:pt x="1560" y="50"/>
                                    <a:pt x="1546" y="50"/>
                                  </a:cubicBezTo>
                                  <a:close/>
                                  <a:moveTo>
                                    <a:pt x="1196" y="50"/>
                                  </a:moveTo>
                                  <a:lnTo>
                                    <a:pt x="1046" y="50"/>
                                  </a:lnTo>
                                  <a:cubicBezTo>
                                    <a:pt x="1033" y="50"/>
                                    <a:pt x="1021" y="39"/>
                                    <a:pt x="1021" y="25"/>
                                  </a:cubicBezTo>
                                  <a:cubicBezTo>
                                    <a:pt x="1021" y="12"/>
                                    <a:pt x="1033" y="0"/>
                                    <a:pt x="1046" y="0"/>
                                  </a:cubicBezTo>
                                  <a:lnTo>
                                    <a:pt x="1196" y="0"/>
                                  </a:lnTo>
                                  <a:cubicBezTo>
                                    <a:pt x="1210" y="0"/>
                                    <a:pt x="1221" y="12"/>
                                    <a:pt x="1221" y="25"/>
                                  </a:cubicBezTo>
                                  <a:cubicBezTo>
                                    <a:pt x="1221" y="39"/>
                                    <a:pt x="1210" y="50"/>
                                    <a:pt x="1196" y="50"/>
                                  </a:cubicBezTo>
                                  <a:close/>
                                  <a:moveTo>
                                    <a:pt x="846" y="50"/>
                                  </a:moveTo>
                                  <a:lnTo>
                                    <a:pt x="696" y="50"/>
                                  </a:lnTo>
                                  <a:cubicBezTo>
                                    <a:pt x="683" y="50"/>
                                    <a:pt x="671" y="39"/>
                                    <a:pt x="671" y="25"/>
                                  </a:cubicBezTo>
                                  <a:cubicBezTo>
                                    <a:pt x="671" y="12"/>
                                    <a:pt x="683" y="0"/>
                                    <a:pt x="696" y="0"/>
                                  </a:cubicBezTo>
                                  <a:lnTo>
                                    <a:pt x="846" y="0"/>
                                  </a:lnTo>
                                  <a:cubicBezTo>
                                    <a:pt x="860" y="0"/>
                                    <a:pt x="871" y="12"/>
                                    <a:pt x="871" y="25"/>
                                  </a:cubicBezTo>
                                  <a:cubicBezTo>
                                    <a:pt x="871" y="39"/>
                                    <a:pt x="860" y="50"/>
                                    <a:pt x="846" y="50"/>
                                  </a:cubicBezTo>
                                  <a:close/>
                                  <a:moveTo>
                                    <a:pt x="498" y="51"/>
                                  </a:moveTo>
                                  <a:lnTo>
                                    <a:pt x="453" y="53"/>
                                  </a:lnTo>
                                  <a:lnTo>
                                    <a:pt x="408" y="60"/>
                                  </a:lnTo>
                                  <a:lnTo>
                                    <a:pt x="365" y="71"/>
                                  </a:lnTo>
                                  <a:lnTo>
                                    <a:pt x="358" y="74"/>
                                  </a:lnTo>
                                  <a:cubicBezTo>
                                    <a:pt x="345" y="79"/>
                                    <a:pt x="331" y="72"/>
                                    <a:pt x="326" y="59"/>
                                  </a:cubicBezTo>
                                  <a:cubicBezTo>
                                    <a:pt x="321" y="46"/>
                                    <a:pt x="328" y="32"/>
                                    <a:pt x="341" y="27"/>
                                  </a:cubicBezTo>
                                  <a:lnTo>
                                    <a:pt x="353" y="23"/>
                                  </a:lnTo>
                                  <a:lnTo>
                                    <a:pt x="401" y="10"/>
                                  </a:lnTo>
                                  <a:lnTo>
                                    <a:pt x="450" y="3"/>
                                  </a:lnTo>
                                  <a:lnTo>
                                    <a:pt x="495" y="1"/>
                                  </a:lnTo>
                                  <a:cubicBezTo>
                                    <a:pt x="509" y="0"/>
                                    <a:pt x="521" y="11"/>
                                    <a:pt x="521" y="24"/>
                                  </a:cubicBezTo>
                                  <a:cubicBezTo>
                                    <a:pt x="522" y="38"/>
                                    <a:pt x="512" y="50"/>
                                    <a:pt x="498" y="51"/>
                                  </a:cubicBezTo>
                                  <a:close/>
                                  <a:moveTo>
                                    <a:pt x="196" y="170"/>
                                  </a:moveTo>
                                  <a:lnTo>
                                    <a:pt x="181" y="183"/>
                                  </a:lnTo>
                                  <a:lnTo>
                                    <a:pt x="152" y="215"/>
                                  </a:lnTo>
                                  <a:lnTo>
                                    <a:pt x="126" y="250"/>
                                  </a:lnTo>
                                  <a:lnTo>
                                    <a:pt x="107" y="282"/>
                                  </a:lnTo>
                                  <a:cubicBezTo>
                                    <a:pt x="100" y="293"/>
                                    <a:pt x="85" y="297"/>
                                    <a:pt x="73" y="290"/>
                                  </a:cubicBezTo>
                                  <a:cubicBezTo>
                                    <a:pt x="61" y="283"/>
                                    <a:pt x="57" y="268"/>
                                    <a:pt x="64" y="256"/>
                                  </a:cubicBezTo>
                                  <a:lnTo>
                                    <a:pt x="86" y="220"/>
                                  </a:lnTo>
                                  <a:lnTo>
                                    <a:pt x="115" y="181"/>
                                  </a:lnTo>
                                  <a:lnTo>
                                    <a:pt x="147" y="147"/>
                                  </a:lnTo>
                                  <a:lnTo>
                                    <a:pt x="162" y="133"/>
                                  </a:lnTo>
                                  <a:cubicBezTo>
                                    <a:pt x="172" y="124"/>
                                    <a:pt x="188" y="125"/>
                                    <a:pt x="197" y="135"/>
                                  </a:cubicBezTo>
                                  <a:cubicBezTo>
                                    <a:pt x="206" y="145"/>
                                    <a:pt x="206" y="161"/>
                                    <a:pt x="196" y="170"/>
                                  </a:cubicBezTo>
                                  <a:close/>
                                  <a:moveTo>
                                    <a:pt x="52" y="460"/>
                                  </a:moveTo>
                                  <a:lnTo>
                                    <a:pt x="50" y="502"/>
                                  </a:lnTo>
                                  <a:lnTo>
                                    <a:pt x="50" y="608"/>
                                  </a:lnTo>
                                  <a:cubicBezTo>
                                    <a:pt x="50" y="622"/>
                                    <a:pt x="39" y="633"/>
                                    <a:pt x="25" y="633"/>
                                  </a:cubicBezTo>
                                  <a:cubicBezTo>
                                    <a:pt x="11" y="633"/>
                                    <a:pt x="0" y="622"/>
                                    <a:pt x="0" y="608"/>
                                  </a:cubicBezTo>
                                  <a:lnTo>
                                    <a:pt x="0" y="499"/>
                                  </a:lnTo>
                                  <a:lnTo>
                                    <a:pt x="2" y="457"/>
                                  </a:lnTo>
                                  <a:cubicBezTo>
                                    <a:pt x="3" y="443"/>
                                    <a:pt x="15" y="433"/>
                                    <a:pt x="28" y="433"/>
                                  </a:cubicBezTo>
                                  <a:cubicBezTo>
                                    <a:pt x="42" y="434"/>
                                    <a:pt x="53" y="446"/>
                                    <a:pt x="52" y="460"/>
                                  </a:cubicBezTo>
                                  <a:close/>
                                  <a:moveTo>
                                    <a:pt x="50" y="808"/>
                                  </a:moveTo>
                                  <a:lnTo>
                                    <a:pt x="50" y="958"/>
                                  </a:lnTo>
                                  <a:cubicBezTo>
                                    <a:pt x="50" y="972"/>
                                    <a:pt x="39" y="983"/>
                                    <a:pt x="25" y="983"/>
                                  </a:cubicBezTo>
                                  <a:cubicBezTo>
                                    <a:pt x="11" y="983"/>
                                    <a:pt x="0" y="972"/>
                                    <a:pt x="0" y="958"/>
                                  </a:cubicBezTo>
                                  <a:lnTo>
                                    <a:pt x="0" y="808"/>
                                  </a:lnTo>
                                  <a:cubicBezTo>
                                    <a:pt x="0" y="794"/>
                                    <a:pt x="11" y="783"/>
                                    <a:pt x="25" y="783"/>
                                  </a:cubicBezTo>
                                  <a:cubicBezTo>
                                    <a:pt x="39" y="783"/>
                                    <a:pt x="50" y="794"/>
                                    <a:pt x="50" y="808"/>
                                  </a:cubicBezTo>
                                  <a:close/>
                                  <a:moveTo>
                                    <a:pt x="50" y="1158"/>
                                  </a:moveTo>
                                  <a:lnTo>
                                    <a:pt x="50" y="1308"/>
                                  </a:lnTo>
                                  <a:cubicBezTo>
                                    <a:pt x="50" y="1322"/>
                                    <a:pt x="39" y="1333"/>
                                    <a:pt x="25" y="1333"/>
                                  </a:cubicBezTo>
                                  <a:cubicBezTo>
                                    <a:pt x="11" y="1333"/>
                                    <a:pt x="0" y="1322"/>
                                    <a:pt x="0" y="1308"/>
                                  </a:cubicBezTo>
                                  <a:lnTo>
                                    <a:pt x="0" y="1158"/>
                                  </a:lnTo>
                                  <a:cubicBezTo>
                                    <a:pt x="0" y="1144"/>
                                    <a:pt x="11" y="1133"/>
                                    <a:pt x="25" y="1133"/>
                                  </a:cubicBezTo>
                                  <a:cubicBezTo>
                                    <a:pt x="39" y="1133"/>
                                    <a:pt x="50" y="1144"/>
                                    <a:pt x="50" y="1158"/>
                                  </a:cubicBezTo>
                                  <a:close/>
                                  <a:moveTo>
                                    <a:pt x="50" y="1508"/>
                                  </a:moveTo>
                                  <a:lnTo>
                                    <a:pt x="50" y="1658"/>
                                  </a:lnTo>
                                  <a:cubicBezTo>
                                    <a:pt x="50" y="1672"/>
                                    <a:pt x="39" y="1683"/>
                                    <a:pt x="25" y="1683"/>
                                  </a:cubicBezTo>
                                  <a:cubicBezTo>
                                    <a:pt x="11" y="1683"/>
                                    <a:pt x="0" y="1672"/>
                                    <a:pt x="0" y="1658"/>
                                  </a:cubicBezTo>
                                  <a:lnTo>
                                    <a:pt x="0" y="1508"/>
                                  </a:lnTo>
                                  <a:cubicBezTo>
                                    <a:pt x="0" y="1494"/>
                                    <a:pt x="11" y="1483"/>
                                    <a:pt x="25" y="1483"/>
                                  </a:cubicBezTo>
                                  <a:cubicBezTo>
                                    <a:pt x="39" y="1483"/>
                                    <a:pt x="50" y="1494"/>
                                    <a:pt x="50" y="1508"/>
                                  </a:cubicBezTo>
                                  <a:close/>
                                  <a:moveTo>
                                    <a:pt x="50" y="1858"/>
                                  </a:moveTo>
                                  <a:lnTo>
                                    <a:pt x="50" y="2008"/>
                                  </a:lnTo>
                                  <a:cubicBezTo>
                                    <a:pt x="50" y="2022"/>
                                    <a:pt x="39" y="2033"/>
                                    <a:pt x="25" y="2033"/>
                                  </a:cubicBezTo>
                                  <a:cubicBezTo>
                                    <a:pt x="11" y="2033"/>
                                    <a:pt x="0" y="2022"/>
                                    <a:pt x="0" y="2008"/>
                                  </a:cubicBezTo>
                                  <a:lnTo>
                                    <a:pt x="0" y="1858"/>
                                  </a:lnTo>
                                  <a:cubicBezTo>
                                    <a:pt x="0" y="1844"/>
                                    <a:pt x="11" y="1833"/>
                                    <a:pt x="25" y="1833"/>
                                  </a:cubicBezTo>
                                  <a:cubicBezTo>
                                    <a:pt x="39" y="1833"/>
                                    <a:pt x="50" y="1844"/>
                                    <a:pt x="50" y="1858"/>
                                  </a:cubicBezTo>
                                  <a:close/>
                                  <a:moveTo>
                                    <a:pt x="50" y="2208"/>
                                  </a:moveTo>
                                  <a:lnTo>
                                    <a:pt x="50" y="2358"/>
                                  </a:lnTo>
                                  <a:cubicBezTo>
                                    <a:pt x="50" y="2372"/>
                                    <a:pt x="39" y="2383"/>
                                    <a:pt x="25" y="2383"/>
                                  </a:cubicBezTo>
                                  <a:cubicBezTo>
                                    <a:pt x="11" y="2383"/>
                                    <a:pt x="0" y="2372"/>
                                    <a:pt x="0" y="2358"/>
                                  </a:cubicBezTo>
                                  <a:lnTo>
                                    <a:pt x="0" y="2208"/>
                                  </a:lnTo>
                                  <a:cubicBezTo>
                                    <a:pt x="0" y="2194"/>
                                    <a:pt x="11" y="2183"/>
                                    <a:pt x="25" y="2183"/>
                                  </a:cubicBezTo>
                                  <a:cubicBezTo>
                                    <a:pt x="39" y="2183"/>
                                    <a:pt x="50" y="2194"/>
                                    <a:pt x="50" y="2208"/>
                                  </a:cubicBezTo>
                                  <a:close/>
                                  <a:moveTo>
                                    <a:pt x="75" y="2547"/>
                                  </a:moveTo>
                                  <a:lnTo>
                                    <a:pt x="86" y="2577"/>
                                  </a:lnTo>
                                  <a:lnTo>
                                    <a:pt x="105" y="2616"/>
                                  </a:lnTo>
                                  <a:lnTo>
                                    <a:pt x="127" y="2653"/>
                                  </a:lnTo>
                                  <a:lnTo>
                                    <a:pt x="142" y="2672"/>
                                  </a:lnTo>
                                  <a:cubicBezTo>
                                    <a:pt x="150" y="2683"/>
                                    <a:pt x="148" y="2699"/>
                                    <a:pt x="137" y="2707"/>
                                  </a:cubicBezTo>
                                  <a:cubicBezTo>
                                    <a:pt x="126" y="2715"/>
                                    <a:pt x="110" y="2713"/>
                                    <a:pt x="102" y="2702"/>
                                  </a:cubicBezTo>
                                  <a:lnTo>
                                    <a:pt x="85" y="2679"/>
                                  </a:lnTo>
                                  <a:lnTo>
                                    <a:pt x="60" y="2638"/>
                                  </a:lnTo>
                                  <a:lnTo>
                                    <a:pt x="39" y="2594"/>
                                  </a:lnTo>
                                  <a:lnTo>
                                    <a:pt x="28" y="2564"/>
                                  </a:lnTo>
                                  <a:cubicBezTo>
                                    <a:pt x="23" y="2551"/>
                                    <a:pt x="30" y="2537"/>
                                    <a:pt x="43" y="2532"/>
                                  </a:cubicBezTo>
                                  <a:cubicBezTo>
                                    <a:pt x="56" y="2527"/>
                                    <a:pt x="70" y="2534"/>
                                    <a:pt x="75" y="2547"/>
                                  </a:cubicBezTo>
                                  <a:close/>
                                  <a:moveTo>
                                    <a:pt x="285" y="2795"/>
                                  </a:moveTo>
                                  <a:lnTo>
                                    <a:pt x="286" y="2797"/>
                                  </a:lnTo>
                                  <a:lnTo>
                                    <a:pt x="326" y="2815"/>
                                  </a:lnTo>
                                  <a:lnTo>
                                    <a:pt x="368" y="2831"/>
                                  </a:lnTo>
                                  <a:lnTo>
                                    <a:pt x="411" y="2842"/>
                                  </a:lnTo>
                                  <a:lnTo>
                                    <a:pt x="416" y="2842"/>
                                  </a:lnTo>
                                  <a:cubicBezTo>
                                    <a:pt x="430" y="2844"/>
                                    <a:pt x="439" y="2857"/>
                                    <a:pt x="437" y="2871"/>
                                  </a:cubicBezTo>
                                  <a:cubicBezTo>
                                    <a:pt x="435" y="2884"/>
                                    <a:pt x="422" y="2894"/>
                                    <a:pt x="409" y="2892"/>
                                  </a:cubicBezTo>
                                  <a:lnTo>
                                    <a:pt x="398" y="2890"/>
                                  </a:lnTo>
                                  <a:lnTo>
                                    <a:pt x="350" y="2877"/>
                                  </a:lnTo>
                                  <a:lnTo>
                                    <a:pt x="305" y="2861"/>
                                  </a:lnTo>
                                  <a:lnTo>
                                    <a:pt x="261" y="2839"/>
                                  </a:lnTo>
                                  <a:lnTo>
                                    <a:pt x="259" y="2838"/>
                                  </a:lnTo>
                                  <a:cubicBezTo>
                                    <a:pt x="247" y="2831"/>
                                    <a:pt x="243" y="2816"/>
                                    <a:pt x="250" y="2804"/>
                                  </a:cubicBezTo>
                                  <a:cubicBezTo>
                                    <a:pt x="257" y="2792"/>
                                    <a:pt x="273" y="2788"/>
                                    <a:pt x="285" y="2795"/>
                                  </a:cubicBezTo>
                                  <a:close/>
                                  <a:moveTo>
                                    <a:pt x="612" y="2850"/>
                                  </a:moveTo>
                                  <a:lnTo>
                                    <a:pt x="762" y="2850"/>
                                  </a:lnTo>
                                  <a:cubicBezTo>
                                    <a:pt x="776" y="2850"/>
                                    <a:pt x="787" y="2862"/>
                                    <a:pt x="787" y="2875"/>
                                  </a:cubicBezTo>
                                  <a:cubicBezTo>
                                    <a:pt x="787" y="2889"/>
                                    <a:pt x="776" y="2900"/>
                                    <a:pt x="762" y="2900"/>
                                  </a:cubicBezTo>
                                  <a:lnTo>
                                    <a:pt x="612" y="2900"/>
                                  </a:lnTo>
                                  <a:cubicBezTo>
                                    <a:pt x="598" y="2900"/>
                                    <a:pt x="587" y="2889"/>
                                    <a:pt x="587" y="2875"/>
                                  </a:cubicBezTo>
                                  <a:cubicBezTo>
                                    <a:pt x="587" y="2862"/>
                                    <a:pt x="598" y="2850"/>
                                    <a:pt x="612" y="2850"/>
                                  </a:cubicBezTo>
                                  <a:close/>
                                  <a:moveTo>
                                    <a:pt x="962" y="2850"/>
                                  </a:moveTo>
                                  <a:lnTo>
                                    <a:pt x="1112" y="2850"/>
                                  </a:lnTo>
                                  <a:cubicBezTo>
                                    <a:pt x="1126" y="2850"/>
                                    <a:pt x="1137" y="2862"/>
                                    <a:pt x="1137" y="2875"/>
                                  </a:cubicBezTo>
                                  <a:cubicBezTo>
                                    <a:pt x="1137" y="2889"/>
                                    <a:pt x="1126" y="2900"/>
                                    <a:pt x="1112" y="2900"/>
                                  </a:cubicBezTo>
                                  <a:lnTo>
                                    <a:pt x="962" y="2900"/>
                                  </a:lnTo>
                                  <a:cubicBezTo>
                                    <a:pt x="948" y="2900"/>
                                    <a:pt x="937" y="2889"/>
                                    <a:pt x="937" y="2875"/>
                                  </a:cubicBezTo>
                                  <a:cubicBezTo>
                                    <a:pt x="937" y="2862"/>
                                    <a:pt x="948" y="2850"/>
                                    <a:pt x="962" y="2850"/>
                                  </a:cubicBezTo>
                                  <a:close/>
                                  <a:moveTo>
                                    <a:pt x="1312" y="2850"/>
                                  </a:moveTo>
                                  <a:lnTo>
                                    <a:pt x="1462" y="2850"/>
                                  </a:lnTo>
                                  <a:cubicBezTo>
                                    <a:pt x="1476" y="2850"/>
                                    <a:pt x="1487" y="2862"/>
                                    <a:pt x="1487" y="2875"/>
                                  </a:cubicBezTo>
                                  <a:cubicBezTo>
                                    <a:pt x="1487" y="2889"/>
                                    <a:pt x="1476" y="2900"/>
                                    <a:pt x="1462" y="2900"/>
                                  </a:cubicBezTo>
                                  <a:lnTo>
                                    <a:pt x="1312" y="2900"/>
                                  </a:lnTo>
                                  <a:cubicBezTo>
                                    <a:pt x="1298" y="2900"/>
                                    <a:pt x="1287" y="2889"/>
                                    <a:pt x="1287" y="2875"/>
                                  </a:cubicBezTo>
                                  <a:cubicBezTo>
                                    <a:pt x="1287" y="2862"/>
                                    <a:pt x="1298" y="2850"/>
                                    <a:pt x="1312" y="2850"/>
                                  </a:cubicBezTo>
                                  <a:close/>
                                  <a:moveTo>
                                    <a:pt x="1662" y="2850"/>
                                  </a:moveTo>
                                  <a:lnTo>
                                    <a:pt x="1812" y="2850"/>
                                  </a:lnTo>
                                  <a:cubicBezTo>
                                    <a:pt x="1826" y="2850"/>
                                    <a:pt x="1837" y="2862"/>
                                    <a:pt x="1837" y="2875"/>
                                  </a:cubicBezTo>
                                  <a:cubicBezTo>
                                    <a:pt x="1837" y="2889"/>
                                    <a:pt x="1826" y="2900"/>
                                    <a:pt x="1812" y="2900"/>
                                  </a:cubicBezTo>
                                  <a:lnTo>
                                    <a:pt x="1662" y="2900"/>
                                  </a:lnTo>
                                  <a:cubicBezTo>
                                    <a:pt x="1648" y="2900"/>
                                    <a:pt x="1637" y="2889"/>
                                    <a:pt x="1637" y="2875"/>
                                  </a:cubicBezTo>
                                  <a:cubicBezTo>
                                    <a:pt x="1637" y="2862"/>
                                    <a:pt x="1648" y="2850"/>
                                    <a:pt x="1662" y="2850"/>
                                  </a:cubicBezTo>
                                  <a:close/>
                                  <a:moveTo>
                                    <a:pt x="2012" y="2850"/>
                                  </a:moveTo>
                                  <a:lnTo>
                                    <a:pt x="2162" y="2850"/>
                                  </a:lnTo>
                                  <a:cubicBezTo>
                                    <a:pt x="2176" y="2850"/>
                                    <a:pt x="2187" y="2862"/>
                                    <a:pt x="2187" y="2875"/>
                                  </a:cubicBezTo>
                                  <a:cubicBezTo>
                                    <a:pt x="2187" y="2889"/>
                                    <a:pt x="2176" y="2900"/>
                                    <a:pt x="2162" y="2900"/>
                                  </a:cubicBezTo>
                                  <a:lnTo>
                                    <a:pt x="2012" y="2900"/>
                                  </a:lnTo>
                                  <a:cubicBezTo>
                                    <a:pt x="1998" y="2900"/>
                                    <a:pt x="1987" y="2889"/>
                                    <a:pt x="1987" y="2875"/>
                                  </a:cubicBezTo>
                                  <a:cubicBezTo>
                                    <a:pt x="1987" y="2862"/>
                                    <a:pt x="1998" y="2850"/>
                                    <a:pt x="2012" y="2850"/>
                                  </a:cubicBezTo>
                                  <a:close/>
                                  <a:moveTo>
                                    <a:pt x="2362" y="2850"/>
                                  </a:moveTo>
                                  <a:lnTo>
                                    <a:pt x="2512" y="2850"/>
                                  </a:lnTo>
                                  <a:cubicBezTo>
                                    <a:pt x="2526" y="2850"/>
                                    <a:pt x="2537" y="2862"/>
                                    <a:pt x="2537" y="2875"/>
                                  </a:cubicBezTo>
                                  <a:cubicBezTo>
                                    <a:pt x="2537" y="2889"/>
                                    <a:pt x="2526" y="2900"/>
                                    <a:pt x="2512" y="2900"/>
                                  </a:cubicBezTo>
                                  <a:lnTo>
                                    <a:pt x="2362" y="2900"/>
                                  </a:lnTo>
                                  <a:cubicBezTo>
                                    <a:pt x="2348" y="2900"/>
                                    <a:pt x="2337" y="2889"/>
                                    <a:pt x="2337" y="2875"/>
                                  </a:cubicBezTo>
                                  <a:cubicBezTo>
                                    <a:pt x="2337" y="2862"/>
                                    <a:pt x="2348" y="2850"/>
                                    <a:pt x="2362" y="2850"/>
                                  </a:cubicBezTo>
                                  <a:close/>
                                  <a:moveTo>
                                    <a:pt x="2712" y="2850"/>
                                  </a:moveTo>
                                  <a:lnTo>
                                    <a:pt x="2862" y="2850"/>
                                  </a:lnTo>
                                  <a:cubicBezTo>
                                    <a:pt x="2876" y="2850"/>
                                    <a:pt x="2887" y="2862"/>
                                    <a:pt x="2887" y="2875"/>
                                  </a:cubicBezTo>
                                  <a:cubicBezTo>
                                    <a:pt x="2887" y="2889"/>
                                    <a:pt x="2876" y="2900"/>
                                    <a:pt x="2862" y="2900"/>
                                  </a:cubicBezTo>
                                  <a:lnTo>
                                    <a:pt x="2712" y="2900"/>
                                  </a:lnTo>
                                  <a:cubicBezTo>
                                    <a:pt x="2698" y="2900"/>
                                    <a:pt x="2687" y="2889"/>
                                    <a:pt x="2687" y="2875"/>
                                  </a:cubicBezTo>
                                  <a:cubicBezTo>
                                    <a:pt x="2687" y="2862"/>
                                    <a:pt x="2698" y="2850"/>
                                    <a:pt x="2712" y="2850"/>
                                  </a:cubicBezTo>
                                  <a:close/>
                                  <a:moveTo>
                                    <a:pt x="3062" y="2850"/>
                                  </a:moveTo>
                                  <a:lnTo>
                                    <a:pt x="3212" y="2850"/>
                                  </a:lnTo>
                                  <a:cubicBezTo>
                                    <a:pt x="3226" y="2850"/>
                                    <a:pt x="3237" y="2862"/>
                                    <a:pt x="3237" y="2875"/>
                                  </a:cubicBezTo>
                                  <a:cubicBezTo>
                                    <a:pt x="3237" y="2889"/>
                                    <a:pt x="3226" y="2900"/>
                                    <a:pt x="3212" y="2900"/>
                                  </a:cubicBezTo>
                                  <a:lnTo>
                                    <a:pt x="3062" y="2900"/>
                                  </a:lnTo>
                                  <a:cubicBezTo>
                                    <a:pt x="3048" y="2900"/>
                                    <a:pt x="3037" y="2889"/>
                                    <a:pt x="3037" y="2875"/>
                                  </a:cubicBezTo>
                                  <a:cubicBezTo>
                                    <a:pt x="3037" y="2862"/>
                                    <a:pt x="3048" y="2850"/>
                                    <a:pt x="3062" y="2850"/>
                                  </a:cubicBezTo>
                                  <a:close/>
                                  <a:moveTo>
                                    <a:pt x="3412" y="2850"/>
                                  </a:moveTo>
                                  <a:lnTo>
                                    <a:pt x="3562" y="2850"/>
                                  </a:lnTo>
                                  <a:cubicBezTo>
                                    <a:pt x="3576" y="2850"/>
                                    <a:pt x="3587" y="2862"/>
                                    <a:pt x="3587" y="2875"/>
                                  </a:cubicBezTo>
                                  <a:cubicBezTo>
                                    <a:pt x="3587" y="2889"/>
                                    <a:pt x="3576" y="2900"/>
                                    <a:pt x="3562" y="2900"/>
                                  </a:cubicBezTo>
                                  <a:lnTo>
                                    <a:pt x="3412" y="2900"/>
                                  </a:lnTo>
                                  <a:cubicBezTo>
                                    <a:pt x="3398" y="2900"/>
                                    <a:pt x="3387" y="2889"/>
                                    <a:pt x="3387" y="2875"/>
                                  </a:cubicBezTo>
                                  <a:cubicBezTo>
                                    <a:pt x="3387" y="2862"/>
                                    <a:pt x="3398" y="2850"/>
                                    <a:pt x="3412" y="2850"/>
                                  </a:cubicBezTo>
                                  <a:close/>
                                  <a:moveTo>
                                    <a:pt x="3762" y="2850"/>
                                  </a:moveTo>
                                  <a:lnTo>
                                    <a:pt x="3912" y="2850"/>
                                  </a:lnTo>
                                  <a:cubicBezTo>
                                    <a:pt x="3926" y="2850"/>
                                    <a:pt x="3937" y="2862"/>
                                    <a:pt x="3937" y="2875"/>
                                  </a:cubicBezTo>
                                  <a:cubicBezTo>
                                    <a:pt x="3937" y="2889"/>
                                    <a:pt x="3926" y="2900"/>
                                    <a:pt x="3912" y="2900"/>
                                  </a:cubicBezTo>
                                  <a:lnTo>
                                    <a:pt x="3762" y="2900"/>
                                  </a:lnTo>
                                  <a:cubicBezTo>
                                    <a:pt x="3748" y="2900"/>
                                    <a:pt x="3737" y="2889"/>
                                    <a:pt x="3737" y="2875"/>
                                  </a:cubicBezTo>
                                  <a:cubicBezTo>
                                    <a:pt x="3737" y="2862"/>
                                    <a:pt x="3748" y="2850"/>
                                    <a:pt x="3762" y="2850"/>
                                  </a:cubicBezTo>
                                  <a:close/>
                                  <a:moveTo>
                                    <a:pt x="4112" y="2850"/>
                                  </a:moveTo>
                                  <a:lnTo>
                                    <a:pt x="4262" y="2850"/>
                                  </a:lnTo>
                                  <a:cubicBezTo>
                                    <a:pt x="4276" y="2850"/>
                                    <a:pt x="4287" y="2862"/>
                                    <a:pt x="4287" y="2875"/>
                                  </a:cubicBezTo>
                                  <a:cubicBezTo>
                                    <a:pt x="4287" y="2889"/>
                                    <a:pt x="4276" y="2900"/>
                                    <a:pt x="4262" y="2900"/>
                                  </a:cubicBezTo>
                                  <a:lnTo>
                                    <a:pt x="4112" y="2900"/>
                                  </a:lnTo>
                                  <a:cubicBezTo>
                                    <a:pt x="4098" y="2900"/>
                                    <a:pt x="4087" y="2889"/>
                                    <a:pt x="4087" y="2875"/>
                                  </a:cubicBezTo>
                                  <a:cubicBezTo>
                                    <a:pt x="4087" y="2862"/>
                                    <a:pt x="4098" y="2850"/>
                                    <a:pt x="4112" y="2850"/>
                                  </a:cubicBezTo>
                                  <a:close/>
                                  <a:moveTo>
                                    <a:pt x="4462" y="2850"/>
                                  </a:moveTo>
                                  <a:lnTo>
                                    <a:pt x="4612" y="2850"/>
                                  </a:lnTo>
                                  <a:cubicBezTo>
                                    <a:pt x="4626" y="2850"/>
                                    <a:pt x="4637" y="2862"/>
                                    <a:pt x="4637" y="2875"/>
                                  </a:cubicBezTo>
                                  <a:cubicBezTo>
                                    <a:pt x="4637" y="2889"/>
                                    <a:pt x="4626" y="2900"/>
                                    <a:pt x="4612" y="2900"/>
                                  </a:cubicBezTo>
                                  <a:lnTo>
                                    <a:pt x="4462" y="2900"/>
                                  </a:lnTo>
                                  <a:cubicBezTo>
                                    <a:pt x="4448" y="2900"/>
                                    <a:pt x="4437" y="2889"/>
                                    <a:pt x="4437" y="2875"/>
                                  </a:cubicBezTo>
                                  <a:cubicBezTo>
                                    <a:pt x="4437" y="2862"/>
                                    <a:pt x="4448" y="2850"/>
                                    <a:pt x="4462" y="2850"/>
                                  </a:cubicBezTo>
                                  <a:close/>
                                  <a:moveTo>
                                    <a:pt x="4812" y="2850"/>
                                  </a:moveTo>
                                  <a:lnTo>
                                    <a:pt x="4962" y="2850"/>
                                  </a:lnTo>
                                  <a:cubicBezTo>
                                    <a:pt x="4976" y="2850"/>
                                    <a:pt x="4987" y="2862"/>
                                    <a:pt x="4987" y="2875"/>
                                  </a:cubicBezTo>
                                  <a:cubicBezTo>
                                    <a:pt x="4987" y="2889"/>
                                    <a:pt x="4976" y="2900"/>
                                    <a:pt x="4962" y="2900"/>
                                  </a:cubicBezTo>
                                  <a:lnTo>
                                    <a:pt x="4812" y="2900"/>
                                  </a:lnTo>
                                  <a:cubicBezTo>
                                    <a:pt x="4798" y="2900"/>
                                    <a:pt x="4787" y="2889"/>
                                    <a:pt x="4787" y="2875"/>
                                  </a:cubicBezTo>
                                  <a:cubicBezTo>
                                    <a:pt x="4787" y="2862"/>
                                    <a:pt x="4798" y="2850"/>
                                    <a:pt x="4812" y="2850"/>
                                  </a:cubicBezTo>
                                  <a:close/>
                                  <a:moveTo>
                                    <a:pt x="5162" y="2850"/>
                                  </a:moveTo>
                                  <a:lnTo>
                                    <a:pt x="5312" y="2850"/>
                                  </a:lnTo>
                                  <a:cubicBezTo>
                                    <a:pt x="5326" y="2850"/>
                                    <a:pt x="5337" y="2862"/>
                                    <a:pt x="5337" y="2875"/>
                                  </a:cubicBezTo>
                                  <a:cubicBezTo>
                                    <a:pt x="5337" y="2889"/>
                                    <a:pt x="5326" y="2900"/>
                                    <a:pt x="5312" y="2900"/>
                                  </a:cubicBezTo>
                                  <a:lnTo>
                                    <a:pt x="5162" y="2900"/>
                                  </a:lnTo>
                                  <a:cubicBezTo>
                                    <a:pt x="5148" y="2900"/>
                                    <a:pt x="5137" y="2889"/>
                                    <a:pt x="5137" y="2875"/>
                                  </a:cubicBezTo>
                                  <a:cubicBezTo>
                                    <a:pt x="5137" y="2862"/>
                                    <a:pt x="5148" y="2850"/>
                                    <a:pt x="5162" y="2850"/>
                                  </a:cubicBezTo>
                                  <a:close/>
                                  <a:moveTo>
                                    <a:pt x="5512" y="2850"/>
                                  </a:moveTo>
                                  <a:lnTo>
                                    <a:pt x="5662" y="2850"/>
                                  </a:lnTo>
                                  <a:cubicBezTo>
                                    <a:pt x="5676" y="2850"/>
                                    <a:pt x="5687" y="2862"/>
                                    <a:pt x="5687" y="2875"/>
                                  </a:cubicBezTo>
                                  <a:cubicBezTo>
                                    <a:pt x="5687" y="2889"/>
                                    <a:pt x="5676" y="2900"/>
                                    <a:pt x="5662" y="2900"/>
                                  </a:cubicBezTo>
                                  <a:lnTo>
                                    <a:pt x="5512" y="2900"/>
                                  </a:lnTo>
                                  <a:cubicBezTo>
                                    <a:pt x="5498" y="2900"/>
                                    <a:pt x="5487" y="2889"/>
                                    <a:pt x="5487" y="2875"/>
                                  </a:cubicBezTo>
                                  <a:cubicBezTo>
                                    <a:pt x="5487" y="2862"/>
                                    <a:pt x="5498" y="2850"/>
                                    <a:pt x="5512" y="2850"/>
                                  </a:cubicBezTo>
                                  <a:close/>
                                  <a:moveTo>
                                    <a:pt x="5862" y="2850"/>
                                  </a:moveTo>
                                  <a:lnTo>
                                    <a:pt x="6012" y="2850"/>
                                  </a:lnTo>
                                  <a:cubicBezTo>
                                    <a:pt x="6026" y="2850"/>
                                    <a:pt x="6037" y="2862"/>
                                    <a:pt x="6037" y="2875"/>
                                  </a:cubicBezTo>
                                  <a:cubicBezTo>
                                    <a:pt x="6037" y="2889"/>
                                    <a:pt x="6026" y="2900"/>
                                    <a:pt x="6012" y="2900"/>
                                  </a:cubicBezTo>
                                  <a:lnTo>
                                    <a:pt x="5862" y="2900"/>
                                  </a:lnTo>
                                  <a:cubicBezTo>
                                    <a:pt x="5848" y="2900"/>
                                    <a:pt x="5837" y="2889"/>
                                    <a:pt x="5837" y="2875"/>
                                  </a:cubicBezTo>
                                  <a:cubicBezTo>
                                    <a:pt x="5837" y="2862"/>
                                    <a:pt x="5848" y="2850"/>
                                    <a:pt x="5862" y="2850"/>
                                  </a:cubicBezTo>
                                  <a:close/>
                                  <a:moveTo>
                                    <a:pt x="6212" y="2850"/>
                                  </a:moveTo>
                                  <a:lnTo>
                                    <a:pt x="6362" y="2850"/>
                                  </a:lnTo>
                                  <a:cubicBezTo>
                                    <a:pt x="6376" y="2850"/>
                                    <a:pt x="6387" y="2862"/>
                                    <a:pt x="6387" y="2875"/>
                                  </a:cubicBezTo>
                                  <a:cubicBezTo>
                                    <a:pt x="6387" y="2889"/>
                                    <a:pt x="6376" y="2900"/>
                                    <a:pt x="6362" y="2900"/>
                                  </a:cubicBezTo>
                                  <a:lnTo>
                                    <a:pt x="6212" y="2900"/>
                                  </a:lnTo>
                                  <a:cubicBezTo>
                                    <a:pt x="6198" y="2900"/>
                                    <a:pt x="6187" y="2889"/>
                                    <a:pt x="6187" y="2875"/>
                                  </a:cubicBezTo>
                                  <a:cubicBezTo>
                                    <a:pt x="6187" y="2862"/>
                                    <a:pt x="6198" y="2850"/>
                                    <a:pt x="6212" y="2850"/>
                                  </a:cubicBezTo>
                                  <a:close/>
                                  <a:moveTo>
                                    <a:pt x="6562" y="2850"/>
                                  </a:moveTo>
                                  <a:lnTo>
                                    <a:pt x="6712" y="2850"/>
                                  </a:lnTo>
                                  <a:cubicBezTo>
                                    <a:pt x="6726" y="2850"/>
                                    <a:pt x="6737" y="2862"/>
                                    <a:pt x="6737" y="2875"/>
                                  </a:cubicBezTo>
                                  <a:cubicBezTo>
                                    <a:pt x="6737" y="2889"/>
                                    <a:pt x="6726" y="2900"/>
                                    <a:pt x="6712" y="2900"/>
                                  </a:cubicBezTo>
                                  <a:lnTo>
                                    <a:pt x="6562" y="2900"/>
                                  </a:lnTo>
                                  <a:cubicBezTo>
                                    <a:pt x="6548" y="2900"/>
                                    <a:pt x="6537" y="2889"/>
                                    <a:pt x="6537" y="2875"/>
                                  </a:cubicBezTo>
                                  <a:cubicBezTo>
                                    <a:pt x="6537" y="2862"/>
                                    <a:pt x="6548" y="2850"/>
                                    <a:pt x="6562" y="2850"/>
                                  </a:cubicBezTo>
                                  <a:close/>
                                  <a:moveTo>
                                    <a:pt x="6912" y="2850"/>
                                  </a:moveTo>
                                  <a:lnTo>
                                    <a:pt x="7062" y="2850"/>
                                  </a:lnTo>
                                  <a:cubicBezTo>
                                    <a:pt x="7076" y="2850"/>
                                    <a:pt x="7087" y="2862"/>
                                    <a:pt x="7087" y="2875"/>
                                  </a:cubicBezTo>
                                  <a:cubicBezTo>
                                    <a:pt x="7087" y="2889"/>
                                    <a:pt x="7076" y="2900"/>
                                    <a:pt x="7062" y="2900"/>
                                  </a:cubicBezTo>
                                  <a:lnTo>
                                    <a:pt x="6912" y="2900"/>
                                  </a:lnTo>
                                  <a:cubicBezTo>
                                    <a:pt x="6898" y="2900"/>
                                    <a:pt x="6887" y="2889"/>
                                    <a:pt x="6887" y="2875"/>
                                  </a:cubicBezTo>
                                  <a:cubicBezTo>
                                    <a:pt x="6887" y="2862"/>
                                    <a:pt x="6898" y="2850"/>
                                    <a:pt x="6912" y="2850"/>
                                  </a:cubicBezTo>
                                  <a:close/>
                                  <a:moveTo>
                                    <a:pt x="7262" y="2850"/>
                                  </a:moveTo>
                                  <a:lnTo>
                                    <a:pt x="7412" y="2850"/>
                                  </a:lnTo>
                                  <a:cubicBezTo>
                                    <a:pt x="7426" y="2850"/>
                                    <a:pt x="7437" y="2862"/>
                                    <a:pt x="7437" y="2875"/>
                                  </a:cubicBezTo>
                                  <a:cubicBezTo>
                                    <a:pt x="7437" y="2889"/>
                                    <a:pt x="7426" y="2900"/>
                                    <a:pt x="7412" y="2900"/>
                                  </a:cubicBezTo>
                                  <a:lnTo>
                                    <a:pt x="7262" y="2900"/>
                                  </a:lnTo>
                                  <a:cubicBezTo>
                                    <a:pt x="7248" y="2900"/>
                                    <a:pt x="7237" y="2889"/>
                                    <a:pt x="7237" y="2875"/>
                                  </a:cubicBezTo>
                                  <a:cubicBezTo>
                                    <a:pt x="7237" y="2862"/>
                                    <a:pt x="7248" y="2850"/>
                                    <a:pt x="7262" y="2850"/>
                                  </a:cubicBezTo>
                                  <a:close/>
                                  <a:moveTo>
                                    <a:pt x="7612" y="2850"/>
                                  </a:moveTo>
                                  <a:lnTo>
                                    <a:pt x="7762" y="2850"/>
                                  </a:lnTo>
                                  <a:cubicBezTo>
                                    <a:pt x="7776" y="2850"/>
                                    <a:pt x="7787" y="2862"/>
                                    <a:pt x="7787" y="2875"/>
                                  </a:cubicBezTo>
                                  <a:cubicBezTo>
                                    <a:pt x="7787" y="2889"/>
                                    <a:pt x="7776" y="2900"/>
                                    <a:pt x="7762" y="2900"/>
                                  </a:cubicBezTo>
                                  <a:lnTo>
                                    <a:pt x="7612" y="2900"/>
                                  </a:lnTo>
                                  <a:cubicBezTo>
                                    <a:pt x="7598" y="2900"/>
                                    <a:pt x="7587" y="2889"/>
                                    <a:pt x="7587" y="2875"/>
                                  </a:cubicBezTo>
                                  <a:cubicBezTo>
                                    <a:pt x="7587" y="2862"/>
                                    <a:pt x="7598" y="2850"/>
                                    <a:pt x="7612" y="2850"/>
                                  </a:cubicBezTo>
                                  <a:close/>
                                  <a:moveTo>
                                    <a:pt x="7958" y="2846"/>
                                  </a:moveTo>
                                  <a:lnTo>
                                    <a:pt x="7989" y="2841"/>
                                  </a:lnTo>
                                  <a:lnTo>
                                    <a:pt x="8032" y="2830"/>
                                  </a:lnTo>
                                  <a:lnTo>
                                    <a:pt x="8073" y="2815"/>
                                  </a:lnTo>
                                  <a:lnTo>
                                    <a:pt x="8094" y="2804"/>
                                  </a:lnTo>
                                  <a:cubicBezTo>
                                    <a:pt x="8106" y="2798"/>
                                    <a:pt x="8121" y="2804"/>
                                    <a:pt x="8127" y="2816"/>
                                  </a:cubicBezTo>
                                  <a:cubicBezTo>
                                    <a:pt x="8133" y="2829"/>
                                    <a:pt x="8128" y="2843"/>
                                    <a:pt x="8115" y="2849"/>
                                  </a:cubicBezTo>
                                  <a:lnTo>
                                    <a:pt x="8090" y="2861"/>
                                  </a:lnTo>
                                  <a:lnTo>
                                    <a:pt x="8044" y="2878"/>
                                  </a:lnTo>
                                  <a:lnTo>
                                    <a:pt x="7996" y="2891"/>
                                  </a:lnTo>
                                  <a:lnTo>
                                    <a:pt x="7965" y="2895"/>
                                  </a:lnTo>
                                  <a:cubicBezTo>
                                    <a:pt x="7952" y="2897"/>
                                    <a:pt x="7939" y="2888"/>
                                    <a:pt x="7937" y="2874"/>
                                  </a:cubicBezTo>
                                  <a:cubicBezTo>
                                    <a:pt x="7935" y="2860"/>
                                    <a:pt x="7944" y="2848"/>
                                    <a:pt x="7958" y="2846"/>
                                  </a:cubicBezTo>
                                  <a:close/>
                                  <a:moveTo>
                                    <a:pt x="8242" y="2688"/>
                                  </a:moveTo>
                                  <a:lnTo>
                                    <a:pt x="8244" y="2686"/>
                                  </a:lnTo>
                                  <a:lnTo>
                                    <a:pt x="8271" y="2651"/>
                                  </a:lnTo>
                                  <a:lnTo>
                                    <a:pt x="8293" y="2614"/>
                                  </a:lnTo>
                                  <a:lnTo>
                                    <a:pt x="8311" y="2575"/>
                                  </a:lnTo>
                                  <a:lnTo>
                                    <a:pt x="8314" y="2568"/>
                                  </a:lnTo>
                                  <a:cubicBezTo>
                                    <a:pt x="8319" y="2555"/>
                                    <a:pt x="8333" y="2548"/>
                                    <a:pt x="8346" y="2553"/>
                                  </a:cubicBezTo>
                                  <a:cubicBezTo>
                                    <a:pt x="8359" y="2558"/>
                                    <a:pt x="8365" y="2572"/>
                                    <a:pt x="8361" y="2585"/>
                                  </a:cubicBezTo>
                                  <a:lnTo>
                                    <a:pt x="8356" y="2596"/>
                                  </a:lnTo>
                                  <a:lnTo>
                                    <a:pt x="8335" y="2640"/>
                                  </a:lnTo>
                                  <a:lnTo>
                                    <a:pt x="8310" y="2681"/>
                                  </a:lnTo>
                                  <a:lnTo>
                                    <a:pt x="8282" y="2719"/>
                                  </a:lnTo>
                                  <a:lnTo>
                                    <a:pt x="8279" y="2722"/>
                                  </a:lnTo>
                                  <a:cubicBezTo>
                                    <a:pt x="8270" y="2732"/>
                                    <a:pt x="8254" y="2733"/>
                                    <a:pt x="8244" y="2723"/>
                                  </a:cubicBezTo>
                                  <a:cubicBezTo>
                                    <a:pt x="8234" y="2714"/>
                                    <a:pt x="8233" y="2698"/>
                                    <a:pt x="8242" y="2688"/>
                                  </a:cubicBezTo>
                                  <a:close/>
                                  <a:moveTo>
                                    <a:pt x="8346" y="2381"/>
                                  </a:moveTo>
                                  <a:lnTo>
                                    <a:pt x="8346" y="2231"/>
                                  </a:lnTo>
                                  <a:cubicBezTo>
                                    <a:pt x="8346" y="2217"/>
                                    <a:pt x="8358" y="2206"/>
                                    <a:pt x="8371" y="2206"/>
                                  </a:cubicBezTo>
                                  <a:cubicBezTo>
                                    <a:pt x="8385" y="2206"/>
                                    <a:pt x="8396" y="2217"/>
                                    <a:pt x="8396" y="2231"/>
                                  </a:cubicBezTo>
                                  <a:lnTo>
                                    <a:pt x="8396" y="2381"/>
                                  </a:lnTo>
                                  <a:cubicBezTo>
                                    <a:pt x="8396" y="2395"/>
                                    <a:pt x="8385" y="2406"/>
                                    <a:pt x="8371" y="2406"/>
                                  </a:cubicBezTo>
                                  <a:cubicBezTo>
                                    <a:pt x="8358" y="2406"/>
                                    <a:pt x="8346" y="2395"/>
                                    <a:pt x="8346" y="2381"/>
                                  </a:cubicBezTo>
                                  <a:close/>
                                  <a:moveTo>
                                    <a:pt x="8346" y="2031"/>
                                  </a:moveTo>
                                  <a:lnTo>
                                    <a:pt x="8346" y="1881"/>
                                  </a:lnTo>
                                  <a:cubicBezTo>
                                    <a:pt x="8346" y="1867"/>
                                    <a:pt x="8358" y="1856"/>
                                    <a:pt x="8371" y="1856"/>
                                  </a:cubicBezTo>
                                  <a:cubicBezTo>
                                    <a:pt x="8385" y="1856"/>
                                    <a:pt x="8396" y="1867"/>
                                    <a:pt x="8396" y="1881"/>
                                  </a:cubicBezTo>
                                  <a:lnTo>
                                    <a:pt x="8396" y="2031"/>
                                  </a:lnTo>
                                  <a:cubicBezTo>
                                    <a:pt x="8396" y="2045"/>
                                    <a:pt x="8385" y="2056"/>
                                    <a:pt x="8371" y="2056"/>
                                  </a:cubicBezTo>
                                  <a:cubicBezTo>
                                    <a:pt x="8358" y="2056"/>
                                    <a:pt x="8346" y="2045"/>
                                    <a:pt x="8346" y="2031"/>
                                  </a:cubicBezTo>
                                  <a:close/>
                                  <a:moveTo>
                                    <a:pt x="8346" y="1681"/>
                                  </a:moveTo>
                                  <a:lnTo>
                                    <a:pt x="8346" y="1531"/>
                                  </a:lnTo>
                                  <a:cubicBezTo>
                                    <a:pt x="8346" y="1517"/>
                                    <a:pt x="8358" y="1506"/>
                                    <a:pt x="8371" y="1506"/>
                                  </a:cubicBezTo>
                                  <a:cubicBezTo>
                                    <a:pt x="8385" y="1506"/>
                                    <a:pt x="8396" y="1517"/>
                                    <a:pt x="8396" y="1531"/>
                                  </a:cubicBezTo>
                                  <a:lnTo>
                                    <a:pt x="8396" y="1681"/>
                                  </a:lnTo>
                                  <a:cubicBezTo>
                                    <a:pt x="8396" y="1695"/>
                                    <a:pt x="8385" y="1706"/>
                                    <a:pt x="8371" y="1706"/>
                                  </a:cubicBezTo>
                                  <a:cubicBezTo>
                                    <a:pt x="8358" y="1706"/>
                                    <a:pt x="8346" y="1695"/>
                                    <a:pt x="8346" y="1681"/>
                                  </a:cubicBezTo>
                                  <a:close/>
                                  <a:moveTo>
                                    <a:pt x="8346" y="1331"/>
                                  </a:moveTo>
                                  <a:lnTo>
                                    <a:pt x="8346" y="1181"/>
                                  </a:lnTo>
                                  <a:cubicBezTo>
                                    <a:pt x="8346" y="1167"/>
                                    <a:pt x="8358" y="1156"/>
                                    <a:pt x="8371" y="1156"/>
                                  </a:cubicBezTo>
                                  <a:cubicBezTo>
                                    <a:pt x="8385" y="1156"/>
                                    <a:pt x="8396" y="1167"/>
                                    <a:pt x="8396" y="1181"/>
                                  </a:cubicBezTo>
                                  <a:lnTo>
                                    <a:pt x="8396" y="1331"/>
                                  </a:lnTo>
                                  <a:cubicBezTo>
                                    <a:pt x="8396" y="1345"/>
                                    <a:pt x="8385" y="1356"/>
                                    <a:pt x="8371" y="1356"/>
                                  </a:cubicBezTo>
                                  <a:cubicBezTo>
                                    <a:pt x="8358" y="1356"/>
                                    <a:pt x="8346" y="1345"/>
                                    <a:pt x="8346" y="1331"/>
                                  </a:cubicBezTo>
                                  <a:close/>
                                  <a:moveTo>
                                    <a:pt x="8346" y="981"/>
                                  </a:moveTo>
                                  <a:lnTo>
                                    <a:pt x="8346" y="831"/>
                                  </a:lnTo>
                                  <a:cubicBezTo>
                                    <a:pt x="8346" y="817"/>
                                    <a:pt x="8358" y="806"/>
                                    <a:pt x="8371" y="806"/>
                                  </a:cubicBezTo>
                                  <a:cubicBezTo>
                                    <a:pt x="8385" y="806"/>
                                    <a:pt x="8396" y="817"/>
                                    <a:pt x="8396" y="831"/>
                                  </a:cubicBezTo>
                                  <a:lnTo>
                                    <a:pt x="8396" y="981"/>
                                  </a:lnTo>
                                  <a:cubicBezTo>
                                    <a:pt x="8396" y="995"/>
                                    <a:pt x="8385" y="1006"/>
                                    <a:pt x="8371" y="1006"/>
                                  </a:cubicBezTo>
                                  <a:cubicBezTo>
                                    <a:pt x="8358" y="1006"/>
                                    <a:pt x="8346" y="995"/>
                                    <a:pt x="8346" y="981"/>
                                  </a:cubicBezTo>
                                  <a:close/>
                                  <a:moveTo>
                                    <a:pt x="8346" y="631"/>
                                  </a:moveTo>
                                  <a:lnTo>
                                    <a:pt x="8346" y="500"/>
                                  </a:lnTo>
                                  <a:lnTo>
                                    <a:pt x="8345" y="482"/>
                                  </a:lnTo>
                                  <a:cubicBezTo>
                                    <a:pt x="8345" y="469"/>
                                    <a:pt x="8355" y="457"/>
                                    <a:pt x="8369" y="456"/>
                                  </a:cubicBezTo>
                                  <a:cubicBezTo>
                                    <a:pt x="8383" y="455"/>
                                    <a:pt x="8395" y="466"/>
                                    <a:pt x="8395" y="480"/>
                                  </a:cubicBezTo>
                                  <a:lnTo>
                                    <a:pt x="8396" y="500"/>
                                  </a:lnTo>
                                  <a:lnTo>
                                    <a:pt x="8396" y="631"/>
                                  </a:lnTo>
                                  <a:cubicBezTo>
                                    <a:pt x="8396" y="645"/>
                                    <a:pt x="8385" y="656"/>
                                    <a:pt x="8371" y="656"/>
                                  </a:cubicBezTo>
                                  <a:cubicBezTo>
                                    <a:pt x="8358" y="656"/>
                                    <a:pt x="8346" y="645"/>
                                    <a:pt x="8346" y="631"/>
                                  </a:cubicBezTo>
                                  <a:close/>
                                  <a:moveTo>
                                    <a:pt x="8299" y="300"/>
                                  </a:moveTo>
                                  <a:lnTo>
                                    <a:pt x="8291" y="285"/>
                                  </a:lnTo>
                                  <a:lnTo>
                                    <a:pt x="8269" y="248"/>
                                  </a:lnTo>
                                  <a:lnTo>
                                    <a:pt x="8243" y="214"/>
                                  </a:lnTo>
                                  <a:lnTo>
                                    <a:pt x="8216" y="184"/>
                                  </a:lnTo>
                                  <a:cubicBezTo>
                                    <a:pt x="8207" y="174"/>
                                    <a:pt x="8207" y="158"/>
                                    <a:pt x="8218" y="149"/>
                                  </a:cubicBezTo>
                                  <a:cubicBezTo>
                                    <a:pt x="8228" y="139"/>
                                    <a:pt x="8244" y="140"/>
                                    <a:pt x="8253" y="150"/>
                                  </a:cubicBezTo>
                                  <a:lnTo>
                                    <a:pt x="8283" y="183"/>
                                  </a:lnTo>
                                  <a:lnTo>
                                    <a:pt x="8312" y="222"/>
                                  </a:lnTo>
                                  <a:lnTo>
                                    <a:pt x="8337" y="263"/>
                                  </a:lnTo>
                                  <a:lnTo>
                                    <a:pt x="8344" y="278"/>
                                  </a:lnTo>
                                  <a:cubicBezTo>
                                    <a:pt x="8350" y="291"/>
                                    <a:pt x="8344" y="306"/>
                                    <a:pt x="8332" y="311"/>
                                  </a:cubicBezTo>
                                  <a:cubicBezTo>
                                    <a:pt x="8319" y="317"/>
                                    <a:pt x="8304" y="312"/>
                                    <a:pt x="8299" y="300"/>
                                  </a:cubicBezTo>
                                  <a:close/>
                                  <a:moveTo>
                                    <a:pt x="8060" y="82"/>
                                  </a:moveTo>
                                  <a:lnTo>
                                    <a:pt x="8029" y="70"/>
                                  </a:lnTo>
                                  <a:lnTo>
                                    <a:pt x="7986" y="59"/>
                                  </a:lnTo>
                                  <a:lnTo>
                                    <a:pt x="7941" y="53"/>
                                  </a:lnTo>
                                  <a:lnTo>
                                    <a:pt x="7922" y="52"/>
                                  </a:lnTo>
                                  <a:cubicBezTo>
                                    <a:pt x="7908" y="51"/>
                                    <a:pt x="7897" y="39"/>
                                    <a:pt x="7898" y="26"/>
                                  </a:cubicBezTo>
                                  <a:cubicBezTo>
                                    <a:pt x="7899" y="12"/>
                                    <a:pt x="7910" y="1"/>
                                    <a:pt x="7924" y="2"/>
                                  </a:cubicBezTo>
                                  <a:lnTo>
                                    <a:pt x="7949" y="3"/>
                                  </a:lnTo>
                                  <a:lnTo>
                                    <a:pt x="7999" y="11"/>
                                  </a:lnTo>
                                  <a:lnTo>
                                    <a:pt x="8047" y="24"/>
                                  </a:lnTo>
                                  <a:lnTo>
                                    <a:pt x="8077" y="35"/>
                                  </a:lnTo>
                                  <a:cubicBezTo>
                                    <a:pt x="8090" y="40"/>
                                    <a:pt x="8097" y="54"/>
                                    <a:pt x="8092" y="67"/>
                                  </a:cubicBezTo>
                                  <a:cubicBezTo>
                                    <a:pt x="8087" y="80"/>
                                    <a:pt x="8073" y="86"/>
                                    <a:pt x="8060" y="82"/>
                                  </a:cubicBezTo>
                                  <a:close/>
                                </a:path>
                              </a:pathLst>
                            </a:custGeom>
                            <a:solidFill>
                              <a:srgbClr val="000000"/>
                            </a:solidFill>
                            <a:ln>
                              <a:solidFill>
                                <a:srgbClr val="000000"/>
                              </a:solidFill>
                              <a:prstDash val="dash"/>
                            </a:ln>
                          </wps:spPr>
                          <wps:style>
                            <a:lnRef idx="0"/>
                            <a:fillRef idx="0"/>
                            <a:effectRef idx="0"/>
                            <a:fontRef idx="minor"/>
                          </wps:style>
                          <wps:bodyPr/>
                        </wps:wsp>
                      </wpg:grpSp>
                      <wps:wsp>
                        <wps:cNvSpPr txBox="1"/>
                        <wps:spPr>
                          <a:xfrm>
                            <a:off x="689040" y="1724040"/>
                            <a:ext cx="1953720" cy="459720"/>
                          </a:xfrm>
                          <a:prstGeom prst="rect">
                            <a:avLst/>
                          </a:prstGeom>
                          <a:noFill/>
                          <a:ln>
                            <a:noFill/>
                          </a:ln>
                        </wps:spPr>
                        <wps:txbx>
                          <w:txbxContent>
                            <w:p>
                              <w:pPr>
                                <w:overflowPunct w:val="false"/>
                                <w:bidi w:val="0"/>
                                <w:spacing w:before="0" w:after="180"/>
                                <w:rPr/>
                              </w:pPr>
                              <w:r>
                                <w:rPr>
                                  <w:kern w:val="2"/>
                                  <w:sz w:val="18"/>
                                  <w:szCs w:val="18"/>
                                  <w:rFonts w:ascii="Arial" w:hAnsi="Arial" w:eastAsia="Times New Roman" w:cs="Arial"/>
                                  <w:color w:val="auto"/>
                                  <w:lang w:val="en-GB" w:bidi="ar-SA"/>
                                </w:rPr>
                                <w:t>4. PCRF initiated IP-CAN session modification procedure</w:t>
                              </w:r>
                            </w:p>
                          </w:txbxContent>
                        </wps:txbx>
                        <wps:bodyPr wrap="square">
                          <a:noAutofit/>
                        </wps:bodyPr>
                      </wps:wsp>
                      <wps:wsp>
                        <wps:cNvSpPr txBox="1"/>
                        <wps:spPr>
                          <a:xfrm>
                            <a:off x="4342680" y="102960"/>
                            <a:ext cx="4564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wps:txbx>
                        <wps:bodyPr wrap="square">
                          <a:noAutofit/>
                        </wps:bodyPr>
                      </wps:wsp>
                    </wpg:wgp>
                  </a:graphicData>
                </a:graphic>
              </wp:inline>
            </w:drawing>
          </mc:Choice>
          <mc:Fallback>
            <w:pict>
              <v:group id="shape_0" style="position:absolute;margin-left:0pt;margin-top:0pt;width:423pt;height:190.05pt" coordorigin="0,0" coordsize="8460,3801">
                <v:rect id="shape_0" stroked="f" style="position:absolute;left:0;top:0;width:8459;height:3800;mso-position-horizontal-relative:char">
                  <w10:wrap type="none"/>
                  <v:fill o:detectmouseclick="t" on="false"/>
                  <v:stroke color="#3465a4" joinstyle="round" endcap="flat"/>
                </v:rect>
                <v:line id="shape_0" from="7201,522" to="7201,3779" stroked="t" style="position:absolute;mso-position-horizontal-relative:char">
                  <v:stroke color="black" weight="9360" joinstyle="miter" endcap="flat"/>
                  <v:fill o:detectmouseclick="t" on="false"/>
                </v:line>
                <v:rect id="shape_0" fillcolor="silver" stroked="f" style="position:absolute;left:1893;top:180;width:1416;height:3620;mso-position-horizontal-relative:char">
                  <w10:wrap type="none"/>
                  <v:fill o:detectmouseclick="t" type="solid" color2="#3f3f3f"/>
                  <v:stroke color="#3465a4" joinstyle="round" endcap="flat"/>
                </v:rect>
                <v:line id="shape_0" from="1267,543" to="1267,3800" stroked="t" style="position:absolute;mso-position-horizontal-relative:char">
                  <v:stroke color="black" weight="9360" joinstyle="miter" endcap="flat"/>
                  <v:fill o:detectmouseclick="t" on="false"/>
                </v:line>
                <v:line id="shape_0" from="2533,543" to="2533,3800" stroked="t" style="position:absolute;mso-position-horizontal-relative:char">
                  <v:stroke color="black" weight="9360" joinstyle="miter" endcap="flat"/>
                  <v:fill o:detectmouseclick="t" on="false"/>
                </v:line>
                <v:line id="shape_0" from="3982,543" to="3982,3800" stroked="t" style="position:absolute;mso-position-horizontal-relative:char">
                  <v:stroke color="black" weight="9360" joinstyle="miter" endcap="flat"/>
                  <v:fill o:detectmouseclick="t" on="false"/>
                </v:line>
                <v:line id="shape_0" from="5610,543" to="5610,3800" stroked="t" style="position:absolute;mso-position-horizontal-relative:char">
                  <v:stroke color="black" weight="9360" joinstyle="miter" endcap="flat"/>
                  <v:fill o:detectmouseclick="t" on="false"/>
                </v:line>
                <v:shape id="shape_0" fillcolor="white" stroked="t" style="position:absolute;left:3438;top:183;width:1259;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v:textbox>
                  <w10:wrap type="square"/>
                  <v:fill o:detectmouseclick="t" type="solid" color2="black"/>
                  <v:stroke color="black" weight="9360" joinstyle="miter" endcap="flat"/>
                </v:shape>
                <v:shape id="shape_0" fillcolor="white" stroked="t" style="position:absolute;left:5248;top:183;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v:textbox>
                  <w10:wrap type="square"/>
                  <v:fill o:detectmouseclick="t" type="solid" color2="black"/>
                  <v:stroke color="black" weight="9360" joinstyle="miter" endcap="flat"/>
                </v:shape>
                <v:shape id="shape_0" stroked="t" style="position:absolute;left:636;top:183;width:124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v:textbox>
                  <w10:wrap type="square"/>
                  <v:fill o:detectmouseclick="t" on="false"/>
                  <v:stroke color="black" weight="9360" joinstyle="miter" endcap="flat"/>
                </v:shape>
                <v:shape id="shape_0" fillcolor="white" stroked="t" style="position:absolute;left:1968;top:183;width:1079;height:34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v:textbox>
                  <w10:wrap type="square"/>
                  <v:fill o:detectmouseclick="t" type="solid" color2="black"/>
                  <v:stroke color="black" weight="9360" joinstyle="miter" endcap="flat"/>
                </v:shape>
                <v:line id="shape_0" from="3982,2533" to="5610,2533" stroked="t" style="position:absolute;mso-position-horizontal-relative:char">
                  <v:stroke color="black" weight="12600" endarrow="block" endarrowwidth="medium" endarrowlength="medium" joinstyle="miter" endcap="flat"/>
                  <v:fill o:detectmouseclick="t" on="false"/>
                </v:line>
                <v:line id="shape_0" from="3982,1990" to="5610,1990" stroked="t" style="position:absolute;mso-position-horizontal-relative:char">
                  <v:stroke color="black" weight="12600" startarrow="block" startarrowwidth="medium" startarrowlength="medium" joinstyle="miter" endcap="flat"/>
                  <v:fill o:detectmouseclick="t" on="false"/>
                </v:line>
                <v:shape id="shape_0" stroked="f" style="position:absolute;left:3982;top:1991;width:2533;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Charging Policy Status Reportt Acknowledge</w:t>
                        </w:r>
                      </w:p>
                    </w:txbxContent>
                  </v:textbox>
                  <w10:wrap type="square"/>
                  <v:fill o:detectmouseclick="t" on="false"/>
                  <v:stroke color="#3465a4" joinstyle="round" endcap="flat"/>
                </v:shape>
                <v:shape id="shape_0" stroked="f" style="position:absolute;left:3982;top:1448;width:2533;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Charging Status Report  </w:t>
                        </w:r>
                      </w:p>
                    </w:txbxContent>
                  </v:textbox>
                  <w10:wrap type="square"/>
                  <v:fill o:detectmouseclick="t" on="false"/>
                  <v:stroke color="#3465a4" joinstyle="round" endcap="flat"/>
                </v:shape>
                <v:shape id="shape_0" fillcolor="white" stroked="t" style="position:absolute;left:4752;top:720;width:1619;height:71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1</w:t>
                        </w:r>
                        <w:r>
                          <w:rPr>
                            <w:kern w:val="2"/>
                            <w:sz w:val="16"/>
                            <w:szCs w:val="16"/>
                            <w:rFonts w:ascii="Arial" w:hAnsi="Arial" w:eastAsia="Times New Roman" w:cs="Arial"/>
                            <w:color w:val="auto"/>
                            <w:lang w:val="en-GB" w:bidi="ar-SA"/>
                          </w:rPr>
                          <w:t xml:space="preserve">. Detection of threshold has been passed </w:t>
                        </w:r>
                      </w:p>
                    </w:txbxContent>
                  </v:textbox>
                  <w10:wrap type="square"/>
                  <v:fill o:detectmouseclick="t" type="solid" color2="black"/>
                  <v:stroke color="black" weight="9360" joinstyle="miter" endcap="flat"/>
                </v:shape>
                <v:group id="shape_0" style="position:absolute;left:905;top:2715;width:6653;height:724">
                  <v:shape id="shape_0" fillcolor="white" stroked="t" style="position:absolute;left:926;top:2721;width:6611;height:711;mso-position-horizontal-relative:char">
                    <w10:wrap type="none"/>
                    <v:fill o:detectmouseclick="t" type="solid" color2="black"/>
                    <v:stroke color="black" dashstyle="dash" joinstyle="round" endcap="flat"/>
                  </v:shape>
                  <v:shape id="shape_0" fillcolor="black" stroked="t" style="position:absolute;left:905;top:2715;width:6652;height:723;mso-position-horizontal-relative:char">
                    <w10:wrap type="none"/>
                    <v:fill o:detectmouseclick="t" type="solid" color2="white"/>
                    <v:stroke color="black" dashstyle="dash" joinstyle="bevel" endcap="flat"/>
                  </v:shape>
                </v:group>
                <v:shape id="shape_0" stroked="f" style="position:absolute;left:1085;top:2715;width:3076;height:72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en-GB" w:bidi="ar-SA"/>
                          </w:rPr>
                          <w:t>4. PCRF initiated IP-CAN session modification procedure</w:t>
                        </w:r>
                      </w:p>
                    </w:txbxContent>
                  </v:textbox>
                  <w10:wrap type="square"/>
                  <v:fill o:detectmouseclick="t" on="false"/>
                  <v:stroke color="#3465a4" joinstyle="round" endcap="flat"/>
                </v:shape>
                <v:shape id="shape_0" fillcolor="white" stroked="t" style="position:absolute;left:6839;top:162;width:718;height:359;mso-position-horizontal-relative:char" type="shapetype_202">
                  <v:textbo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v:textbox>
                  <w10:wrap type="square"/>
                  <v:fill o:detectmouseclick="t" type="solid" color2="black"/>
                  <v:stroke color="black" weight="9360" joinstyle="miter" endcap="flat"/>
                </v:shape>
              </v:group>
            </w:pict>
          </mc:Fallback>
        </mc:AlternateContent>
      </w:r>
    </w:p>
    <w:p>
      <w:pPr>
        <w:pStyle w:val="B1"/>
        <w:numPr>
          <w:ilvl w:val="0"/>
          <w:numId w:val="18"/>
        </w:numPr>
        <w:overflowPunct w:val="false"/>
        <w:autoSpaceDE w:val="false"/>
        <w:textAlignment w:val="baseline"/>
        <w:rPr>
          <w:sz w:val="22"/>
          <w:szCs w:val="22"/>
        </w:rPr>
      </w:pPr>
      <w:r>
        <w:rPr>
          <w:sz w:val="22"/>
          <w:szCs w:val="22"/>
        </w:rPr>
        <w:t xml:space="preserve">The OCS detects that </w:t>
      </w:r>
      <w:ins w:id="77" w:author="Ericsson User1" w:date="2011-02-24T15:15:00Z">
        <w:r>
          <w:rPr>
            <w:sz w:val="22"/>
            <w:szCs w:val="22"/>
          </w:rPr>
          <w:t>the status of a Policy-Counter-Id(s) has changed and the PCRF requested notifications of changes in the status of the policy counters.</w:t>
        </w:r>
      </w:ins>
      <w:del w:id="78" w:author="Ericsson User1" w:date="2011-02-24T15:15:00Z">
        <w:r>
          <w:rPr>
            <w:sz w:val="22"/>
            <w:szCs w:val="22"/>
          </w:rPr>
          <w:delText>threshold(s) have been passed (e.g. spending limit reached or the counter has been reset).</w:delText>
        </w:r>
      </w:del>
    </w:p>
    <w:p>
      <w:pPr>
        <w:pStyle w:val="B1"/>
        <w:numPr>
          <w:ilvl w:val="0"/>
          <w:numId w:val="18"/>
        </w:numPr>
        <w:overflowPunct w:val="false"/>
        <w:autoSpaceDE w:val="false"/>
        <w:textAlignment w:val="baseline"/>
        <w:rPr>
          <w:sz w:val="22"/>
          <w:szCs w:val="22"/>
        </w:rPr>
      </w:pPr>
      <w:r>
        <w:rPr>
          <w:sz w:val="22"/>
          <w:szCs w:val="22"/>
        </w:rPr>
        <w:t xml:space="preserve">The OCS sends a Charging </w:t>
      </w:r>
      <w:ins w:id="79" w:author="Ericsson User1" w:date="2011-02-24T15:15:00Z">
        <w:r>
          <w:rPr>
            <w:sz w:val="22"/>
            <w:szCs w:val="22"/>
          </w:rPr>
          <w:t>Status</w:t>
        </w:r>
      </w:ins>
      <w:del w:id="80" w:author="Ericsson User1" w:date="2011-02-24T15:15:00Z">
        <w:r>
          <w:rPr>
            <w:sz w:val="22"/>
            <w:szCs w:val="22"/>
          </w:rPr>
          <w:delText>Policy</w:delText>
        </w:r>
      </w:del>
      <w:r>
        <w:rPr>
          <w:sz w:val="22"/>
          <w:szCs w:val="22"/>
        </w:rPr>
        <w:t xml:space="preserve"> Report to </w:t>
      </w:r>
      <w:ins w:id="81" w:author="Ericsson User1" w:date="2011-02-24T15:16:00Z">
        <w:r>
          <w:rPr>
            <w:sz w:val="22"/>
            <w:szCs w:val="22"/>
          </w:rPr>
          <w:t xml:space="preserve">the PCRF. </w:t>
        </w:r>
      </w:ins>
      <w:ins w:id="82" w:author="Ericsson User1" w:date="2011-02-24T15:16:00Z">
        <w:r>
          <w:rPr/>
          <w:t>The OCS sends the Policy-Counter-Status(s) per each Policy-Counter-Id(s) that has changed</w:t>
        </w:r>
      </w:ins>
      <w:r>
        <w:rPr/>
        <w:t>.</w:t>
      </w:r>
      <w:ins w:id="83" w:author="Ericsson User1" w:date="2011-02-24T15:16:00Z">
        <w:r>
          <w:rPr/>
          <w:t xml:space="preserve"> The Policy-Counter-Status received from the OCS overrides the Policy-Counter-Status stored for a certain Policy-Counter-Id in the PCRF</w:t>
        </w:r>
      </w:ins>
      <w:del w:id="84" w:author="Ericsson User1" w:date="2011-02-24T15:16:00Z">
        <w:r>
          <w:rPr>
            <w:sz w:val="22"/>
            <w:szCs w:val="22"/>
          </w:rPr>
          <w:delText>indicate what threshold(s) have been reached</w:delText>
        </w:r>
      </w:del>
      <w:r>
        <w:rPr>
          <w:sz w:val="22"/>
          <w:szCs w:val="22"/>
        </w:rPr>
        <w:t>.</w:t>
      </w:r>
    </w:p>
    <w:p>
      <w:pPr>
        <w:pStyle w:val="B1"/>
        <w:numPr>
          <w:ilvl w:val="0"/>
          <w:numId w:val="18"/>
        </w:numPr>
        <w:overflowPunct w:val="false"/>
        <w:autoSpaceDE w:val="false"/>
        <w:textAlignment w:val="baseline"/>
        <w:rPr>
          <w:sz w:val="22"/>
          <w:szCs w:val="22"/>
        </w:rPr>
      </w:pPr>
      <w:r>
        <w:rPr>
          <w:sz w:val="22"/>
          <w:szCs w:val="22"/>
        </w:rPr>
        <w:t>The PCRF acknowledges the Charging Policy Report.</w:t>
      </w:r>
    </w:p>
    <w:p>
      <w:pPr>
        <w:pStyle w:val="B1"/>
        <w:numPr>
          <w:ilvl w:val="0"/>
          <w:numId w:val="18"/>
        </w:numPr>
        <w:overflowPunct w:val="false"/>
        <w:autoSpaceDE w:val="false"/>
        <w:textAlignment w:val="baseline"/>
        <w:rPr>
          <w:sz w:val="22"/>
          <w:szCs w:val="22"/>
        </w:rPr>
      </w:pPr>
      <w:r>
        <w:rPr>
          <w:sz w:val="22"/>
          <w:szCs w:val="22"/>
        </w:rPr>
        <w:t xml:space="preserve">A PCRF initiated IP-CAN Session modification procedure may occur as a result from the received report. </w:t>
      </w:r>
    </w:p>
    <w:p>
      <w:pPr>
        <w:pStyle w:val="Normal"/>
        <w:rPr>
          <w:sz w:val="22"/>
          <w:szCs w:val="22"/>
        </w:rPr>
      </w:pPr>
      <w:r>
        <w:rPr>
          <w:sz w:val="22"/>
          <w:szCs w:val="22"/>
        </w:rPr>
      </w:r>
    </w:p>
    <w:p>
      <w:pPr>
        <w:pStyle w:val="Heading6"/>
        <w:numPr>
          <w:ilvl w:val="5"/>
          <w:numId w:val="14"/>
        </w:numPr>
        <w:overflowPunct w:val="false"/>
        <w:autoSpaceDE w:val="false"/>
        <w:bidi w:val="0"/>
        <w:jc w:val="start"/>
        <w:textAlignment w:val="baseline"/>
        <w:rPr>
          <w:del w:id="86" w:author="Ericsson User1" w:date="2011-02-24T15:18:00Z"/>
        </w:rPr>
      </w:pPr>
      <w:del w:id="85" w:author="Ericsson User1" w:date="2011-02-24T15:18:00Z">
        <w:r>
          <w:rPr/>
        </w:r>
      </w:del>
    </w:p>
    <w:p>
      <w:pPr>
        <w:pStyle w:val="Heading6"/>
        <w:numPr>
          <w:ilvl w:val="5"/>
          <w:numId w:val="14"/>
        </w:numPr>
        <w:overflowPunct w:val="false"/>
        <w:autoSpaceDE w:val="false"/>
        <w:bidi w:val="0"/>
        <w:jc w:val="start"/>
        <w:textAlignment w:val="baseline"/>
        <w:rPr/>
      </w:pPr>
      <w:bookmarkStart w:id="49" w:name="__RefHeading___Toc287614427"/>
      <w:bookmarkEnd w:id="49"/>
      <w:r>
        <w:rPr/>
        <w:t>Intermediate Charging Status Request</w:t>
      </w:r>
    </w:p>
    <w:p>
      <w:pPr>
        <w:pStyle w:val="Normal"/>
        <w:rPr/>
      </w:pPr>
      <w:r>
        <w:rPr/>
        <mc:AlternateContent>
          <mc:Choice Requires="wpg">
            <w:drawing>
              <wp:inline distT="0" distB="0" distL="0" distR="0">
                <wp:extent cx="4915535" cy="2629535"/>
                <wp:effectExtent l="0" t="0" r="0" b="0"/>
                <wp:docPr id="14" name=""/>
                <a:graphic xmlns:a="http://schemas.openxmlformats.org/drawingml/2006/main">
                  <a:graphicData uri="http://schemas.microsoft.com/office/word/2010/wordprocessingGroup">
                    <wpg:wgp>
                      <wpg:cNvGrpSpPr/>
                      <wpg:grpSpPr>
                        <a:xfrm>
                          <a:off x="0" y="0"/>
                          <a:ext cx="4915080" cy="2629080"/>
                        </a:xfrm>
                      </wpg:grpSpPr>
                      <wps:wsp>
                        <wps:cNvSpPr/>
                        <wps:nvSpPr>
                          <wps:cNvPr id="2" name="Rectangle 1"/>
                          <wps:cNvSpPr/>
                        </wps:nvSpPr>
                        <wps:spPr>
                          <a:xfrm>
                            <a:off x="0" y="0"/>
                            <a:ext cx="4915080" cy="2629080"/>
                          </a:xfrm>
                          <a:prstGeom prst="rect">
                            <a:avLst/>
                          </a:prstGeom>
                          <a:noFill/>
                          <a:ln>
                            <a:noFill/>
                          </a:ln>
                        </wps:spPr>
                        <wps:bodyPr/>
                      </wps:wsp>
                      <wps:wsp>
                        <wps:cNvSpPr/>
                        <wps:spPr>
                          <a:xfrm flipH="1">
                            <a:off x="4457880" y="344880"/>
                            <a:ext cx="1440" cy="2169720"/>
                          </a:xfrm>
                          <a:prstGeom prst="line">
                            <a:avLst/>
                          </a:prstGeom>
                          <a:ln w="9360">
                            <a:solidFill>
                              <a:srgbClr val="000000"/>
                            </a:solidFill>
                            <a:miter/>
                          </a:ln>
                        </wps:spPr>
                        <wps:style>
                          <a:lnRef idx="0"/>
                          <a:fillRef idx="0"/>
                          <a:effectRef idx="0"/>
                          <a:fontRef idx="minor"/>
                        </wps:style>
                        <wps:bodyPr/>
                      </wps:wsp>
                      <wps:wsp>
                        <wps:cNvSpPr/>
                        <wps:spPr>
                          <a:xfrm>
                            <a:off x="1202040" y="114480"/>
                            <a:ext cx="899640" cy="2400480"/>
                          </a:xfrm>
                          <a:prstGeom prst="rect">
                            <a:avLst/>
                          </a:prstGeom>
                          <a:solidFill>
                            <a:srgbClr val="c0c0c0"/>
                          </a:solidFill>
                          <a:ln>
                            <a:noFill/>
                          </a:ln>
                        </wps:spPr>
                        <wps:style>
                          <a:lnRef idx="0"/>
                          <a:fillRef idx="0"/>
                          <a:effectRef idx="0"/>
                          <a:fontRef idx="minor"/>
                        </wps:style>
                        <wps:bodyPr/>
                      </wps:wsp>
                      <wps:wsp>
                        <wps:cNvSpPr/>
                        <wps:spPr>
                          <a:xfrm flipH="1">
                            <a:off x="799560" y="344880"/>
                            <a:ext cx="4320" cy="2169720"/>
                          </a:xfrm>
                          <a:prstGeom prst="line">
                            <a:avLst/>
                          </a:prstGeom>
                          <a:ln w="9360">
                            <a:solidFill>
                              <a:srgbClr val="000000"/>
                            </a:solidFill>
                            <a:miter/>
                          </a:ln>
                        </wps:spPr>
                        <wps:style>
                          <a:lnRef idx="0"/>
                          <a:fillRef idx="0"/>
                          <a:effectRef idx="0"/>
                          <a:fontRef idx="minor"/>
                        </wps:style>
                        <wps:bodyPr/>
                      </wps:wsp>
                      <wps:wsp>
                        <wps:cNvSpPr/>
                        <wps:spPr>
                          <a:xfrm>
                            <a:off x="1609200" y="344880"/>
                            <a:ext cx="20160" cy="2165400"/>
                          </a:xfrm>
                          <a:custGeom>
                            <a:avLst/>
                            <a:gdLst/>
                            <a:ahLst/>
                            <a:rect l="l" t="t" r="r" b="b"/>
                            <a:pathLst>
                              <a:path w="32" h="3410">
                                <a:moveTo>
                                  <a:pt x="0" y="0"/>
                                </a:moveTo>
                                <a:lnTo>
                                  <a:pt x="32" y="3410"/>
                                </a:lnTo>
                              </a:path>
                            </a:pathLst>
                          </a:custGeom>
                          <a:noFill/>
                          <a:ln w="9360">
                            <a:solidFill>
                              <a:srgbClr val="000000"/>
                            </a:solidFill>
                            <a:round/>
                          </a:ln>
                        </wps:spPr>
                        <wps:style>
                          <a:lnRef idx="0"/>
                          <a:fillRef idx="0"/>
                          <a:effectRef idx="0"/>
                          <a:fontRef idx="minor"/>
                        </wps:style>
                        <wps:bodyPr/>
                      </wps:wsp>
                      <wps:wsp>
                        <wps:cNvSpPr/>
                        <wps:spPr>
                          <a:xfrm flipH="1">
                            <a:off x="2514600" y="344880"/>
                            <a:ext cx="14040" cy="2169720"/>
                          </a:xfrm>
                          <a:prstGeom prst="line">
                            <a:avLst/>
                          </a:prstGeom>
                          <a:ln w="9360">
                            <a:solidFill>
                              <a:srgbClr val="000000"/>
                            </a:solidFill>
                            <a:miter/>
                          </a:ln>
                        </wps:spPr>
                        <wps:style>
                          <a:lnRef idx="0"/>
                          <a:fillRef idx="0"/>
                          <a:effectRef idx="0"/>
                          <a:fontRef idx="minor"/>
                        </wps:style>
                        <wps:bodyPr/>
                      </wps:wsp>
                      <wps:wsp>
                        <wps:cNvSpPr/>
                        <wps:spPr>
                          <a:xfrm flipH="1">
                            <a:off x="3543480" y="344880"/>
                            <a:ext cx="19080" cy="2169720"/>
                          </a:xfrm>
                          <a:prstGeom prst="line">
                            <a:avLst/>
                          </a:prstGeom>
                          <a:ln w="9360">
                            <a:solidFill>
                              <a:srgbClr val="000000"/>
                            </a:solidFill>
                            <a:miter/>
                          </a:ln>
                        </wps:spPr>
                        <wps:style>
                          <a:lnRef idx="0"/>
                          <a:fillRef idx="0"/>
                          <a:effectRef idx="0"/>
                          <a:fontRef idx="minor"/>
                        </wps:style>
                        <wps:bodyPr/>
                      </wps:wsp>
                      <wps:wsp>
                        <wps:cNvSpPr txBox="1"/>
                        <wps:spPr>
                          <a:xfrm>
                            <a:off x="2183040" y="116280"/>
                            <a:ext cx="8002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wps:txbx>
                        <wps:bodyPr wrap="square">
                          <a:noAutofit/>
                        </wps:bodyPr>
                      </wps:wsp>
                      <wps:wsp>
                        <wps:cNvSpPr txBox="1"/>
                        <wps:spPr>
                          <a:xfrm>
                            <a:off x="3332520" y="116280"/>
                            <a:ext cx="5709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wps:txbx>
                        <wps:bodyPr wrap="square">
                          <a:noAutofit/>
                        </wps:bodyPr>
                      </wps:wsp>
                      <wps:wsp>
                        <wps:cNvSpPr txBox="1"/>
                        <wps:spPr>
                          <a:xfrm>
                            <a:off x="403920" y="116280"/>
                            <a:ext cx="788040" cy="228600"/>
                          </a:xfrm>
                          <a:prstGeom prst="rect">
                            <a:avLst/>
                          </a:prstGeom>
                          <a:no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wps:txbx>
                        <wps:bodyPr wrap="square">
                          <a:noAutofit/>
                        </wps:bodyPr>
                      </wps:wsp>
                      <wps:wsp>
                        <wps:cNvSpPr txBox="1"/>
                        <wps:spPr>
                          <a:xfrm>
                            <a:off x="1249560" y="116280"/>
                            <a:ext cx="685800" cy="2185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wps:txbx>
                        <wps:bodyPr wrap="square">
                          <a:noAutofit/>
                        </wps:bodyPr>
                      </wps:wsp>
                      <wps:wsp>
                        <wps:cNvSpPr/>
                        <wps:spPr>
                          <a:xfrm>
                            <a:off x="2528640" y="1485360"/>
                            <a:ext cx="1034280" cy="720"/>
                          </a:xfrm>
                          <a:prstGeom prst="line">
                            <a:avLst/>
                          </a:prstGeom>
                          <a:ln w="12600">
                            <a:solidFill>
                              <a:srgbClr val="000000"/>
                            </a:solidFill>
                            <a:miter/>
                            <a:headEnd len="med" type="triangle" w="med"/>
                          </a:ln>
                        </wps:spPr>
                        <wps:style>
                          <a:lnRef idx="0"/>
                          <a:fillRef idx="0"/>
                          <a:effectRef idx="0"/>
                          <a:fontRef idx="minor"/>
                        </wps:style>
                        <wps:bodyPr/>
                      </wps:wsp>
                      <wps:wsp>
                        <wps:cNvSpPr/>
                        <wps:spPr>
                          <a:xfrm>
                            <a:off x="2528640" y="1148760"/>
                            <a:ext cx="1034280" cy="720"/>
                          </a:xfrm>
                          <a:prstGeom prst="line">
                            <a:avLst/>
                          </a:prstGeom>
                          <a:ln w="12600">
                            <a:solidFill>
                              <a:srgbClr val="000000"/>
                            </a:solidFill>
                            <a:miter/>
                            <a:tailEnd len="med" type="triangle" w="med"/>
                          </a:ln>
                        </wps:spPr>
                        <wps:style>
                          <a:lnRef idx="0"/>
                          <a:fillRef idx="0"/>
                          <a:effectRef idx="0"/>
                          <a:fontRef idx="minor"/>
                        </wps:style>
                        <wps:bodyPr/>
                      </wps:wsp>
                      <wps:wsp>
                        <wps:cNvSpPr txBox="1"/>
                        <wps:spPr>
                          <a:xfrm>
                            <a:off x="2514600" y="1257480"/>
                            <a:ext cx="240048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Intermediate Charging Policy Status Reportsponse</w:t>
                              </w:r>
                            </w:p>
                          </w:txbxContent>
                        </wps:txbx>
                        <wps:bodyPr wrap="square">
                          <a:noAutofit/>
                        </wps:bodyPr>
                      </wps:wsp>
                      <wps:wsp>
                        <wps:cNvSpPr txBox="1"/>
                        <wps:spPr>
                          <a:xfrm>
                            <a:off x="2505600" y="914400"/>
                            <a:ext cx="2409120" cy="343080"/>
                          </a:xfrm>
                          <a:prstGeom prst="rect">
                            <a:avLst/>
                          </a:prstGeom>
                          <a:noFill/>
                          <a:ln>
                            <a:noFill/>
                          </a:ln>
                        </wps:spPr>
                        <wps:txb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Intermediate Charging Status Policy Request  </w:t>
                              </w:r>
                            </w:p>
                          </w:txbxContent>
                        </wps:txbx>
                        <wps:bodyPr wrap="square">
                          <a:noAutofit/>
                        </wps:bodyPr>
                      </wps:wsp>
                      <wps:wsp>
                        <wps:cNvSpPr txBox="1"/>
                        <wps:spPr>
                          <a:xfrm>
                            <a:off x="1714680" y="459720"/>
                            <a:ext cx="1600200" cy="340200"/>
                          </a:xfrm>
                          <a:prstGeom prst="rect">
                            <a:avLst/>
                          </a:prstGeom>
                          <a:solidFill>
                            <a:srgbClr val="ffffff"/>
                          </a:solidFill>
                          <a:ln w="9360">
                            <a:solidFill>
                              <a:srgbClr val="000000"/>
                            </a:solidFill>
                            <a:miter/>
                          </a:ln>
                        </wps:spPr>
                        <wps:txb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1. Decision for Charging Policy Request</w:t>
                              </w:r>
                            </w:p>
                          </w:txbxContent>
                        </wps:txbx>
                        <wps:bodyPr wrap="square">
                          <a:noAutofit/>
                        </wps:bodyPr>
                      </wps:wsp>
                      <wpg:grpSp>
                        <wpg:cNvGrpSpPr/>
                        <wpg:grpSpPr>
                          <a:xfrm>
                            <a:off x="574560" y="1940400"/>
                            <a:ext cx="4110480" cy="459720"/>
                          </a:xfrm>
                        </wpg:grpSpPr>
                        <wps:wsp>
                          <wps:cNvSpPr/>
                          <wps:spPr>
                            <a:xfrm>
                              <a:off x="13320" y="3960"/>
                              <a:ext cx="4084920" cy="452160"/>
                            </a:xfrm>
                            <a:custGeom>
                              <a:avLst/>
                              <a:gdLst/>
                              <a:ahLst/>
                              <a:rect l="l" t="t" r="r" b="b"/>
                              <a:pathLst>
                                <a:path w="8346" h="2850">
                                  <a:moveTo>
                                    <a:pt x="475" y="0"/>
                                  </a:moveTo>
                                  <a:cubicBezTo>
                                    <a:pt x="212" y="0"/>
                                    <a:pt x="0" y="213"/>
                                    <a:pt x="0" y="475"/>
                                  </a:cubicBezTo>
                                  <a:lnTo>
                                    <a:pt x="0" y="2375"/>
                                  </a:lnTo>
                                  <a:cubicBezTo>
                                    <a:pt x="0" y="2638"/>
                                    <a:pt x="212" y="2850"/>
                                    <a:pt x="475" y="2850"/>
                                  </a:cubicBezTo>
                                  <a:lnTo>
                                    <a:pt x="7871" y="2850"/>
                                  </a:lnTo>
                                  <a:cubicBezTo>
                                    <a:pt x="8134" y="2850"/>
                                    <a:pt x="8346" y="2638"/>
                                    <a:pt x="8346" y="2375"/>
                                  </a:cubicBezTo>
                                  <a:lnTo>
                                    <a:pt x="8346" y="475"/>
                                  </a:lnTo>
                                  <a:cubicBezTo>
                                    <a:pt x="8346" y="213"/>
                                    <a:pt x="8134" y="0"/>
                                    <a:pt x="7871" y="0"/>
                                  </a:cubicBezTo>
                                  <a:lnTo>
                                    <a:pt x="475" y="0"/>
                                  </a:lnTo>
                                  <a:close/>
                                </a:path>
                              </a:pathLst>
                            </a:custGeom>
                            <a:solidFill>
                              <a:srgbClr val="ffffff"/>
                            </a:solidFill>
                            <a:ln>
                              <a:solidFill>
                                <a:srgbClr val="000000"/>
                              </a:solidFill>
                              <a:prstDash val="dash"/>
                            </a:ln>
                          </wps:spPr>
                          <wps:style>
                            <a:lnRef idx="0"/>
                            <a:fillRef idx="0"/>
                            <a:effectRef idx="0"/>
                            <a:fontRef idx="minor"/>
                          </wps:style>
                          <wps:bodyPr/>
                        </wps:wsp>
                        <wps:wsp>
                          <wps:cNvSpPr/>
                          <wps:spPr>
                            <a:xfrm>
                              <a:off x="0" y="0"/>
                              <a:ext cx="4110480" cy="459720"/>
                            </a:xfrm>
                            <a:custGeom>
                              <a:avLst/>
                              <a:gdLst/>
                              <a:ahLst/>
                              <a:rect l="l" t="t" r="r" b="b"/>
                              <a:pathLst>
                                <a:path w="8396" h="2900">
                                  <a:moveTo>
                                    <a:pt x="7846" y="50"/>
                                  </a:moveTo>
                                  <a:lnTo>
                                    <a:pt x="7696" y="50"/>
                                  </a:lnTo>
                                  <a:cubicBezTo>
                                    <a:pt x="7683" y="50"/>
                                    <a:pt x="7671" y="39"/>
                                    <a:pt x="7671" y="25"/>
                                  </a:cubicBezTo>
                                  <a:cubicBezTo>
                                    <a:pt x="7671" y="12"/>
                                    <a:pt x="7683" y="0"/>
                                    <a:pt x="7696" y="0"/>
                                  </a:cubicBezTo>
                                  <a:lnTo>
                                    <a:pt x="7846" y="0"/>
                                  </a:lnTo>
                                  <a:cubicBezTo>
                                    <a:pt x="7860" y="0"/>
                                    <a:pt x="7871" y="12"/>
                                    <a:pt x="7871" y="25"/>
                                  </a:cubicBezTo>
                                  <a:cubicBezTo>
                                    <a:pt x="7871" y="39"/>
                                    <a:pt x="7860" y="50"/>
                                    <a:pt x="7846" y="50"/>
                                  </a:cubicBezTo>
                                  <a:close/>
                                  <a:moveTo>
                                    <a:pt x="7496" y="50"/>
                                  </a:moveTo>
                                  <a:lnTo>
                                    <a:pt x="7346" y="50"/>
                                  </a:lnTo>
                                  <a:cubicBezTo>
                                    <a:pt x="7333" y="50"/>
                                    <a:pt x="7321" y="39"/>
                                    <a:pt x="7321" y="25"/>
                                  </a:cubicBezTo>
                                  <a:cubicBezTo>
                                    <a:pt x="7321" y="12"/>
                                    <a:pt x="7333" y="0"/>
                                    <a:pt x="7346" y="0"/>
                                  </a:cubicBezTo>
                                  <a:lnTo>
                                    <a:pt x="7496" y="0"/>
                                  </a:lnTo>
                                  <a:cubicBezTo>
                                    <a:pt x="7510" y="0"/>
                                    <a:pt x="7521" y="12"/>
                                    <a:pt x="7521" y="25"/>
                                  </a:cubicBezTo>
                                  <a:cubicBezTo>
                                    <a:pt x="7521" y="39"/>
                                    <a:pt x="7510" y="50"/>
                                    <a:pt x="7496" y="50"/>
                                  </a:cubicBezTo>
                                  <a:close/>
                                  <a:moveTo>
                                    <a:pt x="7146" y="50"/>
                                  </a:moveTo>
                                  <a:lnTo>
                                    <a:pt x="6996" y="50"/>
                                  </a:lnTo>
                                  <a:cubicBezTo>
                                    <a:pt x="6983" y="50"/>
                                    <a:pt x="6971" y="39"/>
                                    <a:pt x="6971" y="25"/>
                                  </a:cubicBezTo>
                                  <a:cubicBezTo>
                                    <a:pt x="6971" y="12"/>
                                    <a:pt x="6983" y="0"/>
                                    <a:pt x="6996" y="0"/>
                                  </a:cubicBezTo>
                                  <a:lnTo>
                                    <a:pt x="7146" y="0"/>
                                  </a:lnTo>
                                  <a:cubicBezTo>
                                    <a:pt x="7160" y="0"/>
                                    <a:pt x="7171" y="12"/>
                                    <a:pt x="7171" y="25"/>
                                  </a:cubicBezTo>
                                  <a:cubicBezTo>
                                    <a:pt x="7171" y="39"/>
                                    <a:pt x="7160" y="50"/>
                                    <a:pt x="7146" y="50"/>
                                  </a:cubicBezTo>
                                  <a:close/>
                                  <a:moveTo>
                                    <a:pt x="6796" y="50"/>
                                  </a:moveTo>
                                  <a:lnTo>
                                    <a:pt x="6646" y="50"/>
                                  </a:lnTo>
                                  <a:cubicBezTo>
                                    <a:pt x="6633" y="50"/>
                                    <a:pt x="6621" y="39"/>
                                    <a:pt x="6621" y="25"/>
                                  </a:cubicBezTo>
                                  <a:cubicBezTo>
                                    <a:pt x="6621" y="12"/>
                                    <a:pt x="6633" y="0"/>
                                    <a:pt x="6646" y="0"/>
                                  </a:cubicBezTo>
                                  <a:lnTo>
                                    <a:pt x="6796" y="0"/>
                                  </a:lnTo>
                                  <a:cubicBezTo>
                                    <a:pt x="6810" y="0"/>
                                    <a:pt x="6821" y="12"/>
                                    <a:pt x="6821" y="25"/>
                                  </a:cubicBezTo>
                                  <a:cubicBezTo>
                                    <a:pt x="6821" y="39"/>
                                    <a:pt x="6810" y="50"/>
                                    <a:pt x="6796" y="50"/>
                                  </a:cubicBezTo>
                                  <a:close/>
                                  <a:moveTo>
                                    <a:pt x="6446" y="50"/>
                                  </a:moveTo>
                                  <a:lnTo>
                                    <a:pt x="6296" y="50"/>
                                  </a:lnTo>
                                  <a:cubicBezTo>
                                    <a:pt x="6283" y="50"/>
                                    <a:pt x="6271" y="39"/>
                                    <a:pt x="6271" y="25"/>
                                  </a:cubicBezTo>
                                  <a:cubicBezTo>
                                    <a:pt x="6271" y="12"/>
                                    <a:pt x="6283" y="0"/>
                                    <a:pt x="6296" y="0"/>
                                  </a:cubicBezTo>
                                  <a:lnTo>
                                    <a:pt x="6446" y="0"/>
                                  </a:lnTo>
                                  <a:cubicBezTo>
                                    <a:pt x="6460" y="0"/>
                                    <a:pt x="6471" y="12"/>
                                    <a:pt x="6471" y="25"/>
                                  </a:cubicBezTo>
                                  <a:cubicBezTo>
                                    <a:pt x="6471" y="39"/>
                                    <a:pt x="6460" y="50"/>
                                    <a:pt x="6446" y="50"/>
                                  </a:cubicBezTo>
                                  <a:close/>
                                  <a:moveTo>
                                    <a:pt x="6096" y="50"/>
                                  </a:moveTo>
                                  <a:lnTo>
                                    <a:pt x="5946" y="50"/>
                                  </a:lnTo>
                                  <a:cubicBezTo>
                                    <a:pt x="5933" y="50"/>
                                    <a:pt x="5921" y="39"/>
                                    <a:pt x="5921" y="25"/>
                                  </a:cubicBezTo>
                                  <a:cubicBezTo>
                                    <a:pt x="5921" y="12"/>
                                    <a:pt x="5933" y="0"/>
                                    <a:pt x="5946" y="0"/>
                                  </a:cubicBezTo>
                                  <a:lnTo>
                                    <a:pt x="6096" y="0"/>
                                  </a:lnTo>
                                  <a:cubicBezTo>
                                    <a:pt x="6110" y="0"/>
                                    <a:pt x="6121" y="12"/>
                                    <a:pt x="6121" y="25"/>
                                  </a:cubicBezTo>
                                  <a:cubicBezTo>
                                    <a:pt x="6121" y="39"/>
                                    <a:pt x="6110" y="50"/>
                                    <a:pt x="6096" y="50"/>
                                  </a:cubicBezTo>
                                  <a:close/>
                                  <a:moveTo>
                                    <a:pt x="5746" y="50"/>
                                  </a:moveTo>
                                  <a:lnTo>
                                    <a:pt x="5596" y="50"/>
                                  </a:lnTo>
                                  <a:cubicBezTo>
                                    <a:pt x="5583" y="50"/>
                                    <a:pt x="5571" y="39"/>
                                    <a:pt x="5571" y="25"/>
                                  </a:cubicBezTo>
                                  <a:cubicBezTo>
                                    <a:pt x="5571" y="12"/>
                                    <a:pt x="5583" y="0"/>
                                    <a:pt x="5596" y="0"/>
                                  </a:cubicBezTo>
                                  <a:lnTo>
                                    <a:pt x="5746" y="0"/>
                                  </a:lnTo>
                                  <a:cubicBezTo>
                                    <a:pt x="5760" y="0"/>
                                    <a:pt x="5771" y="12"/>
                                    <a:pt x="5771" y="25"/>
                                  </a:cubicBezTo>
                                  <a:cubicBezTo>
                                    <a:pt x="5771" y="39"/>
                                    <a:pt x="5760" y="50"/>
                                    <a:pt x="5746" y="50"/>
                                  </a:cubicBezTo>
                                  <a:close/>
                                  <a:moveTo>
                                    <a:pt x="5396" y="50"/>
                                  </a:moveTo>
                                  <a:lnTo>
                                    <a:pt x="5246" y="50"/>
                                  </a:lnTo>
                                  <a:cubicBezTo>
                                    <a:pt x="5233" y="50"/>
                                    <a:pt x="5221" y="39"/>
                                    <a:pt x="5221" y="25"/>
                                  </a:cubicBezTo>
                                  <a:cubicBezTo>
                                    <a:pt x="5221" y="12"/>
                                    <a:pt x="5233" y="0"/>
                                    <a:pt x="5246" y="0"/>
                                  </a:cubicBezTo>
                                  <a:lnTo>
                                    <a:pt x="5396" y="0"/>
                                  </a:lnTo>
                                  <a:cubicBezTo>
                                    <a:pt x="5410" y="0"/>
                                    <a:pt x="5421" y="12"/>
                                    <a:pt x="5421" y="25"/>
                                  </a:cubicBezTo>
                                  <a:cubicBezTo>
                                    <a:pt x="5421" y="39"/>
                                    <a:pt x="5410" y="50"/>
                                    <a:pt x="5396" y="50"/>
                                  </a:cubicBezTo>
                                  <a:close/>
                                  <a:moveTo>
                                    <a:pt x="5046" y="50"/>
                                  </a:moveTo>
                                  <a:lnTo>
                                    <a:pt x="4896" y="50"/>
                                  </a:lnTo>
                                  <a:cubicBezTo>
                                    <a:pt x="4883" y="50"/>
                                    <a:pt x="4871" y="39"/>
                                    <a:pt x="4871" y="25"/>
                                  </a:cubicBezTo>
                                  <a:cubicBezTo>
                                    <a:pt x="4871" y="12"/>
                                    <a:pt x="4883" y="0"/>
                                    <a:pt x="4896" y="0"/>
                                  </a:cubicBezTo>
                                  <a:lnTo>
                                    <a:pt x="5046" y="0"/>
                                  </a:lnTo>
                                  <a:cubicBezTo>
                                    <a:pt x="5060" y="0"/>
                                    <a:pt x="5071" y="12"/>
                                    <a:pt x="5071" y="25"/>
                                  </a:cubicBezTo>
                                  <a:cubicBezTo>
                                    <a:pt x="5071" y="39"/>
                                    <a:pt x="5060" y="50"/>
                                    <a:pt x="5046" y="50"/>
                                  </a:cubicBezTo>
                                  <a:close/>
                                  <a:moveTo>
                                    <a:pt x="4696" y="50"/>
                                  </a:moveTo>
                                  <a:lnTo>
                                    <a:pt x="4546" y="50"/>
                                  </a:lnTo>
                                  <a:cubicBezTo>
                                    <a:pt x="4533" y="50"/>
                                    <a:pt x="4521" y="39"/>
                                    <a:pt x="4521" y="25"/>
                                  </a:cubicBezTo>
                                  <a:cubicBezTo>
                                    <a:pt x="4521" y="12"/>
                                    <a:pt x="4533" y="0"/>
                                    <a:pt x="4546" y="0"/>
                                  </a:cubicBezTo>
                                  <a:lnTo>
                                    <a:pt x="4696" y="0"/>
                                  </a:lnTo>
                                  <a:cubicBezTo>
                                    <a:pt x="4710" y="0"/>
                                    <a:pt x="4721" y="12"/>
                                    <a:pt x="4721" y="25"/>
                                  </a:cubicBezTo>
                                  <a:cubicBezTo>
                                    <a:pt x="4721" y="39"/>
                                    <a:pt x="4710" y="50"/>
                                    <a:pt x="4696" y="50"/>
                                  </a:cubicBezTo>
                                  <a:close/>
                                  <a:moveTo>
                                    <a:pt x="4346" y="50"/>
                                  </a:moveTo>
                                  <a:lnTo>
                                    <a:pt x="4196" y="50"/>
                                  </a:lnTo>
                                  <a:cubicBezTo>
                                    <a:pt x="4183" y="50"/>
                                    <a:pt x="4171" y="39"/>
                                    <a:pt x="4171" y="25"/>
                                  </a:cubicBezTo>
                                  <a:cubicBezTo>
                                    <a:pt x="4171" y="12"/>
                                    <a:pt x="4183" y="0"/>
                                    <a:pt x="4196" y="0"/>
                                  </a:cubicBezTo>
                                  <a:lnTo>
                                    <a:pt x="4346" y="0"/>
                                  </a:lnTo>
                                  <a:cubicBezTo>
                                    <a:pt x="4360" y="0"/>
                                    <a:pt x="4371" y="12"/>
                                    <a:pt x="4371" y="25"/>
                                  </a:cubicBezTo>
                                  <a:cubicBezTo>
                                    <a:pt x="4371" y="39"/>
                                    <a:pt x="4360" y="50"/>
                                    <a:pt x="4346" y="50"/>
                                  </a:cubicBezTo>
                                  <a:close/>
                                  <a:moveTo>
                                    <a:pt x="3996" y="50"/>
                                  </a:moveTo>
                                  <a:lnTo>
                                    <a:pt x="3846" y="50"/>
                                  </a:lnTo>
                                  <a:cubicBezTo>
                                    <a:pt x="3833" y="50"/>
                                    <a:pt x="3821" y="39"/>
                                    <a:pt x="3821" y="25"/>
                                  </a:cubicBezTo>
                                  <a:cubicBezTo>
                                    <a:pt x="3821" y="12"/>
                                    <a:pt x="3833" y="0"/>
                                    <a:pt x="3846" y="0"/>
                                  </a:cubicBezTo>
                                  <a:lnTo>
                                    <a:pt x="3996" y="0"/>
                                  </a:lnTo>
                                  <a:cubicBezTo>
                                    <a:pt x="4010" y="0"/>
                                    <a:pt x="4021" y="12"/>
                                    <a:pt x="4021" y="25"/>
                                  </a:cubicBezTo>
                                  <a:cubicBezTo>
                                    <a:pt x="4021" y="39"/>
                                    <a:pt x="4010" y="50"/>
                                    <a:pt x="3996" y="50"/>
                                  </a:cubicBezTo>
                                  <a:close/>
                                  <a:moveTo>
                                    <a:pt x="3646" y="50"/>
                                  </a:moveTo>
                                  <a:lnTo>
                                    <a:pt x="3496" y="50"/>
                                  </a:lnTo>
                                  <a:cubicBezTo>
                                    <a:pt x="3483" y="50"/>
                                    <a:pt x="3471" y="39"/>
                                    <a:pt x="3471" y="25"/>
                                  </a:cubicBezTo>
                                  <a:cubicBezTo>
                                    <a:pt x="3471" y="12"/>
                                    <a:pt x="3483" y="0"/>
                                    <a:pt x="3496" y="0"/>
                                  </a:cubicBezTo>
                                  <a:lnTo>
                                    <a:pt x="3646" y="0"/>
                                  </a:lnTo>
                                  <a:cubicBezTo>
                                    <a:pt x="3660" y="0"/>
                                    <a:pt x="3671" y="12"/>
                                    <a:pt x="3671" y="25"/>
                                  </a:cubicBezTo>
                                  <a:cubicBezTo>
                                    <a:pt x="3671" y="39"/>
                                    <a:pt x="3660" y="50"/>
                                    <a:pt x="3646" y="50"/>
                                  </a:cubicBezTo>
                                  <a:close/>
                                  <a:moveTo>
                                    <a:pt x="3296" y="50"/>
                                  </a:moveTo>
                                  <a:lnTo>
                                    <a:pt x="3146" y="50"/>
                                  </a:lnTo>
                                  <a:cubicBezTo>
                                    <a:pt x="3133" y="50"/>
                                    <a:pt x="3121" y="39"/>
                                    <a:pt x="3121" y="25"/>
                                  </a:cubicBezTo>
                                  <a:cubicBezTo>
                                    <a:pt x="3121" y="12"/>
                                    <a:pt x="3133" y="0"/>
                                    <a:pt x="3146" y="0"/>
                                  </a:cubicBezTo>
                                  <a:lnTo>
                                    <a:pt x="3296" y="0"/>
                                  </a:lnTo>
                                  <a:cubicBezTo>
                                    <a:pt x="3310" y="0"/>
                                    <a:pt x="3321" y="12"/>
                                    <a:pt x="3321" y="25"/>
                                  </a:cubicBezTo>
                                  <a:cubicBezTo>
                                    <a:pt x="3321" y="39"/>
                                    <a:pt x="3310" y="50"/>
                                    <a:pt x="3296" y="50"/>
                                  </a:cubicBezTo>
                                  <a:close/>
                                  <a:moveTo>
                                    <a:pt x="2946" y="50"/>
                                  </a:moveTo>
                                  <a:lnTo>
                                    <a:pt x="2796" y="50"/>
                                  </a:lnTo>
                                  <a:cubicBezTo>
                                    <a:pt x="2783" y="50"/>
                                    <a:pt x="2771" y="39"/>
                                    <a:pt x="2771" y="25"/>
                                  </a:cubicBezTo>
                                  <a:cubicBezTo>
                                    <a:pt x="2771" y="12"/>
                                    <a:pt x="2783" y="0"/>
                                    <a:pt x="2796" y="0"/>
                                  </a:cubicBezTo>
                                  <a:lnTo>
                                    <a:pt x="2946" y="0"/>
                                  </a:lnTo>
                                  <a:cubicBezTo>
                                    <a:pt x="2960" y="0"/>
                                    <a:pt x="2971" y="12"/>
                                    <a:pt x="2971" y="25"/>
                                  </a:cubicBezTo>
                                  <a:cubicBezTo>
                                    <a:pt x="2971" y="39"/>
                                    <a:pt x="2960" y="50"/>
                                    <a:pt x="2946" y="50"/>
                                  </a:cubicBezTo>
                                  <a:close/>
                                  <a:moveTo>
                                    <a:pt x="2596" y="50"/>
                                  </a:moveTo>
                                  <a:lnTo>
                                    <a:pt x="2446" y="50"/>
                                  </a:lnTo>
                                  <a:cubicBezTo>
                                    <a:pt x="2433" y="50"/>
                                    <a:pt x="2421" y="39"/>
                                    <a:pt x="2421" y="25"/>
                                  </a:cubicBezTo>
                                  <a:cubicBezTo>
                                    <a:pt x="2421" y="12"/>
                                    <a:pt x="2433" y="0"/>
                                    <a:pt x="2446" y="0"/>
                                  </a:cubicBezTo>
                                  <a:lnTo>
                                    <a:pt x="2596" y="0"/>
                                  </a:lnTo>
                                  <a:cubicBezTo>
                                    <a:pt x="2610" y="0"/>
                                    <a:pt x="2621" y="12"/>
                                    <a:pt x="2621" y="25"/>
                                  </a:cubicBezTo>
                                  <a:cubicBezTo>
                                    <a:pt x="2621" y="39"/>
                                    <a:pt x="2610" y="50"/>
                                    <a:pt x="2596" y="50"/>
                                  </a:cubicBezTo>
                                  <a:close/>
                                  <a:moveTo>
                                    <a:pt x="2246" y="50"/>
                                  </a:moveTo>
                                  <a:lnTo>
                                    <a:pt x="2096" y="50"/>
                                  </a:lnTo>
                                  <a:cubicBezTo>
                                    <a:pt x="2083" y="50"/>
                                    <a:pt x="2071" y="39"/>
                                    <a:pt x="2071" y="25"/>
                                  </a:cubicBezTo>
                                  <a:cubicBezTo>
                                    <a:pt x="2071" y="12"/>
                                    <a:pt x="2083" y="0"/>
                                    <a:pt x="2096" y="0"/>
                                  </a:cubicBezTo>
                                  <a:lnTo>
                                    <a:pt x="2246" y="0"/>
                                  </a:lnTo>
                                  <a:cubicBezTo>
                                    <a:pt x="2260" y="0"/>
                                    <a:pt x="2271" y="12"/>
                                    <a:pt x="2271" y="25"/>
                                  </a:cubicBezTo>
                                  <a:cubicBezTo>
                                    <a:pt x="2271" y="39"/>
                                    <a:pt x="2260" y="50"/>
                                    <a:pt x="2246" y="50"/>
                                  </a:cubicBezTo>
                                  <a:close/>
                                  <a:moveTo>
                                    <a:pt x="1896" y="50"/>
                                  </a:moveTo>
                                  <a:lnTo>
                                    <a:pt x="1746" y="50"/>
                                  </a:lnTo>
                                  <a:cubicBezTo>
                                    <a:pt x="1733" y="50"/>
                                    <a:pt x="1721" y="39"/>
                                    <a:pt x="1721" y="25"/>
                                  </a:cubicBezTo>
                                  <a:cubicBezTo>
                                    <a:pt x="1721" y="12"/>
                                    <a:pt x="1733" y="0"/>
                                    <a:pt x="1746" y="0"/>
                                  </a:cubicBezTo>
                                  <a:lnTo>
                                    <a:pt x="1896" y="0"/>
                                  </a:lnTo>
                                  <a:cubicBezTo>
                                    <a:pt x="1910" y="0"/>
                                    <a:pt x="1921" y="12"/>
                                    <a:pt x="1921" y="25"/>
                                  </a:cubicBezTo>
                                  <a:cubicBezTo>
                                    <a:pt x="1921" y="39"/>
                                    <a:pt x="1910" y="50"/>
                                    <a:pt x="1896" y="50"/>
                                  </a:cubicBezTo>
                                  <a:close/>
                                  <a:moveTo>
                                    <a:pt x="1546" y="50"/>
                                  </a:moveTo>
                                  <a:lnTo>
                                    <a:pt x="1396" y="50"/>
                                  </a:lnTo>
                                  <a:cubicBezTo>
                                    <a:pt x="1383" y="50"/>
                                    <a:pt x="1371" y="39"/>
                                    <a:pt x="1371" y="25"/>
                                  </a:cubicBezTo>
                                  <a:cubicBezTo>
                                    <a:pt x="1371" y="12"/>
                                    <a:pt x="1383" y="0"/>
                                    <a:pt x="1396" y="0"/>
                                  </a:cubicBezTo>
                                  <a:lnTo>
                                    <a:pt x="1546" y="0"/>
                                  </a:lnTo>
                                  <a:cubicBezTo>
                                    <a:pt x="1560" y="0"/>
                                    <a:pt x="1571" y="12"/>
                                    <a:pt x="1571" y="25"/>
                                  </a:cubicBezTo>
                                  <a:cubicBezTo>
                                    <a:pt x="1571" y="39"/>
                                    <a:pt x="1560" y="50"/>
                                    <a:pt x="1546" y="50"/>
                                  </a:cubicBezTo>
                                  <a:close/>
                                  <a:moveTo>
                                    <a:pt x="1196" y="50"/>
                                  </a:moveTo>
                                  <a:lnTo>
                                    <a:pt x="1046" y="50"/>
                                  </a:lnTo>
                                  <a:cubicBezTo>
                                    <a:pt x="1033" y="50"/>
                                    <a:pt x="1021" y="39"/>
                                    <a:pt x="1021" y="25"/>
                                  </a:cubicBezTo>
                                  <a:cubicBezTo>
                                    <a:pt x="1021" y="12"/>
                                    <a:pt x="1033" y="0"/>
                                    <a:pt x="1046" y="0"/>
                                  </a:cubicBezTo>
                                  <a:lnTo>
                                    <a:pt x="1196" y="0"/>
                                  </a:lnTo>
                                  <a:cubicBezTo>
                                    <a:pt x="1210" y="0"/>
                                    <a:pt x="1221" y="12"/>
                                    <a:pt x="1221" y="25"/>
                                  </a:cubicBezTo>
                                  <a:cubicBezTo>
                                    <a:pt x="1221" y="39"/>
                                    <a:pt x="1210" y="50"/>
                                    <a:pt x="1196" y="50"/>
                                  </a:cubicBezTo>
                                  <a:close/>
                                  <a:moveTo>
                                    <a:pt x="846" y="50"/>
                                  </a:moveTo>
                                  <a:lnTo>
                                    <a:pt x="696" y="50"/>
                                  </a:lnTo>
                                  <a:cubicBezTo>
                                    <a:pt x="683" y="50"/>
                                    <a:pt x="671" y="39"/>
                                    <a:pt x="671" y="25"/>
                                  </a:cubicBezTo>
                                  <a:cubicBezTo>
                                    <a:pt x="671" y="12"/>
                                    <a:pt x="683" y="0"/>
                                    <a:pt x="696" y="0"/>
                                  </a:cubicBezTo>
                                  <a:lnTo>
                                    <a:pt x="846" y="0"/>
                                  </a:lnTo>
                                  <a:cubicBezTo>
                                    <a:pt x="860" y="0"/>
                                    <a:pt x="871" y="12"/>
                                    <a:pt x="871" y="25"/>
                                  </a:cubicBezTo>
                                  <a:cubicBezTo>
                                    <a:pt x="871" y="39"/>
                                    <a:pt x="860" y="50"/>
                                    <a:pt x="846" y="50"/>
                                  </a:cubicBezTo>
                                  <a:close/>
                                  <a:moveTo>
                                    <a:pt x="498" y="51"/>
                                  </a:moveTo>
                                  <a:lnTo>
                                    <a:pt x="453" y="53"/>
                                  </a:lnTo>
                                  <a:lnTo>
                                    <a:pt x="408" y="60"/>
                                  </a:lnTo>
                                  <a:lnTo>
                                    <a:pt x="365" y="71"/>
                                  </a:lnTo>
                                  <a:lnTo>
                                    <a:pt x="358" y="74"/>
                                  </a:lnTo>
                                  <a:cubicBezTo>
                                    <a:pt x="345" y="79"/>
                                    <a:pt x="331" y="72"/>
                                    <a:pt x="326" y="59"/>
                                  </a:cubicBezTo>
                                  <a:cubicBezTo>
                                    <a:pt x="321" y="46"/>
                                    <a:pt x="328" y="32"/>
                                    <a:pt x="341" y="27"/>
                                  </a:cubicBezTo>
                                  <a:lnTo>
                                    <a:pt x="353" y="23"/>
                                  </a:lnTo>
                                  <a:lnTo>
                                    <a:pt x="401" y="10"/>
                                  </a:lnTo>
                                  <a:lnTo>
                                    <a:pt x="450" y="3"/>
                                  </a:lnTo>
                                  <a:lnTo>
                                    <a:pt x="495" y="1"/>
                                  </a:lnTo>
                                  <a:cubicBezTo>
                                    <a:pt x="509" y="0"/>
                                    <a:pt x="521" y="11"/>
                                    <a:pt x="521" y="24"/>
                                  </a:cubicBezTo>
                                  <a:cubicBezTo>
                                    <a:pt x="522" y="38"/>
                                    <a:pt x="512" y="50"/>
                                    <a:pt x="498" y="51"/>
                                  </a:cubicBezTo>
                                  <a:close/>
                                  <a:moveTo>
                                    <a:pt x="196" y="170"/>
                                  </a:moveTo>
                                  <a:lnTo>
                                    <a:pt x="181" y="183"/>
                                  </a:lnTo>
                                  <a:lnTo>
                                    <a:pt x="152" y="215"/>
                                  </a:lnTo>
                                  <a:lnTo>
                                    <a:pt x="126" y="250"/>
                                  </a:lnTo>
                                  <a:lnTo>
                                    <a:pt x="107" y="282"/>
                                  </a:lnTo>
                                  <a:cubicBezTo>
                                    <a:pt x="100" y="293"/>
                                    <a:pt x="85" y="297"/>
                                    <a:pt x="73" y="290"/>
                                  </a:cubicBezTo>
                                  <a:cubicBezTo>
                                    <a:pt x="61" y="283"/>
                                    <a:pt x="57" y="268"/>
                                    <a:pt x="64" y="256"/>
                                  </a:cubicBezTo>
                                  <a:lnTo>
                                    <a:pt x="86" y="220"/>
                                  </a:lnTo>
                                  <a:lnTo>
                                    <a:pt x="115" y="181"/>
                                  </a:lnTo>
                                  <a:lnTo>
                                    <a:pt x="147" y="147"/>
                                  </a:lnTo>
                                  <a:lnTo>
                                    <a:pt x="162" y="133"/>
                                  </a:lnTo>
                                  <a:cubicBezTo>
                                    <a:pt x="172" y="124"/>
                                    <a:pt x="188" y="125"/>
                                    <a:pt x="197" y="135"/>
                                  </a:cubicBezTo>
                                  <a:cubicBezTo>
                                    <a:pt x="206" y="145"/>
                                    <a:pt x="206" y="161"/>
                                    <a:pt x="196" y="170"/>
                                  </a:cubicBezTo>
                                  <a:close/>
                                  <a:moveTo>
                                    <a:pt x="52" y="460"/>
                                  </a:moveTo>
                                  <a:lnTo>
                                    <a:pt x="50" y="502"/>
                                  </a:lnTo>
                                  <a:lnTo>
                                    <a:pt x="50" y="608"/>
                                  </a:lnTo>
                                  <a:cubicBezTo>
                                    <a:pt x="50" y="622"/>
                                    <a:pt x="39" y="633"/>
                                    <a:pt x="25" y="633"/>
                                  </a:cubicBezTo>
                                  <a:cubicBezTo>
                                    <a:pt x="11" y="633"/>
                                    <a:pt x="0" y="622"/>
                                    <a:pt x="0" y="608"/>
                                  </a:cubicBezTo>
                                  <a:lnTo>
                                    <a:pt x="0" y="499"/>
                                  </a:lnTo>
                                  <a:lnTo>
                                    <a:pt x="2" y="457"/>
                                  </a:lnTo>
                                  <a:cubicBezTo>
                                    <a:pt x="3" y="443"/>
                                    <a:pt x="15" y="433"/>
                                    <a:pt x="28" y="433"/>
                                  </a:cubicBezTo>
                                  <a:cubicBezTo>
                                    <a:pt x="42" y="434"/>
                                    <a:pt x="53" y="446"/>
                                    <a:pt x="52" y="460"/>
                                  </a:cubicBezTo>
                                  <a:close/>
                                  <a:moveTo>
                                    <a:pt x="50" y="808"/>
                                  </a:moveTo>
                                  <a:lnTo>
                                    <a:pt x="50" y="958"/>
                                  </a:lnTo>
                                  <a:cubicBezTo>
                                    <a:pt x="50" y="972"/>
                                    <a:pt x="39" y="983"/>
                                    <a:pt x="25" y="983"/>
                                  </a:cubicBezTo>
                                  <a:cubicBezTo>
                                    <a:pt x="11" y="983"/>
                                    <a:pt x="0" y="972"/>
                                    <a:pt x="0" y="958"/>
                                  </a:cubicBezTo>
                                  <a:lnTo>
                                    <a:pt x="0" y="808"/>
                                  </a:lnTo>
                                  <a:cubicBezTo>
                                    <a:pt x="0" y="794"/>
                                    <a:pt x="11" y="783"/>
                                    <a:pt x="25" y="783"/>
                                  </a:cubicBezTo>
                                  <a:cubicBezTo>
                                    <a:pt x="39" y="783"/>
                                    <a:pt x="50" y="794"/>
                                    <a:pt x="50" y="808"/>
                                  </a:cubicBezTo>
                                  <a:close/>
                                  <a:moveTo>
                                    <a:pt x="50" y="1158"/>
                                  </a:moveTo>
                                  <a:lnTo>
                                    <a:pt x="50" y="1308"/>
                                  </a:lnTo>
                                  <a:cubicBezTo>
                                    <a:pt x="50" y="1322"/>
                                    <a:pt x="39" y="1333"/>
                                    <a:pt x="25" y="1333"/>
                                  </a:cubicBezTo>
                                  <a:cubicBezTo>
                                    <a:pt x="11" y="1333"/>
                                    <a:pt x="0" y="1322"/>
                                    <a:pt x="0" y="1308"/>
                                  </a:cubicBezTo>
                                  <a:lnTo>
                                    <a:pt x="0" y="1158"/>
                                  </a:lnTo>
                                  <a:cubicBezTo>
                                    <a:pt x="0" y="1144"/>
                                    <a:pt x="11" y="1133"/>
                                    <a:pt x="25" y="1133"/>
                                  </a:cubicBezTo>
                                  <a:cubicBezTo>
                                    <a:pt x="39" y="1133"/>
                                    <a:pt x="50" y="1144"/>
                                    <a:pt x="50" y="1158"/>
                                  </a:cubicBezTo>
                                  <a:close/>
                                  <a:moveTo>
                                    <a:pt x="50" y="1508"/>
                                  </a:moveTo>
                                  <a:lnTo>
                                    <a:pt x="50" y="1658"/>
                                  </a:lnTo>
                                  <a:cubicBezTo>
                                    <a:pt x="50" y="1672"/>
                                    <a:pt x="39" y="1683"/>
                                    <a:pt x="25" y="1683"/>
                                  </a:cubicBezTo>
                                  <a:cubicBezTo>
                                    <a:pt x="11" y="1683"/>
                                    <a:pt x="0" y="1672"/>
                                    <a:pt x="0" y="1658"/>
                                  </a:cubicBezTo>
                                  <a:lnTo>
                                    <a:pt x="0" y="1508"/>
                                  </a:lnTo>
                                  <a:cubicBezTo>
                                    <a:pt x="0" y="1494"/>
                                    <a:pt x="11" y="1483"/>
                                    <a:pt x="25" y="1483"/>
                                  </a:cubicBezTo>
                                  <a:cubicBezTo>
                                    <a:pt x="39" y="1483"/>
                                    <a:pt x="50" y="1494"/>
                                    <a:pt x="50" y="1508"/>
                                  </a:cubicBezTo>
                                  <a:close/>
                                  <a:moveTo>
                                    <a:pt x="50" y="1858"/>
                                  </a:moveTo>
                                  <a:lnTo>
                                    <a:pt x="50" y="2008"/>
                                  </a:lnTo>
                                  <a:cubicBezTo>
                                    <a:pt x="50" y="2022"/>
                                    <a:pt x="39" y="2033"/>
                                    <a:pt x="25" y="2033"/>
                                  </a:cubicBezTo>
                                  <a:cubicBezTo>
                                    <a:pt x="11" y="2033"/>
                                    <a:pt x="0" y="2022"/>
                                    <a:pt x="0" y="2008"/>
                                  </a:cubicBezTo>
                                  <a:lnTo>
                                    <a:pt x="0" y="1858"/>
                                  </a:lnTo>
                                  <a:cubicBezTo>
                                    <a:pt x="0" y="1844"/>
                                    <a:pt x="11" y="1833"/>
                                    <a:pt x="25" y="1833"/>
                                  </a:cubicBezTo>
                                  <a:cubicBezTo>
                                    <a:pt x="39" y="1833"/>
                                    <a:pt x="50" y="1844"/>
                                    <a:pt x="50" y="1858"/>
                                  </a:cubicBezTo>
                                  <a:close/>
                                  <a:moveTo>
                                    <a:pt x="50" y="2208"/>
                                  </a:moveTo>
                                  <a:lnTo>
                                    <a:pt x="50" y="2358"/>
                                  </a:lnTo>
                                  <a:cubicBezTo>
                                    <a:pt x="50" y="2372"/>
                                    <a:pt x="39" y="2383"/>
                                    <a:pt x="25" y="2383"/>
                                  </a:cubicBezTo>
                                  <a:cubicBezTo>
                                    <a:pt x="11" y="2383"/>
                                    <a:pt x="0" y="2372"/>
                                    <a:pt x="0" y="2358"/>
                                  </a:cubicBezTo>
                                  <a:lnTo>
                                    <a:pt x="0" y="2208"/>
                                  </a:lnTo>
                                  <a:cubicBezTo>
                                    <a:pt x="0" y="2194"/>
                                    <a:pt x="11" y="2183"/>
                                    <a:pt x="25" y="2183"/>
                                  </a:cubicBezTo>
                                  <a:cubicBezTo>
                                    <a:pt x="39" y="2183"/>
                                    <a:pt x="50" y="2194"/>
                                    <a:pt x="50" y="2208"/>
                                  </a:cubicBezTo>
                                  <a:close/>
                                  <a:moveTo>
                                    <a:pt x="75" y="2547"/>
                                  </a:moveTo>
                                  <a:lnTo>
                                    <a:pt x="86" y="2577"/>
                                  </a:lnTo>
                                  <a:lnTo>
                                    <a:pt x="105" y="2616"/>
                                  </a:lnTo>
                                  <a:lnTo>
                                    <a:pt x="127" y="2653"/>
                                  </a:lnTo>
                                  <a:lnTo>
                                    <a:pt x="142" y="2672"/>
                                  </a:lnTo>
                                  <a:cubicBezTo>
                                    <a:pt x="150" y="2683"/>
                                    <a:pt x="148" y="2699"/>
                                    <a:pt x="137" y="2707"/>
                                  </a:cubicBezTo>
                                  <a:cubicBezTo>
                                    <a:pt x="126" y="2715"/>
                                    <a:pt x="110" y="2713"/>
                                    <a:pt x="102" y="2702"/>
                                  </a:cubicBezTo>
                                  <a:lnTo>
                                    <a:pt x="85" y="2679"/>
                                  </a:lnTo>
                                  <a:lnTo>
                                    <a:pt x="60" y="2638"/>
                                  </a:lnTo>
                                  <a:lnTo>
                                    <a:pt x="39" y="2594"/>
                                  </a:lnTo>
                                  <a:lnTo>
                                    <a:pt x="28" y="2564"/>
                                  </a:lnTo>
                                  <a:cubicBezTo>
                                    <a:pt x="23" y="2551"/>
                                    <a:pt x="30" y="2537"/>
                                    <a:pt x="43" y="2532"/>
                                  </a:cubicBezTo>
                                  <a:cubicBezTo>
                                    <a:pt x="56" y="2527"/>
                                    <a:pt x="70" y="2534"/>
                                    <a:pt x="75" y="2547"/>
                                  </a:cubicBezTo>
                                  <a:close/>
                                  <a:moveTo>
                                    <a:pt x="285" y="2795"/>
                                  </a:moveTo>
                                  <a:lnTo>
                                    <a:pt x="286" y="2797"/>
                                  </a:lnTo>
                                  <a:lnTo>
                                    <a:pt x="326" y="2815"/>
                                  </a:lnTo>
                                  <a:lnTo>
                                    <a:pt x="368" y="2831"/>
                                  </a:lnTo>
                                  <a:lnTo>
                                    <a:pt x="411" y="2842"/>
                                  </a:lnTo>
                                  <a:lnTo>
                                    <a:pt x="416" y="2842"/>
                                  </a:lnTo>
                                  <a:cubicBezTo>
                                    <a:pt x="430" y="2844"/>
                                    <a:pt x="439" y="2857"/>
                                    <a:pt x="437" y="2871"/>
                                  </a:cubicBezTo>
                                  <a:cubicBezTo>
                                    <a:pt x="435" y="2884"/>
                                    <a:pt x="422" y="2894"/>
                                    <a:pt x="409" y="2892"/>
                                  </a:cubicBezTo>
                                  <a:lnTo>
                                    <a:pt x="398" y="2890"/>
                                  </a:lnTo>
                                  <a:lnTo>
                                    <a:pt x="350" y="2877"/>
                                  </a:lnTo>
                                  <a:lnTo>
                                    <a:pt x="305" y="2861"/>
                                  </a:lnTo>
                                  <a:lnTo>
                                    <a:pt x="261" y="2839"/>
                                  </a:lnTo>
                                  <a:lnTo>
                                    <a:pt x="259" y="2838"/>
                                  </a:lnTo>
                                  <a:cubicBezTo>
                                    <a:pt x="247" y="2831"/>
                                    <a:pt x="243" y="2816"/>
                                    <a:pt x="250" y="2804"/>
                                  </a:cubicBezTo>
                                  <a:cubicBezTo>
                                    <a:pt x="257" y="2792"/>
                                    <a:pt x="273" y="2788"/>
                                    <a:pt x="285" y="2795"/>
                                  </a:cubicBezTo>
                                  <a:close/>
                                  <a:moveTo>
                                    <a:pt x="612" y="2850"/>
                                  </a:moveTo>
                                  <a:lnTo>
                                    <a:pt x="762" y="2850"/>
                                  </a:lnTo>
                                  <a:cubicBezTo>
                                    <a:pt x="776" y="2850"/>
                                    <a:pt x="787" y="2862"/>
                                    <a:pt x="787" y="2875"/>
                                  </a:cubicBezTo>
                                  <a:cubicBezTo>
                                    <a:pt x="787" y="2889"/>
                                    <a:pt x="776" y="2900"/>
                                    <a:pt x="762" y="2900"/>
                                  </a:cubicBezTo>
                                  <a:lnTo>
                                    <a:pt x="612" y="2900"/>
                                  </a:lnTo>
                                  <a:cubicBezTo>
                                    <a:pt x="598" y="2900"/>
                                    <a:pt x="587" y="2889"/>
                                    <a:pt x="587" y="2875"/>
                                  </a:cubicBezTo>
                                  <a:cubicBezTo>
                                    <a:pt x="587" y="2862"/>
                                    <a:pt x="598" y="2850"/>
                                    <a:pt x="612" y="2850"/>
                                  </a:cubicBezTo>
                                  <a:close/>
                                  <a:moveTo>
                                    <a:pt x="962" y="2850"/>
                                  </a:moveTo>
                                  <a:lnTo>
                                    <a:pt x="1112" y="2850"/>
                                  </a:lnTo>
                                  <a:cubicBezTo>
                                    <a:pt x="1126" y="2850"/>
                                    <a:pt x="1137" y="2862"/>
                                    <a:pt x="1137" y="2875"/>
                                  </a:cubicBezTo>
                                  <a:cubicBezTo>
                                    <a:pt x="1137" y="2889"/>
                                    <a:pt x="1126" y="2900"/>
                                    <a:pt x="1112" y="2900"/>
                                  </a:cubicBezTo>
                                  <a:lnTo>
                                    <a:pt x="962" y="2900"/>
                                  </a:lnTo>
                                  <a:cubicBezTo>
                                    <a:pt x="948" y="2900"/>
                                    <a:pt x="937" y="2889"/>
                                    <a:pt x="937" y="2875"/>
                                  </a:cubicBezTo>
                                  <a:cubicBezTo>
                                    <a:pt x="937" y="2862"/>
                                    <a:pt x="948" y="2850"/>
                                    <a:pt x="962" y="2850"/>
                                  </a:cubicBezTo>
                                  <a:close/>
                                  <a:moveTo>
                                    <a:pt x="1312" y="2850"/>
                                  </a:moveTo>
                                  <a:lnTo>
                                    <a:pt x="1462" y="2850"/>
                                  </a:lnTo>
                                  <a:cubicBezTo>
                                    <a:pt x="1476" y="2850"/>
                                    <a:pt x="1487" y="2862"/>
                                    <a:pt x="1487" y="2875"/>
                                  </a:cubicBezTo>
                                  <a:cubicBezTo>
                                    <a:pt x="1487" y="2889"/>
                                    <a:pt x="1476" y="2900"/>
                                    <a:pt x="1462" y="2900"/>
                                  </a:cubicBezTo>
                                  <a:lnTo>
                                    <a:pt x="1312" y="2900"/>
                                  </a:lnTo>
                                  <a:cubicBezTo>
                                    <a:pt x="1298" y="2900"/>
                                    <a:pt x="1287" y="2889"/>
                                    <a:pt x="1287" y="2875"/>
                                  </a:cubicBezTo>
                                  <a:cubicBezTo>
                                    <a:pt x="1287" y="2862"/>
                                    <a:pt x="1298" y="2850"/>
                                    <a:pt x="1312" y="2850"/>
                                  </a:cubicBezTo>
                                  <a:close/>
                                  <a:moveTo>
                                    <a:pt x="1662" y="2850"/>
                                  </a:moveTo>
                                  <a:lnTo>
                                    <a:pt x="1812" y="2850"/>
                                  </a:lnTo>
                                  <a:cubicBezTo>
                                    <a:pt x="1826" y="2850"/>
                                    <a:pt x="1837" y="2862"/>
                                    <a:pt x="1837" y="2875"/>
                                  </a:cubicBezTo>
                                  <a:cubicBezTo>
                                    <a:pt x="1837" y="2889"/>
                                    <a:pt x="1826" y="2900"/>
                                    <a:pt x="1812" y="2900"/>
                                  </a:cubicBezTo>
                                  <a:lnTo>
                                    <a:pt x="1662" y="2900"/>
                                  </a:lnTo>
                                  <a:cubicBezTo>
                                    <a:pt x="1648" y="2900"/>
                                    <a:pt x="1637" y="2889"/>
                                    <a:pt x="1637" y="2875"/>
                                  </a:cubicBezTo>
                                  <a:cubicBezTo>
                                    <a:pt x="1637" y="2862"/>
                                    <a:pt x="1648" y="2850"/>
                                    <a:pt x="1662" y="2850"/>
                                  </a:cubicBezTo>
                                  <a:close/>
                                  <a:moveTo>
                                    <a:pt x="2012" y="2850"/>
                                  </a:moveTo>
                                  <a:lnTo>
                                    <a:pt x="2162" y="2850"/>
                                  </a:lnTo>
                                  <a:cubicBezTo>
                                    <a:pt x="2176" y="2850"/>
                                    <a:pt x="2187" y="2862"/>
                                    <a:pt x="2187" y="2875"/>
                                  </a:cubicBezTo>
                                  <a:cubicBezTo>
                                    <a:pt x="2187" y="2889"/>
                                    <a:pt x="2176" y="2900"/>
                                    <a:pt x="2162" y="2900"/>
                                  </a:cubicBezTo>
                                  <a:lnTo>
                                    <a:pt x="2012" y="2900"/>
                                  </a:lnTo>
                                  <a:cubicBezTo>
                                    <a:pt x="1998" y="2900"/>
                                    <a:pt x="1987" y="2889"/>
                                    <a:pt x="1987" y="2875"/>
                                  </a:cubicBezTo>
                                  <a:cubicBezTo>
                                    <a:pt x="1987" y="2862"/>
                                    <a:pt x="1998" y="2850"/>
                                    <a:pt x="2012" y="2850"/>
                                  </a:cubicBezTo>
                                  <a:close/>
                                  <a:moveTo>
                                    <a:pt x="2362" y="2850"/>
                                  </a:moveTo>
                                  <a:lnTo>
                                    <a:pt x="2512" y="2850"/>
                                  </a:lnTo>
                                  <a:cubicBezTo>
                                    <a:pt x="2526" y="2850"/>
                                    <a:pt x="2537" y="2862"/>
                                    <a:pt x="2537" y="2875"/>
                                  </a:cubicBezTo>
                                  <a:cubicBezTo>
                                    <a:pt x="2537" y="2889"/>
                                    <a:pt x="2526" y="2900"/>
                                    <a:pt x="2512" y="2900"/>
                                  </a:cubicBezTo>
                                  <a:lnTo>
                                    <a:pt x="2362" y="2900"/>
                                  </a:lnTo>
                                  <a:cubicBezTo>
                                    <a:pt x="2348" y="2900"/>
                                    <a:pt x="2337" y="2889"/>
                                    <a:pt x="2337" y="2875"/>
                                  </a:cubicBezTo>
                                  <a:cubicBezTo>
                                    <a:pt x="2337" y="2862"/>
                                    <a:pt x="2348" y="2850"/>
                                    <a:pt x="2362" y="2850"/>
                                  </a:cubicBezTo>
                                  <a:close/>
                                  <a:moveTo>
                                    <a:pt x="2712" y="2850"/>
                                  </a:moveTo>
                                  <a:lnTo>
                                    <a:pt x="2862" y="2850"/>
                                  </a:lnTo>
                                  <a:cubicBezTo>
                                    <a:pt x="2876" y="2850"/>
                                    <a:pt x="2887" y="2862"/>
                                    <a:pt x="2887" y="2875"/>
                                  </a:cubicBezTo>
                                  <a:cubicBezTo>
                                    <a:pt x="2887" y="2889"/>
                                    <a:pt x="2876" y="2900"/>
                                    <a:pt x="2862" y="2900"/>
                                  </a:cubicBezTo>
                                  <a:lnTo>
                                    <a:pt x="2712" y="2900"/>
                                  </a:lnTo>
                                  <a:cubicBezTo>
                                    <a:pt x="2698" y="2900"/>
                                    <a:pt x="2687" y="2889"/>
                                    <a:pt x="2687" y="2875"/>
                                  </a:cubicBezTo>
                                  <a:cubicBezTo>
                                    <a:pt x="2687" y="2862"/>
                                    <a:pt x="2698" y="2850"/>
                                    <a:pt x="2712" y="2850"/>
                                  </a:cubicBezTo>
                                  <a:close/>
                                  <a:moveTo>
                                    <a:pt x="3062" y="2850"/>
                                  </a:moveTo>
                                  <a:lnTo>
                                    <a:pt x="3212" y="2850"/>
                                  </a:lnTo>
                                  <a:cubicBezTo>
                                    <a:pt x="3226" y="2850"/>
                                    <a:pt x="3237" y="2862"/>
                                    <a:pt x="3237" y="2875"/>
                                  </a:cubicBezTo>
                                  <a:cubicBezTo>
                                    <a:pt x="3237" y="2889"/>
                                    <a:pt x="3226" y="2900"/>
                                    <a:pt x="3212" y="2900"/>
                                  </a:cubicBezTo>
                                  <a:lnTo>
                                    <a:pt x="3062" y="2900"/>
                                  </a:lnTo>
                                  <a:cubicBezTo>
                                    <a:pt x="3048" y="2900"/>
                                    <a:pt x="3037" y="2889"/>
                                    <a:pt x="3037" y="2875"/>
                                  </a:cubicBezTo>
                                  <a:cubicBezTo>
                                    <a:pt x="3037" y="2862"/>
                                    <a:pt x="3048" y="2850"/>
                                    <a:pt x="3062" y="2850"/>
                                  </a:cubicBezTo>
                                  <a:close/>
                                  <a:moveTo>
                                    <a:pt x="3412" y="2850"/>
                                  </a:moveTo>
                                  <a:lnTo>
                                    <a:pt x="3562" y="2850"/>
                                  </a:lnTo>
                                  <a:cubicBezTo>
                                    <a:pt x="3576" y="2850"/>
                                    <a:pt x="3587" y="2862"/>
                                    <a:pt x="3587" y="2875"/>
                                  </a:cubicBezTo>
                                  <a:cubicBezTo>
                                    <a:pt x="3587" y="2889"/>
                                    <a:pt x="3576" y="2900"/>
                                    <a:pt x="3562" y="2900"/>
                                  </a:cubicBezTo>
                                  <a:lnTo>
                                    <a:pt x="3412" y="2900"/>
                                  </a:lnTo>
                                  <a:cubicBezTo>
                                    <a:pt x="3398" y="2900"/>
                                    <a:pt x="3387" y="2889"/>
                                    <a:pt x="3387" y="2875"/>
                                  </a:cubicBezTo>
                                  <a:cubicBezTo>
                                    <a:pt x="3387" y="2862"/>
                                    <a:pt x="3398" y="2850"/>
                                    <a:pt x="3412" y="2850"/>
                                  </a:cubicBezTo>
                                  <a:close/>
                                  <a:moveTo>
                                    <a:pt x="3762" y="2850"/>
                                  </a:moveTo>
                                  <a:lnTo>
                                    <a:pt x="3912" y="2850"/>
                                  </a:lnTo>
                                  <a:cubicBezTo>
                                    <a:pt x="3926" y="2850"/>
                                    <a:pt x="3937" y="2862"/>
                                    <a:pt x="3937" y="2875"/>
                                  </a:cubicBezTo>
                                  <a:cubicBezTo>
                                    <a:pt x="3937" y="2889"/>
                                    <a:pt x="3926" y="2900"/>
                                    <a:pt x="3912" y="2900"/>
                                  </a:cubicBezTo>
                                  <a:lnTo>
                                    <a:pt x="3762" y="2900"/>
                                  </a:lnTo>
                                  <a:cubicBezTo>
                                    <a:pt x="3748" y="2900"/>
                                    <a:pt x="3737" y="2889"/>
                                    <a:pt x="3737" y="2875"/>
                                  </a:cubicBezTo>
                                  <a:cubicBezTo>
                                    <a:pt x="3737" y="2862"/>
                                    <a:pt x="3748" y="2850"/>
                                    <a:pt x="3762" y="2850"/>
                                  </a:cubicBezTo>
                                  <a:close/>
                                  <a:moveTo>
                                    <a:pt x="4112" y="2850"/>
                                  </a:moveTo>
                                  <a:lnTo>
                                    <a:pt x="4262" y="2850"/>
                                  </a:lnTo>
                                  <a:cubicBezTo>
                                    <a:pt x="4276" y="2850"/>
                                    <a:pt x="4287" y="2862"/>
                                    <a:pt x="4287" y="2875"/>
                                  </a:cubicBezTo>
                                  <a:cubicBezTo>
                                    <a:pt x="4287" y="2889"/>
                                    <a:pt x="4276" y="2900"/>
                                    <a:pt x="4262" y="2900"/>
                                  </a:cubicBezTo>
                                  <a:lnTo>
                                    <a:pt x="4112" y="2900"/>
                                  </a:lnTo>
                                  <a:cubicBezTo>
                                    <a:pt x="4098" y="2900"/>
                                    <a:pt x="4087" y="2889"/>
                                    <a:pt x="4087" y="2875"/>
                                  </a:cubicBezTo>
                                  <a:cubicBezTo>
                                    <a:pt x="4087" y="2862"/>
                                    <a:pt x="4098" y="2850"/>
                                    <a:pt x="4112" y="2850"/>
                                  </a:cubicBezTo>
                                  <a:close/>
                                  <a:moveTo>
                                    <a:pt x="4462" y="2850"/>
                                  </a:moveTo>
                                  <a:lnTo>
                                    <a:pt x="4612" y="2850"/>
                                  </a:lnTo>
                                  <a:cubicBezTo>
                                    <a:pt x="4626" y="2850"/>
                                    <a:pt x="4637" y="2862"/>
                                    <a:pt x="4637" y="2875"/>
                                  </a:cubicBezTo>
                                  <a:cubicBezTo>
                                    <a:pt x="4637" y="2889"/>
                                    <a:pt x="4626" y="2900"/>
                                    <a:pt x="4612" y="2900"/>
                                  </a:cubicBezTo>
                                  <a:lnTo>
                                    <a:pt x="4462" y="2900"/>
                                  </a:lnTo>
                                  <a:cubicBezTo>
                                    <a:pt x="4448" y="2900"/>
                                    <a:pt x="4437" y="2889"/>
                                    <a:pt x="4437" y="2875"/>
                                  </a:cubicBezTo>
                                  <a:cubicBezTo>
                                    <a:pt x="4437" y="2862"/>
                                    <a:pt x="4448" y="2850"/>
                                    <a:pt x="4462" y="2850"/>
                                  </a:cubicBezTo>
                                  <a:close/>
                                  <a:moveTo>
                                    <a:pt x="4812" y="2850"/>
                                  </a:moveTo>
                                  <a:lnTo>
                                    <a:pt x="4962" y="2850"/>
                                  </a:lnTo>
                                  <a:cubicBezTo>
                                    <a:pt x="4976" y="2850"/>
                                    <a:pt x="4987" y="2862"/>
                                    <a:pt x="4987" y="2875"/>
                                  </a:cubicBezTo>
                                  <a:cubicBezTo>
                                    <a:pt x="4987" y="2889"/>
                                    <a:pt x="4976" y="2900"/>
                                    <a:pt x="4962" y="2900"/>
                                  </a:cubicBezTo>
                                  <a:lnTo>
                                    <a:pt x="4812" y="2900"/>
                                  </a:lnTo>
                                  <a:cubicBezTo>
                                    <a:pt x="4798" y="2900"/>
                                    <a:pt x="4787" y="2889"/>
                                    <a:pt x="4787" y="2875"/>
                                  </a:cubicBezTo>
                                  <a:cubicBezTo>
                                    <a:pt x="4787" y="2862"/>
                                    <a:pt x="4798" y="2850"/>
                                    <a:pt x="4812" y="2850"/>
                                  </a:cubicBezTo>
                                  <a:close/>
                                  <a:moveTo>
                                    <a:pt x="5162" y="2850"/>
                                  </a:moveTo>
                                  <a:lnTo>
                                    <a:pt x="5312" y="2850"/>
                                  </a:lnTo>
                                  <a:cubicBezTo>
                                    <a:pt x="5326" y="2850"/>
                                    <a:pt x="5337" y="2862"/>
                                    <a:pt x="5337" y="2875"/>
                                  </a:cubicBezTo>
                                  <a:cubicBezTo>
                                    <a:pt x="5337" y="2889"/>
                                    <a:pt x="5326" y="2900"/>
                                    <a:pt x="5312" y="2900"/>
                                  </a:cubicBezTo>
                                  <a:lnTo>
                                    <a:pt x="5162" y="2900"/>
                                  </a:lnTo>
                                  <a:cubicBezTo>
                                    <a:pt x="5148" y="2900"/>
                                    <a:pt x="5137" y="2889"/>
                                    <a:pt x="5137" y="2875"/>
                                  </a:cubicBezTo>
                                  <a:cubicBezTo>
                                    <a:pt x="5137" y="2862"/>
                                    <a:pt x="5148" y="2850"/>
                                    <a:pt x="5162" y="2850"/>
                                  </a:cubicBezTo>
                                  <a:close/>
                                  <a:moveTo>
                                    <a:pt x="5512" y="2850"/>
                                  </a:moveTo>
                                  <a:lnTo>
                                    <a:pt x="5662" y="2850"/>
                                  </a:lnTo>
                                  <a:cubicBezTo>
                                    <a:pt x="5676" y="2850"/>
                                    <a:pt x="5687" y="2862"/>
                                    <a:pt x="5687" y="2875"/>
                                  </a:cubicBezTo>
                                  <a:cubicBezTo>
                                    <a:pt x="5687" y="2889"/>
                                    <a:pt x="5676" y="2900"/>
                                    <a:pt x="5662" y="2900"/>
                                  </a:cubicBezTo>
                                  <a:lnTo>
                                    <a:pt x="5512" y="2900"/>
                                  </a:lnTo>
                                  <a:cubicBezTo>
                                    <a:pt x="5498" y="2900"/>
                                    <a:pt x="5487" y="2889"/>
                                    <a:pt x="5487" y="2875"/>
                                  </a:cubicBezTo>
                                  <a:cubicBezTo>
                                    <a:pt x="5487" y="2862"/>
                                    <a:pt x="5498" y="2850"/>
                                    <a:pt x="5512" y="2850"/>
                                  </a:cubicBezTo>
                                  <a:close/>
                                  <a:moveTo>
                                    <a:pt x="5862" y="2850"/>
                                  </a:moveTo>
                                  <a:lnTo>
                                    <a:pt x="6012" y="2850"/>
                                  </a:lnTo>
                                  <a:cubicBezTo>
                                    <a:pt x="6026" y="2850"/>
                                    <a:pt x="6037" y="2862"/>
                                    <a:pt x="6037" y="2875"/>
                                  </a:cubicBezTo>
                                  <a:cubicBezTo>
                                    <a:pt x="6037" y="2889"/>
                                    <a:pt x="6026" y="2900"/>
                                    <a:pt x="6012" y="2900"/>
                                  </a:cubicBezTo>
                                  <a:lnTo>
                                    <a:pt x="5862" y="2900"/>
                                  </a:lnTo>
                                  <a:cubicBezTo>
                                    <a:pt x="5848" y="2900"/>
                                    <a:pt x="5837" y="2889"/>
                                    <a:pt x="5837" y="2875"/>
                                  </a:cubicBezTo>
                                  <a:cubicBezTo>
                                    <a:pt x="5837" y="2862"/>
                                    <a:pt x="5848" y="2850"/>
                                    <a:pt x="5862" y="2850"/>
                                  </a:cubicBezTo>
                                  <a:close/>
                                  <a:moveTo>
                                    <a:pt x="6212" y="2850"/>
                                  </a:moveTo>
                                  <a:lnTo>
                                    <a:pt x="6362" y="2850"/>
                                  </a:lnTo>
                                  <a:cubicBezTo>
                                    <a:pt x="6376" y="2850"/>
                                    <a:pt x="6387" y="2862"/>
                                    <a:pt x="6387" y="2875"/>
                                  </a:cubicBezTo>
                                  <a:cubicBezTo>
                                    <a:pt x="6387" y="2889"/>
                                    <a:pt x="6376" y="2900"/>
                                    <a:pt x="6362" y="2900"/>
                                  </a:cubicBezTo>
                                  <a:lnTo>
                                    <a:pt x="6212" y="2900"/>
                                  </a:lnTo>
                                  <a:cubicBezTo>
                                    <a:pt x="6198" y="2900"/>
                                    <a:pt x="6187" y="2889"/>
                                    <a:pt x="6187" y="2875"/>
                                  </a:cubicBezTo>
                                  <a:cubicBezTo>
                                    <a:pt x="6187" y="2862"/>
                                    <a:pt x="6198" y="2850"/>
                                    <a:pt x="6212" y="2850"/>
                                  </a:cubicBezTo>
                                  <a:close/>
                                  <a:moveTo>
                                    <a:pt x="6562" y="2850"/>
                                  </a:moveTo>
                                  <a:lnTo>
                                    <a:pt x="6712" y="2850"/>
                                  </a:lnTo>
                                  <a:cubicBezTo>
                                    <a:pt x="6726" y="2850"/>
                                    <a:pt x="6737" y="2862"/>
                                    <a:pt x="6737" y="2875"/>
                                  </a:cubicBezTo>
                                  <a:cubicBezTo>
                                    <a:pt x="6737" y="2889"/>
                                    <a:pt x="6726" y="2900"/>
                                    <a:pt x="6712" y="2900"/>
                                  </a:cubicBezTo>
                                  <a:lnTo>
                                    <a:pt x="6562" y="2900"/>
                                  </a:lnTo>
                                  <a:cubicBezTo>
                                    <a:pt x="6548" y="2900"/>
                                    <a:pt x="6537" y="2889"/>
                                    <a:pt x="6537" y="2875"/>
                                  </a:cubicBezTo>
                                  <a:cubicBezTo>
                                    <a:pt x="6537" y="2862"/>
                                    <a:pt x="6548" y="2850"/>
                                    <a:pt x="6562" y="2850"/>
                                  </a:cubicBezTo>
                                  <a:close/>
                                  <a:moveTo>
                                    <a:pt x="6912" y="2850"/>
                                  </a:moveTo>
                                  <a:lnTo>
                                    <a:pt x="7062" y="2850"/>
                                  </a:lnTo>
                                  <a:cubicBezTo>
                                    <a:pt x="7076" y="2850"/>
                                    <a:pt x="7087" y="2862"/>
                                    <a:pt x="7087" y="2875"/>
                                  </a:cubicBezTo>
                                  <a:cubicBezTo>
                                    <a:pt x="7087" y="2889"/>
                                    <a:pt x="7076" y="2900"/>
                                    <a:pt x="7062" y="2900"/>
                                  </a:cubicBezTo>
                                  <a:lnTo>
                                    <a:pt x="6912" y="2900"/>
                                  </a:lnTo>
                                  <a:cubicBezTo>
                                    <a:pt x="6898" y="2900"/>
                                    <a:pt x="6887" y="2889"/>
                                    <a:pt x="6887" y="2875"/>
                                  </a:cubicBezTo>
                                  <a:cubicBezTo>
                                    <a:pt x="6887" y="2862"/>
                                    <a:pt x="6898" y="2850"/>
                                    <a:pt x="6912" y="2850"/>
                                  </a:cubicBezTo>
                                  <a:close/>
                                  <a:moveTo>
                                    <a:pt x="7262" y="2850"/>
                                  </a:moveTo>
                                  <a:lnTo>
                                    <a:pt x="7412" y="2850"/>
                                  </a:lnTo>
                                  <a:cubicBezTo>
                                    <a:pt x="7426" y="2850"/>
                                    <a:pt x="7437" y="2862"/>
                                    <a:pt x="7437" y="2875"/>
                                  </a:cubicBezTo>
                                  <a:cubicBezTo>
                                    <a:pt x="7437" y="2889"/>
                                    <a:pt x="7426" y="2900"/>
                                    <a:pt x="7412" y="2900"/>
                                  </a:cubicBezTo>
                                  <a:lnTo>
                                    <a:pt x="7262" y="2900"/>
                                  </a:lnTo>
                                  <a:cubicBezTo>
                                    <a:pt x="7248" y="2900"/>
                                    <a:pt x="7237" y="2889"/>
                                    <a:pt x="7237" y="2875"/>
                                  </a:cubicBezTo>
                                  <a:cubicBezTo>
                                    <a:pt x="7237" y="2862"/>
                                    <a:pt x="7248" y="2850"/>
                                    <a:pt x="7262" y="2850"/>
                                  </a:cubicBezTo>
                                  <a:close/>
                                  <a:moveTo>
                                    <a:pt x="7612" y="2850"/>
                                  </a:moveTo>
                                  <a:lnTo>
                                    <a:pt x="7762" y="2850"/>
                                  </a:lnTo>
                                  <a:cubicBezTo>
                                    <a:pt x="7776" y="2850"/>
                                    <a:pt x="7787" y="2862"/>
                                    <a:pt x="7787" y="2875"/>
                                  </a:cubicBezTo>
                                  <a:cubicBezTo>
                                    <a:pt x="7787" y="2889"/>
                                    <a:pt x="7776" y="2900"/>
                                    <a:pt x="7762" y="2900"/>
                                  </a:cubicBezTo>
                                  <a:lnTo>
                                    <a:pt x="7612" y="2900"/>
                                  </a:lnTo>
                                  <a:cubicBezTo>
                                    <a:pt x="7598" y="2900"/>
                                    <a:pt x="7587" y="2889"/>
                                    <a:pt x="7587" y="2875"/>
                                  </a:cubicBezTo>
                                  <a:cubicBezTo>
                                    <a:pt x="7587" y="2862"/>
                                    <a:pt x="7598" y="2850"/>
                                    <a:pt x="7612" y="2850"/>
                                  </a:cubicBezTo>
                                  <a:close/>
                                  <a:moveTo>
                                    <a:pt x="7958" y="2846"/>
                                  </a:moveTo>
                                  <a:lnTo>
                                    <a:pt x="7989" y="2841"/>
                                  </a:lnTo>
                                  <a:lnTo>
                                    <a:pt x="8032" y="2830"/>
                                  </a:lnTo>
                                  <a:lnTo>
                                    <a:pt x="8073" y="2815"/>
                                  </a:lnTo>
                                  <a:lnTo>
                                    <a:pt x="8094" y="2804"/>
                                  </a:lnTo>
                                  <a:cubicBezTo>
                                    <a:pt x="8106" y="2798"/>
                                    <a:pt x="8121" y="2804"/>
                                    <a:pt x="8127" y="2816"/>
                                  </a:cubicBezTo>
                                  <a:cubicBezTo>
                                    <a:pt x="8133" y="2829"/>
                                    <a:pt x="8128" y="2843"/>
                                    <a:pt x="8115" y="2849"/>
                                  </a:cubicBezTo>
                                  <a:lnTo>
                                    <a:pt x="8090" y="2861"/>
                                  </a:lnTo>
                                  <a:lnTo>
                                    <a:pt x="8044" y="2878"/>
                                  </a:lnTo>
                                  <a:lnTo>
                                    <a:pt x="7996" y="2891"/>
                                  </a:lnTo>
                                  <a:lnTo>
                                    <a:pt x="7965" y="2895"/>
                                  </a:lnTo>
                                  <a:cubicBezTo>
                                    <a:pt x="7952" y="2897"/>
                                    <a:pt x="7939" y="2888"/>
                                    <a:pt x="7937" y="2874"/>
                                  </a:cubicBezTo>
                                  <a:cubicBezTo>
                                    <a:pt x="7935" y="2860"/>
                                    <a:pt x="7944" y="2848"/>
                                    <a:pt x="7958" y="2846"/>
                                  </a:cubicBezTo>
                                  <a:close/>
                                  <a:moveTo>
                                    <a:pt x="8242" y="2688"/>
                                  </a:moveTo>
                                  <a:lnTo>
                                    <a:pt x="8244" y="2686"/>
                                  </a:lnTo>
                                  <a:lnTo>
                                    <a:pt x="8271" y="2651"/>
                                  </a:lnTo>
                                  <a:lnTo>
                                    <a:pt x="8293" y="2614"/>
                                  </a:lnTo>
                                  <a:lnTo>
                                    <a:pt x="8311" y="2575"/>
                                  </a:lnTo>
                                  <a:lnTo>
                                    <a:pt x="8314" y="2568"/>
                                  </a:lnTo>
                                  <a:cubicBezTo>
                                    <a:pt x="8319" y="2555"/>
                                    <a:pt x="8333" y="2548"/>
                                    <a:pt x="8346" y="2553"/>
                                  </a:cubicBezTo>
                                  <a:cubicBezTo>
                                    <a:pt x="8359" y="2558"/>
                                    <a:pt x="8365" y="2572"/>
                                    <a:pt x="8361" y="2585"/>
                                  </a:cubicBezTo>
                                  <a:lnTo>
                                    <a:pt x="8356" y="2596"/>
                                  </a:lnTo>
                                  <a:lnTo>
                                    <a:pt x="8335" y="2640"/>
                                  </a:lnTo>
                                  <a:lnTo>
                                    <a:pt x="8310" y="2681"/>
                                  </a:lnTo>
                                  <a:lnTo>
                                    <a:pt x="8282" y="2719"/>
                                  </a:lnTo>
                                  <a:lnTo>
                                    <a:pt x="8279" y="2722"/>
                                  </a:lnTo>
                                  <a:cubicBezTo>
                                    <a:pt x="8270" y="2732"/>
                                    <a:pt x="8254" y="2733"/>
                                    <a:pt x="8244" y="2723"/>
                                  </a:cubicBezTo>
                                  <a:cubicBezTo>
                                    <a:pt x="8234" y="2714"/>
                                    <a:pt x="8233" y="2698"/>
                                    <a:pt x="8242" y="2688"/>
                                  </a:cubicBezTo>
                                  <a:close/>
                                  <a:moveTo>
                                    <a:pt x="8346" y="2381"/>
                                  </a:moveTo>
                                  <a:lnTo>
                                    <a:pt x="8346" y="2231"/>
                                  </a:lnTo>
                                  <a:cubicBezTo>
                                    <a:pt x="8346" y="2217"/>
                                    <a:pt x="8358" y="2206"/>
                                    <a:pt x="8371" y="2206"/>
                                  </a:cubicBezTo>
                                  <a:cubicBezTo>
                                    <a:pt x="8385" y="2206"/>
                                    <a:pt x="8396" y="2217"/>
                                    <a:pt x="8396" y="2231"/>
                                  </a:cubicBezTo>
                                  <a:lnTo>
                                    <a:pt x="8396" y="2381"/>
                                  </a:lnTo>
                                  <a:cubicBezTo>
                                    <a:pt x="8396" y="2395"/>
                                    <a:pt x="8385" y="2406"/>
                                    <a:pt x="8371" y="2406"/>
                                  </a:cubicBezTo>
                                  <a:cubicBezTo>
                                    <a:pt x="8358" y="2406"/>
                                    <a:pt x="8346" y="2395"/>
                                    <a:pt x="8346" y="2381"/>
                                  </a:cubicBezTo>
                                  <a:close/>
                                  <a:moveTo>
                                    <a:pt x="8346" y="2031"/>
                                  </a:moveTo>
                                  <a:lnTo>
                                    <a:pt x="8346" y="1881"/>
                                  </a:lnTo>
                                  <a:cubicBezTo>
                                    <a:pt x="8346" y="1867"/>
                                    <a:pt x="8358" y="1856"/>
                                    <a:pt x="8371" y="1856"/>
                                  </a:cubicBezTo>
                                  <a:cubicBezTo>
                                    <a:pt x="8385" y="1856"/>
                                    <a:pt x="8396" y="1867"/>
                                    <a:pt x="8396" y="1881"/>
                                  </a:cubicBezTo>
                                  <a:lnTo>
                                    <a:pt x="8396" y="2031"/>
                                  </a:lnTo>
                                  <a:cubicBezTo>
                                    <a:pt x="8396" y="2045"/>
                                    <a:pt x="8385" y="2056"/>
                                    <a:pt x="8371" y="2056"/>
                                  </a:cubicBezTo>
                                  <a:cubicBezTo>
                                    <a:pt x="8358" y="2056"/>
                                    <a:pt x="8346" y="2045"/>
                                    <a:pt x="8346" y="2031"/>
                                  </a:cubicBezTo>
                                  <a:close/>
                                  <a:moveTo>
                                    <a:pt x="8346" y="1681"/>
                                  </a:moveTo>
                                  <a:lnTo>
                                    <a:pt x="8346" y="1531"/>
                                  </a:lnTo>
                                  <a:cubicBezTo>
                                    <a:pt x="8346" y="1517"/>
                                    <a:pt x="8358" y="1506"/>
                                    <a:pt x="8371" y="1506"/>
                                  </a:cubicBezTo>
                                  <a:cubicBezTo>
                                    <a:pt x="8385" y="1506"/>
                                    <a:pt x="8396" y="1517"/>
                                    <a:pt x="8396" y="1531"/>
                                  </a:cubicBezTo>
                                  <a:lnTo>
                                    <a:pt x="8396" y="1681"/>
                                  </a:lnTo>
                                  <a:cubicBezTo>
                                    <a:pt x="8396" y="1695"/>
                                    <a:pt x="8385" y="1706"/>
                                    <a:pt x="8371" y="1706"/>
                                  </a:cubicBezTo>
                                  <a:cubicBezTo>
                                    <a:pt x="8358" y="1706"/>
                                    <a:pt x="8346" y="1695"/>
                                    <a:pt x="8346" y="1681"/>
                                  </a:cubicBezTo>
                                  <a:close/>
                                  <a:moveTo>
                                    <a:pt x="8346" y="1331"/>
                                  </a:moveTo>
                                  <a:lnTo>
                                    <a:pt x="8346" y="1181"/>
                                  </a:lnTo>
                                  <a:cubicBezTo>
                                    <a:pt x="8346" y="1167"/>
                                    <a:pt x="8358" y="1156"/>
                                    <a:pt x="8371" y="1156"/>
                                  </a:cubicBezTo>
                                  <a:cubicBezTo>
                                    <a:pt x="8385" y="1156"/>
                                    <a:pt x="8396" y="1167"/>
                                    <a:pt x="8396" y="1181"/>
                                  </a:cubicBezTo>
                                  <a:lnTo>
                                    <a:pt x="8396" y="1331"/>
                                  </a:lnTo>
                                  <a:cubicBezTo>
                                    <a:pt x="8396" y="1345"/>
                                    <a:pt x="8385" y="1356"/>
                                    <a:pt x="8371" y="1356"/>
                                  </a:cubicBezTo>
                                  <a:cubicBezTo>
                                    <a:pt x="8358" y="1356"/>
                                    <a:pt x="8346" y="1345"/>
                                    <a:pt x="8346" y="1331"/>
                                  </a:cubicBezTo>
                                  <a:close/>
                                  <a:moveTo>
                                    <a:pt x="8346" y="981"/>
                                  </a:moveTo>
                                  <a:lnTo>
                                    <a:pt x="8346" y="831"/>
                                  </a:lnTo>
                                  <a:cubicBezTo>
                                    <a:pt x="8346" y="817"/>
                                    <a:pt x="8358" y="806"/>
                                    <a:pt x="8371" y="806"/>
                                  </a:cubicBezTo>
                                  <a:cubicBezTo>
                                    <a:pt x="8385" y="806"/>
                                    <a:pt x="8396" y="817"/>
                                    <a:pt x="8396" y="831"/>
                                  </a:cubicBezTo>
                                  <a:lnTo>
                                    <a:pt x="8396" y="981"/>
                                  </a:lnTo>
                                  <a:cubicBezTo>
                                    <a:pt x="8396" y="995"/>
                                    <a:pt x="8385" y="1006"/>
                                    <a:pt x="8371" y="1006"/>
                                  </a:cubicBezTo>
                                  <a:cubicBezTo>
                                    <a:pt x="8358" y="1006"/>
                                    <a:pt x="8346" y="995"/>
                                    <a:pt x="8346" y="981"/>
                                  </a:cubicBezTo>
                                  <a:close/>
                                  <a:moveTo>
                                    <a:pt x="8346" y="631"/>
                                  </a:moveTo>
                                  <a:lnTo>
                                    <a:pt x="8346" y="500"/>
                                  </a:lnTo>
                                  <a:lnTo>
                                    <a:pt x="8345" y="482"/>
                                  </a:lnTo>
                                  <a:cubicBezTo>
                                    <a:pt x="8345" y="469"/>
                                    <a:pt x="8355" y="457"/>
                                    <a:pt x="8369" y="456"/>
                                  </a:cubicBezTo>
                                  <a:cubicBezTo>
                                    <a:pt x="8383" y="455"/>
                                    <a:pt x="8395" y="466"/>
                                    <a:pt x="8395" y="480"/>
                                  </a:cubicBezTo>
                                  <a:lnTo>
                                    <a:pt x="8396" y="500"/>
                                  </a:lnTo>
                                  <a:lnTo>
                                    <a:pt x="8396" y="631"/>
                                  </a:lnTo>
                                  <a:cubicBezTo>
                                    <a:pt x="8396" y="645"/>
                                    <a:pt x="8385" y="656"/>
                                    <a:pt x="8371" y="656"/>
                                  </a:cubicBezTo>
                                  <a:cubicBezTo>
                                    <a:pt x="8358" y="656"/>
                                    <a:pt x="8346" y="645"/>
                                    <a:pt x="8346" y="631"/>
                                  </a:cubicBezTo>
                                  <a:close/>
                                  <a:moveTo>
                                    <a:pt x="8299" y="300"/>
                                  </a:moveTo>
                                  <a:lnTo>
                                    <a:pt x="8291" y="285"/>
                                  </a:lnTo>
                                  <a:lnTo>
                                    <a:pt x="8269" y="248"/>
                                  </a:lnTo>
                                  <a:lnTo>
                                    <a:pt x="8243" y="214"/>
                                  </a:lnTo>
                                  <a:lnTo>
                                    <a:pt x="8216" y="184"/>
                                  </a:lnTo>
                                  <a:cubicBezTo>
                                    <a:pt x="8207" y="174"/>
                                    <a:pt x="8207" y="158"/>
                                    <a:pt x="8218" y="149"/>
                                  </a:cubicBezTo>
                                  <a:cubicBezTo>
                                    <a:pt x="8228" y="139"/>
                                    <a:pt x="8244" y="140"/>
                                    <a:pt x="8253" y="150"/>
                                  </a:cubicBezTo>
                                  <a:lnTo>
                                    <a:pt x="8283" y="183"/>
                                  </a:lnTo>
                                  <a:lnTo>
                                    <a:pt x="8312" y="222"/>
                                  </a:lnTo>
                                  <a:lnTo>
                                    <a:pt x="8337" y="263"/>
                                  </a:lnTo>
                                  <a:lnTo>
                                    <a:pt x="8344" y="278"/>
                                  </a:lnTo>
                                  <a:cubicBezTo>
                                    <a:pt x="8350" y="291"/>
                                    <a:pt x="8344" y="306"/>
                                    <a:pt x="8332" y="311"/>
                                  </a:cubicBezTo>
                                  <a:cubicBezTo>
                                    <a:pt x="8319" y="317"/>
                                    <a:pt x="8304" y="312"/>
                                    <a:pt x="8299" y="300"/>
                                  </a:cubicBezTo>
                                  <a:close/>
                                  <a:moveTo>
                                    <a:pt x="8060" y="82"/>
                                  </a:moveTo>
                                  <a:lnTo>
                                    <a:pt x="8029" y="70"/>
                                  </a:lnTo>
                                  <a:lnTo>
                                    <a:pt x="7986" y="59"/>
                                  </a:lnTo>
                                  <a:lnTo>
                                    <a:pt x="7941" y="53"/>
                                  </a:lnTo>
                                  <a:lnTo>
                                    <a:pt x="7922" y="52"/>
                                  </a:lnTo>
                                  <a:cubicBezTo>
                                    <a:pt x="7908" y="51"/>
                                    <a:pt x="7897" y="39"/>
                                    <a:pt x="7898" y="26"/>
                                  </a:cubicBezTo>
                                  <a:cubicBezTo>
                                    <a:pt x="7899" y="12"/>
                                    <a:pt x="7910" y="1"/>
                                    <a:pt x="7924" y="2"/>
                                  </a:cubicBezTo>
                                  <a:lnTo>
                                    <a:pt x="7949" y="3"/>
                                  </a:lnTo>
                                  <a:lnTo>
                                    <a:pt x="7999" y="11"/>
                                  </a:lnTo>
                                  <a:lnTo>
                                    <a:pt x="8047" y="24"/>
                                  </a:lnTo>
                                  <a:lnTo>
                                    <a:pt x="8077" y="35"/>
                                  </a:lnTo>
                                  <a:cubicBezTo>
                                    <a:pt x="8090" y="40"/>
                                    <a:pt x="8097" y="54"/>
                                    <a:pt x="8092" y="67"/>
                                  </a:cubicBezTo>
                                  <a:cubicBezTo>
                                    <a:pt x="8087" y="80"/>
                                    <a:pt x="8073" y="86"/>
                                    <a:pt x="8060" y="82"/>
                                  </a:cubicBezTo>
                                  <a:close/>
                                </a:path>
                              </a:pathLst>
                            </a:custGeom>
                            <a:solidFill>
                              <a:srgbClr val="000000"/>
                            </a:solidFill>
                            <a:ln>
                              <a:solidFill>
                                <a:srgbClr val="000000"/>
                              </a:solidFill>
                              <a:prstDash val="dash"/>
                            </a:ln>
                          </wps:spPr>
                          <wps:style>
                            <a:lnRef idx="0"/>
                            <a:fillRef idx="0"/>
                            <a:effectRef idx="0"/>
                            <a:fontRef idx="minor"/>
                          </wps:style>
                          <wps:bodyPr/>
                        </wps:wsp>
                      </wpg:grpSp>
                      <wps:wsp>
                        <wps:cNvSpPr txBox="1"/>
                        <wps:spPr>
                          <a:xfrm>
                            <a:off x="689760" y="1940400"/>
                            <a:ext cx="3768120" cy="459720"/>
                          </a:xfrm>
                          <a:prstGeom prst="rect">
                            <a:avLst/>
                          </a:prstGeom>
                          <a:noFill/>
                          <a:ln>
                            <a:noFill/>
                          </a:ln>
                        </wps:spPr>
                        <wps:txbx>
                          <w:txbxContent>
                            <w:p>
                              <w:pPr>
                                <w:overflowPunct w:val="false"/>
                                <w:bidi w:val="0"/>
                                <w:spacing w:before="0" w:after="180"/>
                                <w:rPr/>
                              </w:pPr>
                              <w:r>
                                <w:rPr>
                                  <w:kern w:val="2"/>
                                  <w:sz w:val="18"/>
                                  <w:szCs w:val="18"/>
                                  <w:rFonts w:ascii="Arial" w:hAnsi="Arial" w:eastAsia="Times New Roman" w:cs="Arial"/>
                                  <w:color w:val="auto"/>
                                  <w:lang w:val="en-GB" w:bidi="ar-SA"/>
                                </w:rPr>
                                <w:t>5. PCRF initiated IP-CAN session modification procedure or concluding steps of PCEF initiated IP-CAN Session modification</w:t>
                              </w:r>
                            </w:p>
                          </w:txbxContent>
                        </wps:txbx>
                        <wps:bodyPr wrap="square">
                          <a:noAutofit/>
                        </wps:bodyPr>
                      </wps:wsp>
                      <wps:wsp>
                        <wps:cNvSpPr txBox="1"/>
                        <wps:spPr>
                          <a:xfrm>
                            <a:off x="4229280" y="116280"/>
                            <a:ext cx="4564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wps:txbx>
                        <wps:bodyPr wrap="square">
                          <a:noAutofit/>
                        </wps:bodyPr>
                      </wps:wsp>
                      <wps:wsp>
                        <wps:cNvSpPr txBox="1"/>
                        <wps:spPr>
                          <a:xfrm>
                            <a:off x="1943280" y="1600200"/>
                            <a:ext cx="1143000" cy="228600"/>
                          </a:xfrm>
                          <a:prstGeom prst="rect">
                            <a:avLst/>
                          </a:prstGeom>
                          <a:solidFill>
                            <a:srgbClr val="ffffff"/>
                          </a:solidFill>
                          <a:ln w="9360">
                            <a:solidFill>
                              <a:srgbClr val="000000"/>
                            </a:solidFill>
                            <a:miter/>
                          </a:ln>
                        </wps:spPr>
                        <wps:txb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4. Policy Decision</w:t>
                              </w:r>
                            </w:p>
                          </w:txbxContent>
                        </wps:txbx>
                        <wps:bodyPr wrap="square">
                          <a:noAutofit/>
                        </wps:bodyPr>
                      </wps:wsp>
                    </wpg:wgp>
                  </a:graphicData>
                </a:graphic>
              </wp:inline>
            </w:drawing>
          </mc:Choice>
          <mc:Fallback>
            <w:pict>
              <v:group id="shape_0" style="position:absolute;margin-left:0pt;margin-top:0pt;width:387pt;height:207pt" coordorigin="0,0" coordsize="7740,4140">
                <v:rect id="shape_0" stroked="f" style="position:absolute;left:0;top:0;width:7739;height:4139;mso-position-horizontal-relative:char">
                  <w10:wrap type="none"/>
                  <v:fill o:detectmouseclick="t" on="false"/>
                  <v:stroke color="#3465a4" joinstyle="round" endcap="flat"/>
                </v:rect>
                <v:line id="shape_0" from="7020,543" to="7021,3959" stroked="t" style="position:absolute;flip:x;mso-position-horizontal-relative:char">
                  <v:stroke color="black" weight="9360" joinstyle="miter" endcap="flat"/>
                  <v:fill o:detectmouseclick="t" on="false"/>
                </v:line>
                <v:rect id="shape_0" fillcolor="silver" stroked="f" style="position:absolute;left:1893;top:180;width:1416;height:3779;mso-position-horizontal-relative:char">
                  <w10:wrap type="none"/>
                  <v:fill o:detectmouseclick="t" type="solid" color2="#3f3f3f"/>
                  <v:stroke color="#3465a4" joinstyle="round" endcap="flat"/>
                </v:rect>
                <v:line id="shape_0" from="1259,543" to="1265,3959" stroked="t" style="position:absolute;flip:x;mso-position-horizontal-relative:char">
                  <v:stroke color="black" weight="9360" joinstyle="miter" endcap="flat"/>
                  <v:fill o:detectmouseclick="t" on="false"/>
                </v:line>
                <v:shape id="shape_0" stroked="t" style="position:absolute;left:2534;top:543;width:31;height:3409;mso-position-horizontal-relative:char">
                  <w10:wrap type="none"/>
                  <v:fill o:detectmouseclick="t" on="false"/>
                  <v:stroke color="black" weight="9360" joinstyle="round" endcap="flat"/>
                </v:shape>
                <v:line id="shape_0" from="3960,543" to="3981,3959" stroked="t" style="position:absolute;flip:x;mso-position-horizontal-relative:char">
                  <v:stroke color="black" weight="9360" joinstyle="miter" endcap="flat"/>
                  <v:fill o:detectmouseclick="t" on="false"/>
                </v:line>
                <v:line id="shape_0" from="5580,543" to="5609,3959" stroked="t" style="position:absolute;flip:x;mso-position-horizontal-relative:char">
                  <v:stroke color="black" weight="9360" joinstyle="miter" endcap="flat"/>
                  <v:fill o:detectmouseclick="t" on="false"/>
                </v:line>
                <v:shape id="shape_0" fillcolor="white" stroked="t" style="position:absolute;left:3438;top:183;width:1259;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(H-)PCRF</w:t>
                        </w:r>
                      </w:p>
                    </w:txbxContent>
                  </v:textbox>
                  <w10:wrap type="square"/>
                  <v:fill o:detectmouseclick="t" type="solid" color2="black"/>
                  <v:stroke color="black" weight="9360" joinstyle="miter" endcap="flat"/>
                </v:shape>
                <v:shape id="shape_0" fillcolor="white" stroked="t" style="position:absolute;left:5248;top:183;width:898;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OCS</w:t>
                        </w:r>
                      </w:p>
                    </w:txbxContent>
                  </v:textbox>
                  <w10:wrap type="square"/>
                  <v:fill o:detectmouseclick="t" type="solid" color2="black"/>
                  <v:stroke color="black" weight="9360" joinstyle="miter" endcap="flat"/>
                </v:shape>
                <v:shape id="shape_0" stroked="t" style="position:absolute;left:636;top:183;width:1240;height:359;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GW(PCEF)</w:t>
                        </w:r>
                      </w:p>
                    </w:txbxContent>
                  </v:textbox>
                  <w10:wrap type="square"/>
                  <v:fill o:detectmouseclick="t" on="false"/>
                  <v:stroke color="black" weight="9360" joinstyle="miter" endcap="flat"/>
                </v:shape>
                <v:shape id="shape_0" fillcolor="white" stroked="t" style="position:absolute;left:1968;top:183;width:1079;height:34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sv-SE" w:bidi="ar-SA"/>
                          </w:rPr>
                          <w:t>V-PCRF</w:t>
                        </w:r>
                      </w:p>
                    </w:txbxContent>
                  </v:textbox>
                  <w10:wrap type="square"/>
                  <v:fill o:detectmouseclick="t" type="solid" color2="black"/>
                  <v:stroke color="black" weight="9360" joinstyle="miter" endcap="flat"/>
                </v:shape>
                <v:line id="shape_0" from="3982,2339" to="5610,2339" stroked="t" style="position:absolute;mso-position-horizontal-relative:char">
                  <v:stroke color="black" weight="12600" startarrow="block" startarrowwidth="medium" startarrowlength="medium" joinstyle="miter" endcap="flat"/>
                  <v:fill o:detectmouseclick="t" on="false"/>
                </v:line>
                <v:line id="shape_0" from="3982,1809" to="5610,1809" stroked="t" style="position:absolute;mso-position-horizontal-relative:char">
                  <v:stroke color="black" weight="12600" endarrow="block" endarrowwidth="medium" endarrowlength="medium" joinstyle="miter" endcap="flat"/>
                  <v:fill o:detectmouseclick="t" on="false"/>
                </v:line>
                <v:shape id="shape_0" stroked="f" style="position:absolute;left:3960;top:1980;width:3779;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GB" w:bidi="ar-SA"/>
                          </w:rPr>
                          <w:t>3. Intermediate Charging Policy Status Reportsponse</w:t>
                        </w:r>
                      </w:p>
                    </w:txbxContent>
                  </v:textbox>
                  <w10:wrap type="square"/>
                  <v:fill o:detectmouseclick="t" on="false"/>
                  <v:stroke color="#3465a4" joinstyle="round" endcap="flat"/>
                </v:shape>
                <v:shape id="shape_0" stroked="f" style="position:absolute;left:3946;top:1440;width:3793;height:539;mso-position-horizontal-relative:char" type="shapetype_202">
                  <v:textbox>
                    <w:txbxContent>
                      <w:p>
                        <w:pPr>
                          <w:overflowPunct w:val="false"/>
                          <w:bidi w:val="0"/>
                          <w:spacing w:before="0" w:after="180"/>
                          <w:ind w:start="180" w:hanging="180"/>
                          <w:rPr/>
                        </w:pPr>
                        <w:r>
                          <w:rPr>
                            <w:kern w:val="2"/>
                            <w:sz w:val="18"/>
                            <w:szCs w:val="18"/>
                            <w:rFonts w:ascii="Arial" w:hAnsi="Arial" w:eastAsia="Times New Roman" w:cs="Arial"/>
                            <w:color w:val="auto"/>
                            <w:lang w:val="en-US" w:bidi="ar-SA"/>
                          </w:rPr>
                          <w:t xml:space="preserve">2. Intermediate Charging Status Policy Request  </w:t>
                        </w:r>
                      </w:p>
                    </w:txbxContent>
                  </v:textbox>
                  <w10:wrap type="square"/>
                  <v:fill o:detectmouseclick="t" on="false"/>
                  <v:stroke color="#3465a4" joinstyle="round" endcap="flat"/>
                </v:shape>
                <v:shape id="shape_0" fillcolor="white" stroked="t" style="position:absolute;left:2700;top:724;width:2519;height:535;mso-position-horizontal-relative:char" type="shapetype_202">
                  <v:textbo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1. Decision for Charging Policy Request</w:t>
                        </w:r>
                      </w:p>
                    </w:txbxContent>
                  </v:textbox>
                  <w10:wrap type="square"/>
                  <v:fill o:detectmouseclick="t" type="solid" color2="black"/>
                  <v:stroke color="black" weight="9360" joinstyle="miter" endcap="flat"/>
                </v:shape>
                <v:group id="shape_0" style="position:absolute;left:905;top:3056;width:6473;height:724">
                  <v:shape id="shape_0" fillcolor="white" stroked="t" style="position:absolute;left:926;top:3062;width:6432;height:711;mso-position-horizontal-relative:char">
                    <w10:wrap type="none"/>
                    <v:fill o:detectmouseclick="t" type="solid" color2="black"/>
                    <v:stroke color="black" dashstyle="dash" joinstyle="round" endcap="flat"/>
                  </v:shape>
                  <v:shape id="shape_0" fillcolor="black" stroked="t" style="position:absolute;left:905;top:3056;width:6472;height:723;mso-position-horizontal-relative:char">
                    <w10:wrap type="none"/>
                    <v:fill o:detectmouseclick="t" type="solid" color2="white"/>
                    <v:stroke color="black" dashstyle="dash" joinstyle="bevel" endcap="flat"/>
                  </v:shape>
                </v:group>
                <v:shape id="shape_0" stroked="f" style="position:absolute;left:1086;top:3056;width:5933;height:723;mso-position-horizontal-relative:char" type="shapetype_202">
                  <v:textbox>
                    <w:txbxContent>
                      <w:p>
                        <w:pPr>
                          <w:overflowPunct w:val="false"/>
                          <w:bidi w:val="0"/>
                          <w:spacing w:before="0" w:after="180"/>
                          <w:rPr/>
                        </w:pPr>
                        <w:r>
                          <w:rPr>
                            <w:kern w:val="2"/>
                            <w:sz w:val="18"/>
                            <w:szCs w:val="18"/>
                            <w:rFonts w:ascii="Arial" w:hAnsi="Arial" w:eastAsia="Times New Roman" w:cs="Arial"/>
                            <w:color w:val="auto"/>
                            <w:lang w:val="en-GB" w:bidi="ar-SA"/>
                          </w:rPr>
                          <w:t>5. PCRF initiated IP-CAN session modification procedure or concluding steps of PCEF initiated IP-CAN Session modification</w:t>
                        </w:r>
                      </w:p>
                    </w:txbxContent>
                  </v:textbox>
                  <w10:wrap type="square"/>
                  <v:fill o:detectmouseclick="t" on="false"/>
                  <v:stroke color="#3465a4" joinstyle="round" endcap="flat"/>
                </v:shape>
                <v:shape id="shape_0" fillcolor="white" stroked="t" style="position:absolute;left:6660;top:183;width:718;height:359;mso-position-horizontal-relative:char" type="shapetype_202">
                  <v:textbox>
                    <w:txbxContent>
                      <w:p>
                        <w:pPr>
                          <w:overflowPunct w:val="false"/>
                          <w:bidi w:val="0"/>
                          <w:spacing w:before="0" w:after="180"/>
                          <w:jc w:val="center"/>
                          <w:rPr/>
                        </w:pPr>
                        <w:r>
                          <w:rPr>
                            <w:kern w:val="2"/>
                            <w:sz w:val="18"/>
                            <w:szCs w:val="18"/>
                            <w:rFonts w:ascii="Arial" w:hAnsi="Arial" w:eastAsia="Times New Roman" w:cs="Arial"/>
                            <w:color w:val="auto"/>
                            <w:lang w:val="sv-SE" w:bidi="ar-SA"/>
                          </w:rPr>
                          <w:t>AF</w:t>
                        </w:r>
                      </w:p>
                    </w:txbxContent>
                  </v:textbox>
                  <w10:wrap type="square"/>
                  <v:fill o:detectmouseclick="t" type="solid" color2="black"/>
                  <v:stroke color="black" weight="9360" joinstyle="miter" endcap="flat"/>
                </v:shape>
                <v:shape id="shape_0" fillcolor="white" stroked="t" style="position:absolute;left:3060;top:2520;width:1799;height:359;mso-position-horizontal-relative:char" type="shapetype_202">
                  <v:textbox>
                    <w:txbxContent>
                      <w:p>
                        <w:pPr>
                          <w:overflowPunct w:val="false"/>
                          <w:bidi w:val="0"/>
                          <w:spacing w:before="0" w:after="180"/>
                          <w:ind w:start="180" w:hanging="180"/>
                          <w:jc w:val="center"/>
                          <w:rPr/>
                        </w:pPr>
                        <w:r>
                          <w:rPr>
                            <w:kern w:val="2"/>
                            <w:sz w:val="18"/>
                            <w:szCs w:val="18"/>
                            <w:rFonts w:ascii="Arial" w:hAnsi="Arial" w:eastAsia="Times New Roman" w:cs="Arial"/>
                            <w:color w:val="auto"/>
                            <w:lang w:val="en-GB" w:bidi="ar-SA"/>
                          </w:rPr>
                          <w:t>4. Policy Decision</w:t>
                        </w:r>
                      </w:p>
                    </w:txbxContent>
                  </v:textbox>
                  <w10:wrap type="square"/>
                  <v:fill o:detectmouseclick="t" type="solid" color2="black"/>
                  <v:stroke color="black" weight="9360" joinstyle="miter" endcap="flat"/>
                </v:shape>
              </v:group>
            </w:pict>
          </mc:Fallback>
        </mc:AlternateContent>
      </w:r>
    </w:p>
    <w:p>
      <w:pPr>
        <w:pStyle w:val="B1"/>
        <w:numPr>
          <w:ilvl w:val="0"/>
          <w:numId w:val="21"/>
        </w:numPr>
        <w:overflowPunct w:val="false"/>
        <w:autoSpaceDE w:val="false"/>
        <w:textAlignment w:val="baseline"/>
        <w:rPr/>
      </w:pPr>
      <w:r>
        <w:rPr/>
        <w:t>The PCRF decides based on interaction with the SPR, AF, BBERF (if applicable)</w:t>
      </w:r>
      <w:del w:id="87" w:author="Ericsson User2" w:date="2011-02-03T20:26:00Z">
        <w:r>
          <w:rPr/>
          <w:delText xml:space="preserve"> or due to an indication of IP-CAN Session Modification </w:delText>
        </w:r>
      </w:del>
      <w:ins w:id="88" w:author="Ericsson User2" w:date="2011-02-03T20:26:00Z">
        <w:r>
          <w:rPr/>
          <w:t xml:space="preserve"> or</w:t>
        </w:r>
      </w:ins>
      <w:del w:id="89" w:author="Ericsson User2" w:date="2011-02-03T20:26:00Z">
        <w:r>
          <w:rPr/>
          <w:delText>from</w:delText>
        </w:r>
      </w:del>
      <w:ins w:id="90" w:author="Ericsson User1" w:date="2011-01-24T17:58:00Z">
        <w:r>
          <w:rPr/>
          <w:t xml:space="preserve"> the PCEF that the need for Charging </w:t>
        </w:r>
      </w:ins>
      <w:ins w:id="91" w:author="Ericsson User1" w:date="2011-02-23T12:21:00Z">
        <w:r>
          <w:rPr/>
          <w:t>S</w:t>
        </w:r>
      </w:ins>
      <w:ins w:id="92" w:author="Ericsson User1" w:date="2011-02-22T15:26:00Z">
        <w:r>
          <w:rPr/>
          <w:t>tatus R</w:t>
        </w:r>
      </w:ins>
      <w:ins w:id="93" w:author="Ericsson User1" w:date="2011-01-24T17:58:00Z">
        <w:r>
          <w:rPr/>
          <w:t>eports of a user has changed.</w:t>
        </w:r>
      </w:ins>
    </w:p>
    <w:p>
      <w:pPr>
        <w:pStyle w:val="B1"/>
        <w:numPr>
          <w:ilvl w:val="0"/>
          <w:numId w:val="21"/>
        </w:numPr>
        <w:overflowPunct w:val="false"/>
        <w:autoSpaceDE w:val="false"/>
        <w:textAlignment w:val="baseline"/>
        <w:rPr/>
      </w:pPr>
      <w:ins w:id="95" w:author="Ericsson User1" w:date="2011-01-24T17:58:00Z">
        <w:r>
          <w:rPr/>
          <w:t>The PCRF sends a</w:t>
        </w:r>
      </w:ins>
      <w:ins w:id="96" w:author="Ericsson User1" w:date="2011-02-22T15:27:00Z">
        <w:r>
          <w:rPr/>
          <w:t xml:space="preserve">n </w:t>
        </w:r>
      </w:ins>
      <w:ins w:id="97" w:author="Ericsson User1" w:date="2011-02-23T15:52:00Z">
        <w:r>
          <w:rPr/>
          <w:t>Intermediate</w:t>
        </w:r>
      </w:ins>
      <w:ins w:id="98" w:author="Ericsson User1" w:date="2011-02-22T15:27:00Z">
        <w:r>
          <w:rPr/>
          <w:t xml:space="preserve"> </w:t>
        </w:r>
      </w:ins>
      <w:ins w:id="99" w:author="Ericsson User1" w:date="2011-01-24T17:58:00Z">
        <w:r>
          <w:rPr/>
          <w:t>Char</w:t>
        </w:r>
      </w:ins>
      <w:ins w:id="100" w:author="Ericsson User1" w:date="2011-01-24T18:00:00Z">
        <w:r>
          <w:rPr/>
          <w:t>g</w:t>
        </w:r>
      </w:ins>
      <w:ins w:id="101" w:author="Ericsson User1" w:date="2011-01-24T17:58:00Z">
        <w:r>
          <w:rPr/>
          <w:t xml:space="preserve">ing </w:t>
        </w:r>
      </w:ins>
      <w:ins w:id="102" w:author="Ericsson User1" w:date="2011-02-22T15:27:00Z">
        <w:r>
          <w:rPr/>
          <w:t>Status</w:t>
        </w:r>
      </w:ins>
      <w:ins w:id="103" w:author="Ericsson User1" w:date="2011-01-24T17:58:00Z">
        <w:r>
          <w:rPr/>
          <w:t xml:space="preserve"> Request to the OCS</w:t>
        </w:r>
      </w:ins>
      <w:ins w:id="104" w:author="Ericsson User1" w:date="2011-01-24T18:02:00Z">
        <w:r>
          <w:rPr/>
          <w:t xml:space="preserve">, </w:t>
        </w:r>
      </w:ins>
      <w:ins w:id="105" w:author="Ericsson User1" w:date="2011-01-24T18:00:00Z">
        <w:r>
          <w:rPr/>
          <w:t>including the</w:t>
        </w:r>
      </w:ins>
      <w:ins w:id="106" w:author="Ericsson User1" w:date="2011-01-25T11:00:00Z">
        <w:r>
          <w:rPr/>
          <w:t xml:space="preserve"> applicable</w:t>
        </w:r>
      </w:ins>
      <w:ins w:id="107" w:author="Ericsson User1" w:date="2011-01-24T18:00:00Z">
        <w:r>
          <w:rPr/>
          <w:t xml:space="preserve"> Policy</w:t>
        </w:r>
      </w:ins>
      <w:ins w:id="108" w:author="Ericsson User1" w:date="2011-02-24T11:57:00Z">
        <w:r>
          <w:rPr/>
          <w:t>-</w:t>
        </w:r>
      </w:ins>
      <w:ins w:id="109" w:author="Ericsson User1" w:date="2011-01-24T18:00:00Z">
        <w:r>
          <w:rPr/>
          <w:t>Counter</w:t>
        </w:r>
      </w:ins>
      <w:ins w:id="110" w:author="Ericsson User1" w:date="2011-02-24T11:57:00Z">
        <w:r>
          <w:rPr/>
          <w:t>-</w:t>
        </w:r>
      </w:ins>
      <w:ins w:id="111" w:author="Ericsson User1" w:date="2011-01-24T18:00:00Z">
        <w:r>
          <w:rPr/>
          <w:t>Id</w:t>
        </w:r>
      </w:ins>
      <w:ins w:id="112" w:author="Ericsson User1" w:date="2011-01-25T11:00:00Z">
        <w:r>
          <w:rPr/>
          <w:t>(s).</w:t>
        </w:r>
      </w:ins>
    </w:p>
    <w:p>
      <w:pPr>
        <w:pStyle w:val="NO"/>
        <w:ind w:start="1298" w:hanging="0"/>
        <w:rPr/>
      </w:pPr>
      <w:ins w:id="114" w:author="Ericsson User1" w:date="2011-01-25T15:55:00Z">
        <w:r>
          <w:rPr/>
          <w:t xml:space="preserve">Editor´s note: The possibility for the OCS to report all the Policy-Counter-Status or only those relevant for a policy decision is FFS </w:t>
        </w:r>
      </w:ins>
    </w:p>
    <w:p>
      <w:pPr>
        <w:pStyle w:val="B1"/>
        <w:numPr>
          <w:ilvl w:val="0"/>
          <w:numId w:val="21"/>
        </w:numPr>
        <w:overflowPunct w:val="false"/>
        <w:autoSpaceDE w:val="false"/>
        <w:textAlignment w:val="baseline"/>
        <w:rPr/>
      </w:pPr>
      <w:ins w:id="115" w:author="Ericsson User1" w:date="2011-01-24T17:58:00Z">
        <w:r>
          <w:rPr/>
          <w:t xml:space="preserve">The OCS acknowledges the </w:t>
        </w:r>
      </w:ins>
      <w:ins w:id="116" w:author="Ericsson User1" w:date="2011-02-23T15:52:00Z">
        <w:r>
          <w:rPr/>
          <w:t>Intermediate</w:t>
        </w:r>
      </w:ins>
      <w:ins w:id="117" w:author="Ericsson User1" w:date="2011-02-22T15:32:00Z">
        <w:r>
          <w:rPr/>
          <w:t xml:space="preserve"> </w:t>
        </w:r>
      </w:ins>
      <w:ins w:id="118" w:author="Ericsson User1" w:date="2011-01-24T17:58:00Z">
        <w:r>
          <w:rPr/>
          <w:t xml:space="preserve">Charging </w:t>
        </w:r>
      </w:ins>
      <w:ins w:id="119" w:author="Ericsson User1" w:date="2011-02-22T15:32:00Z">
        <w:r>
          <w:rPr/>
          <w:t>Status</w:t>
        </w:r>
      </w:ins>
      <w:ins w:id="120" w:author="Ericsson User1" w:date="2011-01-24T17:58:00Z">
        <w:r>
          <w:rPr/>
          <w:t xml:space="preserve"> Request</w:t>
        </w:r>
      </w:ins>
      <w:ins w:id="121" w:author="Ericsson User1" w:date="2011-02-23T12:23:00Z">
        <w:r>
          <w:rPr/>
          <w:t xml:space="preserve"> that includes the Policy-Counter-Status per Policy-Counter-Id provided by the PCRF in the </w:t>
        </w:r>
      </w:ins>
      <w:ins w:id="122" w:author="Ericsson User1" w:date="2011-02-24T11:57:00Z">
        <w:r>
          <w:rPr/>
          <w:t>Interm</w:t>
        </w:r>
      </w:ins>
      <w:ins w:id="123" w:author="Ericsson User1" w:date="2011-02-24T11:58:00Z">
        <w:r>
          <w:rPr/>
          <w:t>e</w:t>
        </w:r>
      </w:ins>
      <w:ins w:id="124" w:author="Ericsson User1" w:date="2011-02-24T11:57:00Z">
        <w:r>
          <w:rPr/>
          <w:t>d</w:t>
        </w:r>
      </w:ins>
      <w:ins w:id="125" w:author="Ericsson User1" w:date="2011-02-24T11:58:00Z">
        <w:r>
          <w:rPr/>
          <w:t>i</w:t>
        </w:r>
      </w:ins>
      <w:ins w:id="126" w:author="Ericsson User1" w:date="2011-02-24T11:57:00Z">
        <w:r>
          <w:rPr/>
          <w:t>ate</w:t>
        </w:r>
      </w:ins>
      <w:ins w:id="127" w:author="Ericsson User1" w:date="2011-02-23T12:23:00Z">
        <w:r>
          <w:rPr/>
          <w:t xml:space="preserve"> Charging Status Request.</w:t>
        </w:r>
      </w:ins>
    </w:p>
    <w:p>
      <w:pPr>
        <w:pStyle w:val="B1"/>
        <w:numPr>
          <w:ilvl w:val="0"/>
          <w:numId w:val="21"/>
        </w:numPr>
        <w:overflowPunct w:val="false"/>
        <w:autoSpaceDE w:val="false"/>
        <w:ind w:start="0" w:hanging="0"/>
        <w:textAlignment w:val="baseline"/>
        <w:rPr>
          <w:rFonts w:ascii="Arial" w:hAnsi="Arial" w:cs="Arial"/>
          <w:ins w:id="140" w:author="Ericsson User1" w:date="2011-02-23T12:22:00Z"/>
        </w:rPr>
      </w:pPr>
      <w:ins w:id="129" w:author="Ericsson User1" w:date="2011-02-24T06:20:00Z">
        <w:r>
          <w:rPr/>
          <w:t>T</w:t>
        </w:r>
      </w:ins>
      <w:ins w:id="130" w:author="Ericsson User1" w:date="2011-01-24T17:58:00Z">
        <w:r>
          <w:rPr/>
          <w:t>he PCRF makes an updated policy decision based on the received report from the OCS.</w:t>
        </w:r>
      </w:ins>
      <w:ins w:id="131" w:author="Ericsson User1" w:date="2011-02-24T11:42:00Z">
        <w:r>
          <w:rPr/>
          <w:t xml:space="preserve"> T</w:t>
        </w:r>
      </w:ins>
      <w:ins w:id="132" w:author="Ericsson User1" w:date="2011-02-24T11:43:00Z">
        <w:r>
          <w:rPr/>
          <w:t>he Policy-</w:t>
        </w:r>
      </w:ins>
      <w:ins w:id="133" w:author="Ericsson User1" w:date="2011-02-24T11:46:00Z">
        <w:r>
          <w:rPr/>
          <w:t>Counter</w:t>
        </w:r>
      </w:ins>
      <w:ins w:id="134" w:author="Ericsson User1" w:date="2011-02-24T11:43:00Z">
        <w:r>
          <w:rPr/>
          <w:t xml:space="preserve">-Status </w:t>
        </w:r>
      </w:ins>
      <w:ins w:id="135" w:author="Ericsson User1" w:date="2011-02-24T11:46:00Z">
        <w:r>
          <w:rPr/>
          <w:t xml:space="preserve">received from the OCS overrides the Policy-Counter-Status stored </w:t>
        </w:r>
      </w:ins>
      <w:ins w:id="136" w:author="Ericsson User1" w:date="2011-02-24T11:47:00Z">
        <w:r>
          <w:rPr/>
          <w:t xml:space="preserve">for </w:t>
        </w:r>
      </w:ins>
      <w:ins w:id="137" w:author="Ericsson User1" w:date="2011-02-24T11:48:00Z">
        <w:r>
          <w:rPr/>
          <w:t>a certain</w:t>
        </w:r>
      </w:ins>
      <w:ins w:id="138" w:author="Ericsson User1" w:date="2011-02-24T11:47:00Z">
        <w:r>
          <w:rPr/>
          <w:t xml:space="preserve"> Policy-Counter-Id </w:t>
        </w:r>
      </w:ins>
      <w:ins w:id="139" w:author="Ericsson User1" w:date="2011-02-24T11:46:00Z">
        <w:r>
          <w:rPr/>
          <w:t>in the PCRF.</w:t>
        </w:r>
      </w:ins>
    </w:p>
    <w:p>
      <w:pPr>
        <w:pStyle w:val="B1"/>
        <w:numPr>
          <w:ilvl w:val="0"/>
          <w:numId w:val="21"/>
        </w:numPr>
        <w:overflowPunct w:val="false"/>
        <w:autoSpaceDE w:val="false"/>
        <w:textAlignment w:val="baseline"/>
        <w:rPr>
          <w:rFonts w:ascii="Arial" w:hAnsi="Arial" w:cs="Arial"/>
        </w:rPr>
      </w:pPr>
      <w:ins w:id="141" w:author="Ericsson User1" w:date="2011-01-24T17:58:00Z">
        <w:r>
          <w:rPr/>
          <w:t xml:space="preserve">In case the procedure was triggered by an indication of IP-CAN Session Modification procedure the PCRF concludes this procedure as per TS 23.203 [x] clause 7.4.1 step 10-18. </w:t>
        </w:r>
      </w:ins>
    </w:p>
    <w:p>
      <w:pPr>
        <w:pStyle w:val="Normal"/>
        <w:rPr>
          <w:rFonts w:ascii="Arial" w:hAnsi="Arial" w:cs="Arial"/>
        </w:rPr>
      </w:pPr>
      <w:r>
        <w:rPr>
          <w:rFonts w:cs="Arial" w:ascii="Arial" w:hAnsi="Arial"/>
        </w:rPr>
      </w:r>
    </w:p>
    <w:p>
      <w:pPr>
        <w:pStyle w:val="Heading5"/>
        <w:bidi w:val="0"/>
        <w:ind w:start="1701" w:hanging="1701"/>
        <w:jc w:val="start"/>
        <w:rPr>
          <w:rFonts w:cs="Arial"/>
        </w:rPr>
      </w:pPr>
      <w:bookmarkStart w:id="50" w:name="__RefHeading___Toc24701_3320553937"/>
      <w:bookmarkStart w:id="51" w:name="__RefHeading___Toc287614428"/>
      <w:bookmarkEnd w:id="50"/>
      <w:r>
        <w:rPr/>
        <w:t>4.3.2.2.3</w:t>
        <w:tab/>
        <w:t>OCS contacting the PCRF (</w:t>
      </w:r>
      <w:r>
        <w:rPr>
          <w:lang w:eastAsia="zh-CN"/>
        </w:rPr>
        <w:t>OCS-Centric</w:t>
      </w:r>
      <w:r>
        <w:rPr/>
        <w:t xml:space="preserve"> approach)</w:t>
      </w:r>
      <w:bookmarkEnd w:id="51"/>
      <w:r>
        <w:rPr/>
        <w:t xml:space="preserve">  </w:t>
      </w:r>
    </w:p>
    <w:p>
      <w:pPr>
        <w:pStyle w:val="Normal"/>
        <w:rPr>
          <w:rFonts w:cs="Arial"/>
        </w:rPr>
      </w:pPr>
      <w:r>
        <w:rPr>
          <w:rFonts w:cs="Arial"/>
        </w:rPr>
      </w:r>
    </w:p>
    <w:p>
      <w:pPr>
        <w:pStyle w:val="Heading4"/>
        <w:bidi w:val="0"/>
        <w:ind w:start="1418" w:hanging="1418"/>
        <w:jc w:val="start"/>
        <w:rPr/>
      </w:pPr>
      <w:bookmarkStart w:id="52" w:name="__RefHeading___Toc287614429"/>
      <w:bookmarkEnd w:id="52"/>
      <w:r>
        <w:rPr/>
        <w:t>4.3.2.3</w:t>
        <w:tab/>
        <w:t>Alternative solution 3 – enhancing Gy and Gx</w:t>
      </w:r>
    </w:p>
    <w:p>
      <w:pPr>
        <w:pStyle w:val="Normal"/>
        <w:rPr/>
      </w:pPr>
      <w:r>
        <w:rPr/>
        <w:t>A QoS control based on spending limits can be realized by enhancing the Gy and Gx procedures with additional functionality and parameters.</w:t>
      </w:r>
    </w:p>
    <w:p>
      <w:pPr>
        <w:pStyle w:val="Normal"/>
        <w:rPr/>
      </w:pPr>
      <w:r>
        <w:rPr/>
        <w:t>The solution relies on the following procedures:</w:t>
      </w:r>
    </w:p>
    <w:p>
      <w:pPr>
        <w:pStyle w:val="Normal"/>
        <w:rPr/>
      </w:pPr>
      <w:r>
        <w:rPr>
          <w:sz w:val="22"/>
          <w:szCs w:val="22"/>
          <w:u w:val="single"/>
        </w:rPr>
        <w:t>A. OCS threshold/s reached notification on IP-CAN session establishment</w:t>
      </w:r>
    </w:p>
    <w:p>
      <w:pPr>
        <w:pStyle w:val="Normal"/>
        <w:rPr/>
      </w:pPr>
      <w:r>
        <w:rPr/>
        <w:t>Gy: Credit Request procedure</w:t>
      </w:r>
    </w:p>
    <w:p>
      <w:pPr>
        <w:pStyle w:val="Normal"/>
        <w:rPr/>
      </w:pPr>
      <w:r>
        <w:rPr/>
        <w:t xml:space="preserve">The Credit Request procedure is initiated by the PCEF in accordance with the TS 23.203 IP CAN session establishment procedure Session </w:t>
      </w:r>
    </w:p>
    <w:p>
      <w:pPr>
        <w:pStyle w:val="Normal"/>
        <w:rPr/>
      </w:pPr>
      <w:r>
        <w:rPr/>
        <w:t xml:space="preserve">The OCS includes in the Credit Request Response message and indication that the value of counter/s associated with spending limits has reached a threshold. </w:t>
      </w:r>
    </w:p>
    <w:p>
      <w:pPr>
        <w:pStyle w:val="Normal"/>
        <w:rPr/>
      </w:pPr>
      <w:r>
        <w:rPr/>
        <w:t>Gx: IP CAN Session Modification Procedure</w:t>
      </w:r>
    </w:p>
    <w:p>
      <w:pPr>
        <w:pStyle w:val="Normal"/>
        <w:rPr/>
      </w:pPr>
      <w:r>
        <w:rPr/>
        <w:t>When the PCEF receives an indication from the OCS that a threshold/s has been reached it initiates the IP CAN session Modification request to request PPC rules re-authorization due to spending threshold/s reached.</w:t>
      </w:r>
    </w:p>
    <w:p>
      <w:pPr>
        <w:pStyle w:val="Normal"/>
        <w:rPr/>
      </w:pPr>
      <w:r>
        <w:rPr/>
        <w:t>The PCC determines the new/modified PCC rules and responds to the PCRF.</w:t>
      </w:r>
    </w:p>
    <w:p>
      <w:pPr>
        <w:pStyle w:val="Normal"/>
        <w:rPr/>
      </w:pPr>
      <w:r>
        <w:rPr/>
        <w:t>Gy: The PCEF may initiate the Credit Request procedure with the OCS</w:t>
      </w:r>
    </w:p>
    <w:p>
      <w:pPr>
        <w:pStyle w:val="Normal"/>
        <w:rPr/>
      </w:pPr>
      <w:r>
        <w:rPr>
          <w:sz w:val="22"/>
          <w:szCs w:val="22"/>
          <w:u w:val="single"/>
        </w:rPr>
        <w:t>B. OCS thresholds reached notification in mid-session</w:t>
      </w:r>
    </w:p>
    <w:p>
      <w:pPr>
        <w:pStyle w:val="Normal"/>
        <w:rPr>
          <w:sz w:val="22"/>
          <w:szCs w:val="22"/>
        </w:rPr>
      </w:pPr>
      <w:r>
        <w:rPr>
          <w:sz w:val="22"/>
          <w:szCs w:val="22"/>
        </w:rPr>
        <w:t xml:space="preserve">Gy: (Credit) Re-Authorization- Request procedure </w:t>
      </w:r>
    </w:p>
    <w:p>
      <w:pPr>
        <w:pStyle w:val="Normal"/>
        <w:rPr/>
      </w:pPr>
      <w:r>
        <w:rPr>
          <w:sz w:val="22"/>
          <w:szCs w:val="22"/>
        </w:rPr>
        <w:t xml:space="preserve">The OCS initiates the Re-Authorization- Request procedure (per TS 32.299) when threshold/s has been reached </w:t>
      </w:r>
    </w:p>
    <w:p>
      <w:pPr>
        <w:pStyle w:val="Normal"/>
        <w:rPr/>
      </w:pPr>
      <w:r>
        <w:rPr/>
        <w:t>Gx: IP CAN Session Modification Procedure</w:t>
      </w:r>
    </w:p>
    <w:p>
      <w:pPr>
        <w:pStyle w:val="Normal"/>
        <w:rPr/>
      </w:pPr>
      <w:r>
        <w:rPr/>
        <w:t>When the PCEF receives an indication from the OCS that a threshold/s has been reached it initiates the IP CAN session Modification request to request PPC rules re-authorization due to spending threshold/s reached.</w:t>
      </w:r>
    </w:p>
    <w:p>
      <w:pPr>
        <w:pStyle w:val="Normal"/>
        <w:rPr/>
      </w:pPr>
      <w:r>
        <w:rPr/>
        <w:t>The PCC determines the new/modified PCC rules and responds to the PCRF.</w:t>
      </w:r>
    </w:p>
    <w:p>
      <w:pPr>
        <w:pStyle w:val="Normal"/>
        <w:rPr>
          <w:sz w:val="22"/>
          <w:szCs w:val="22"/>
        </w:rPr>
      </w:pPr>
      <w:r>
        <w:rPr>
          <w:sz w:val="22"/>
          <w:szCs w:val="22"/>
        </w:rPr>
        <w:t>Gy: (Credit) Re-Authorization- Request Response</w:t>
      </w:r>
    </w:p>
    <w:p>
      <w:pPr>
        <w:pStyle w:val="Normal"/>
        <w:rPr>
          <w:sz w:val="22"/>
          <w:szCs w:val="22"/>
        </w:rPr>
      </w:pPr>
      <w:r>
        <w:rPr>
          <w:sz w:val="22"/>
          <w:szCs w:val="22"/>
        </w:rPr>
        <w:t>The PCEF sends the new/modified PCC rules to the OCS</w:t>
      </w:r>
    </w:p>
    <w:p>
      <w:pPr>
        <w:pStyle w:val="Normal"/>
        <w:rPr/>
      </w:pPr>
      <w:r>
        <w:rPr/>
        <w:t>NOTE that the Session between the PCEF and the OCS is not impacted by this solution and it is terminated as part of the TS 23.203 IP CAN Session termination procedure.</w:t>
      </w:r>
    </w:p>
    <w:p>
      <w:pPr>
        <w:pStyle w:val="Normal"/>
        <w:rPr/>
      </w:pPr>
      <w:r>
        <w:rPr/>
      </w:r>
    </w:p>
    <w:p>
      <w:pPr>
        <w:pStyle w:val="Normal"/>
        <w:rPr/>
      </w:pPr>
      <w:r>
        <w:rPr/>
      </w:r>
    </w:p>
    <w:p>
      <w:pPr>
        <w:pStyle w:val="Heading3"/>
        <w:bidi w:val="0"/>
        <w:jc w:val="start"/>
        <w:rPr>
          <w:del w:id="143" w:author="CDT User" w:date="2011-03-04T09:34:00Z"/>
        </w:rPr>
      </w:pPr>
      <w:del w:id="142" w:author="CDT User" w:date="2011-03-04T09:34:00Z">
        <w:bookmarkStart w:id="53" w:name="__RefHeading___Toc24703_3320553937"/>
        <w:bookmarkEnd w:id="53"/>
        <w:r>
          <w:rPr/>
          <w:delText>4.3.3</w:delText>
          <w:tab/>
          <w:tab/>
          <w:delText>Comparison of alternatives</w:delText>
        </w:r>
      </w:del>
    </w:p>
    <w:p>
      <w:pPr>
        <w:pStyle w:val="Heading3"/>
        <w:rPr/>
      </w:pPr>
      <w:r>
        <w:rPr/>
      </w:r>
    </w:p>
    <w:p>
      <w:pPr>
        <w:pStyle w:val="Heading3"/>
        <w:bidi w:val="0"/>
        <w:jc w:val="start"/>
        <w:rPr/>
      </w:pPr>
      <w:bookmarkStart w:id="54" w:name="__RefHeading___Toc287614430"/>
      <w:bookmarkEnd w:id="54"/>
      <w:r>
        <w:rPr/>
        <w:t>4.3.</w:t>
      </w:r>
      <w:ins w:id="144" w:author="CDT User" w:date="2011-03-04T09:34:00Z">
        <w:r>
          <w:rPr/>
          <w:t>3</w:t>
        </w:r>
      </w:ins>
      <w:del w:id="145" w:author="CDT User" w:date="2011-03-04T09:34:00Z">
        <w:r>
          <w:rPr/>
          <w:delText>4</w:delText>
        </w:r>
      </w:del>
      <w:r>
        <w:rPr/>
        <w:tab/>
        <w:tab/>
        <w:t>Conclusion</w:t>
      </w:r>
    </w:p>
    <w:p>
      <w:pPr>
        <w:pStyle w:val="Normal"/>
        <w:rPr/>
      </w:pPr>
      <w:ins w:id="146" w:author="CDT User" w:date="2011-03-04T09:33:00Z">
        <w:r>
          <w:rPr/>
          <w:t>Alternative 2 has the advantage of causing no increase in signalling load at the PCEF, along with the fact that it allows H-PCRF and H-OCS to communicate directly in the LBO roaming scenario, simplifying interworking in that case,</w:t>
        </w:r>
      </w:ins>
    </w:p>
    <w:p>
      <w:pPr>
        <w:pStyle w:val="Normal"/>
        <w:rPr/>
      </w:pPr>
      <w:ins w:id="148" w:author="CDT User" w:date="2011-03-04T09:33:00Z">
        <w:r>
          <w:rPr/>
          <w:t xml:space="preserve">The impact of adding the new Sy reference point is therefore seen as lower than that of the other alternative solutions, both in terms of complexity and network signalling overhead. </w:t>
        </w:r>
      </w:ins>
    </w:p>
    <w:p>
      <w:pPr>
        <w:pStyle w:val="Normal"/>
        <w:rPr/>
      </w:pPr>
      <w:ins w:id="150" w:author="CDT User" w:date="2011-03-04T09:33:00Z">
        <w:r>
          <w:rPr/>
          <w:t>The Sy based solution where PCRF initiates Sy interaction (alternative 2) shall be used to achieve the aims of the key issue.</w:t>
        </w:r>
      </w:ins>
    </w:p>
    <w:p>
      <w:pPr>
        <w:pStyle w:val="Normal"/>
        <w:rPr/>
      </w:pPr>
      <w:ins w:id="152" w:author="CDT User" w:date="2011-03-04T09:33:00Z">
        <w:r>
          <w:rPr/>
          <w:t>NOTE 1: The behaviour of the OCS and PCRF on Sy failure shall be studied during the resulting normative work.</w:t>
        </w:r>
      </w:ins>
    </w:p>
    <w:p>
      <w:pPr>
        <w:pStyle w:val="Normal"/>
        <w:rPr/>
      </w:pPr>
      <w:ins w:id="154" w:author="CDT User" w:date="2011-03-04T09:33:00Z">
        <w:r>
          <w:rPr/>
          <w:t>NOTE 2: No modification to the Gx and Gy reference points is required to resolve key issue #3 or due to the introduction of the Sy reference point.</w:t>
        </w:r>
      </w:ins>
    </w:p>
    <w:p>
      <w:pPr>
        <w:pStyle w:val="Normal"/>
        <w:rPr/>
      </w:pPr>
      <w:r>
        <w:rPr/>
      </w:r>
    </w:p>
    <w:p>
      <w:pPr>
        <w:pStyle w:val="Heading2"/>
        <w:bidi w:val="0"/>
        <w:jc w:val="start"/>
        <w:rPr/>
      </w:pPr>
      <w:bookmarkStart w:id="55" w:name="__RefHeading___Toc287614431"/>
      <w:bookmarkEnd w:id="55"/>
      <w:r>
        <w:rPr/>
        <w:t>4.4</w:t>
        <w:tab/>
        <w:t>Key issue 4: Service Awareness and Privacy Policies</w:t>
      </w:r>
    </w:p>
    <w:p>
      <w:pPr>
        <w:pStyle w:val="Heading3"/>
        <w:bidi w:val="0"/>
        <w:jc w:val="start"/>
        <w:rPr/>
      </w:pPr>
      <w:bookmarkStart w:id="56" w:name="__RefHeading___Toc287614432"/>
      <w:bookmarkEnd w:id="56"/>
      <w:r>
        <w:rPr/>
        <w:t>4.4.1</w:t>
        <w:tab/>
        <w:tab/>
        <w:t>Description</w:t>
      </w:r>
    </w:p>
    <w:p>
      <w:pPr>
        <w:pStyle w:val="Normal"/>
        <w:rPr/>
      </w:pPr>
      <w:r>
        <w:rPr/>
        <w:t xml:space="preserve">The network may have policies related to specific services but currently it may not always become aware of usage of these services. The service unawareness can occur when there is no explicit service level signalling and hence no interaction between the Application Function and PCRF or when filters related to a service has not been installed in the PCEF. The user experience can be enhanced if the network becomes service aware and the network is able to apply service specific policies. Service traffic detection mechanisms helps achieve service awareness. </w:t>
      </w:r>
      <w:r>
        <w:rPr>
          <w:rFonts w:eastAsia="SimSun;Arial Unicode MS"/>
          <w:lang w:eastAsia="zh-CN"/>
        </w:rPr>
        <w:t>Traffic detection functionality can be implemented by a standalone entity as well as be collocated with PCEF.</w:t>
      </w:r>
      <w:r>
        <w:rPr>
          <w:rFonts w:eastAsia="SimSun;Arial Unicode MS"/>
          <w:lang w:eastAsia="zh-CN"/>
        </w:rPr>
        <w:t xml:space="preserve"> </w:t>
      </w:r>
      <w:r>
        <w:rPr/>
        <w:t>Use of service traffic detection mechanism however may require user consent and for this purpose PCC architecture would have to be extended to include user privacy policies.</w:t>
      </w:r>
    </w:p>
    <w:p>
      <w:pPr>
        <w:pStyle w:val="Heading3"/>
        <w:bidi w:val="0"/>
        <w:jc w:val="start"/>
        <w:rPr/>
      </w:pPr>
      <w:bookmarkStart w:id="57" w:name="__RefHeading___Toc287614433"/>
      <w:bookmarkEnd w:id="57"/>
      <w:r>
        <w:rPr>
          <w:rFonts w:eastAsia="SimSun;Arial Unicode MS"/>
        </w:rPr>
        <w:t>4.4.2</w:t>
        <w:tab/>
        <w:t>Actions resulting from service detection</w:t>
      </w:r>
    </w:p>
    <w:p>
      <w:pPr>
        <w:pStyle w:val="Normal"/>
        <w:rPr>
          <w:rFonts w:eastAsia="SimSun;Arial Unicode MS"/>
        </w:rPr>
      </w:pPr>
      <w:r>
        <w:rPr>
          <w:rFonts w:eastAsia="SimSun;Arial Unicode MS"/>
        </w:rPr>
        <w:t>Existing charging and enforcement actions based on PCC rules performed at the PCEF and defined in 23.203 are still performed.  Charging and enforcement actions based on PCC rules at the PCEF may be influenced by the detected services. Additionally, the following are examples of actions to be taken on the detected service:</w:t>
      </w:r>
    </w:p>
    <w:p>
      <w:pPr>
        <w:pStyle w:val="B1"/>
        <w:rPr>
          <w:rFonts w:eastAsia="SimSun;Arial Unicode MS"/>
        </w:rPr>
      </w:pPr>
      <w:r>
        <w:rPr>
          <w:rFonts w:eastAsia="SimSun;Arial Unicode MS"/>
        </w:rPr>
        <w:t>-</w:t>
        <w:tab/>
        <w:t>Gating of the detected service traffic (either blocking or permitting unrestricted the detected service traffic)</w:t>
      </w:r>
    </w:p>
    <w:p>
      <w:pPr>
        <w:pStyle w:val="B1"/>
        <w:rPr>
          <w:rFonts w:eastAsia="SimSun;Arial Unicode MS"/>
        </w:rPr>
      </w:pPr>
      <w:r>
        <w:rPr>
          <w:rFonts w:eastAsia="SimSun;Arial Unicode MS"/>
        </w:rPr>
        <w:t>-</w:t>
        <w:tab/>
        <w:t>Traffic shaping of the detected service traffic</w:t>
      </w:r>
    </w:p>
    <w:p>
      <w:pPr>
        <w:pStyle w:val="B1"/>
        <w:rPr>
          <w:rFonts w:eastAsia="SimSun;Arial Unicode MS"/>
        </w:rPr>
      </w:pPr>
      <w:r>
        <w:rPr>
          <w:rFonts w:eastAsia="SimSun;Arial Unicode MS"/>
        </w:rPr>
        <w:t>-</w:t>
        <w:tab/>
        <w:t>Redirecting of detected service traffic (for services / protocols that permit redirection)</w:t>
      </w:r>
    </w:p>
    <w:p>
      <w:pPr>
        <w:pStyle w:val="B1"/>
        <w:rPr>
          <w:rFonts w:eastAsia="SimSun;Arial Unicode MS"/>
        </w:rPr>
      </w:pPr>
      <w:r>
        <w:rPr>
          <w:rFonts w:eastAsia="SimSun;Arial Unicode MS"/>
        </w:rPr>
      </w:r>
    </w:p>
    <w:p>
      <w:pPr>
        <w:pStyle w:val="Heading3"/>
        <w:bidi w:val="0"/>
        <w:jc w:val="start"/>
        <w:rPr/>
      </w:pPr>
      <w:bookmarkStart w:id="58" w:name="__RefHeading___Toc287614434"/>
      <w:bookmarkEnd w:id="58"/>
      <w:r>
        <w:rPr/>
        <w:t>4.4.3</w:t>
        <w:tab/>
        <w:tab/>
        <w:t>Alternative solutions</w:t>
      </w:r>
    </w:p>
    <w:p>
      <w:pPr>
        <w:pStyle w:val="Normal"/>
        <w:rPr/>
      </w:pPr>
      <w:r>
        <w:rPr/>
        <w:t>4.4.3.1</w:t>
        <w:tab/>
        <w:t>Alternative 1</w:t>
      </w:r>
    </w:p>
    <w:p>
      <w:pPr>
        <w:pStyle w:val="Normal"/>
        <w:rPr>
          <w:rFonts w:ascii="SimSun;Arial Unicode MS" w:hAnsi="SimSun;Arial Unicode MS" w:cs="SimSun;Arial Unicode MS"/>
          <w:sz w:val="18"/>
          <w:szCs w:val="18"/>
          <w:lang w:eastAsia="zh-CN"/>
        </w:rPr>
      </w:pPr>
      <w:r>
        <w:rPr/>
        <w:t xml:space="preserve">At the time of </w:t>
      </w:r>
      <w:r>
        <w:rPr>
          <w:lang w:eastAsia="zh-CN"/>
        </w:rPr>
        <w:t>IP-CAN session establishment</w:t>
      </w:r>
      <w:r>
        <w:rPr/>
        <w:t xml:space="preserve">, the </w:t>
      </w:r>
      <w:r>
        <w:rPr>
          <w:lang w:eastAsia="zh-CN"/>
        </w:rPr>
        <w:t xml:space="preserve">PCEF </w:t>
      </w:r>
      <w:r>
        <w:rPr/>
        <w:t>contacts the PCRF as per existing procedures. User privacy policy settings are received from the SPR together with the other subscriber related information (the management of the user privacy policy settings is out of scope). The PCRF checks the user privacy policy settings to see if usage of service traffic detection mechanism is allowed and for what services. If it is allowed the PCRF can instruct the Traffic Detection Function (TDF) on what services it should detect and if detection notification is required. After detecting a service with a service traffic detection mechanism, the TDF may inform the PCRF about the detected service, if detection notification is required. The PCRF can then react in the desired way with regard to the policy and charging control information for the detected traffic.</w:t>
      </w:r>
    </w:p>
    <w:p>
      <w:pPr>
        <w:pStyle w:val="Normal"/>
        <w:rPr/>
      </w:pPr>
      <w:r>
        <w:rPr/>
        <w:t>A new mechanism/ parameter for instructing the TDF on what service traffic to detect  needs to be defined. While the actual mechanism for the service traffic detection should not be standardized, TDF has to be able to detect the start and the end of the respective service and notify the PCRF correspondingly.</w:t>
      </w:r>
    </w:p>
    <w:p>
      <w:pPr>
        <w:pStyle w:val="Normal"/>
        <w:rPr>
          <w:lang w:eastAsia="zh-CN"/>
        </w:rPr>
      </w:pPr>
      <w:r>
        <w:rPr/>
        <w:t>Note: The potential mechanisms to enable steering of user traffic either to a particular TDF or to bypass this TDF are FFS. A key aspect of the evaluation will be the ability to ensure a subscriber’s downlink traffic can be steered to the same TDF which is handling the uplink traffic.</w:t>
      </w:r>
    </w:p>
    <w:p>
      <w:pPr>
        <w:pStyle w:val="Normal"/>
        <w:rPr>
          <w:lang w:eastAsia="zh-CN"/>
        </w:rPr>
      </w:pPr>
      <w:r>
        <w:rPr>
          <w:lang w:eastAsia="zh-CN"/>
        </w:rPr>
        <w:t>For a collocated PCEF/TDF, the existing PCC rule concept can be extended to include the parameters, which form an SDPR rule, that identifies the service to be detected.</w:t>
      </w:r>
    </w:p>
    <w:p>
      <w:pPr>
        <w:pStyle w:val="Normal"/>
        <w:rPr>
          <w:lang w:eastAsia="zh-CN"/>
        </w:rPr>
      </w:pPr>
      <w:r>
        <w:rPr>
          <w:lang w:eastAsia="zh-CN"/>
        </w:rPr>
        <w:t>For a standalone TDF, a Service Detection and Policy (SDPR) rule used both to provide the instruction for service detection and the potential enforcement actions to be applied for the detected service need to be defined.</w:t>
      </w:r>
    </w:p>
    <w:p>
      <w:pPr>
        <w:pStyle w:val="Normal"/>
        <w:rPr/>
      </w:pPr>
      <w:r>
        <w:rPr>
          <w:lang w:eastAsia="zh-CN"/>
        </w:rPr>
        <w:t>It is proposed to use Application Identifier known both to PCRF and to TDF as a set of characteristics of the service, required for detection.</w:t>
      </w:r>
      <w:r>
        <w:rPr/>
        <w:t xml:space="preserve"> An Application identifier can be mapped by the TDF to a pre provisioned service related information e.g. application layer protocol e.g. http, sip, P2P, and TCP/UDP port number / ranges to be detected.</w:t>
      </w:r>
    </w:p>
    <w:p>
      <w:pPr>
        <w:pStyle w:val="Normal"/>
        <w:rPr/>
      </w:pPr>
      <w:r>
        <w:rPr/>
        <w:t>Note: Application identifier communicated by the PCRF can be mapped to variety of information pre- provisioned into the TDF, that can allow for expansion of TDF role to be used with new protocols and services without having to standardize new parameters across the interface.</w:t>
      </w:r>
    </w:p>
    <w:p>
      <w:pPr>
        <w:pStyle w:val="Normal"/>
        <w:rPr/>
      </w:pPr>
      <w:r>
        <w:rPr/>
        <w:t>Two scenarios are addressed below:</w:t>
      </w:r>
    </w:p>
    <w:p>
      <w:pPr>
        <w:pStyle w:val="Normal"/>
        <w:tabs>
          <w:tab w:val="clear" w:pos="284"/>
          <w:tab w:val="left" w:pos="643" w:leader="none"/>
        </w:tabs>
        <w:overflowPunct w:val="false"/>
        <w:autoSpaceDE w:val="false"/>
        <w:ind w:start="643" w:hanging="360"/>
        <w:textAlignment w:val="baseline"/>
        <w:rPr/>
      </w:pPr>
      <w:r>
        <w:rPr/>
        <w:t>Solicited service reporting: The TDF is instructed on which services to detect, report to the PCRF and the actions to be enforced on a per IP-CAN session basis.</w:t>
      </w:r>
    </w:p>
    <w:p>
      <w:pPr>
        <w:pStyle w:val="Normal"/>
        <w:tabs>
          <w:tab w:val="clear" w:pos="284"/>
          <w:tab w:val="left" w:pos="643" w:leader="none"/>
        </w:tabs>
        <w:overflowPunct w:val="false"/>
        <w:autoSpaceDE w:val="false"/>
        <w:ind w:start="643" w:hanging="360"/>
        <w:textAlignment w:val="baseline"/>
        <w:rPr>
          <w:lang w:eastAsia="zh-CN"/>
        </w:rPr>
      </w:pPr>
      <w:r>
        <w:rPr/>
        <w:t>Unsolicited service reporting: The TDF is pre-configured on which services to detect and report. The enforcement is done in the PCEF. It is assumed that user consent is not required.</w:t>
      </w:r>
    </w:p>
    <w:p>
      <w:pPr>
        <w:pStyle w:val="Normal"/>
        <w:ind w:start="643" w:hanging="0"/>
        <w:rPr>
          <w:lang w:eastAsia="zh-CN"/>
        </w:rPr>
      </w:pPr>
      <w:r>
        <w:rPr>
          <w:lang w:eastAsia="zh-CN"/>
        </w:rPr>
      </w:r>
    </w:p>
    <w:p>
      <w:pPr>
        <w:pStyle w:val="TH"/>
        <w:rPr/>
      </w:pPr>
      <w:r>
        <w:rPr/>
        <w:object w:dxaOrig="7410" w:dyaOrig="2370">
          <v:shape id="ole_rId25" style="width:370.1pt;height:118.6pt" o:ole="">
            <v:imagedata r:id="rId26" o:title=""/>
          </v:shape>
          <o:OLEObject Type="Embed" ProgID="" ShapeID="ole_rId25" DrawAspect="Content" ObjectID="_142936337" r:id="rId25"/>
        </w:object>
      </w:r>
    </w:p>
    <w:p>
      <w:pPr>
        <w:pStyle w:val="TF"/>
        <w:rPr>
          <w:lang w:eastAsia="ko-KR"/>
        </w:rPr>
      </w:pPr>
      <w:r>
        <w:rPr>
          <w:lang w:eastAsia="ko-KR"/>
        </w:rPr>
        <w:t>Figure 4.4.2.1-1: Architecture including TDF</w:t>
      </w:r>
    </w:p>
    <w:p>
      <w:pPr>
        <w:pStyle w:val="NO"/>
        <w:ind w:start="993" w:hanging="709"/>
        <w:rPr/>
      </w:pPr>
      <w:r>
        <w:rPr/>
        <w:t>NOTE:</w:t>
        <w:tab/>
        <w:t>This architecture option can be applied for a stand-alone TDF and a TDF that is collocated with the PCEF in the same gateway.</w:t>
      </w:r>
    </w:p>
    <w:p>
      <w:pPr>
        <w:pStyle w:val="NO"/>
        <w:ind w:start="993" w:hanging="709"/>
        <w:rPr/>
      </w:pPr>
      <w:r>
        <w:rPr/>
        <w:t>In case of collocated TDF, the Gxd interface doesn’t apply.</w:t>
      </w:r>
    </w:p>
    <w:p>
      <w:pPr>
        <w:pStyle w:val="NO"/>
        <w:ind w:start="993" w:hanging="709"/>
        <w:rPr/>
      </w:pPr>
      <w:r>
        <w:rPr/>
        <w:t xml:space="preserve">A new reference point Gxd between standalone TDF and PCRF that enables gating, shaping and redirection functions in the TDF is defined. </w:t>
      </w:r>
    </w:p>
    <w:p>
      <w:pPr>
        <w:pStyle w:val="NO"/>
        <w:ind w:start="993" w:hanging="709"/>
        <w:rPr/>
      </w:pPr>
      <w:r>
        <w:rPr/>
      </w:r>
    </w:p>
    <w:p>
      <w:pPr>
        <w:pStyle w:val="Heading5"/>
        <w:bidi w:val="0"/>
        <w:ind w:start="1701" w:hanging="1701"/>
        <w:jc w:val="start"/>
        <w:rPr/>
      </w:pPr>
      <w:bookmarkStart w:id="59" w:name="__RefHeading___Toc287614435"/>
      <w:bookmarkEnd w:id="59"/>
      <w:r>
        <w:rPr/>
        <w:t>4.4. 3.1.1</w:t>
        <w:tab/>
        <w:t>Reference Points</w:t>
      </w:r>
    </w:p>
    <w:p>
      <w:pPr>
        <w:pStyle w:val="ListBullet"/>
        <w:tabs>
          <w:tab w:val="clear" w:pos="284"/>
        </w:tabs>
        <w:ind w:start="0" w:hanging="0"/>
        <w:rPr/>
      </w:pPr>
      <w:r>
        <w:rPr/>
        <w:t>The Gxd reference point enables communication between TDF and PCRF for the purpose of:</w:t>
      </w:r>
    </w:p>
    <w:p>
      <w:pPr>
        <w:pStyle w:val="ListBullet"/>
        <w:numPr>
          <w:ilvl w:val="0"/>
          <w:numId w:val="19"/>
        </w:numPr>
        <w:rPr/>
      </w:pPr>
      <w:r>
        <w:rPr/>
        <w:t xml:space="preserve">Reporting of the start and the stop of a detected services and transfer of service </w:t>
      </w:r>
      <w:r>
        <w:rPr>
          <w:iCs/>
          <w:lang w:val="en-US"/>
        </w:rPr>
        <w:t>data flow descriptions for detected services</w:t>
      </w:r>
      <w:r>
        <w:rPr/>
        <w:t xml:space="preserve"> from the TDF to the PCRF.  </w:t>
      </w:r>
    </w:p>
    <w:p>
      <w:pPr>
        <w:pStyle w:val="ListBullet"/>
        <w:numPr>
          <w:ilvl w:val="0"/>
          <w:numId w:val="19"/>
        </w:numPr>
        <w:rPr/>
      </w:pPr>
      <w:r>
        <w:rPr/>
        <w:t xml:space="preserve">Signalling of Service Detection and Policy Rules from the PCRF for the purpose of traffic detection and enforcement at the TDF to the PCRF. Functions are provided to establish a TDF session, to modify a TDF session from the PCRF and to terminate a TDF session. </w:t>
      </w:r>
    </w:p>
    <w:p>
      <w:pPr>
        <w:pStyle w:val="Heading6"/>
        <w:bidi w:val="0"/>
        <w:jc w:val="start"/>
        <w:rPr/>
      </w:pPr>
      <w:bookmarkStart w:id="60" w:name="__RefHeading___Toc287614436"/>
      <w:bookmarkEnd w:id="60"/>
      <w:r>
        <w:rPr/>
        <w:t>4.4. 3.1.2</w:t>
        <w:tab/>
        <w:t>Functional entities</w:t>
      </w:r>
    </w:p>
    <w:p>
      <w:pPr>
        <w:pStyle w:val="Normal"/>
        <w:rPr>
          <w:iCs/>
          <w:lang w:val="en-US"/>
        </w:rPr>
      </w:pPr>
      <w:r>
        <w:rPr>
          <w:iCs/>
          <w:lang w:val="en-US"/>
        </w:rPr>
        <w:t xml:space="preserve">The TDF performs service detection and reporting of detected service and its service data flow description to the PCRF. </w:t>
      </w:r>
    </w:p>
    <w:p>
      <w:pPr>
        <w:pStyle w:val="Normal"/>
        <w:rPr/>
      </w:pPr>
      <w:r>
        <w:rPr>
          <w:iCs/>
          <w:lang w:val="en-US"/>
        </w:rPr>
        <w:t>For those cases where service data flow description is not possible to be provided by the TDF to the PCRF,</w:t>
      </w:r>
      <w:r>
        <w:rPr/>
        <w:t xml:space="preserve"> the TDF performs gating, redirection and bandwidth limitation for the detected services. The existing PCEF/BBERF functionality remains as def</w:t>
      </w:r>
      <w:r>
        <w:rPr>
          <w:iCs/>
          <w:lang w:val="en-US"/>
        </w:rPr>
        <w:t xml:space="preserve">ined in 3GPP TS 23.203. </w:t>
      </w:r>
    </w:p>
    <w:p>
      <w:pPr>
        <w:pStyle w:val="Normal"/>
        <w:rPr/>
      </w:pPr>
      <w:r>
        <w:rPr>
          <w:iCs/>
          <w:lang w:val="en-US"/>
        </w:rPr>
        <w:t>For those cases where service data flow description is provided by the TDF to the PCRF</w:t>
      </w:r>
      <w:r>
        <w:rPr/>
        <w:t xml:space="preserve"> </w:t>
      </w:r>
      <w:r>
        <w:rPr>
          <w:iCs/>
          <w:lang w:val="en-US"/>
        </w:rPr>
        <w:t xml:space="preserve">the actions resulting of service detection may be performed by the PCEF as part of the charging and policy enforcement per service data flow and by the BBERF for bearer binding as defined in 3GPP TS 23.203 or may be performed by the TDF as described above. </w:t>
      </w:r>
    </w:p>
    <w:p>
      <w:pPr>
        <w:pStyle w:val="ListBullet"/>
        <w:tabs>
          <w:tab w:val="clear" w:pos="284"/>
        </w:tabs>
        <w:ind w:start="0" w:hanging="0"/>
        <w:rPr/>
      </w:pPr>
      <w:r>
        <w:rPr/>
        <w:t>The PCEF may encompass the TDF functionality.</w:t>
      </w:r>
    </w:p>
    <w:p>
      <w:pPr>
        <w:pStyle w:val="Normal"/>
        <w:ind w:start="643" w:hanging="0"/>
        <w:rPr>
          <w:lang w:eastAsia="zh-CN"/>
        </w:rPr>
      </w:pPr>
      <w:r>
        <w:rPr>
          <w:lang w:eastAsia="zh-CN"/>
        </w:rPr>
      </w:r>
    </w:p>
    <w:p>
      <w:pPr>
        <w:pStyle w:val="Normal"/>
        <w:rPr/>
      </w:pPr>
      <w:r>
        <w:rPr/>
        <w:t>4.4.3.2</w:t>
        <w:tab/>
        <w:t>Solicited service detection reporting</w:t>
      </w:r>
    </w:p>
    <w:p>
      <w:pPr>
        <w:pStyle w:val="Normal"/>
        <w:rPr/>
      </w:pPr>
      <w:r>
        <w:rPr/>
        <w:t xml:space="preserve">To trigger the interaction with the PCRF, the start and the end of a detected service have to be added as new event triggers. The TDF notifies the PCRF when it detects the start or the end of a detected service, if detection event trigger is provisioned. After detecting a service, the TDF shall also apply the enforcement actions to the detected service, if they were provided by the corresponding PCC/SDPR rule. The TDF may also inform the PCRF via a Gx/Gxd interface, by providing an Identifier corresponding to the detected service (i.e. SD rule identifier), the service start event notification and the detected filter information, when available. The PCRF may then create/modify the PCC/SDPR rule in the desired way with regard to the policy and charging control information. </w:t>
      </w:r>
    </w:p>
    <w:p>
      <w:pPr>
        <w:pStyle w:val="Normal"/>
        <w:rPr/>
      </w:pPr>
      <w:r>
        <w:rPr/>
        <w:t>Note: Charging control applies to PCC rules only.</w:t>
      </w:r>
    </w:p>
    <w:p>
      <w:pPr>
        <w:pStyle w:val="Normal"/>
        <w:rPr/>
      </w:pPr>
      <w:r>
        <w:rPr/>
        <w:t xml:space="preserve">When the TDF detects the end of the service, it shall notify the PCRF, if subscribed, with the corresponding SD rule identifier and the service stop event trigger. This may trigger the PCRF to modify the PCC rule in the desired way with regard to the policy and charging control information.. </w:t>
      </w:r>
    </w:p>
    <w:p>
      <w:pPr>
        <w:pStyle w:val="EditorsNote"/>
        <w:rPr/>
      </w:pPr>
      <w:r>
        <w:rPr/>
      </w:r>
    </w:p>
    <w:p>
      <w:pPr>
        <w:pStyle w:val="B1"/>
        <w:ind w:start="1004" w:hanging="0"/>
        <w:rPr/>
      </w:pPr>
      <w:r>
        <w:rPr/>
      </w:r>
    </w:p>
    <w:p>
      <w:pPr>
        <w:pStyle w:val="Normal"/>
        <w:rPr/>
      </w:pPr>
      <w:r>
        <w:rPr/>
        <w:t>The following enforcement actions may be applied by standalone TDF to the detected traffic:</w:t>
      </w:r>
    </w:p>
    <w:p>
      <w:pPr>
        <w:pStyle w:val="Normal"/>
        <w:numPr>
          <w:ilvl w:val="0"/>
          <w:numId w:val="5"/>
        </w:numPr>
        <w:overflowPunct w:val="false"/>
        <w:autoSpaceDE w:val="false"/>
        <w:textAlignment w:val="baseline"/>
        <w:rPr>
          <w:lang w:eastAsia="zh-CN"/>
        </w:rPr>
      </w:pPr>
      <w:r>
        <w:rPr>
          <w:lang w:eastAsia="zh-CN"/>
        </w:rPr>
        <w:t>Permit Unrestricted – the detected service/flow is allowed to continue without further policy action</w:t>
      </w:r>
    </w:p>
    <w:p>
      <w:pPr>
        <w:pStyle w:val="Normal"/>
        <w:numPr>
          <w:ilvl w:val="0"/>
          <w:numId w:val="5"/>
        </w:numPr>
        <w:overflowPunct w:val="false"/>
        <w:autoSpaceDE w:val="false"/>
        <w:textAlignment w:val="baseline"/>
        <w:rPr>
          <w:lang w:eastAsia="zh-CN"/>
        </w:rPr>
      </w:pPr>
      <w:r>
        <w:rPr>
          <w:lang w:eastAsia="zh-CN"/>
        </w:rPr>
        <w:t>Block – the detected service / application flows are blocked (or the "gate is closed")</w:t>
      </w:r>
    </w:p>
    <w:p>
      <w:pPr>
        <w:pStyle w:val="Normal"/>
        <w:numPr>
          <w:ilvl w:val="0"/>
          <w:numId w:val="5"/>
        </w:numPr>
        <w:overflowPunct w:val="false"/>
        <w:autoSpaceDE w:val="false"/>
        <w:textAlignment w:val="baseline"/>
        <w:rPr>
          <w:lang w:eastAsia="zh-CN"/>
        </w:rPr>
      </w:pPr>
      <w:r>
        <w:rPr>
          <w:lang w:eastAsia="zh-CN"/>
        </w:rPr>
        <w:t>Shape – apply some regime of traffic shaping to the detected service / application flows (e.g. to bandwidth limit for P2P file sharing flows)</w:t>
      </w:r>
    </w:p>
    <w:p>
      <w:pPr>
        <w:pStyle w:val="Normal"/>
        <w:numPr>
          <w:ilvl w:val="0"/>
          <w:numId w:val="5"/>
        </w:numPr>
        <w:overflowPunct w:val="false"/>
        <w:autoSpaceDE w:val="false"/>
        <w:textAlignment w:val="baseline"/>
        <w:rPr>
          <w:lang w:eastAsia="zh-CN"/>
        </w:rPr>
      </w:pPr>
      <w:r>
        <w:rPr>
          <w:lang w:eastAsia="zh-CN"/>
        </w:rPr>
        <w:t>Redirection – Redirect detected flows to another controlled address (e.g. redirect to a top-up / service provisioning page). This may not be possible for all types of detected flows (e.g. this may only be performed on specific HTTP based flows)</w:t>
      </w:r>
    </w:p>
    <w:p>
      <w:pPr>
        <w:pStyle w:val="NO"/>
        <w:ind w:start="1365" w:hanging="0"/>
        <w:rPr/>
      </w:pPr>
      <w:r>
        <w:rPr/>
        <w:t xml:space="preserve">Note: </w:t>
        <w:tab/>
        <w:t xml:space="preserve">Additional PCC functions (i.e. credit management, reporting, policy control, event reporting, binding mechanisms) besides those listed above are always performed by the PCEF as currently described in TS 23.203. </w:t>
      </w:r>
    </w:p>
    <w:p>
      <w:pPr>
        <w:pStyle w:val="ListParagraph"/>
        <w:ind w:start="1365" w:hanging="0"/>
        <w:rPr>
          <w:lang w:eastAsia="zh-CN"/>
        </w:rPr>
      </w:pPr>
      <w:r>
        <w:rPr>
          <w:lang w:eastAsia="zh-CN"/>
        </w:rPr>
      </w:r>
    </w:p>
    <w:p>
      <w:pPr>
        <w:pStyle w:val="Normal"/>
        <w:rPr>
          <w:lang w:eastAsia="zh-CN"/>
        </w:rPr>
      </w:pPr>
      <w:r>
        <w:rPr/>
        <w:t>In case the standalone TDF is involved in the communication and required to apply enforcement actions, it is PCRF's responsibility to coordinate the PCC rules and QoS rules, if applicable, with SDPR rules in order to ensure consistent service delivery.</w:t>
      </w:r>
    </w:p>
    <w:p>
      <w:pPr>
        <w:pStyle w:val="Normal"/>
        <w:rPr>
          <w:lang w:eastAsia="zh-CN"/>
        </w:rPr>
      </w:pPr>
      <w:r>
        <w:rPr>
          <w:lang w:eastAsia="zh-CN"/>
        </w:rPr>
        <w:t>Note: The following alignments may be done by PCRF in case the standalone TDF is involved in the communication:</w:t>
      </w:r>
    </w:p>
    <w:p>
      <w:pPr>
        <w:pStyle w:val="ListParagraph"/>
        <w:numPr>
          <w:ilvl w:val="0"/>
          <w:numId w:val="25"/>
        </w:numPr>
        <w:rPr>
          <w:color w:val="000000"/>
          <w:lang w:eastAsia="zh-CN"/>
        </w:rPr>
      </w:pPr>
      <w:r>
        <w:rPr/>
        <w:t xml:space="preserve">Gate/redirection enforcement. There shall be no contradiction between PCC rules gate/redirection status and SDPR rules gate/redirection </w:t>
      </w:r>
      <w:r>
        <w:rPr>
          <w:color w:val="000000"/>
        </w:rPr>
        <w:t xml:space="preserve">status. Note: </w:t>
      </w:r>
      <w:r>
        <w:rPr>
          <w:rFonts w:eastAsia="Times New Roman"/>
          <w:color w:val="000000"/>
          <w:lang w:val="en-US" w:eastAsia="en-US" w:bidi="he-IL"/>
        </w:rPr>
        <w:t>This mean that, for example, when a P2P traffic has to be gated (blocked) at the TDF, the P2P traffic shall not get redirected at the PCEF, and traffic shall not get gated (blocked) at the PCEF but rather let through.</w:t>
      </w:r>
    </w:p>
    <w:p>
      <w:pPr>
        <w:pStyle w:val="ListParagraph"/>
        <w:rPr>
          <w:color w:val="000000"/>
          <w:lang w:eastAsia="zh-CN"/>
        </w:rPr>
      </w:pPr>
      <w:r>
        <w:rPr>
          <w:color w:val="000000"/>
          <w:lang w:eastAsia="zh-CN"/>
        </w:rPr>
      </w:r>
    </w:p>
    <w:p>
      <w:pPr>
        <w:pStyle w:val="B1"/>
        <w:numPr>
          <w:ilvl w:val="0"/>
          <w:numId w:val="25"/>
        </w:numPr>
        <w:overflowPunct w:val="false"/>
        <w:autoSpaceDE w:val="false"/>
        <w:textAlignment w:val="baseline"/>
        <w:rPr/>
      </w:pPr>
      <w:r>
        <w:rPr/>
        <w:t>The uplink and downlink maximum bit rates for corresponding detected services shall not exceed the Authorized APN-AMBR, for the IP-CAN Session.</w:t>
      </w:r>
    </w:p>
    <w:p>
      <w:pPr>
        <w:pStyle w:val="B1"/>
        <w:ind w:start="720" w:hanging="0"/>
        <w:rPr/>
      </w:pPr>
      <w:r>
        <w:rPr/>
      </w:r>
    </w:p>
    <w:p>
      <w:pPr>
        <w:pStyle w:val="ListParagraph"/>
        <w:rPr/>
      </w:pPr>
      <w:r>
        <w:rPr>
          <w:lang w:eastAsia="zh-CN"/>
        </w:rPr>
        <w:t xml:space="preserve">The mechanisms covering the issue of charging interface, when standalone TDF is used, </w:t>
      </w:r>
      <w:r>
        <w:rPr/>
        <w:t>are out of this key issue’s scope.</w:t>
      </w:r>
    </w:p>
    <w:p>
      <w:pPr>
        <w:pStyle w:val="Normal"/>
        <w:rPr/>
      </w:pPr>
      <w:r>
        <w:rPr/>
      </w:r>
    </w:p>
    <w:p>
      <w:pPr>
        <w:pStyle w:val="Heading6"/>
        <w:bidi w:val="0"/>
        <w:jc w:val="start"/>
        <w:rPr/>
      </w:pPr>
      <w:bookmarkStart w:id="61" w:name="__RefHeading___Toc287614437"/>
      <w:bookmarkEnd w:id="61"/>
      <w:r>
        <w:rPr/>
        <w:t>4.4. 3.2.1</w:t>
        <w:tab/>
        <w:t>Specific functions description</w:t>
      </w:r>
    </w:p>
    <w:p>
      <w:pPr>
        <w:pStyle w:val="Normal"/>
        <w:rPr>
          <w:lang w:val="en-US"/>
        </w:rPr>
      </w:pPr>
      <w:r>
        <w:rPr>
          <w:lang w:val="en-US"/>
        </w:rPr>
        <w:t xml:space="preserve">In order to establish the session between PCRF and standalone TDF, the PCEF may send the IP address of the related standalone TDF to the PCRF in the request message upon the IP-CAN session establishment. </w:t>
      </w:r>
    </w:p>
    <w:p>
      <w:pPr>
        <w:pStyle w:val="Normal"/>
        <w:rPr>
          <w:lang w:val="en-US"/>
        </w:rPr>
      </w:pPr>
      <w:r>
        <w:rPr>
          <w:lang w:val="en-US"/>
        </w:rPr>
        <w:t>The PCRF may then establish user related session towards the TDF including the SDPR rules and event triggers, if required.</w:t>
      </w:r>
    </w:p>
    <w:p>
      <w:pPr>
        <w:pStyle w:val="Normal"/>
        <w:rPr/>
      </w:pPr>
      <w:r>
        <w:rPr/>
        <w:t>For roaming with home routed traffic, PCEF and TDF reside in the HPLMN, while only BBERF, if applicable, reside in the VPLMN. The S9 interface enables the H</w:t>
        <w:noBreakHyphen/>
        <w:t>PCRF to provide dynamic QoS control policies from the HPLMN, via a V</w:t>
        <w:noBreakHyphen/>
        <w:t xml:space="preserve">PCRF, to a BBERF in the VPLMN. The functionality is not affected by the introduction of Service Awareness and Privacy Policies, as all of the involved entities (H-PCRF, PCEF, TDF) reside in the same network (i.e. HPLMN) and S9 is not required to transfer any new parameters.  </w:t>
      </w:r>
    </w:p>
    <w:p>
      <w:pPr>
        <w:pStyle w:val="Normal"/>
        <w:rPr/>
      </w:pPr>
      <w:r>
        <w:rPr/>
        <w:t>For Local Breakout (i.e. roaming with a visited access), V-PCRF, PCEF, TDF and BBERF, if applicable, reside in the VPLMN, while H-PCRF and SPR reside in the HPLMN. One of already defined S9 reference point functionalities in this case is to enable the H</w:t>
        <w:noBreakHyphen/>
        <w:t>PCRF (via the V</w:t>
        <w:noBreakHyphen/>
        <w:t>PCRF) to have dynamic PCC control, including both the PCEF and, if applicable, BBERF, in the VPLMN. In order to provide Service Awareness and Privacy Policies functionality, S9 is required additionally:</w:t>
      </w:r>
    </w:p>
    <w:p>
      <w:pPr>
        <w:pStyle w:val="ListParagraph"/>
        <w:numPr>
          <w:ilvl w:val="0"/>
          <w:numId w:val="7"/>
        </w:numPr>
        <w:rPr/>
      </w:pPr>
      <w:r>
        <w:rPr/>
        <w:t>To carry Application Identifier and service detection start/stop detected traffic event triggers report from V-PCRF to H-PCRF, informing on start and stop of service traffic detection.</w:t>
      </w:r>
    </w:p>
    <w:p>
      <w:pPr>
        <w:pStyle w:val="ListParagraph"/>
        <w:ind w:start="0" w:hanging="0"/>
        <w:rPr/>
      </w:pPr>
      <w:r>
        <w:rPr/>
        <w:t>NOTE:</w:t>
        <w:tab/>
        <w:t>For local breakout, there may be situations where the TDF is not able to detect the traffic requested by the H-PCRF. Prior agreements could be arranged to ensure that there is a common understanding of the meaning of Application Identifiers transferred between PLMNs.</w:t>
      </w:r>
    </w:p>
    <w:p>
      <w:pPr>
        <w:pStyle w:val="ListParagraph"/>
        <w:rPr/>
      </w:pPr>
      <w:r>
        <w:rPr/>
        <w:t>In addition to the existing functionality, the V-PCRF provides functions to extract SDPR rules from PCC rules provided by the H</w:t>
        <w:noBreakHyphen/>
        <w:t>PCRF over the S9 reference point. The V</w:t>
        <w:noBreakHyphen/>
        <w:t>PCRF provides updated PCC rules to the PCEF and SDPR rules to the standalone TDF, if appropriate.</w:t>
      </w:r>
    </w:p>
    <w:p>
      <w:pPr>
        <w:pStyle w:val="ListParagraph"/>
        <w:rPr>
          <w:lang w:eastAsia="zh-CN"/>
        </w:rPr>
      </w:pPr>
      <w:r>
        <w:rPr>
          <w:lang w:eastAsia="zh-CN"/>
        </w:rPr>
      </w:r>
    </w:p>
    <w:p>
      <w:pPr>
        <w:pStyle w:val="Heading4"/>
        <w:numPr>
          <w:ilvl w:val="4"/>
          <w:numId w:val="18"/>
        </w:numPr>
        <w:bidi w:val="0"/>
        <w:jc w:val="start"/>
        <w:rPr/>
      </w:pPr>
      <w:bookmarkStart w:id="62" w:name="__RefHeading___Toc24705_3320553937"/>
      <w:bookmarkStart w:id="63" w:name="__RefHeading___Toc287614438"/>
      <w:bookmarkEnd w:id="62"/>
      <w:r>
        <w:rPr/>
        <w:t>Signalling Flows</w:t>
      </w:r>
      <w:bookmarkEnd w:id="63"/>
      <w:r>
        <w:rPr/>
        <w:t xml:space="preserve"> </w:t>
      </w:r>
    </w:p>
    <w:p>
      <w:pPr>
        <w:pStyle w:val="ListBullet"/>
        <w:tabs>
          <w:tab w:val="clear" w:pos="284"/>
          <w:tab w:val="left" w:pos="644" w:leader="none"/>
        </w:tabs>
        <w:ind w:start="644" w:hanging="360"/>
        <w:rPr/>
      </w:pPr>
      <w:r>
        <w:rPr/>
        <w:t xml:space="preserve">This clause contains signalling flows for: </w:t>
      </w:r>
    </w:p>
    <w:p>
      <w:pPr>
        <w:pStyle w:val="ListBullet"/>
        <w:numPr>
          <w:ilvl w:val="0"/>
          <w:numId w:val="10"/>
        </w:numPr>
        <w:overflowPunct w:val="false"/>
        <w:autoSpaceDE w:val="false"/>
        <w:textAlignment w:val="baseline"/>
        <w:rPr/>
      </w:pPr>
      <w:r>
        <w:rPr/>
        <w:t xml:space="preserve">TDF session establishment and Activation of Service Detection and Policy Rules by the PCRF into the TDF based on user privacy rules at IP-CAN Session Establishment. </w:t>
      </w:r>
    </w:p>
    <w:p>
      <w:pPr>
        <w:pStyle w:val="ListBullet"/>
        <w:numPr>
          <w:ilvl w:val="0"/>
          <w:numId w:val="10"/>
        </w:numPr>
        <w:overflowPunct w:val="false"/>
        <w:autoSpaceDE w:val="false"/>
        <w:textAlignment w:val="baseline"/>
        <w:rPr/>
      </w:pPr>
      <w:r>
        <w:rPr/>
        <w:t>'Start of Service' detection notification at service start from the TDF to the PCRF.</w:t>
      </w:r>
    </w:p>
    <w:p>
      <w:pPr>
        <w:pStyle w:val="ListBullet"/>
        <w:numPr>
          <w:ilvl w:val="0"/>
          <w:numId w:val="10"/>
        </w:numPr>
        <w:overflowPunct w:val="false"/>
        <w:autoSpaceDE w:val="false"/>
        <w:textAlignment w:val="baseline"/>
        <w:rPr/>
      </w:pPr>
      <w:r>
        <w:rPr/>
        <w:t>'Stop of Service' detection notification at service stop from the TDF to the PCRF.</w:t>
      </w:r>
    </w:p>
    <w:p>
      <w:pPr>
        <w:pStyle w:val="ListBullet"/>
        <w:numPr>
          <w:ilvl w:val="0"/>
          <w:numId w:val="10"/>
        </w:numPr>
        <w:overflowPunct w:val="false"/>
        <w:autoSpaceDE w:val="false"/>
        <w:textAlignment w:val="baseline"/>
        <w:rPr>
          <w:rFonts w:eastAsia="Times New Roman"/>
          <w:lang w:val="en-US"/>
        </w:rPr>
      </w:pPr>
      <w:r>
        <w:rPr/>
        <w:t>Activation/deactivation/modification of PCC/SDPR Rules by the PCRF into the TDF. //Note: the external trigger does not have to be necessarily limited to SPR.</w:t>
      </w:r>
    </w:p>
    <w:p>
      <w:pPr>
        <w:pStyle w:val="Normal"/>
        <w:numPr>
          <w:ilvl w:val="0"/>
          <w:numId w:val="10"/>
        </w:numPr>
        <w:overflowPunct w:val="false"/>
        <w:autoSpaceDE w:val="false"/>
        <w:textAlignment w:val="baseline"/>
        <w:rPr/>
      </w:pPr>
      <w:r>
        <w:rPr/>
        <w:t>TDF session termination and deactivation of Service Detection and Policy Rules by the PCRF into the TDF at IP-CAN Session termination.</w:t>
      </w:r>
    </w:p>
    <w:p>
      <w:pPr>
        <w:pStyle w:val="Normal"/>
        <w:ind w:start="284" w:hanging="0"/>
        <w:rPr/>
      </w:pPr>
      <w:r>
        <w:rPr/>
      </w:r>
    </w:p>
    <w:p>
      <w:pPr>
        <w:pStyle w:val="Heading6"/>
        <w:bidi w:val="0"/>
        <w:ind w:start="0" w:hanging="0"/>
        <w:jc w:val="start"/>
        <w:rPr>
          <w:rFonts w:ascii="Times New Roman" w:hAnsi="Times New Roman" w:cs="Times New Roman"/>
          <w:lang w:eastAsia="ko-KR"/>
        </w:rPr>
      </w:pPr>
      <w:bookmarkStart w:id="64" w:name="__RefHeading___Toc287614439"/>
      <w:bookmarkEnd w:id="64"/>
      <w:r>
        <w:rPr/>
        <w:t>4.4.3.2.2.1</w:t>
        <w:tab/>
        <w:t>Changes to IP-CAN session establishment</w:t>
      </w:r>
    </w:p>
    <w:p>
      <w:pPr>
        <w:pStyle w:val="Normal"/>
        <w:rPr/>
      </w:pPr>
      <w:r>
        <w:rPr/>
        <w:t>This clause includes the changes to IP-CAN session establishment signalling flow to provision of Service Detection and Policy Rules to the TDF, both for TDF collocated with the PCEF and for the standalone TDF.</w:t>
      </w:r>
    </w:p>
    <w:p>
      <w:pPr>
        <w:pStyle w:val="Normal"/>
        <w:rPr>
          <w:lang w:eastAsia="ko-KR"/>
        </w:rPr>
      </w:pPr>
      <w:r>
        <w:rPr/>
        <w:object w:dxaOrig="9120" w:dyaOrig="8115">
          <v:shape id="ole_rId27" style="width:456pt;height:406.15pt" o:ole="">
            <v:imagedata r:id="rId28" o:title=""/>
          </v:shape>
          <o:OLEObject Type="Embed" ProgID="" ShapeID="ole_rId27" DrawAspect="Content" ObjectID="_2111991186" r:id="rId27"/>
        </w:object>
      </w:r>
    </w:p>
    <w:p>
      <w:pPr>
        <w:pStyle w:val="TF"/>
        <w:rPr/>
      </w:pPr>
      <w:r>
        <w:rPr/>
        <w:t>Figure 4.4.u: Provisioning of Service Detection Rules to the TDF at IP-CAN session establishment</w:t>
      </w:r>
    </w:p>
    <w:p>
      <w:pPr>
        <w:pStyle w:val="B1"/>
        <w:numPr>
          <w:ilvl w:val="0"/>
          <w:numId w:val="24"/>
        </w:numPr>
        <w:overflowPunct w:val="false"/>
        <w:autoSpaceDE w:val="false"/>
        <w:textAlignment w:val="baseline"/>
        <w:rPr/>
      </w:pPr>
      <w:r>
        <w:rPr/>
        <w:t>IP-CAN Session Establishment as specified in TS 23.203 [y] clause 7.2 steps 1 to 2.</w:t>
      </w:r>
    </w:p>
    <w:p>
      <w:pPr>
        <w:pStyle w:val="B1"/>
        <w:numPr>
          <w:ilvl w:val="0"/>
          <w:numId w:val="24"/>
        </w:numPr>
        <w:overflowPunct w:val="false"/>
        <w:autoSpaceDE w:val="false"/>
        <w:textAlignment w:val="baseline"/>
        <w:rPr/>
      </w:pPr>
      <w:r>
        <w:rPr/>
        <w:t>The PCEF determines that the PCC authorization is required, requests the authorization of allowed service(s) and PCC Rules information as specified in TS 23.203 step 3. The PCEF also includes information on whether the TDF is collocated with the PCEF or it is not and standalone TDF IP address, if applicable. The existing Supported Features mechanism (3GPP TS 29.212) may be applied by PCEF and TDF to indicate the detection feature support.</w:t>
      </w:r>
    </w:p>
    <w:p>
      <w:pPr>
        <w:pStyle w:val="B1"/>
        <w:numPr>
          <w:ilvl w:val="0"/>
          <w:numId w:val="24"/>
        </w:numPr>
        <w:overflowPunct w:val="false"/>
        <w:autoSpaceDE w:val="false"/>
        <w:textAlignment w:val="baseline"/>
        <w:rPr/>
      </w:pPr>
      <w:r>
        <w:rPr/>
        <w:t>IP-CAN Session Establishment as specified in TS 23.203 [y] clause 7.2 step 4.</w:t>
      </w:r>
    </w:p>
    <w:p>
      <w:pPr>
        <w:pStyle w:val="B1"/>
        <w:numPr>
          <w:ilvl w:val="0"/>
          <w:numId w:val="24"/>
        </w:numPr>
        <w:overflowPunct w:val="false"/>
        <w:autoSpaceDE w:val="false"/>
        <w:textAlignment w:val="baseline"/>
        <w:rPr/>
      </w:pPr>
      <w:r>
        <w:rPr/>
        <w:t>IP-CAN Session Establishment as specified in TS 23.203 [y] clause 7.2 step 5, including user privacy policies.</w:t>
      </w:r>
    </w:p>
    <w:p>
      <w:pPr>
        <w:pStyle w:val="B1"/>
        <w:numPr>
          <w:ilvl w:val="0"/>
          <w:numId w:val="24"/>
        </w:numPr>
        <w:overflowPunct w:val="false"/>
        <w:autoSpaceDE w:val="false"/>
        <w:textAlignment w:val="baseline"/>
        <w:rPr/>
      </w:pPr>
      <w:r>
        <w:rPr/>
        <w:t>IP-CAN Session Establishment as specified in TS 23.203 [y] clause 7.2 step 6.</w:t>
      </w:r>
    </w:p>
    <w:p>
      <w:pPr>
        <w:pStyle w:val="B1"/>
        <w:numPr>
          <w:ilvl w:val="0"/>
          <w:numId w:val="24"/>
        </w:numPr>
        <w:overflowPunct w:val="false"/>
        <w:autoSpaceDE w:val="false"/>
        <w:textAlignment w:val="baseline"/>
        <w:rPr/>
      </w:pPr>
      <w:r>
        <w:rPr/>
        <w:t xml:space="preserve">The PCRF sends a decision as specified in TS 23.203 [y] step 7. If the TDF is collocated with the PCEF, PCRF checks user privacy policies to traffic detection mechanisms. If user’s privacy policies as indicated by the profile, allow for the use of service traffic detection, the PCRF also sends the PCC rules for the service detection and enforcement to the PCEF and may include subscription to the service detection start /stop event trigger. The PCEF provisions the detection requirements to the TDF.  </w:t>
      </w:r>
    </w:p>
    <w:p>
      <w:pPr>
        <w:pStyle w:val="B1"/>
        <w:numPr>
          <w:ilvl w:val="0"/>
          <w:numId w:val="24"/>
        </w:numPr>
        <w:overflowPunct w:val="false"/>
        <w:autoSpaceDE w:val="false"/>
        <w:textAlignment w:val="baseline"/>
        <w:rPr/>
      </w:pPr>
      <w:r>
        <w:rPr/>
        <w:t>IP-CAN Session Establishment as specified in TS 23.203 [y] clause 7.2 steps 8 to 12.</w:t>
      </w:r>
    </w:p>
    <w:p>
      <w:pPr>
        <w:pStyle w:val="B1"/>
        <w:numPr>
          <w:ilvl w:val="0"/>
          <w:numId w:val="24"/>
        </w:numPr>
        <w:overflowPunct w:val="false"/>
        <w:autoSpaceDE w:val="false"/>
        <w:textAlignment w:val="baseline"/>
        <w:rPr/>
      </w:pPr>
      <w:r>
        <w:rPr/>
        <w:t xml:space="preserve">If the TDF is standalone, steps 8 and-9 take place. If user’s privacy policies as indicated by the profile, allow for the use of service traffic detection, the PCRF requests the identified TDF to establish the relevant session towards PCRF and provides Service Detection and Policy Rules to the TDF and may subscribe to the service detection start and service detection stop event triggers.. </w:t>
      </w:r>
    </w:p>
    <w:p>
      <w:pPr>
        <w:pStyle w:val="B1"/>
        <w:numPr>
          <w:ilvl w:val="0"/>
          <w:numId w:val="24"/>
        </w:numPr>
        <w:overflowPunct w:val="false"/>
        <w:autoSpaceDE w:val="false"/>
        <w:textAlignment w:val="baseline"/>
        <w:rPr/>
      </w:pPr>
      <w:r>
        <w:rPr/>
        <w:t>The TDF acknowledges the request and may indicate policy enforcement actions support in case some of the enforcement actions required by PCRF are not supported.</w:t>
      </w:r>
    </w:p>
    <w:p>
      <w:pPr>
        <w:pStyle w:val="EditorsNote"/>
        <w:rPr/>
      </w:pPr>
      <w:r>
        <w:rPr/>
      </w:r>
    </w:p>
    <w:p>
      <w:pPr>
        <w:pStyle w:val="EditorsNote"/>
        <w:rPr>
          <w:color w:val="000000"/>
        </w:rPr>
      </w:pPr>
      <w:r>
        <w:rPr>
          <w:color w:val="000000"/>
        </w:rPr>
        <w:t xml:space="preserve">Note: Steps 8-9 can occur immediately after step 2. </w:t>
      </w:r>
    </w:p>
    <w:p>
      <w:pPr>
        <w:pStyle w:val="Normal"/>
        <w:rPr>
          <w:color w:val="000000"/>
          <w:lang w:eastAsia="zh-CN"/>
        </w:rPr>
      </w:pPr>
      <w:r>
        <w:rPr>
          <w:color w:val="000000"/>
          <w:lang w:eastAsia="zh-CN"/>
        </w:rPr>
      </w:r>
    </w:p>
    <w:p>
      <w:pPr>
        <w:pStyle w:val="Normal"/>
        <w:rPr>
          <w:lang w:val="en-US" w:eastAsia="zh-CN"/>
        </w:rPr>
      </w:pPr>
      <w:r>
        <w:rPr>
          <w:lang w:val="en-US" w:eastAsia="zh-CN"/>
        </w:rPr>
      </w:r>
    </w:p>
    <w:p>
      <w:pPr>
        <w:pStyle w:val="Heading6"/>
        <w:bidi w:val="0"/>
        <w:ind w:start="0" w:hanging="0"/>
        <w:jc w:val="start"/>
        <w:rPr/>
      </w:pPr>
      <w:bookmarkStart w:id="65" w:name="__RefHeading___Toc287614440"/>
      <w:bookmarkEnd w:id="65"/>
      <w:r>
        <w:rPr/>
        <w:t>4.4.3.2.2.2</w:t>
        <w:tab/>
        <w:t>Service Detection notification</w:t>
      </w:r>
    </w:p>
    <w:p>
      <w:pPr>
        <w:pStyle w:val="Normal"/>
        <w:keepNext w:val="true"/>
        <w:keepLines/>
        <w:rPr/>
      </w:pPr>
      <w:r>
        <w:rPr/>
        <w:t>This clause describes the provisioning of service information from the TDF at the start of a service detected by the TDF for both standalone TDF and collocated TDF.</w:t>
      </w:r>
    </w:p>
    <w:p>
      <w:pPr>
        <w:pStyle w:val="Normal"/>
        <w:rPr/>
      </w:pPr>
      <w:r>
        <w:rPr/>
      </w:r>
    </w:p>
    <w:p>
      <w:pPr>
        <w:pStyle w:val="Normal"/>
        <w:ind w:start="1298" w:hanging="0"/>
        <w:rPr/>
      </w:pPr>
      <w:r>
        <w:rPr/>
        <w:object w:dxaOrig="8280" w:dyaOrig="6165">
          <v:shape id="ole_rId29" style="width:414pt;height:307.9pt" o:ole="">
            <v:imagedata r:id="rId30" o:title=""/>
          </v:shape>
          <o:OLEObject Type="Embed" ProgID="" ShapeID="ole_rId29" DrawAspect="Content" ObjectID="_734507611" r:id="rId29"/>
        </w:object>
      </w:r>
    </w:p>
    <w:p>
      <w:pPr>
        <w:pStyle w:val="TF"/>
        <w:rPr/>
      </w:pPr>
      <w:r>
        <w:rPr/>
        <w:t>Figure 4.4.v: Provisioning of service information from the TDF</w:t>
      </w:r>
    </w:p>
    <w:p>
      <w:pPr>
        <w:pStyle w:val="B1"/>
        <w:numPr>
          <w:ilvl w:val="0"/>
          <w:numId w:val="11"/>
        </w:numPr>
        <w:overflowPunct w:val="false"/>
        <w:autoSpaceDE w:val="false"/>
        <w:textAlignment w:val="baseline"/>
        <w:rPr/>
      </w:pPr>
      <w:r>
        <w:rPr/>
        <w:t>The standalone or collocated TDF detects the start of a service flow that matches with one of the activated PCC/SDPR Rules. Then, in case the enforcement actions were provided as a part of SDPR rules, TDF shall apply those actions.</w:t>
      </w:r>
    </w:p>
    <w:p>
      <w:pPr>
        <w:pStyle w:val="B1"/>
        <w:ind w:start="644" w:hanging="0"/>
        <w:rPr/>
      </w:pPr>
      <w:r>
        <w:rPr/>
      </w:r>
    </w:p>
    <w:p>
      <w:pPr>
        <w:pStyle w:val="NO"/>
        <w:rPr/>
      </w:pPr>
      <w:r>
        <w:rPr/>
        <w:t>NOTE:</w:t>
        <w:tab/>
        <w:t>the detection procedure is out of the scope of this study.</w:t>
      </w:r>
    </w:p>
    <w:p>
      <w:pPr>
        <w:pStyle w:val="B1"/>
        <w:rPr/>
      </w:pPr>
      <w:r>
        <w:rPr/>
        <w:t>2.</w:t>
        <w:tab/>
        <w:t>If the service start event trigger request was received, the TDF shall provide service information to the PCRF, including the SD Rule Identifier, service detection start event trigger and the flow descriptions, if available.</w:t>
      </w:r>
    </w:p>
    <w:p>
      <w:pPr>
        <w:pStyle w:val="B1"/>
        <w:rPr/>
      </w:pPr>
      <w:r>
        <w:rPr/>
        <w:t>Note: In case of collocated TDF, the information is provided by TDF through PCEF-PCRF communication. The interface between TDF and PCEF is out of scope.</w:t>
      </w:r>
    </w:p>
    <w:p>
      <w:pPr>
        <w:pStyle w:val="B1"/>
        <w:rPr/>
      </w:pPr>
      <w:r>
        <w:rPr/>
        <w:t>3.</w:t>
        <w:tab/>
        <w:t>Upon receiving the notification, PCRF may modify the PCC/SDPR rule (and the QoS Rules if they are applicable), based on the received flow descriptions and operator local pol</w:t>
      </w:r>
      <w:bookmarkStart w:id="66" w:name="OLE_LINK2"/>
      <w:bookmarkStart w:id="67" w:name="OLE_LINK1"/>
      <w:r>
        <w:rPr/>
        <w:t xml:space="preserve">icies for the detected service, otherwise step 5 is not applicable.  </w:t>
      </w:r>
      <w:bookmarkEnd w:id="66"/>
      <w:bookmarkEnd w:id="67"/>
    </w:p>
    <w:p>
      <w:pPr>
        <w:pStyle w:val="B1"/>
        <w:rPr/>
      </w:pPr>
      <w:r>
        <w:rPr/>
        <w:t>4.</w:t>
        <w:tab/>
        <w:t xml:space="preserve">If step 2) was initiated by the standalone TDF, then the PCRF sends acknowledge to the TDF. </w:t>
      </w:r>
    </w:p>
    <w:p>
      <w:pPr>
        <w:pStyle w:val="B1"/>
        <w:rPr/>
      </w:pPr>
      <w:r>
        <w:rPr/>
        <w:t xml:space="preserve">5.  The PCRF-Initiated session modification take place as per TS 23.203 clause 7.4.2 steps 4-11. </w:t>
      </w:r>
    </w:p>
    <w:p>
      <w:pPr>
        <w:pStyle w:val="Heading6"/>
        <w:bidi w:val="0"/>
        <w:jc w:val="start"/>
        <w:rPr/>
      </w:pPr>
      <w:bookmarkStart w:id="68" w:name="__RefHeading___Toc287614441"/>
      <w:bookmarkEnd w:id="68"/>
      <w:r>
        <w:rPr/>
        <w:t>4.4.3.2.2.3</w:t>
        <w:tab/>
        <w:t>Notification for stop of service from the TDF</w:t>
      </w:r>
    </w:p>
    <w:p>
      <w:pPr>
        <w:pStyle w:val="Normal"/>
        <w:keepNext w:val="true"/>
        <w:keepLines/>
        <w:rPr/>
      </w:pPr>
      <w:r>
        <w:rPr/>
        <w:t>This clause describes the reporting of the stop of a service detected by the TDF both for standalone TDF and for collocated TDF.</w:t>
      </w:r>
    </w:p>
    <w:p>
      <w:pPr>
        <w:pStyle w:val="Normal"/>
        <w:rPr/>
      </w:pPr>
      <w:r>
        <w:rPr/>
      </w:r>
    </w:p>
    <w:p>
      <w:pPr>
        <w:pStyle w:val="Normal"/>
        <w:ind w:start="1298" w:hanging="0"/>
        <w:rPr/>
      </w:pPr>
      <w:r>
        <w:rPr/>
        <w:object w:dxaOrig="8280" w:dyaOrig="6165">
          <v:shape id="ole_rId31" style="width:414pt;height:307.9pt" o:ole="">
            <v:imagedata r:id="rId32" o:title=""/>
          </v:shape>
          <o:OLEObject Type="Embed" ProgID="" ShapeID="ole_rId31" DrawAspect="Content" ObjectID="_1437811353" r:id="rId31"/>
        </w:object>
      </w:r>
    </w:p>
    <w:p>
      <w:pPr>
        <w:pStyle w:val="TF"/>
        <w:rPr/>
      </w:pPr>
      <w:r>
        <w:rPr/>
        <w:t>Figure 4.4.w: Notification for stop of service from the TDF</w:t>
      </w:r>
    </w:p>
    <w:p>
      <w:pPr>
        <w:pStyle w:val="B1"/>
        <w:rPr/>
      </w:pPr>
      <w:r>
        <w:rPr/>
        <w:t>1.</w:t>
        <w:tab/>
        <w:t>The standalone or collocated TDF detects the stop of a service flow that matches with one of the activated PCC/SDPR Rules.</w:t>
      </w:r>
    </w:p>
    <w:p>
      <w:pPr>
        <w:pStyle w:val="B1"/>
        <w:rPr/>
      </w:pPr>
      <w:r>
        <w:rPr/>
        <w:t>2.</w:t>
        <w:tab/>
        <w:t>If the service stop event trigger was subscribed to, the TDF shall send stop of service event trigger to the PCRF. The notification shall include the SDPR Rule Identifier and service detection stop event trigger. It may also include filters associated with the reported service.</w:t>
      </w:r>
    </w:p>
    <w:p>
      <w:pPr>
        <w:pStyle w:val="B1"/>
        <w:rPr/>
      </w:pPr>
      <w:r>
        <w:rPr/>
        <w:t>Note: In case of collocated TDF, the information is provided by TDF through PCEF-PCRF communication. The interface between TDF and PCEF is out of scope.</w:t>
      </w:r>
    </w:p>
    <w:p>
      <w:pPr>
        <w:pStyle w:val="B1"/>
        <w:rPr/>
      </w:pPr>
      <w:r>
        <w:rPr/>
        <w:t>3.</w:t>
        <w:tab/>
        <w:t xml:space="preserve">Upon receiving the notification, the PCRF may modify the PCC/SDPR rule (and the QoS Rules if they are applicable), as a result of service detection stop. Then, the step 5 is applicable.  </w:t>
      </w:r>
    </w:p>
    <w:p>
      <w:pPr>
        <w:pStyle w:val="B1"/>
        <w:rPr/>
      </w:pPr>
      <w:r>
        <w:rPr/>
        <w:t>4.</w:t>
        <w:tab/>
        <w:t>If step 2) was initiated by a standalone TDF, then the PCRF sends acknowledge to the TDF.</w:t>
      </w:r>
    </w:p>
    <w:p>
      <w:pPr>
        <w:pStyle w:val="B1"/>
        <w:rPr/>
      </w:pPr>
      <w:r>
        <w:rPr/>
        <w:t xml:space="preserve">5. The PCRF-Initiated session modification take place as per TS 23.203 clause 7.4.2 steps 4-11. </w:t>
      </w:r>
    </w:p>
    <w:p>
      <w:pPr>
        <w:pStyle w:val="B1"/>
        <w:ind w:start="1298" w:hanging="1014"/>
        <w:rPr/>
      </w:pPr>
      <w:r>
        <w:rPr/>
      </w:r>
    </w:p>
    <w:p>
      <w:pPr>
        <w:pStyle w:val="Heading7"/>
        <w:bidi w:val="0"/>
        <w:jc w:val="start"/>
        <w:rPr/>
      </w:pPr>
      <w:bookmarkStart w:id="69" w:name="__RefHeading___Toc287614442"/>
      <w:bookmarkEnd w:id="69"/>
      <w:r>
        <w:rPr/>
        <w:t>4.4.3.2.2.4</w:t>
        <w:tab/>
      </w:r>
      <w:r>
        <w:rPr>
          <w:lang w:eastAsia="ko-KR"/>
        </w:rPr>
        <w:t>Activation/deactivation of PCC/SDPR Rules in the TDF</w:t>
      </w:r>
    </w:p>
    <w:p>
      <w:pPr>
        <w:pStyle w:val="Normal"/>
        <w:ind w:start="1298" w:hanging="0"/>
        <w:rPr>
          <w:lang w:eastAsia="ko-KR"/>
        </w:rPr>
      </w:pPr>
      <w:r>
        <w:rPr/>
        <w:object w:dxaOrig="7875" w:dyaOrig="6120">
          <v:shape id="ole_rId33" style="width:393.75pt;height:303.2pt" o:ole="">
            <v:imagedata r:id="rId34" o:title=""/>
          </v:shape>
          <o:OLEObject Type="Embed" ProgID="" ShapeID="ole_rId33" DrawAspect="Content" ObjectID="_1625393059" r:id="rId33"/>
        </w:object>
      </w:r>
    </w:p>
    <w:p>
      <w:pPr>
        <w:pStyle w:val="TF"/>
        <w:rPr/>
      </w:pPr>
      <w:r>
        <w:rPr/>
        <w:t>Figure 4.4.x: Provisioning/Removal of Service Detection and Policy Rules in the TDF</w:t>
      </w:r>
    </w:p>
    <w:p>
      <w:pPr>
        <w:pStyle w:val="B1"/>
        <w:numPr>
          <w:ilvl w:val="0"/>
          <w:numId w:val="12"/>
        </w:numPr>
        <w:overflowPunct w:val="false"/>
        <w:autoSpaceDE w:val="false"/>
        <w:textAlignment w:val="baseline"/>
        <w:rPr/>
      </w:pPr>
      <w:r>
        <w:rPr/>
        <w:t xml:space="preserve">The PCRF is notified that the user profile has changed (e.g. by receiving the appropriate request from SPR). </w:t>
      </w:r>
    </w:p>
    <w:p>
      <w:pPr>
        <w:pStyle w:val="B1"/>
        <w:numPr>
          <w:ilvl w:val="0"/>
          <w:numId w:val="12"/>
        </w:numPr>
        <w:overflowPunct w:val="false"/>
        <w:autoSpaceDE w:val="false"/>
        <w:textAlignment w:val="baseline"/>
        <w:rPr/>
      </w:pPr>
      <w:r>
        <w:rPr/>
        <w:t>The PCRF acknowledges the user profile change to SPR.</w:t>
      </w:r>
    </w:p>
    <w:p>
      <w:pPr>
        <w:pStyle w:val="B1"/>
        <w:numPr>
          <w:ilvl w:val="0"/>
          <w:numId w:val="12"/>
        </w:numPr>
        <w:overflowPunct w:val="false"/>
        <w:autoSpaceDE w:val="false"/>
        <w:textAlignment w:val="baseline"/>
        <w:rPr/>
      </w:pPr>
      <w:r>
        <w:rPr/>
        <w:t>PCRF decides on PCC/SDPR rules change.</w:t>
      </w:r>
    </w:p>
    <w:p>
      <w:pPr>
        <w:pStyle w:val="B1"/>
        <w:ind w:start="284" w:hanging="0"/>
        <w:rPr/>
      </w:pPr>
      <w:r>
        <w:rPr/>
        <w:t>Note; A change of SDPR rules may also happen as a result of internal PCRF logic execution; in such a case steps 1-2 are not required.</w:t>
      </w:r>
    </w:p>
    <w:p>
      <w:pPr>
        <w:pStyle w:val="B1"/>
        <w:ind w:start="284" w:hanging="0"/>
        <w:rPr/>
      </w:pPr>
      <w:r>
        <w:rPr/>
      </w:r>
    </w:p>
    <w:p>
      <w:pPr>
        <w:pStyle w:val="B1"/>
        <w:ind w:start="284" w:hanging="0"/>
        <w:rPr/>
      </w:pPr>
      <w:r>
        <w:rPr/>
        <w:t>If the TDF is standalone:</w:t>
      </w:r>
    </w:p>
    <w:p>
      <w:pPr>
        <w:pStyle w:val="B1"/>
        <w:numPr>
          <w:ilvl w:val="0"/>
          <w:numId w:val="12"/>
        </w:numPr>
        <w:overflowPunct w:val="false"/>
        <w:autoSpaceDE w:val="false"/>
        <w:textAlignment w:val="baseline"/>
        <w:rPr/>
      </w:pPr>
      <w:r>
        <w:rPr/>
        <w:t>PCRF activates/deactivates/modifies the SDPR rules in the TDF.</w:t>
      </w:r>
    </w:p>
    <w:p>
      <w:pPr>
        <w:pStyle w:val="B1"/>
        <w:numPr>
          <w:ilvl w:val="0"/>
          <w:numId w:val="12"/>
        </w:numPr>
        <w:overflowPunct w:val="false"/>
        <w:autoSpaceDE w:val="false"/>
        <w:textAlignment w:val="baseline"/>
        <w:rPr/>
      </w:pPr>
      <w:r>
        <w:rPr/>
        <w:t>TDF acknowledges the SDPR rules’ activation/deactivation/modification.</w:t>
      </w:r>
    </w:p>
    <w:p>
      <w:pPr>
        <w:pStyle w:val="B1"/>
        <w:ind w:start="284" w:hanging="0"/>
        <w:rPr/>
      </w:pPr>
      <w:r>
        <w:rPr/>
      </w:r>
    </w:p>
    <w:p>
      <w:pPr>
        <w:pStyle w:val="B1"/>
        <w:ind w:start="284" w:hanging="0"/>
        <w:rPr/>
      </w:pPr>
      <w:r>
        <w:rPr/>
        <w:t xml:space="preserve">If the TDF is collocated with the PCEF, then steps 4 and 5 are omitted and: </w:t>
      </w:r>
    </w:p>
    <w:p>
      <w:pPr>
        <w:pStyle w:val="B1"/>
        <w:rPr/>
      </w:pPr>
      <w:r>
        <w:rPr/>
        <w:t>6.</w:t>
        <w:tab/>
        <w:t xml:space="preserve">PCRF provisions PCC Rules to the TDF by applying PCRF-Initiated IP-CAN session modification procedure per TS 23.203 [x] clause 7.4.2 step 5 to 11.  </w:t>
      </w:r>
    </w:p>
    <w:p>
      <w:pPr>
        <w:pStyle w:val="Heading6"/>
        <w:bidi w:val="0"/>
        <w:jc w:val="start"/>
        <w:rPr>
          <w:lang w:eastAsia="ko-KR"/>
        </w:rPr>
      </w:pPr>
      <w:bookmarkStart w:id="70" w:name="__RefHeading___Toc287614443"/>
      <w:bookmarkEnd w:id="70"/>
      <w:r>
        <w:rPr>
          <w:lang w:eastAsia="ko-KR"/>
        </w:rPr>
        <w:t>4.4.3.2.2.5</w:t>
        <w:tab/>
        <w:t>Changes to IP-CAN session termination</w:t>
      </w:r>
    </w:p>
    <w:p>
      <w:pPr>
        <w:pStyle w:val="Normal"/>
        <w:keepNext w:val="true"/>
        <w:keepLines/>
        <w:rPr/>
      </w:pPr>
      <w:r>
        <w:rPr/>
        <w:t>This clause includes the changes to IP-CAN session termination to deactivate SDPR Rules at the TDF.</w:t>
      </w:r>
    </w:p>
    <w:p>
      <w:pPr>
        <w:pStyle w:val="TF"/>
        <w:rPr/>
      </w:pPr>
      <w:r>
        <w:rPr/>
        <w:object w:dxaOrig="10275" w:dyaOrig="9420">
          <v:shape id="ole_rId35" style="width:457.2pt;height:414.45pt" o:ole="">
            <v:imagedata r:id="rId36" o:title=""/>
          </v:shape>
          <o:OLEObject Type="Embed" ProgID="" ShapeID="ole_rId35" DrawAspect="Content" ObjectID="_1377467001" r:id="rId35"/>
        </w:object>
      </w:r>
    </w:p>
    <w:p>
      <w:pPr>
        <w:pStyle w:val="TF"/>
        <w:rPr/>
      </w:pPr>
      <w:r>
        <w:rPr/>
        <w:t>Figure 4.4.y: Removal of Service Detection Rules from the TDF at IP-CAN session termination</w:t>
      </w:r>
    </w:p>
    <w:p>
      <w:pPr>
        <w:pStyle w:val="B1"/>
        <w:rPr/>
      </w:pPr>
      <w:r>
        <w:rPr/>
        <w:t>1.</w:t>
        <w:tab/>
        <w:t xml:space="preserve"> </w:t>
        <w:tab/>
        <w:t>IP-CAN Session Termination initial steps as specified in TS 23.203 [y] clause 7.3.1, steps 1- 2 or clause 7.3.2, steps 1-4.</w:t>
      </w:r>
    </w:p>
    <w:p>
      <w:pPr>
        <w:pStyle w:val="B1"/>
        <w:ind w:start="1298" w:hanging="1014"/>
        <w:rPr/>
      </w:pPr>
      <w:r>
        <w:rPr/>
        <w:t>2.</w:t>
        <w:tab/>
        <w:t>The GW (PCEF) indicates that the IP</w:t>
        <w:noBreakHyphen/>
        <w:t>CAN Session is being removed and provides relevant information to the PCRF.</w:t>
      </w:r>
    </w:p>
    <w:p>
      <w:pPr>
        <w:pStyle w:val="B1"/>
        <w:ind w:start="1298" w:hanging="1014"/>
        <w:rPr/>
      </w:pPr>
      <w:r>
        <w:rPr/>
        <w:t>3.</w:t>
        <w:tab/>
        <w:t>The PCRF finds the PCC Rules that require an AF to be notified and removes PCC Rules for the IP</w:t>
        <w:noBreakHyphen/>
        <w:t>CAN session.</w:t>
      </w:r>
    </w:p>
    <w:p>
      <w:pPr>
        <w:pStyle w:val="B1"/>
        <w:rPr/>
      </w:pPr>
      <w:r>
        <w:rPr/>
        <w:t>4.</w:t>
        <w:tab/>
        <w:t xml:space="preserve">       The PCRF notifies the AF that there are no transmission resources for the service if this is requested by the AF.</w:t>
      </w:r>
    </w:p>
    <w:p>
      <w:pPr>
        <w:pStyle w:val="B1"/>
        <w:rPr/>
      </w:pPr>
      <w:r>
        <w:rPr/>
        <w:t>5.</w:t>
        <w:tab/>
        <w:t xml:space="preserve">       The AF acknowledges the notification of the loss of transmission resources.</w:t>
      </w:r>
    </w:p>
    <w:p>
      <w:pPr>
        <w:pStyle w:val="B1"/>
        <w:rPr/>
      </w:pPr>
      <w:r>
        <w:rPr/>
        <w:t>6.        The GW (PCEF) removes all PCC Rules associated with the IP</w:t>
        <w:noBreakHyphen/>
        <w:t>CAN session</w:t>
      </w:r>
      <w:r>
        <w:rPr>
          <w:color w:val="FF0000"/>
        </w:rPr>
        <w:t xml:space="preserve">. </w:t>
      </w:r>
    </w:p>
    <w:p>
      <w:pPr>
        <w:pStyle w:val="B1"/>
        <w:rPr/>
      </w:pPr>
      <w:r>
        <w:rPr/>
        <w:t>7.         The PCRF removes the information related to the terminated IP</w:t>
        <w:noBreakHyphen/>
        <w:t>CAN Session</w:t>
      </w:r>
      <w:r>
        <w:rPr>
          <w:lang w:eastAsia="zh-CN"/>
        </w:rPr>
        <w:t xml:space="preserve"> (subscription information etc.), </w:t>
      </w:r>
      <w:r>
        <w:rPr/>
        <w:t>and acknowledges the IP</w:t>
        <w:noBreakHyphen/>
        <w:t>CAN Session termination.</w:t>
      </w:r>
    </w:p>
    <w:p>
      <w:pPr>
        <w:pStyle w:val="B1"/>
        <w:ind w:start="1298" w:hanging="1014"/>
        <w:rPr/>
      </w:pPr>
      <w:r>
        <w:rPr/>
        <w:t>8.         If the TDF is standalone, then steps 8-9 take place. The PCRF informs TDF about IP-CAN session termination.</w:t>
      </w:r>
    </w:p>
    <w:p>
      <w:pPr>
        <w:pStyle w:val="B1"/>
        <w:ind w:start="1298" w:hanging="1014"/>
        <w:rPr/>
      </w:pPr>
      <w:r>
        <w:rPr/>
        <w:t>9.</w:t>
        <w:tab/>
        <w:t>TDF deactivates all SDPR Rules associated with the IP-CAN session and acknowledges the termination request from the PCRF.</w:t>
      </w:r>
    </w:p>
    <w:p>
      <w:pPr>
        <w:pStyle w:val="B1"/>
        <w:ind w:start="1298" w:hanging="1014"/>
        <w:rPr/>
      </w:pPr>
      <w:r>
        <w:rPr/>
        <w:t>10.</w:t>
        <w:tab/>
        <w:t> IP-CAN Session Termination concluding steps takes place as specified in TS 23.203 [y] clause 7.3.1, steps 9-14 or clause 7.3.2, steps 11-15.</w:t>
      </w:r>
    </w:p>
    <w:p>
      <w:pPr>
        <w:pStyle w:val="B1"/>
        <w:ind w:start="1298" w:hanging="1014"/>
        <w:rPr/>
      </w:pPr>
      <w:r>
        <w:rPr/>
        <w:t>11.        TDF terminates the session with the PCRF.</w:t>
      </w:r>
    </w:p>
    <w:p>
      <w:pPr>
        <w:pStyle w:val="B1"/>
        <w:ind w:start="1298" w:hanging="1014"/>
        <w:rPr/>
      </w:pPr>
      <w:r>
        <w:rPr/>
        <w:t>12.</w:t>
        <w:tab/>
        <w:t>PCRF acknowledges the TDF session termination.</w:t>
      </w:r>
    </w:p>
    <w:p>
      <w:pPr>
        <w:pStyle w:val="Normal"/>
        <w:rPr/>
      </w:pPr>
      <w:r>
        <w:rPr/>
        <w:t>4.4.3.3</w:t>
        <w:tab/>
        <w:t xml:space="preserve">Unsolicited service detection reporting   </w:t>
      </w:r>
    </w:p>
    <w:p>
      <w:pPr>
        <w:pStyle w:val="Heading5"/>
        <w:bidi w:val="0"/>
        <w:ind w:start="1701" w:hanging="1701"/>
        <w:jc w:val="start"/>
        <w:rPr/>
      </w:pPr>
      <w:bookmarkStart w:id="71" w:name="__RefHeading___Toc24707_3320553937"/>
      <w:bookmarkStart w:id="72" w:name="__RefHeading___Toc287614444"/>
      <w:bookmarkEnd w:id="71"/>
      <w:r>
        <w:rPr/>
        <w:t>4.4.3.3.1</w:t>
        <w:tab/>
      </w:r>
      <w:r>
        <w:rPr>
          <w:sz w:val="24"/>
        </w:rPr>
        <w:t>Signalling Flows</w:t>
      </w:r>
      <w:bookmarkEnd w:id="72"/>
      <w:r>
        <w:rPr/>
        <w:t xml:space="preserve"> </w:t>
      </w:r>
    </w:p>
    <w:p>
      <w:pPr>
        <w:pStyle w:val="Normal"/>
        <w:rPr/>
      </w:pPr>
      <w:r>
        <w:rPr/>
        <w:t xml:space="preserve">This clause contains signalling flows for those cases where the TDF role is service detection and reporting to the PCRF. </w:t>
      </w:r>
    </w:p>
    <w:p>
      <w:pPr>
        <w:pStyle w:val="ListBullet"/>
        <w:numPr>
          <w:ilvl w:val="0"/>
          <w:numId w:val="22"/>
        </w:numPr>
        <w:rPr/>
      </w:pPr>
      <w:r>
        <w:rPr/>
        <w:t>Provisioning of service information at service start/modification from the TDF.</w:t>
      </w:r>
    </w:p>
    <w:p>
      <w:pPr>
        <w:pStyle w:val="ListBullet"/>
        <w:numPr>
          <w:ilvl w:val="0"/>
          <w:numId w:val="22"/>
        </w:numPr>
        <w:rPr/>
      </w:pPr>
      <w:r>
        <w:rPr/>
        <w:t>Revoke service session information at service stop from the TDF.</w:t>
      </w:r>
    </w:p>
    <w:p>
      <w:pPr>
        <w:pStyle w:val="Heading5"/>
        <w:bidi w:val="0"/>
        <w:ind w:start="1701" w:hanging="1701"/>
        <w:jc w:val="start"/>
        <w:rPr/>
      </w:pPr>
      <w:bookmarkStart w:id="73" w:name="__RefHeading___Toc287614445"/>
      <w:bookmarkEnd w:id="73"/>
      <w:r>
        <w:rPr/>
        <w:t>4.4.3.3.1.1</w:t>
        <w:tab/>
        <w:t>Provision service information from the TDF</w:t>
      </w:r>
    </w:p>
    <w:p>
      <w:pPr>
        <w:pStyle w:val="Normal"/>
        <w:keepNext w:val="true"/>
        <w:keepLines/>
        <w:rPr/>
      </w:pPr>
      <w:r>
        <w:rPr/>
        <w:t>This clause describes the provisioning of service information from the TDF at the start or modification of a service detected by the TDF. The TDF performs service detection and reporting functions only.</w:t>
      </w:r>
    </w:p>
    <w:p>
      <w:pPr>
        <w:pStyle w:val="Normal"/>
        <w:keepNext w:val="true"/>
        <w:keepLines/>
        <w:rPr/>
      </w:pPr>
      <w:r>
        <w:rPr/>
      </w:r>
    </w:p>
    <w:p>
      <w:pPr>
        <w:pStyle w:val="Normal"/>
        <w:rPr/>
      </w:pPr>
      <w:r>
        <w:rPr/>
        <w:object w:dxaOrig="8400" w:dyaOrig="6165">
          <v:shape id="ole_rId37" style="width:420pt;height:307.9pt" o:ole="">
            <v:imagedata r:id="rId38" o:title=""/>
          </v:shape>
          <o:OLEObject Type="Embed" ProgID="" ShapeID="ole_rId37" DrawAspect="Content" ObjectID="_1786978217" r:id="rId37"/>
        </w:object>
      </w:r>
    </w:p>
    <w:p>
      <w:pPr>
        <w:pStyle w:val="TF"/>
        <w:rPr/>
      </w:pPr>
      <w:r>
        <w:rPr/>
        <w:t>Figure 4.4.x: Provisioning of service information from the TDF</w:t>
      </w:r>
    </w:p>
    <w:p>
      <w:pPr>
        <w:pStyle w:val="B1"/>
        <w:ind w:start="1298" w:hanging="1014"/>
        <w:rPr/>
      </w:pPr>
      <w:r>
        <w:rPr/>
        <w:t>1.</w:t>
        <w:tab/>
        <w:t>The TDF detects the start or the modification of a service flow that matches with one of the SD Rules installed in the TDF, enforces the service control for the detected service..</w:t>
      </w:r>
    </w:p>
    <w:p>
      <w:pPr>
        <w:pStyle w:val="B1"/>
        <w:ind w:start="568" w:firstLine="730"/>
        <w:rPr/>
      </w:pPr>
      <w:r>
        <w:rPr/>
        <w:t>NOTE 1: The detection procedure is out of the scope of this study.</w:t>
      </w:r>
    </w:p>
    <w:p>
      <w:pPr>
        <w:pStyle w:val="B1"/>
        <w:ind w:start="1298" w:hanging="1014"/>
        <w:rPr/>
      </w:pPr>
      <w:r>
        <w:rPr/>
        <w:t>2.</w:t>
        <w:tab/>
        <w:t xml:space="preserve">The TDF provide service information to the PCRF, the TDF includes the application identifier and if available the flow descriptions. </w:t>
      </w:r>
    </w:p>
    <w:p>
      <w:pPr>
        <w:pStyle w:val="B1"/>
        <w:ind w:start="1298" w:hanging="1014"/>
        <w:rPr>
          <w:lang w:val="en-US"/>
        </w:rPr>
      </w:pPr>
      <w:r>
        <w:rPr/>
        <w:t>3.</w:t>
        <w:tab/>
        <w:t>If operator policies indicates that PCC/QoS Rules shall be provisioned then the PCRF generates PCC Rules (and the QoS Rules if they are applicable) based on the received flow descriptions and operator local policies for the detected service, otherwise step 5 is not applicable.</w:t>
      </w:r>
    </w:p>
    <w:p>
      <w:pPr>
        <w:pStyle w:val="B1"/>
        <w:rPr/>
      </w:pPr>
      <w:r>
        <w:rPr/>
        <w:t>4.</w:t>
        <w:tab/>
        <w:tab/>
        <w:t xml:space="preserve">The PCRF sends a confirmation to the TDF. </w:t>
      </w:r>
    </w:p>
    <w:p>
      <w:pPr>
        <w:pStyle w:val="B1"/>
        <w:ind w:start="1298" w:hanging="1014"/>
        <w:rPr/>
      </w:pPr>
      <w:r>
        <w:rPr/>
        <w:t>5.</w:t>
        <w:tab/>
        <w:t xml:space="preserve">The PCRF- Initiated IP-CAN session modification takes place as per TS 23.203 [3] clause 7.4.2 steps 4-11. </w:t>
      </w:r>
    </w:p>
    <w:p>
      <w:pPr>
        <w:pStyle w:val="B1"/>
        <w:ind w:start="1298" w:hanging="1014"/>
        <w:rPr/>
      </w:pPr>
      <w:r>
        <w:rPr/>
        <w:tab/>
        <w:t>NOTE: Step 4 may take place at anytime after step 3.</w:t>
      </w:r>
    </w:p>
    <w:p>
      <w:pPr>
        <w:pStyle w:val="Heading5"/>
        <w:bidi w:val="0"/>
        <w:ind w:start="1701" w:hanging="1701"/>
        <w:jc w:val="start"/>
        <w:rPr/>
      </w:pPr>
      <w:bookmarkStart w:id="74" w:name="__RefHeading___Toc287614446"/>
      <w:bookmarkEnd w:id="74"/>
      <w:r>
        <w:rPr/>
        <w:t>4.4.3.3.1.2</w:t>
        <w:tab/>
        <w:t>Revoking service information from the TDF</w:t>
      </w:r>
    </w:p>
    <w:p>
      <w:pPr>
        <w:pStyle w:val="Normal"/>
        <w:keepNext w:val="true"/>
        <w:keepLines/>
        <w:rPr/>
      </w:pPr>
      <w:r>
        <w:rPr/>
        <w:t xml:space="preserve">This clause describes the reporting of the stop of a service detected by the TDF. The TDF performs service detection functions only. </w:t>
      </w:r>
    </w:p>
    <w:p>
      <w:pPr>
        <w:pStyle w:val="Normal"/>
        <w:rPr/>
      </w:pPr>
      <w:r>
        <w:rPr/>
      </w:r>
    </w:p>
    <w:p>
      <w:pPr>
        <w:pStyle w:val="B1"/>
        <w:ind w:start="284" w:hanging="284"/>
        <w:rPr/>
      </w:pPr>
      <w:r>
        <w:rPr/>
        <w:object w:dxaOrig="8280" w:dyaOrig="6150">
          <v:shape id="ole_rId39" style="width:414pt;height:307.5pt" o:ole="">
            <v:imagedata r:id="rId40" o:title=""/>
          </v:shape>
          <o:OLEObject Type="Embed" ProgID="" ShapeID="ole_rId39" DrawAspect="Content" ObjectID="_1231035616" r:id="rId39"/>
        </w:object>
      </w:r>
    </w:p>
    <w:p>
      <w:pPr>
        <w:pStyle w:val="TF"/>
        <w:rPr/>
      </w:pPr>
      <w:r>
        <w:rPr/>
        <w:t>Figure 4.4.y: Revoke service information to the PCRF</w:t>
      </w:r>
    </w:p>
    <w:p>
      <w:pPr>
        <w:pStyle w:val="B1"/>
        <w:ind w:start="1298" w:hanging="1014"/>
        <w:rPr/>
      </w:pPr>
      <w:r>
        <w:rPr/>
        <w:t>1.</w:t>
        <w:tab/>
        <w:t>The TDF detects the stop of a service flow that matches with one of the SD Rules installed in the TDF.</w:t>
      </w:r>
    </w:p>
    <w:p>
      <w:pPr>
        <w:pStyle w:val="B1"/>
        <w:ind w:start="1298" w:hanging="1014"/>
        <w:rPr/>
      </w:pPr>
      <w:r>
        <w:rPr/>
        <w:t>NOTE: the detection procedure is out of the scope of this study.</w:t>
      </w:r>
    </w:p>
    <w:p>
      <w:pPr>
        <w:pStyle w:val="B1"/>
        <w:ind w:start="1298" w:hanging="1014"/>
        <w:rPr/>
      </w:pPr>
      <w:r>
        <w:rPr/>
        <w:t>2.</w:t>
        <w:tab/>
        <w:t>The TDF revokes service information to the PCRF.</w:t>
      </w:r>
    </w:p>
    <w:p>
      <w:pPr>
        <w:pStyle w:val="B1"/>
        <w:ind w:start="1298" w:hanging="1014"/>
        <w:rPr/>
      </w:pPr>
      <w:r>
        <w:rPr/>
        <w:t>3.</w:t>
        <w:tab/>
        <w:t>If PCC Rules are installed in the PCEF steps 5 applies.</w:t>
      </w:r>
    </w:p>
    <w:p>
      <w:pPr>
        <w:pStyle w:val="B1"/>
        <w:ind w:start="1298" w:hanging="1014"/>
        <w:rPr/>
      </w:pPr>
      <w:r>
        <w:rPr/>
        <w:t>4.</w:t>
        <w:tab/>
        <w:t xml:space="preserve">The PCRF sends a confirmation to the TDF. </w:t>
      </w:r>
    </w:p>
    <w:p>
      <w:pPr>
        <w:pStyle w:val="B1"/>
        <w:ind w:start="1298" w:hanging="1014"/>
        <w:rPr/>
      </w:pPr>
      <w:r>
        <w:rPr/>
        <w:t>5.</w:t>
        <w:tab/>
        <w:t xml:space="preserve">The PCRF- Initiated IP-CAN session modification takes place as per TS 23.203 [3] clause 7.4.2 steps 4-11 </w:t>
      </w:r>
    </w:p>
    <w:p>
      <w:pPr>
        <w:pStyle w:val="B1"/>
        <w:ind w:start="1298" w:hanging="1014"/>
        <w:rPr/>
      </w:pPr>
      <w:r>
        <w:rPr/>
        <w:tab/>
        <w:t>NOTE: Step 4 may take place at anytime after step 3.</w:t>
      </w:r>
    </w:p>
    <w:p>
      <w:pPr>
        <w:pStyle w:val="HEding5"/>
        <w:rPr/>
      </w:pPr>
      <w:r>
        <w:rPr/>
      </w:r>
    </w:p>
    <w:p>
      <w:pPr>
        <w:pStyle w:val="HEding5"/>
        <w:rPr/>
      </w:pPr>
      <w:r>
        <w:rPr/>
        <w:t>4.4.3.4.</w:t>
        <w:tab/>
        <w:t>Service Detection and Policy rules definition and structure</w:t>
      </w:r>
    </w:p>
    <w:p>
      <w:pPr>
        <w:pStyle w:val="Normal"/>
        <w:rPr/>
      </w:pPr>
      <w:r>
        <w:rPr>
          <w:lang w:eastAsia="zh-CN"/>
        </w:rPr>
        <w:t>This section is relevant only in the case of standalone TDF.</w:t>
      </w:r>
    </w:p>
    <w:p>
      <w:pPr>
        <w:pStyle w:val="Heading6"/>
        <w:bidi w:val="0"/>
        <w:jc w:val="start"/>
        <w:rPr/>
      </w:pPr>
      <w:bookmarkStart w:id="75" w:name="__RefHeading___Toc287614447"/>
      <w:bookmarkEnd w:id="75"/>
      <w:r>
        <w:rPr/>
        <w:t>4.4.3.4.1</w:t>
        <w:tab/>
        <w:t>General</w:t>
      </w:r>
    </w:p>
    <w:p>
      <w:pPr>
        <w:pStyle w:val="Normal"/>
        <w:rPr/>
      </w:pPr>
      <w:r>
        <w:rPr/>
        <w:t xml:space="preserve">The Service Detection and Policy rule (SDPR rule) comprises the information that is required in order to apply the detection and enforcement actions for the specified service traffic. </w:t>
      </w:r>
    </w:p>
    <w:p>
      <w:pPr>
        <w:pStyle w:val="Normal"/>
        <w:rPr/>
      </w:pPr>
      <w:r>
        <w:rPr/>
        <w:t>Two different types of SDPR rules exist: dynamic rules and predefined rules. The dynamic SDPR rules are provisioned by the PCRF via the Gxd reference point, while the predefined SDPR rules are directly provisioned into the TDF and only referenced by the PCRF. The pre-defined SDPR rules may be used in a non-roaming situation.</w:t>
      </w:r>
    </w:p>
    <w:p>
      <w:pPr>
        <w:pStyle w:val="NO"/>
        <w:rPr/>
      </w:pPr>
      <w:r>
        <w:rPr/>
        <w:t>NOTE 1:</w:t>
        <w:tab/>
        <w:t>The procedure for provisioning predefined SDPR rules is out of scope.</w:t>
      </w:r>
    </w:p>
    <w:p>
      <w:pPr>
        <w:pStyle w:val="Normal"/>
        <w:keepLines/>
        <w:ind w:start="1135" w:hanging="851"/>
        <w:rPr/>
      </w:pPr>
      <w:r>
        <w:rPr/>
      </w:r>
    </w:p>
    <w:p>
      <w:pPr>
        <w:pStyle w:val="Normal"/>
        <w:rPr/>
      </w:pPr>
      <w:r>
        <w:rPr/>
        <w:t xml:space="preserve">There are defined procedures for activation, modification and deactivation of SDPR rules (as described in clause 4.4.2.3.2.2). The PCRF may activate, modify and deactivate a SDPR rule at any time, over the Gxd reference point. The modification procedure is applicable to dynamic SDPR rules only. </w:t>
      </w:r>
    </w:p>
    <w:p>
      <w:pPr>
        <w:pStyle w:val="Normal"/>
        <w:rPr/>
      </w:pPr>
      <w:r>
        <w:rPr/>
        <w:t xml:space="preserve">Upon detecting end of service traffic for the corresponding SDPR rule, the TDF shall notify the PCRF, if originally controlled by the PCRF, of the end of service traffic. </w:t>
      </w:r>
    </w:p>
    <w:p>
      <w:pPr>
        <w:pStyle w:val="Normal"/>
        <w:rPr/>
      </w:pPr>
      <w:r>
        <w:rPr/>
        <w:t>The operator defines the SDPR rules.</w:t>
      </w:r>
    </w:p>
    <w:p>
      <w:pPr>
        <w:pStyle w:val="Normal"/>
        <w:rPr/>
      </w:pPr>
      <w:r>
        <w:rPr/>
        <w:t>The following table lists the information contained in a SDPR rule, including the information element name, the description and whether the PCRF may modify this information in a dynamic SDPR rule which is active in the TDF. The Category field indicates if a certain piece of information is mandatory or not for the construction of a SDPR rule, i.e. if it is possible to construct a SDPR rule without it.</w:t>
      </w:r>
    </w:p>
    <w:p>
      <w:pPr>
        <w:pStyle w:val="Normal"/>
        <w:rPr/>
      </w:pPr>
      <w:r>
        <w:rPr/>
      </w:r>
    </w:p>
    <w:p>
      <w:pPr>
        <w:pStyle w:val="TH"/>
        <w:numPr>
          <w:ilvl w:val="0"/>
          <w:numId w:val="0"/>
        </w:numPr>
        <w:outlineLvl w:val="0"/>
        <w:rPr/>
      </w:pPr>
      <w:r>
        <w:rPr/>
      </w:r>
    </w:p>
    <w:p>
      <w:pPr>
        <w:pStyle w:val="FP"/>
        <w:rPr/>
      </w:pPr>
      <w:r>
        <w:rPr/>
      </w:r>
    </w:p>
    <w:tbl>
      <w:tblPr>
        <w:tblW w:w="9854" w:type="dxa"/>
        <w:jc w:val="start"/>
        <w:tblInd w:w="0" w:type="dxa"/>
        <w:tblCellMar>
          <w:top w:w="0" w:type="dxa"/>
          <w:start w:w="108" w:type="dxa"/>
          <w:bottom w:w="0" w:type="dxa"/>
          <w:end w:w="108" w:type="dxa"/>
        </w:tblCellMar>
      </w:tblPr>
      <w:tblGrid>
        <w:gridCol w:w="2464"/>
        <w:gridCol w:w="2463"/>
        <w:gridCol w:w="2463"/>
        <w:gridCol w:w="2464"/>
      </w:tblGrid>
      <w:tr>
        <w:trPr>
          <w:tblHeader w:val="true"/>
          <w:cantSplit w:val="true"/>
        </w:trPr>
        <w:tc>
          <w:tcPr>
            <w:tcW w:w="2464" w:type="dxa"/>
            <w:tcBorders/>
          </w:tcPr>
          <w:p>
            <w:pPr>
              <w:pStyle w:val="TAH"/>
              <w:rPr/>
            </w:pPr>
            <w:r>
              <w:rPr/>
              <w:t>Information name</w:t>
            </w:r>
          </w:p>
        </w:tc>
        <w:tc>
          <w:tcPr>
            <w:tcW w:w="2463" w:type="dxa"/>
            <w:tcBorders/>
          </w:tcPr>
          <w:p>
            <w:pPr>
              <w:pStyle w:val="TAH"/>
              <w:rPr/>
            </w:pPr>
            <w:r>
              <w:rPr/>
              <w:t>Description</w:t>
            </w:r>
          </w:p>
        </w:tc>
        <w:tc>
          <w:tcPr>
            <w:tcW w:w="2463" w:type="dxa"/>
            <w:tcBorders/>
          </w:tcPr>
          <w:p>
            <w:pPr>
              <w:pStyle w:val="TAH"/>
              <w:rPr/>
            </w:pPr>
            <w:r>
              <w:rPr/>
              <w:t>Category</w:t>
            </w:r>
          </w:p>
        </w:tc>
        <w:tc>
          <w:tcPr>
            <w:tcW w:w="2464" w:type="dxa"/>
            <w:tcBorders/>
          </w:tcPr>
          <w:p>
            <w:pPr>
              <w:pStyle w:val="TAH"/>
              <w:rPr/>
            </w:pPr>
            <w:r>
              <w:rPr/>
              <w:t>PCRF permitted to modify for a dynamic SDPR rule in the TDF</w:t>
            </w:r>
          </w:p>
        </w:tc>
      </w:tr>
      <w:tr>
        <w:trPr>
          <w:cantSplit w:val="true"/>
        </w:trPr>
        <w:tc>
          <w:tcPr>
            <w:tcW w:w="2464" w:type="dxa"/>
            <w:tcBorders/>
          </w:tcPr>
          <w:p>
            <w:pPr>
              <w:pStyle w:val="TAL"/>
              <w:rPr>
                <w:szCs w:val="18"/>
              </w:rPr>
            </w:pPr>
            <w:r>
              <w:rPr>
                <w:szCs w:val="18"/>
              </w:rPr>
              <w:t>SDPR Rule identifier</w:t>
            </w:r>
          </w:p>
        </w:tc>
        <w:tc>
          <w:tcPr>
            <w:tcW w:w="2463" w:type="dxa"/>
            <w:tcBorders/>
          </w:tcPr>
          <w:p>
            <w:pPr>
              <w:pStyle w:val="TAL"/>
              <w:rPr>
                <w:szCs w:val="18"/>
              </w:rPr>
            </w:pPr>
            <w:r>
              <w:rPr>
                <w:szCs w:val="18"/>
              </w:rPr>
              <w:t>Uniquely identifies the SDPR rule, within an IP</w:t>
              <w:noBreakHyphen/>
              <w:t>CAN session.</w:t>
            </w:r>
          </w:p>
          <w:p>
            <w:pPr>
              <w:pStyle w:val="TAL"/>
              <w:rPr>
                <w:szCs w:val="18"/>
              </w:rPr>
            </w:pPr>
            <w:r>
              <w:rPr>
                <w:szCs w:val="18"/>
              </w:rPr>
              <w:t>It is used between PCRF and standalone TDF for referencing SDPR rules.</w:t>
            </w:r>
          </w:p>
          <w:p>
            <w:pPr>
              <w:pStyle w:val="TAL"/>
              <w:rPr>
                <w:szCs w:val="18"/>
              </w:rPr>
            </w:pPr>
            <w:r>
              <w:rPr>
                <w:szCs w:val="18"/>
              </w:rPr>
            </w:r>
          </w:p>
        </w:tc>
        <w:tc>
          <w:tcPr>
            <w:tcW w:w="2463" w:type="dxa"/>
            <w:tcBorders/>
          </w:tcPr>
          <w:p>
            <w:pPr>
              <w:pStyle w:val="TAL"/>
              <w:rPr>
                <w:szCs w:val="18"/>
              </w:rPr>
            </w:pPr>
            <w:r>
              <w:rPr>
                <w:szCs w:val="18"/>
              </w:rPr>
              <w:t>Mandatory</w:t>
            </w:r>
          </w:p>
        </w:tc>
        <w:tc>
          <w:tcPr>
            <w:tcW w:w="2464" w:type="dxa"/>
            <w:tcBorders/>
          </w:tcPr>
          <w:p>
            <w:pPr>
              <w:pStyle w:val="TAL"/>
              <w:rPr>
                <w:szCs w:val="18"/>
              </w:rPr>
            </w:pPr>
            <w:r>
              <w:rPr>
                <w:szCs w:val="18"/>
              </w:rPr>
              <w:t>No</w:t>
            </w:r>
          </w:p>
        </w:tc>
      </w:tr>
      <w:tr>
        <w:trPr>
          <w:cantSplit w:val="true"/>
        </w:trPr>
        <w:tc>
          <w:tcPr>
            <w:tcW w:w="2464" w:type="dxa"/>
            <w:tcBorders/>
          </w:tcPr>
          <w:p>
            <w:pPr>
              <w:pStyle w:val="TAL"/>
              <w:rPr/>
            </w:pPr>
            <w:r>
              <w:rPr>
                <w:bCs/>
                <w:szCs w:val="18"/>
              </w:rPr>
              <w:t>Application identifier</w:t>
            </w:r>
          </w:p>
        </w:tc>
        <w:tc>
          <w:tcPr>
            <w:tcW w:w="2463" w:type="dxa"/>
            <w:tcBorders/>
          </w:tcPr>
          <w:p>
            <w:pPr>
              <w:pStyle w:val="TAL"/>
              <w:rPr/>
            </w:pPr>
            <w:r>
              <w:rPr>
                <w:bCs/>
                <w:szCs w:val="18"/>
              </w:rPr>
              <w:t xml:space="preserve">References the corresponding application (i.e. service), for which the rule applies.  </w:t>
            </w:r>
          </w:p>
          <w:p>
            <w:pPr>
              <w:pStyle w:val="TAL"/>
              <w:rPr>
                <w:bCs/>
                <w:i/>
                <w:i/>
                <w:szCs w:val="18"/>
              </w:rPr>
            </w:pPr>
            <w:r>
              <w:rPr>
                <w:bCs/>
                <w:i/>
                <w:szCs w:val="18"/>
              </w:rPr>
            </w:r>
          </w:p>
        </w:tc>
        <w:tc>
          <w:tcPr>
            <w:tcW w:w="2463" w:type="dxa"/>
            <w:tcBorders/>
          </w:tcPr>
          <w:p>
            <w:pPr>
              <w:pStyle w:val="TAL"/>
              <w:rPr>
                <w:szCs w:val="18"/>
              </w:rPr>
            </w:pPr>
            <w:r>
              <w:rPr>
                <w:szCs w:val="18"/>
              </w:rPr>
              <w:t>Mandatory</w:t>
            </w:r>
          </w:p>
        </w:tc>
        <w:tc>
          <w:tcPr>
            <w:tcW w:w="2464" w:type="dxa"/>
            <w:tcBorders/>
          </w:tcPr>
          <w:p>
            <w:pPr>
              <w:pStyle w:val="TAL"/>
              <w:rPr>
                <w:szCs w:val="18"/>
              </w:rPr>
            </w:pPr>
            <w:r>
              <w:rPr>
                <w:szCs w:val="18"/>
              </w:rPr>
              <w:t>No</w:t>
            </w:r>
          </w:p>
        </w:tc>
      </w:tr>
      <w:tr>
        <w:trPr>
          <w:cantSplit w:val="true"/>
        </w:trPr>
        <w:tc>
          <w:tcPr>
            <w:tcW w:w="2464" w:type="dxa"/>
            <w:tcBorders/>
          </w:tcPr>
          <w:p>
            <w:pPr>
              <w:pStyle w:val="TAL"/>
              <w:snapToGrid w:val="false"/>
              <w:rPr>
                <w:bCs/>
                <w:szCs w:val="18"/>
              </w:rPr>
            </w:pPr>
            <w:r>
              <w:rPr>
                <w:bCs/>
                <w:szCs w:val="18"/>
              </w:rPr>
            </w:r>
          </w:p>
        </w:tc>
        <w:tc>
          <w:tcPr>
            <w:tcW w:w="2463" w:type="dxa"/>
            <w:tcBorders/>
          </w:tcPr>
          <w:p>
            <w:pPr>
              <w:pStyle w:val="TAL"/>
              <w:snapToGrid w:val="false"/>
              <w:rPr>
                <w:bCs/>
                <w:szCs w:val="18"/>
              </w:rPr>
            </w:pPr>
            <w:r>
              <w:rPr>
                <w:bCs/>
                <w:szCs w:val="18"/>
              </w:rPr>
            </w:r>
          </w:p>
        </w:tc>
        <w:tc>
          <w:tcPr>
            <w:tcW w:w="2463" w:type="dxa"/>
            <w:tcBorders/>
          </w:tcPr>
          <w:p>
            <w:pPr>
              <w:pStyle w:val="TAL"/>
              <w:snapToGrid w:val="false"/>
              <w:rPr>
                <w:bCs/>
                <w:szCs w:val="18"/>
              </w:rPr>
            </w:pPr>
            <w:r>
              <w:rPr>
                <w:bCs/>
                <w:szCs w:val="18"/>
              </w:rPr>
            </w:r>
          </w:p>
        </w:tc>
        <w:tc>
          <w:tcPr>
            <w:tcW w:w="2464" w:type="dxa"/>
            <w:tcBorders/>
          </w:tcPr>
          <w:p>
            <w:pPr>
              <w:pStyle w:val="TAL"/>
              <w:snapToGrid w:val="false"/>
              <w:rPr>
                <w:szCs w:val="18"/>
              </w:rPr>
            </w:pPr>
            <w:r>
              <w:rPr>
                <w:szCs w:val="18"/>
              </w:rPr>
            </w:r>
          </w:p>
        </w:tc>
      </w:tr>
      <w:tr>
        <w:trPr>
          <w:cantSplit w:val="true"/>
        </w:trPr>
        <w:tc>
          <w:tcPr>
            <w:tcW w:w="2464" w:type="dxa"/>
            <w:tcBorders/>
          </w:tcPr>
          <w:p>
            <w:pPr>
              <w:pStyle w:val="TAL"/>
              <w:rPr>
                <w:b/>
                <w:b/>
                <w:szCs w:val="18"/>
              </w:rPr>
            </w:pPr>
            <w:r>
              <w:rPr>
                <w:b/>
                <w:szCs w:val="18"/>
              </w:rPr>
              <w:t>Enforcement control</w:t>
            </w:r>
          </w:p>
        </w:tc>
        <w:tc>
          <w:tcPr>
            <w:tcW w:w="2463" w:type="dxa"/>
            <w:tcBorders/>
          </w:tcPr>
          <w:p>
            <w:pPr>
              <w:pStyle w:val="TAL"/>
              <w:rPr>
                <w:i/>
                <w:i/>
                <w:szCs w:val="18"/>
              </w:rPr>
            </w:pPr>
            <w:r>
              <w:rPr>
                <w:i/>
                <w:szCs w:val="18"/>
              </w:rPr>
              <w:t>Defines how the standalone TDF shall apply enforcement actions for the detected service traffic.</w:t>
            </w:r>
          </w:p>
          <w:p>
            <w:pPr>
              <w:pStyle w:val="TAL"/>
              <w:rPr>
                <w:i/>
                <w:i/>
                <w:szCs w:val="18"/>
              </w:rPr>
            </w:pPr>
            <w:r>
              <w:rPr>
                <w:i/>
                <w:szCs w:val="18"/>
              </w:rPr>
            </w:r>
          </w:p>
        </w:tc>
        <w:tc>
          <w:tcPr>
            <w:tcW w:w="2463" w:type="dxa"/>
            <w:tcBorders/>
          </w:tcPr>
          <w:p>
            <w:pPr>
              <w:pStyle w:val="TAL"/>
              <w:snapToGrid w:val="false"/>
              <w:rPr>
                <w:i/>
                <w:i/>
                <w:szCs w:val="18"/>
              </w:rPr>
            </w:pPr>
            <w:r>
              <w:rPr>
                <w:i/>
                <w:szCs w:val="18"/>
              </w:rPr>
            </w:r>
          </w:p>
        </w:tc>
        <w:tc>
          <w:tcPr>
            <w:tcW w:w="2464" w:type="dxa"/>
            <w:tcBorders/>
          </w:tcPr>
          <w:p>
            <w:pPr>
              <w:pStyle w:val="TAL"/>
              <w:snapToGrid w:val="false"/>
              <w:rPr>
                <w:szCs w:val="18"/>
              </w:rPr>
            </w:pPr>
            <w:r>
              <w:rPr>
                <w:szCs w:val="18"/>
              </w:rPr>
            </w:r>
          </w:p>
        </w:tc>
      </w:tr>
      <w:tr>
        <w:trPr>
          <w:cantSplit w:val="true"/>
        </w:trPr>
        <w:tc>
          <w:tcPr>
            <w:tcW w:w="2464" w:type="dxa"/>
            <w:tcBorders/>
          </w:tcPr>
          <w:p>
            <w:pPr>
              <w:pStyle w:val="TAL"/>
              <w:rPr>
                <w:szCs w:val="18"/>
              </w:rPr>
            </w:pPr>
            <w:r>
              <w:rPr>
                <w:szCs w:val="18"/>
              </w:rPr>
              <w:t>Gate status</w:t>
            </w:r>
          </w:p>
        </w:tc>
        <w:tc>
          <w:tcPr>
            <w:tcW w:w="2463" w:type="dxa"/>
            <w:tcBorders/>
          </w:tcPr>
          <w:p>
            <w:pPr>
              <w:pStyle w:val="TAL"/>
              <w:rPr>
                <w:szCs w:val="18"/>
              </w:rPr>
            </w:pPr>
            <w:r>
              <w:rPr>
                <w:szCs w:val="18"/>
              </w:rPr>
              <w:t>The gate status indicates whether the service data flow, detected by the service data flow template, may pass (Gate is open) or shall be discarded (Gate is closed) at the TDF.</w:t>
            </w:r>
          </w:p>
          <w:p>
            <w:pPr>
              <w:pStyle w:val="TAL"/>
              <w:rPr>
                <w:szCs w:val="18"/>
              </w:rPr>
            </w:pPr>
            <w:r>
              <w:rPr>
                <w:szCs w:val="18"/>
              </w:rPr>
            </w:r>
          </w:p>
        </w:tc>
        <w:tc>
          <w:tcPr>
            <w:tcW w:w="2463" w:type="dxa"/>
            <w:tcBorders/>
          </w:tcPr>
          <w:p>
            <w:pPr>
              <w:pStyle w:val="TAL"/>
              <w:snapToGrid w:val="false"/>
              <w:rPr>
                <w:szCs w:val="18"/>
              </w:rPr>
            </w:pPr>
            <w:r>
              <w:rPr>
                <w:szCs w:val="18"/>
              </w:rPr>
            </w:r>
          </w:p>
        </w:tc>
        <w:tc>
          <w:tcPr>
            <w:tcW w:w="2464" w:type="dxa"/>
            <w:tcBorders/>
          </w:tcPr>
          <w:p>
            <w:pPr>
              <w:pStyle w:val="TAL"/>
              <w:rPr>
                <w:szCs w:val="18"/>
              </w:rPr>
            </w:pPr>
            <w:r>
              <w:rPr>
                <w:szCs w:val="18"/>
              </w:rPr>
              <w:t>Yes</w:t>
            </w:r>
          </w:p>
        </w:tc>
      </w:tr>
      <w:tr>
        <w:trPr>
          <w:cantSplit w:val="true"/>
        </w:trPr>
        <w:tc>
          <w:tcPr>
            <w:tcW w:w="2464" w:type="dxa"/>
            <w:tcBorders/>
          </w:tcPr>
          <w:p>
            <w:pPr>
              <w:pStyle w:val="TAL"/>
              <w:rPr>
                <w:szCs w:val="18"/>
              </w:rPr>
            </w:pPr>
            <w:r>
              <w:rPr>
                <w:szCs w:val="18"/>
              </w:rPr>
              <w:t>UL-maximum bitrate</w:t>
            </w:r>
          </w:p>
        </w:tc>
        <w:tc>
          <w:tcPr>
            <w:tcW w:w="2463" w:type="dxa"/>
            <w:tcBorders/>
          </w:tcPr>
          <w:p>
            <w:pPr>
              <w:pStyle w:val="TAL"/>
              <w:rPr>
                <w:szCs w:val="18"/>
              </w:rPr>
            </w:pPr>
            <w:r>
              <w:rPr>
                <w:szCs w:val="18"/>
              </w:rPr>
              <w:t>The uplink maximum bitrate authorized for the service traffic</w:t>
            </w:r>
          </w:p>
          <w:p>
            <w:pPr>
              <w:pStyle w:val="TAL"/>
              <w:rPr>
                <w:szCs w:val="18"/>
              </w:rPr>
            </w:pPr>
            <w:r>
              <w:rPr>
                <w:szCs w:val="18"/>
              </w:rPr>
            </w:r>
          </w:p>
        </w:tc>
        <w:tc>
          <w:tcPr>
            <w:tcW w:w="2463" w:type="dxa"/>
            <w:tcBorders/>
          </w:tcPr>
          <w:p>
            <w:pPr>
              <w:pStyle w:val="TAL"/>
              <w:snapToGrid w:val="false"/>
              <w:rPr>
                <w:szCs w:val="18"/>
              </w:rPr>
            </w:pPr>
            <w:r>
              <w:rPr>
                <w:szCs w:val="18"/>
              </w:rPr>
            </w:r>
          </w:p>
        </w:tc>
        <w:tc>
          <w:tcPr>
            <w:tcW w:w="2464" w:type="dxa"/>
            <w:tcBorders/>
          </w:tcPr>
          <w:p>
            <w:pPr>
              <w:pStyle w:val="TAL"/>
              <w:rPr>
                <w:szCs w:val="18"/>
              </w:rPr>
            </w:pPr>
            <w:r>
              <w:rPr>
                <w:szCs w:val="18"/>
              </w:rPr>
              <w:t>Yes</w:t>
            </w:r>
          </w:p>
        </w:tc>
      </w:tr>
      <w:tr>
        <w:trPr>
          <w:cantSplit w:val="true"/>
        </w:trPr>
        <w:tc>
          <w:tcPr>
            <w:tcW w:w="2464" w:type="dxa"/>
            <w:tcBorders/>
          </w:tcPr>
          <w:p>
            <w:pPr>
              <w:pStyle w:val="TAL"/>
              <w:rPr>
                <w:szCs w:val="18"/>
              </w:rPr>
            </w:pPr>
            <w:r>
              <w:rPr>
                <w:szCs w:val="18"/>
              </w:rPr>
              <w:t>DL-maximum bitrate</w:t>
            </w:r>
          </w:p>
        </w:tc>
        <w:tc>
          <w:tcPr>
            <w:tcW w:w="2463" w:type="dxa"/>
            <w:tcBorders/>
          </w:tcPr>
          <w:p>
            <w:pPr>
              <w:pStyle w:val="TAL"/>
              <w:rPr>
                <w:szCs w:val="18"/>
              </w:rPr>
            </w:pPr>
            <w:r>
              <w:rPr>
                <w:szCs w:val="18"/>
              </w:rPr>
              <w:t>The downlink maximum bitrate authorized for the service traffic</w:t>
            </w:r>
          </w:p>
          <w:p>
            <w:pPr>
              <w:pStyle w:val="TAL"/>
              <w:rPr>
                <w:szCs w:val="18"/>
              </w:rPr>
            </w:pPr>
            <w:r>
              <w:rPr>
                <w:szCs w:val="18"/>
              </w:rPr>
            </w:r>
          </w:p>
        </w:tc>
        <w:tc>
          <w:tcPr>
            <w:tcW w:w="2463" w:type="dxa"/>
            <w:tcBorders/>
          </w:tcPr>
          <w:p>
            <w:pPr>
              <w:pStyle w:val="TAL"/>
              <w:snapToGrid w:val="false"/>
              <w:rPr>
                <w:szCs w:val="18"/>
              </w:rPr>
            </w:pPr>
            <w:r>
              <w:rPr>
                <w:szCs w:val="18"/>
              </w:rPr>
            </w:r>
          </w:p>
        </w:tc>
        <w:tc>
          <w:tcPr>
            <w:tcW w:w="2464" w:type="dxa"/>
            <w:tcBorders/>
          </w:tcPr>
          <w:p>
            <w:pPr>
              <w:pStyle w:val="TAL"/>
              <w:rPr>
                <w:szCs w:val="18"/>
              </w:rPr>
            </w:pPr>
            <w:r>
              <w:rPr>
                <w:szCs w:val="18"/>
              </w:rPr>
              <w:t>Yes</w:t>
            </w:r>
          </w:p>
          <w:p>
            <w:pPr>
              <w:pStyle w:val="TAL"/>
              <w:rPr>
                <w:szCs w:val="18"/>
              </w:rPr>
            </w:pPr>
            <w:r>
              <w:rPr>
                <w:szCs w:val="18"/>
              </w:rPr>
            </w:r>
          </w:p>
        </w:tc>
      </w:tr>
      <w:tr>
        <w:trPr>
          <w:cantSplit w:val="true"/>
        </w:trPr>
        <w:tc>
          <w:tcPr>
            <w:tcW w:w="2464" w:type="dxa"/>
            <w:tcBorders/>
          </w:tcPr>
          <w:p>
            <w:pPr>
              <w:pStyle w:val="TAL"/>
              <w:rPr>
                <w:szCs w:val="18"/>
              </w:rPr>
            </w:pPr>
            <w:r>
              <w:rPr>
                <w:szCs w:val="18"/>
              </w:rPr>
              <w:t>Redirect</w:t>
            </w:r>
          </w:p>
        </w:tc>
        <w:tc>
          <w:tcPr>
            <w:tcW w:w="2463" w:type="dxa"/>
            <w:tcBorders/>
          </w:tcPr>
          <w:p>
            <w:pPr>
              <w:pStyle w:val="TAL"/>
              <w:rPr>
                <w:rFonts w:cs="Arial"/>
                <w:szCs w:val="18"/>
              </w:rPr>
            </w:pPr>
            <w:r>
              <w:rPr>
                <w:rFonts w:cs="Arial"/>
                <w:lang w:eastAsia="zh-CN"/>
              </w:rPr>
              <w:t>Redirect detected service traffic to another controlled address</w:t>
            </w:r>
          </w:p>
        </w:tc>
        <w:tc>
          <w:tcPr>
            <w:tcW w:w="2463" w:type="dxa"/>
            <w:tcBorders/>
          </w:tcPr>
          <w:p>
            <w:pPr>
              <w:pStyle w:val="TAL"/>
              <w:snapToGrid w:val="false"/>
              <w:rPr>
                <w:rFonts w:cs="Arial"/>
                <w:szCs w:val="18"/>
              </w:rPr>
            </w:pPr>
            <w:r>
              <w:rPr>
                <w:rFonts w:cs="Arial"/>
                <w:szCs w:val="18"/>
              </w:rPr>
            </w:r>
          </w:p>
        </w:tc>
        <w:tc>
          <w:tcPr>
            <w:tcW w:w="2464" w:type="dxa"/>
            <w:tcBorders/>
          </w:tcPr>
          <w:p>
            <w:pPr>
              <w:pStyle w:val="TAL"/>
              <w:rPr>
                <w:szCs w:val="18"/>
              </w:rPr>
            </w:pPr>
            <w:r>
              <w:rPr>
                <w:szCs w:val="18"/>
              </w:rPr>
              <w:t>Yes</w:t>
            </w:r>
          </w:p>
        </w:tc>
      </w:tr>
      <w:tr>
        <w:trPr>
          <w:cantSplit w:val="true"/>
        </w:trPr>
        <w:tc>
          <w:tcPr>
            <w:tcW w:w="9854" w:type="dxa"/>
            <w:gridSpan w:val="4"/>
            <w:tcBorders/>
          </w:tcPr>
          <w:p>
            <w:pPr>
              <w:pStyle w:val="TAN"/>
              <w:snapToGrid w:val="false"/>
              <w:rPr>
                <w:szCs w:val="18"/>
              </w:rPr>
            </w:pPr>
            <w:r>
              <w:rPr>
                <w:szCs w:val="18"/>
              </w:rPr>
            </w:r>
          </w:p>
        </w:tc>
      </w:tr>
    </w:tbl>
    <w:p>
      <w:pPr>
        <w:pStyle w:val="FP"/>
        <w:rPr/>
      </w:pPr>
      <w:r>
        <w:rPr/>
      </w:r>
    </w:p>
    <w:p>
      <w:pPr>
        <w:pStyle w:val="Normal"/>
        <w:rPr/>
      </w:pPr>
      <w:r>
        <w:rPr/>
        <w:t xml:space="preserve">The </w:t>
      </w:r>
      <w:r>
        <w:rPr>
          <w:i/>
        </w:rPr>
        <w:t>SDPR Rule identifier</w:t>
      </w:r>
      <w:r>
        <w:rPr/>
        <w:t xml:space="preserve"> shall be unique for a SDPR rule within an IP</w:t>
        <w:noBreakHyphen/>
        <w:t>CAN session. A dynamically provided SDPR rule that has the same Rule identifier value as a predefined SDPR rule shall replace the predefined rule within the same IP</w:t>
        <w:noBreakHyphen/>
        <w:t>CAN session.</w:t>
      </w:r>
    </w:p>
    <w:p>
      <w:pPr>
        <w:pStyle w:val="Normal"/>
        <w:rPr/>
      </w:pPr>
      <w:r>
        <w:rPr/>
        <w:t xml:space="preserve">The </w:t>
      </w:r>
      <w:r>
        <w:rPr>
          <w:bCs/>
          <w:i/>
          <w:iCs/>
          <w:szCs w:val="18"/>
        </w:rPr>
        <w:t>Application identifier</w:t>
      </w:r>
      <w:r>
        <w:rPr/>
        <w:t xml:space="preserve"> </w:t>
      </w:r>
      <w:r>
        <w:rPr>
          <w:bCs/>
          <w:szCs w:val="18"/>
        </w:rPr>
        <w:t>references the corresponding application (i.e. service), for which the rule applies.</w:t>
      </w:r>
    </w:p>
    <w:p>
      <w:pPr>
        <w:pStyle w:val="Normal"/>
        <w:rPr/>
      </w:pPr>
      <w:r>
        <w:rPr/>
        <w:t xml:space="preserve">The </w:t>
      </w:r>
      <w:r>
        <w:rPr>
          <w:i/>
        </w:rPr>
        <w:t>Gate</w:t>
      </w:r>
      <w:r>
        <w:rPr/>
        <w:t xml:space="preserve"> </w:t>
      </w:r>
      <w:r>
        <w:rPr>
          <w:i/>
          <w:iCs/>
        </w:rPr>
        <w:t>status</w:t>
      </w:r>
      <w:r>
        <w:rPr/>
        <w:t xml:space="preserve"> indicates whether the TDF shall let a service traffic matching the Application identifier, pass through (gate is open) the TDF or the TDF shall discard (gate is closed) the service traffic.</w:t>
      </w:r>
    </w:p>
    <w:p>
      <w:pPr>
        <w:pStyle w:val="Normal"/>
        <w:rPr/>
      </w:pPr>
      <w:r>
        <w:rPr/>
        <w:t xml:space="preserve">The </w:t>
      </w:r>
      <w:r>
        <w:rPr>
          <w:i/>
        </w:rPr>
        <w:t>UL maximum-bitrate</w:t>
      </w:r>
      <w:r>
        <w:rPr/>
        <w:t xml:space="preserve"> indicates the authorized maximum bitrate for the uplink component of the detected service traffic.</w:t>
      </w:r>
    </w:p>
    <w:p>
      <w:pPr>
        <w:pStyle w:val="Normal"/>
        <w:rPr/>
      </w:pPr>
      <w:r>
        <w:rPr/>
        <w:t xml:space="preserve">The </w:t>
      </w:r>
      <w:r>
        <w:rPr>
          <w:i/>
        </w:rPr>
        <w:t>DL maximum-bitrate</w:t>
      </w:r>
      <w:r>
        <w:rPr/>
        <w:t xml:space="preserve"> indicates the authorized maximum bitrate for the downlink component of the detected service traffic.</w:t>
      </w:r>
    </w:p>
    <w:p>
      <w:pPr>
        <w:pStyle w:val="Normal"/>
        <w:rPr/>
      </w:pPr>
      <w:r>
        <w:rPr/>
        <w:t xml:space="preserve">The </w:t>
      </w:r>
      <w:r>
        <w:rPr>
          <w:i/>
          <w:iCs/>
        </w:rPr>
        <w:t>Redirect</w:t>
      </w:r>
      <w:r>
        <w:rPr/>
        <w:t xml:space="preserve"> indicates whether the </w:t>
      </w:r>
      <w:r>
        <w:rPr>
          <w:lang w:eastAsia="zh-CN"/>
        </w:rPr>
        <w:t>detected service traffic should be redirected to another controlled address</w:t>
      </w:r>
      <w:r>
        <w:rPr/>
        <w:t>. The target redirect address is included also.</w:t>
      </w:r>
    </w:p>
    <w:p>
      <w:pPr>
        <w:pStyle w:val="Heading3"/>
        <w:bidi w:val="0"/>
        <w:jc w:val="start"/>
        <w:rPr/>
      </w:pPr>
      <w:bookmarkStart w:id="76" w:name="__RefHeading___Toc287614448"/>
      <w:bookmarkEnd w:id="76"/>
      <w:r>
        <w:rPr>
          <w:sz w:val="20"/>
        </w:rPr>
        <w:t>4.4. 3.4.2</w:t>
        <w:tab/>
        <w:t>Service Detection and Policy rule relevant operations</w:t>
      </w:r>
    </w:p>
    <w:p>
      <w:pPr>
        <w:pStyle w:val="Normal"/>
        <w:rPr/>
      </w:pPr>
      <w:r>
        <w:rPr/>
        <w:t>Service Detection and Policy rule operations consist of activation, modification and de-activation of SDPR rules.</w:t>
      </w:r>
    </w:p>
    <w:p>
      <w:pPr>
        <w:pStyle w:val="Normal"/>
        <w:rPr/>
      </w:pPr>
      <w:r>
        <w:rPr/>
        <w:t>Activation of a dynamic SDPR rule: The PCRF provides the SDPR rule information to the TDF via the Gxd reference point.</w:t>
      </w:r>
    </w:p>
    <w:p>
      <w:pPr>
        <w:pStyle w:val="Normal"/>
        <w:rPr/>
      </w:pPr>
      <w:r>
        <w:rPr/>
        <w:t>Activation of a predefined SDPR rule: The PCRF provides an identifier of the relevant SDPR rule to the TDF via the Gxd reference point.</w:t>
      </w:r>
    </w:p>
    <w:p>
      <w:pPr>
        <w:pStyle w:val="Normal"/>
        <w:rPr/>
      </w:pPr>
      <w:r>
        <w:rPr/>
        <w:t>An active SDPR rule means that the service traffic, matching the corresponding application (i.e. service), is detected and enforced as per enforcement control actions, if defined within the SDPR rule.</w:t>
      </w:r>
    </w:p>
    <w:p>
      <w:pPr>
        <w:pStyle w:val="Normal"/>
        <w:rPr/>
      </w:pPr>
      <w:r>
        <w:rPr/>
        <w:t>The PCRF may, at any time, modify an active, dynamic SDPR rule.</w:t>
      </w:r>
    </w:p>
    <w:p>
      <w:pPr>
        <w:pStyle w:val="Normal"/>
        <w:rPr/>
      </w:pPr>
      <w:r>
        <w:rPr/>
        <w:t>The PCRF may, at any time, deactivate an active SDPR rule in the TDF via the Gxd reference point. At IP</w:t>
        <w:noBreakHyphen/>
        <w:t>CAN session termination all active SDPR rules are deactivated upon information, received from the PCRF about IP</w:t>
        <w:noBreakHyphen/>
        <w:t>CAN session termination.</w:t>
      </w:r>
    </w:p>
    <w:p>
      <w:pPr>
        <w:pStyle w:val="Normal"/>
        <w:rPr/>
      </w:pPr>
      <w:r>
        <w:rPr/>
        <w:t>Upon detecting end of service traffic for the application (i.e. service), TDF shall deactivate the corresponding SDPR rule.</w:t>
      </w:r>
    </w:p>
    <w:p>
      <w:pPr>
        <w:pStyle w:val="Normal"/>
        <w:rPr>
          <w:rFonts w:ascii="Arial" w:hAnsi="Arial" w:cs="Arial"/>
          <w:lang w:eastAsia="zh-CN"/>
        </w:rPr>
      </w:pPr>
      <w:r>
        <w:rPr>
          <w:rFonts w:cs="Arial" w:ascii="Arial" w:hAnsi="Arial"/>
          <w:lang w:eastAsia="zh-CN"/>
        </w:rPr>
        <w:t xml:space="preserve">4.4.3.4.3 </w:t>
        <w:tab/>
        <w:t>PCC rules modifications</w:t>
      </w:r>
    </w:p>
    <w:p>
      <w:pPr>
        <w:pStyle w:val="Normal"/>
        <w:rPr/>
      </w:pPr>
      <w:r>
        <w:rPr>
          <w:lang w:eastAsia="zh-CN"/>
        </w:rPr>
        <w:t>The following additional fields should be added to PCC rules' structure in order to support service awareness functionality:</w:t>
      </w:r>
    </w:p>
    <w:p>
      <w:pPr>
        <w:pStyle w:val="ListParagraph"/>
        <w:numPr>
          <w:ilvl w:val="0"/>
          <w:numId w:val="20"/>
        </w:numPr>
        <w:rPr/>
      </w:pPr>
      <w:r>
        <w:rPr/>
        <w:t xml:space="preserve">The </w:t>
      </w:r>
      <w:r>
        <w:rPr>
          <w:bCs/>
          <w:i/>
          <w:iCs/>
          <w:szCs w:val="18"/>
        </w:rPr>
        <w:t>Application identifier</w:t>
      </w:r>
      <w:r>
        <w:rPr/>
        <w:t xml:space="preserve"> </w:t>
      </w:r>
      <w:r>
        <w:rPr>
          <w:bCs/>
          <w:szCs w:val="18"/>
        </w:rPr>
        <w:t>references the corresponding application (i.e. service), for which the rule applies.</w:t>
      </w:r>
    </w:p>
    <w:p>
      <w:pPr>
        <w:pStyle w:val="ListParagraph"/>
        <w:numPr>
          <w:ilvl w:val="0"/>
          <w:numId w:val="20"/>
        </w:numPr>
        <w:rPr/>
      </w:pPr>
      <w:r>
        <w:rPr/>
        <w:t xml:space="preserve">The </w:t>
      </w:r>
      <w:r>
        <w:rPr>
          <w:i/>
          <w:iCs/>
        </w:rPr>
        <w:t>Redirect</w:t>
      </w:r>
      <w:r>
        <w:rPr/>
        <w:t xml:space="preserve"> indicates whether the </w:t>
      </w:r>
      <w:r>
        <w:rPr>
          <w:lang w:eastAsia="zh-CN"/>
        </w:rPr>
        <w:t>detected service traffic should be redirected to another controlled address</w:t>
      </w:r>
      <w:r>
        <w:rPr/>
        <w:t>. The target redirect address is included also.</w:t>
      </w:r>
    </w:p>
    <w:p>
      <w:pPr>
        <w:pStyle w:val="Normal"/>
        <w:rPr>
          <w:lang w:eastAsia="zh-CN"/>
        </w:rPr>
      </w:pPr>
      <w:r>
        <w:rPr>
          <w:lang w:eastAsia="zh-CN"/>
        </w:rPr>
        <w:t>Additionally, Event triggers of start and stop of detected traffic should be added.</w:t>
      </w:r>
    </w:p>
    <w:p>
      <w:pPr>
        <w:pStyle w:val="B1"/>
        <w:ind w:start="1298" w:hanging="1014"/>
        <w:rPr>
          <w:lang w:eastAsia="zh-CN"/>
        </w:rPr>
      </w:pPr>
      <w:r>
        <w:rPr>
          <w:lang w:eastAsia="zh-CN"/>
        </w:rPr>
      </w:r>
    </w:p>
    <w:p>
      <w:pPr>
        <w:pStyle w:val="Heading3"/>
        <w:bidi w:val="0"/>
        <w:jc w:val="start"/>
        <w:rPr/>
      </w:pPr>
      <w:bookmarkStart w:id="77" w:name="__RefHeading___Toc287614449"/>
      <w:bookmarkEnd w:id="77"/>
      <w:r>
        <w:rPr/>
        <w:t>4.4.4</w:t>
        <w:tab/>
        <w:t>Conclusion</w:t>
      </w:r>
    </w:p>
    <w:p>
      <w:pPr>
        <w:pStyle w:val="Normal"/>
        <w:rPr/>
      </w:pPr>
      <w:r>
        <w:rPr/>
        <w:t xml:space="preserve">The general AF, as part of the PCC architecture defined in TS 23.203, shall not be enhanced to support enforcement functionality assigned to the PCEF, according to TS 23.203, for the purpose of service detection / this key issue. As a consequence the Rx reference shall not be enhanced to carry QoS enforcement information. </w:t>
      </w:r>
    </w:p>
    <w:p>
      <w:pPr>
        <w:pStyle w:val="Normal"/>
        <w:rPr>
          <w:lang w:eastAsia="zh-CN"/>
        </w:rPr>
      </w:pPr>
      <w:r>
        <w:rPr/>
        <w:t>Both solicitied and unsolicitied service detection reporting scenarios as described in key issue 4 are valid. Whether the one or other is chosen depends on the actual network deployment. Therefore, it is proposed to cover both of them in the normative standardization.</w:t>
      </w:r>
    </w:p>
    <w:p>
      <w:pPr>
        <w:pStyle w:val="Heading2"/>
        <w:bidi w:val="0"/>
        <w:jc w:val="start"/>
        <w:rPr/>
      </w:pPr>
      <w:bookmarkStart w:id="78" w:name="__RefHeading___Toc287614450"/>
      <w:bookmarkEnd w:id="78"/>
      <w:r>
        <w:rPr/>
        <w:t>4.5</w:t>
        <w:tab/>
        <w:t>Key issue 5: Service Based Traffic Steering</w:t>
      </w:r>
    </w:p>
    <w:p>
      <w:pPr>
        <w:pStyle w:val="Heading3"/>
        <w:bidi w:val="0"/>
        <w:jc w:val="start"/>
        <w:rPr/>
      </w:pPr>
      <w:bookmarkStart w:id="79" w:name="__RefHeading___Toc287614451"/>
      <w:bookmarkEnd w:id="79"/>
      <w:r>
        <w:rPr/>
        <w:t>4.5.1</w:t>
        <w:tab/>
        <w:tab/>
        <w:t>Description</w:t>
      </w:r>
    </w:p>
    <w:p>
      <w:pPr>
        <w:pStyle w:val="Normal"/>
        <w:rPr>
          <w:rFonts w:ascii="Arial" w:hAnsi="Arial" w:cs="Arial"/>
        </w:rPr>
      </w:pPr>
      <w:r>
        <w:rPr>
          <w:rFonts w:cs="Arial" w:ascii="Arial" w:hAnsi="Arial"/>
        </w:rPr>
        <w:t>In a service aware network it is possible to optimally route the traffic. For IP services that get identified using service traffic detection mechanism it may only be possible after the session has been established and the some traffic has already traversed the network. In order to improve service experience it should be possible to steer traffic after its establishment for example from a Home PDN Gateway to a local breakout.</w:t>
      </w:r>
    </w:p>
    <w:p>
      <w:pPr>
        <w:pStyle w:val="NO"/>
        <w:rPr/>
      </w:pPr>
      <w:r>
        <w:rPr/>
        <w:t>Editor’s Note: further changes can be done to this key issue description based on SA1 feedback.</w:t>
      </w:r>
    </w:p>
    <w:p>
      <w:pPr>
        <w:pStyle w:val="Normal"/>
        <w:rPr/>
      </w:pPr>
      <w:r>
        <w:rPr/>
      </w:r>
    </w:p>
    <w:p>
      <w:pPr>
        <w:pStyle w:val="Heading2"/>
        <w:bidi w:val="0"/>
        <w:jc w:val="start"/>
        <w:rPr/>
      </w:pPr>
      <w:bookmarkStart w:id="80" w:name="__RefHeading___Toc287614452"/>
      <w:bookmarkEnd w:id="80"/>
      <w:r>
        <w:rPr/>
        <w:t>4.6</w:t>
        <w:tab/>
        <w:t>Key issue 6: Extending Policy Architecture to handle transactional services</w:t>
      </w:r>
    </w:p>
    <w:p>
      <w:pPr>
        <w:pStyle w:val="Heading3"/>
        <w:bidi w:val="0"/>
        <w:jc w:val="start"/>
        <w:rPr/>
      </w:pPr>
      <w:bookmarkStart w:id="81" w:name="__RefHeading___Toc287614453"/>
      <w:bookmarkEnd w:id="81"/>
      <w:r>
        <w:rPr/>
        <w:t>4.6.1</w:t>
        <w:tab/>
        <w:tab/>
        <w:t>Description</w:t>
      </w:r>
    </w:p>
    <w:p>
      <w:pPr>
        <w:pStyle w:val="Normal"/>
        <w:rPr>
          <w:rFonts w:ascii="Arial" w:hAnsi="Arial" w:cs="Arial"/>
        </w:rPr>
      </w:pPr>
      <w:r>
        <w:rPr>
          <w:rFonts w:cs="Arial" w:ascii="Arial" w:hAnsi="Arial"/>
        </w:rPr>
        <w:t>Current 3GPP PCC architecture usage is designed around the handling of IP flows. Many current / legacy (e.g. SMS) and future services (e.g. video rental) are however of transactional nature. In many scenarios it can be beneficial if there is a standardized mechanism for handling policies for such services via the PCC. For transactional services while the PCRF will act as the policy decision function and authorize requests for such services, the service logic and enforcement of PCRF authorized decisions will continue to reside within the service.</w:t>
      </w:r>
    </w:p>
    <w:p>
      <w:pPr>
        <w:pStyle w:val="NO"/>
        <w:rPr/>
      </w:pPr>
      <w:r>
        <w:rPr/>
        <w:t>Editor’s note: The extent of such interaction and enforcement are subject to 3GPP scope and FFS.</w:t>
      </w:r>
    </w:p>
    <w:p>
      <w:pPr>
        <w:pStyle w:val="Normal"/>
        <w:rPr/>
      </w:pPr>
      <w:r>
        <w:rPr/>
      </w:r>
      <w:r>
        <w:br w:type="page"/>
      </w:r>
    </w:p>
    <w:p>
      <w:pPr>
        <w:pStyle w:val="Heading9"/>
        <w:bidi w:val="0"/>
        <w:jc w:val="start"/>
        <w:rPr/>
      </w:pPr>
      <w:bookmarkStart w:id="82" w:name="__RefHeading___Toc287614454"/>
      <w:bookmarkStart w:id="83" w:name="historyclause"/>
      <w:bookmarkEnd w:id="82"/>
      <w:bookmarkEnd w:id="83"/>
      <w:r>
        <w:rPr/>
        <w:t>Annex &lt;X&gt;:</w:t>
        <w:br/>
        <w:t>Change history</w:t>
      </w:r>
    </w:p>
    <w:tbl>
      <w:tblPr>
        <w:tblW w:w="9371" w:type="dxa"/>
        <w:jc w:val="start"/>
        <w:tblInd w:w="40" w:type="dxa"/>
        <w:tblCellMar>
          <w:top w:w="0" w:type="dxa"/>
          <w:start w:w="40" w:type="dxa"/>
          <w:bottom w:w="0" w:type="dxa"/>
          <w:end w:w="40" w:type="dxa"/>
        </w:tblCellMar>
      </w:tblPr>
      <w:tblGrid>
        <w:gridCol w:w="800"/>
        <w:gridCol w:w="800"/>
        <w:gridCol w:w="1010"/>
        <w:gridCol w:w="630"/>
        <w:gridCol w:w="450"/>
        <w:gridCol w:w="4532"/>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63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3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2009-9</w:t>
            </w:r>
          </w:p>
        </w:tc>
        <w:tc>
          <w:tcPr>
            <w:tcW w:w="800" w:type="dxa"/>
            <w:tcBorders>
              <w:top w:val="single" w:sz="6" w:space="0" w:color="000000"/>
              <w:start w:val="single" w:sz="6" w:space="0" w:color="000000"/>
              <w:bottom w:val="single" w:sz="6" w:space="0" w:color="000000"/>
            </w:tcBorders>
            <w:shd w:fill="FFFFFF" w:val="clear"/>
          </w:tcPr>
          <w:p>
            <w:pPr>
              <w:pStyle w:val="Guidance"/>
              <w:spacing w:before="0" w:after="180"/>
              <w:jc w:val="center"/>
              <w:rPr>
                <w:color w:val="000000"/>
              </w:rPr>
            </w:pPr>
            <w:r>
              <w:rPr>
                <w:color w:val="000000"/>
              </w:rPr>
              <w:t>SA2#74</w:t>
            </w:r>
          </w:p>
        </w:tc>
        <w:tc>
          <w:tcPr>
            <w:tcW w:w="1010"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S2-095861</w:t>
            </w:r>
          </w:p>
        </w:tc>
        <w:tc>
          <w:tcPr>
            <w:tcW w:w="630"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color w:val="000000"/>
              </w:rPr>
            </w:pPr>
            <w:r>
              <w:rPr>
                <w:color w:val="000000"/>
              </w:rPr>
            </w:r>
          </w:p>
        </w:tc>
        <w:tc>
          <w:tcPr>
            <w:tcW w:w="450"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color w:val="000000"/>
              </w:rPr>
            </w:pPr>
            <w:r>
              <w:rPr>
                <w:color w:val="000000"/>
              </w:rPr>
            </w:r>
          </w:p>
        </w:tc>
        <w:tc>
          <w:tcPr>
            <w:tcW w:w="4532"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 xml:space="preserve">Initial skeleton with Introduction and Scope </w:t>
            </w:r>
          </w:p>
        </w:tc>
        <w:tc>
          <w:tcPr>
            <w:tcW w:w="567" w:type="dxa"/>
            <w:tcBorders>
              <w:top w:val="single" w:sz="6" w:space="0" w:color="000000"/>
              <w:start w:val="single" w:sz="6" w:space="0" w:color="000000"/>
              <w:bottom w:val="single" w:sz="6" w:space="0" w:color="000000"/>
            </w:tcBorders>
            <w:shd w:fill="FFFFFF" w:val="clear"/>
          </w:tcPr>
          <w:p>
            <w:pPr>
              <w:pStyle w:val="Guidance"/>
              <w:spacing w:before="0" w:after="180"/>
              <w:rPr>
                <w:color w:val="000000"/>
              </w:rPr>
            </w:pPr>
            <w:r>
              <w:rPr>
                <w:color w:val="000000"/>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Guidance"/>
              <w:spacing w:before="0" w:after="180"/>
              <w:rPr>
                <w:color w:val="000000"/>
              </w:rPr>
            </w:pPr>
            <w:r>
              <w:rPr>
                <w:color w:val="000000"/>
              </w:rPr>
              <w:t>0.0.0</w:t>
            </w:r>
          </w:p>
        </w:tc>
      </w:tr>
      <w:tr>
        <w:trPr/>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2009-9</w:t>
            </w:r>
          </w:p>
        </w:tc>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SA2#74</w:t>
            </w:r>
          </w:p>
        </w:tc>
        <w:tc>
          <w:tcPr>
            <w:tcW w:w="1010" w:type="dxa"/>
            <w:tcBorders>
              <w:top w:val="single" w:sz="6" w:space="0" w:color="000000"/>
              <w:start w:val="single" w:sz="6" w:space="0" w:color="000000"/>
            </w:tcBorders>
            <w:shd w:fill="FFFFFF" w:val="clear"/>
          </w:tcPr>
          <w:p>
            <w:pPr>
              <w:pStyle w:val="Guidance"/>
              <w:spacing w:before="0" w:after="180"/>
              <w:rPr>
                <w:color w:val="000000"/>
              </w:rPr>
            </w:pPr>
            <w:r>
              <w:rPr>
                <w:color w:val="000000"/>
                <w:lang w:val="en-US"/>
              </w:rPr>
              <w:t>S2-095862</w:t>
            </w:r>
          </w:p>
        </w:tc>
        <w:tc>
          <w:tcPr>
            <w:tcW w:w="63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32" w:type="dxa"/>
            <w:tcBorders>
              <w:top w:val="single" w:sz="6" w:space="0" w:color="000000"/>
              <w:start w:val="single" w:sz="6" w:space="0" w:color="000000"/>
            </w:tcBorders>
            <w:shd w:fill="FFFFFF" w:val="clear"/>
          </w:tcPr>
          <w:p>
            <w:pPr>
              <w:pStyle w:val="Normal"/>
              <w:spacing w:before="0" w:after="120"/>
              <w:rPr>
                <w:i/>
                <w:i/>
                <w:color w:val="000000"/>
                <w:lang w:val="en-US"/>
              </w:rPr>
            </w:pPr>
            <w:r>
              <w:rPr>
                <w:i/>
                <w:color w:val="000000"/>
                <w:lang w:val="en-US"/>
              </w:rPr>
              <w:t>Policy enhancement for dynamic data usage</w:t>
            </w:r>
          </w:p>
        </w:tc>
        <w:tc>
          <w:tcPr>
            <w:tcW w:w="567" w:type="dxa"/>
            <w:tcBorders>
              <w:top w:val="single" w:sz="6" w:space="0" w:color="000000"/>
              <w:start w:val="single" w:sz="6" w:space="0" w:color="000000"/>
            </w:tcBorders>
            <w:shd w:fill="FFFFFF" w:val="clear"/>
          </w:tcPr>
          <w:p>
            <w:pPr>
              <w:pStyle w:val="Guidance"/>
              <w:spacing w:before="0" w:after="180"/>
              <w:rPr>
                <w:color w:val="000000"/>
              </w:rPr>
            </w:pPr>
            <w:r>
              <w:rPr>
                <w:color w:val="000000"/>
              </w:rPr>
              <w:t>-</w:t>
            </w:r>
          </w:p>
        </w:tc>
        <w:tc>
          <w:tcPr>
            <w:tcW w:w="582" w:type="dxa"/>
            <w:tcBorders>
              <w:top w:val="single" w:sz="6" w:space="0" w:color="000000"/>
              <w:start w:val="single" w:sz="6" w:space="0" w:color="000000"/>
              <w:end w:val="single" w:sz="6" w:space="0" w:color="000000"/>
            </w:tcBorders>
            <w:shd w:fill="FFFFFF" w:val="clear"/>
          </w:tcPr>
          <w:p>
            <w:pPr>
              <w:pStyle w:val="Guidance"/>
              <w:spacing w:before="0" w:after="180"/>
              <w:rPr>
                <w:color w:val="000000"/>
              </w:rPr>
            </w:pPr>
            <w:r>
              <w:rPr>
                <w:color w:val="000000"/>
              </w:rPr>
              <w:t>0.0.0</w:t>
            </w:r>
          </w:p>
        </w:tc>
      </w:tr>
      <w:tr>
        <w:trPr/>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2009-9</w:t>
            </w:r>
          </w:p>
        </w:tc>
        <w:tc>
          <w:tcPr>
            <w:tcW w:w="800" w:type="dxa"/>
            <w:tcBorders>
              <w:top w:val="single" w:sz="6" w:space="0" w:color="000000"/>
              <w:start w:val="single" w:sz="6" w:space="0" w:color="000000"/>
            </w:tcBorders>
            <w:shd w:fill="FFFFFF" w:val="clear"/>
          </w:tcPr>
          <w:p>
            <w:pPr>
              <w:pStyle w:val="Guidance"/>
              <w:spacing w:before="0" w:after="180"/>
              <w:rPr>
                <w:color w:val="000000"/>
              </w:rPr>
            </w:pPr>
            <w:r>
              <w:rPr>
                <w:color w:val="000000"/>
              </w:rPr>
              <w:t>SA2#74</w:t>
            </w:r>
          </w:p>
        </w:tc>
        <w:tc>
          <w:tcPr>
            <w:tcW w:w="1010" w:type="dxa"/>
            <w:tcBorders>
              <w:top w:val="single" w:sz="6" w:space="0" w:color="000000"/>
              <w:start w:val="single" w:sz="6" w:space="0" w:color="000000"/>
            </w:tcBorders>
            <w:shd w:fill="FFFFFF" w:val="clear"/>
          </w:tcPr>
          <w:p>
            <w:pPr>
              <w:pStyle w:val="Guidance"/>
              <w:spacing w:before="0" w:after="180"/>
              <w:rPr>
                <w:color w:val="000000"/>
              </w:rPr>
            </w:pPr>
            <w:r>
              <w:rPr>
                <w:color w:val="000000"/>
                <w:lang w:val="en-US"/>
              </w:rPr>
              <w:t>S2-095864</w:t>
            </w:r>
          </w:p>
        </w:tc>
        <w:tc>
          <w:tcPr>
            <w:tcW w:w="63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0" w:type="dxa"/>
            <w:tcBorders>
              <w:top w:val="single" w:sz="6" w:space="0" w:color="000000"/>
              <w:start w:val="single" w:sz="6" w:space="0" w:color="000000"/>
            </w:tcBorders>
            <w:shd w:fill="FFFFFF" w:val="clear"/>
          </w:tcPr>
          <w:p>
            <w:pPr>
              <w:pStyle w:val="Guidance"/>
              <w:snapToGrid w:val="false"/>
              <w:spacing w:before="0" w:after="180"/>
              <w:rPr>
                <w:color w:val="000000"/>
              </w:rPr>
            </w:pPr>
            <w:r>
              <w:rPr>
                <w:color w:val="000000"/>
              </w:rPr>
            </w:r>
          </w:p>
        </w:tc>
        <w:tc>
          <w:tcPr>
            <w:tcW w:w="4532" w:type="dxa"/>
            <w:tcBorders>
              <w:top w:val="single" w:sz="6" w:space="0" w:color="000000"/>
              <w:start w:val="single" w:sz="6" w:space="0" w:color="000000"/>
            </w:tcBorders>
            <w:shd w:fill="FFFFFF" w:val="clear"/>
          </w:tcPr>
          <w:p>
            <w:pPr>
              <w:pStyle w:val="Guidance"/>
              <w:spacing w:before="0" w:after="180"/>
              <w:rPr>
                <w:color w:val="000000"/>
                <w:lang w:val="en-US"/>
              </w:rPr>
            </w:pPr>
            <w:r>
              <w:rPr>
                <w:color w:val="000000"/>
                <w:lang w:val="en-US"/>
              </w:rPr>
              <w:t>Coherent access to Policy related databases</w:t>
            </w:r>
          </w:p>
        </w:tc>
        <w:tc>
          <w:tcPr>
            <w:tcW w:w="567" w:type="dxa"/>
            <w:tcBorders>
              <w:top w:val="single" w:sz="6" w:space="0" w:color="000000"/>
              <w:start w:val="single" w:sz="6" w:space="0" w:color="000000"/>
            </w:tcBorders>
            <w:shd w:fill="FFFFFF" w:val="clear"/>
          </w:tcPr>
          <w:p>
            <w:pPr>
              <w:pStyle w:val="Guidance"/>
              <w:spacing w:before="0" w:after="180"/>
              <w:rPr>
                <w:color w:val="000000"/>
              </w:rPr>
            </w:pPr>
            <w:r>
              <w:rPr>
                <w:color w:val="000000"/>
              </w:rPr>
              <w:t>-</w:t>
            </w:r>
          </w:p>
        </w:tc>
        <w:tc>
          <w:tcPr>
            <w:tcW w:w="582" w:type="dxa"/>
            <w:tcBorders>
              <w:top w:val="single" w:sz="6" w:space="0" w:color="000000"/>
              <w:start w:val="single" w:sz="6" w:space="0" w:color="000000"/>
              <w:end w:val="single" w:sz="6" w:space="0" w:color="000000"/>
            </w:tcBorders>
            <w:shd w:fill="FFFFFF" w:val="clear"/>
          </w:tcPr>
          <w:p>
            <w:pPr>
              <w:pStyle w:val="Guidance"/>
              <w:spacing w:before="0" w:after="180"/>
              <w:rPr>
                <w:color w:val="000000"/>
              </w:rPr>
            </w:pPr>
            <w:r>
              <w:rPr>
                <w:color w:val="000000"/>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2009-9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SA2#74</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lang w:val="en-US"/>
              </w:rPr>
              <w:t>S2-095865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00"/>
                <w:lang w:val="en-AU"/>
              </w:rPr>
            </w:pPr>
            <w:r>
              <w:rPr>
                <w:i/>
                <w:iCs/>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00"/>
                <w:lang w:val="en-AU"/>
              </w:rPr>
            </w:pPr>
            <w:r>
              <w:rPr>
                <w:i/>
                <w:iCs/>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US"/>
              </w:rPr>
            </w:pPr>
            <w:r>
              <w:rPr>
                <w:i/>
                <w:color w:val="000000"/>
                <w:lang w:val="en-US"/>
              </w:rPr>
              <w:t>QoS and gating control based on spending limits, usage caps, etc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00"/>
                <w:lang w:val="en-AU"/>
              </w:rPr>
            </w:pPr>
            <w:r>
              <w:rPr>
                <w:i/>
                <w:color w:val="000000"/>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2009-9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SA2#74</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lang w:val="en-US"/>
              </w:rPr>
              <w:t>S2-096052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00"/>
                <w:lang w:val="en-AU"/>
              </w:rPr>
            </w:pPr>
            <w:r>
              <w:rPr>
                <w:i/>
                <w:iCs/>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00"/>
                <w:lang w:val="en-AU"/>
              </w:rPr>
            </w:pPr>
            <w:r>
              <w:rPr>
                <w:i/>
                <w:iCs/>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lang w:val="en-US"/>
              </w:rPr>
              <w:t>Service Awareness and Privacy Policies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00"/>
                <w:lang w:val="en-AU"/>
              </w:rPr>
            </w:pPr>
            <w:r>
              <w:rPr>
                <w:i/>
                <w:color w:val="000000"/>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00"/>
                <w:lang w:val="en-AU"/>
              </w:rPr>
            </w:pPr>
            <w:r>
              <w:rPr>
                <w:i/>
                <w:color w:val="000000"/>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lang w:val="en-US"/>
              </w:rPr>
              <w:t>S2-097362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lang w:val="en-AU"/>
              </w:rPr>
            </w:pPr>
            <w:r>
              <w:rPr>
                <w:i/>
                <w:iCs/>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lang w:val="en-AU"/>
              </w:rPr>
            </w:pPr>
            <w:r>
              <w:rPr>
                <w:i/>
                <w:iCs/>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rPr>
              <w:t>SPR part of 3GPP UDC architecture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lang w:val="en-US"/>
              </w:rPr>
              <w:t>S2-097554</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lang w:val="en-AU"/>
              </w:rPr>
            </w:pPr>
            <w:r>
              <w:rPr>
                <w:i/>
                <w:iCs/>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lang w:val="en-AU"/>
              </w:rPr>
            </w:pPr>
            <w:r>
              <w:rPr>
                <w:i/>
                <w:iCs/>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rPr>
              <w:t>Proposal for a new reference point between the PCRF and the OCS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lang w:val="en-US"/>
              </w:rPr>
              <w:t>S2-097366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lang w:val="en-AU"/>
              </w:rPr>
            </w:pPr>
            <w:r>
              <w:rPr>
                <w:i/>
                <w:iCs/>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lang w:val="en-AU"/>
              </w:rPr>
            </w:pPr>
            <w:r>
              <w:rPr>
                <w:i/>
                <w:iCs/>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iCs/>
              </w:rPr>
            </w:pPr>
            <w:r>
              <w:rPr>
                <w:i/>
              </w:rPr>
              <w:t>Details for alternative solution 1 of key issue 4</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i/>
                <w:iCs/>
                <w:lang w:val="en-AU"/>
              </w:rPr>
              <w:t>2009-11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rPr>
            </w:pPr>
            <w:r>
              <w:rPr>
                <w:i/>
                <w:lang w:val="en-US"/>
              </w:rPr>
              <w:t>S2-097367</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val="en-AU"/>
              </w:rPr>
            </w:pPr>
            <w:r>
              <w:rPr>
                <w:rFonts w:cs="Arial" w:ascii="Arial" w:hAnsi="Arial"/>
                <w:sz w:val="16"/>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lang w:val="en-AU"/>
              </w:rPr>
            </w:pPr>
            <w:r>
              <w:rPr>
                <w:rFonts w:cs="Arial" w:ascii="Arial" w:hAnsi="Arial"/>
                <w:sz w:val="16"/>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sz w:val="16"/>
                <w:lang w:val="en-AU"/>
              </w:rPr>
            </w:pPr>
            <w:r>
              <w:rPr>
                <w:i/>
              </w:rPr>
              <w:t>Architecture proposal for sponsored data connectivity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lang w:val="en-AU"/>
              </w:rPr>
            </w:pPr>
            <w:r>
              <w:rPr>
                <w:i/>
                <w:iCs/>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lang w:val="en-AU"/>
              </w:rPr>
            </w:pPr>
            <w:r>
              <w:rPr>
                <w:i/>
                <w:iCs/>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i/>
                <w:iCs/>
                <w:lang w:val="en-AU"/>
              </w:rPr>
              <w:t>2010-01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i/>
                <w:iCs/>
                <w:lang w:val="en-AU"/>
              </w:rPr>
              <w:t>SA2#76</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i/>
                <w:lang w:val="en-US"/>
              </w:rPr>
              <w:t>S2-097365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color w:val="000000"/>
                <w:sz w:val="16"/>
                <w:lang w:val="en-AU"/>
              </w:rPr>
            </w:pPr>
            <w:r>
              <w:rPr>
                <w:i/>
              </w:rPr>
              <w:t>Configuration based solution for key issue 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rPr>
            </w:pPr>
            <w:r>
              <w:rPr>
                <w:i/>
                <w:iCs/>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rPr>
            </w:pPr>
            <w:r>
              <w:rPr>
                <w:i/>
                <w:iCs/>
                <w:lang w:val="en-AU"/>
              </w:rPr>
              <w:t>0.1.1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2010-01</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FF"/>
                <w:lang w:val="en-AU"/>
              </w:rPr>
            </w:pPr>
            <w:r>
              <w:rPr>
                <w:i/>
                <w:color w:val="0000FF"/>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FF"/>
                <w:lang w:val="en-AU"/>
              </w:rPr>
            </w:pPr>
            <w:r>
              <w:rPr>
                <w:i/>
                <w:color w:val="0000FF"/>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MCC General Clean-up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color w:val="0000FF"/>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FF"/>
                <w:lang w:val="en-AU"/>
              </w:rPr>
            </w:pPr>
            <w:r>
              <w:rPr>
                <w:i/>
                <w:color w:val="0000FF"/>
                <w:lang w:val="en-AU"/>
              </w:rPr>
              <w:t>0.1.1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rPr>
              <w:t>S2-101637</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rPr>
              <w:t>Call flows for sponsored data connectivity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S2-101380</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Sponsored data connectivity without Rx enhancements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S2-101381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Comparison of alternatives for key issue 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S2-101382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New alternative for key issue 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S2-101639</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OCS requiring PCRF for new (QoS) policy rules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w:t>
            </w:r>
            <w:r>
              <w:rPr>
                <w:rFonts w:eastAsia="SimSun;Arial Unicode MS"/>
                <w:i/>
                <w:lang w:eastAsia="zh-CN"/>
              </w:rPr>
              <w:t>1816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rFonts w:eastAsia="SimSun;Arial Unicode MS"/>
                <w:i/>
                <w:lang w:eastAsia="zh-CN"/>
              </w:rPr>
              <w:t>Solution for Traffic Detection Function (TDF)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w:t>
            </w:r>
            <w:r>
              <w:rPr>
                <w:rFonts w:eastAsia="SimSun;Arial Unicode MS"/>
                <w:i/>
                <w:lang w:eastAsia="zh-CN"/>
              </w:rPr>
              <w:t>1725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rFonts w:eastAsia="Batang;바탕"/>
                <w:i/>
                <w:lang w:eastAsia="ko-KR"/>
              </w:rPr>
              <w:t>Clarification about conclusions of key issues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w:t>
            </w:r>
            <w:r>
              <w:rPr>
                <w:rFonts w:eastAsia="SimSun;Arial Unicode MS"/>
                <w:i/>
                <w:lang w:eastAsia="zh-CN"/>
              </w:rPr>
              <w:t>1726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Service Based Traffic Steering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SA2#77</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w:t>
            </w:r>
            <w:r>
              <w:rPr>
                <w:rFonts w:eastAsia="Batang;바탕"/>
                <w:i/>
                <w:lang w:eastAsia="ko-KR"/>
              </w:rPr>
              <w:t>101818</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Extending of Policy Architecture to handle transactional services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0.1.1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Correction to implementation of S2-101816 P-CR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0.2.1</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S2-104022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SPR and PCRF as UDC Application Frontends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pPr>
            <w:r>
              <w:rPr>
                <w:i/>
              </w:rPr>
              <w:t>S2-104082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pPr>
            <w:r>
              <w:rPr>
                <w:i/>
              </w:rPr>
              <w:t xml:space="preserve">Policy Enhancements, </w:t>
            </w:r>
            <w:r>
              <w:rPr>
                <w:i/>
                <w:lang w:eastAsia="zh-CN"/>
              </w:rPr>
              <w:t>Key issue 4: What is Enforcement?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S2-104441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Sponsored Data Connectivity – OSA/Parlay X GW Interface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S2-104443</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Policy Enhancements, </w:t>
            </w:r>
            <w:r>
              <w:rPr>
                <w:i/>
                <w:lang w:eastAsia="zh-CN"/>
              </w:rPr>
              <w:t>Key issue 4: way forward and proposed solution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S2-104446</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Business aspects of sponsored connectivity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SA2#80</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S2-104018</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Sponsored connectivity: Clarifications on user subscription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i/>
                <w:color w:val="000000"/>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S2-105185</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Key Issue-3 -Alternative solution 3 – Gy and Gx Enhancements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S2-105111</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180"/>
              <w:ind w:start="2127" w:hanging="2127"/>
              <w:rPr>
                <w:i/>
                <w:i/>
              </w:rPr>
            </w:pPr>
            <w:r>
              <w:rPr>
                <w:i/>
              </w:rPr>
              <w:t>Details of the Sy reference point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S2-105168</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Information Flow between OCS and PCRF for Key Issue 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r>
              <w:rPr>
                <w:i/>
                <w:color w:val="000000"/>
                <w:lang w:val="en-AU"/>
              </w:rPr>
              <w:t>2010-10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r>
              <w:rPr>
                <w:i/>
                <w:color w:val="000000"/>
                <w:lang w:val="en-AU"/>
              </w:rPr>
              <w:t>SA2#81</w:t>
            </w:r>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S2-105232</w:t>
            </w:r>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r>
              <w:rPr>
                <w:i/>
              </w:rPr>
              <w:t xml:space="preserve">Policy Enhancements, </w:t>
            </w:r>
            <w:r>
              <w:rPr>
                <w:i/>
                <w:lang w:eastAsia="zh-CN"/>
              </w:rPr>
              <w:t>Key issue 4: Enforcement  actions and remaining flows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r>
              <w:rPr>
                <w:i/>
                <w:color w:val="000000"/>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r>
              <w:rPr>
                <w:i/>
                <w:color w:val="000000"/>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ins w:id="156" w:author="CDT User" w:date="2011-03-04T09:35:00Z">
              <w:r>
                <w:rPr>
                  <w:i/>
                  <w:color w:val="000000"/>
                  <w:lang w:val="en-AU"/>
                </w:rPr>
                <w:t>2011-02</w:t>
              </w:r>
            </w:ins>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ins w:id="157" w:author="CDT User" w:date="2011-03-04T09:35:00Z">
              <w:r>
                <w:rPr>
                  <w:i/>
                  <w:color w:val="000000"/>
                  <w:lang w:val="en-AU"/>
                </w:rPr>
                <w:t>SA2#</w:t>
              </w:r>
            </w:ins>
            <w:ins w:id="158" w:author="CDT User" w:date="2011-03-04T09:36:00Z">
              <w:r>
                <w:rPr>
                  <w:i/>
                  <w:color w:val="000000"/>
                  <w:lang w:val="en-AU"/>
                </w:rPr>
                <w:t>83</w:t>
              </w:r>
            </w:ins>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ins w:id="159" w:author="CDT User" w:date="2011-03-04T09:36:00Z">
              <w:r>
                <w:rPr>
                  <w:i/>
                </w:rPr>
                <w:t>S2</w:t>
              </w:r>
            </w:ins>
            <w:ins w:id="160" w:author="CDT User" w:date="2011-03-04T09:37:00Z">
              <w:r>
                <w:rPr>
                  <w:i/>
                </w:rPr>
                <w:t>-110981</w:t>
              </w:r>
            </w:ins>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0"/>
              <w:rPr>
                <w:i/>
                <w:i/>
              </w:rPr>
            </w:pPr>
            <w:ins w:id="161" w:author="CDT User" w:date="2011-03-04T09:38:00Z">
              <w:r>
                <w:rPr>
                  <w:rFonts w:cs="Times New Roman"/>
                  <w:b w:val="false"/>
                  <w:i/>
                </w:rPr>
                <w:t>Key Issue 3 Conclusion</w:t>
              </w:r>
            </w:ins>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ins w:id="162" w:author="CDT User" w:date="2011-03-04T09:38:00Z">
              <w:r>
                <w:rPr>
                  <w:i/>
                  <w:color w:val="000000"/>
                </w:rPr>
                <w:t>0.4.0</w:t>
              </w:r>
            </w:ins>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ins w:id="163" w:author="CDT User" w:date="2011-03-04T09:38:00Z">
              <w:r>
                <w:rPr>
                  <w:i/>
                  <w:color w:val="000000"/>
                  <w:lang w:val="en-AU"/>
                </w:rPr>
                <w:t>0.5.0</w:t>
              </w:r>
            </w:ins>
          </w:p>
        </w:tc>
      </w:tr>
      <w:tr>
        <w:trPr/>
        <w:tc>
          <w:tcPr>
            <w:tcW w:w="800" w:type="dxa"/>
            <w:tcBorders>
              <w:top w:val="single" w:sz="6" w:space="0" w:color="000000"/>
              <w:start w:val="single" w:sz="6" w:space="0" w:color="000000"/>
              <w:bottom w:val="single" w:sz="6" w:space="0" w:color="000000"/>
            </w:tcBorders>
            <w:shd w:fill="FFFFFF" w:val="clear"/>
          </w:tcPr>
          <w:p>
            <w:pPr>
              <w:pStyle w:val="Normal"/>
              <w:tabs>
                <w:tab w:val="clear" w:pos="284"/>
                <w:tab w:val="left" w:pos="434" w:leader="none"/>
              </w:tabs>
              <w:spacing w:before="0" w:after="0"/>
              <w:rPr>
                <w:i/>
                <w:i/>
                <w:color w:val="000000"/>
                <w:lang w:val="en-AU"/>
              </w:rPr>
            </w:pPr>
            <w:ins w:id="164" w:author="CDT User" w:date="2011-03-04T09:36:00Z">
              <w:r>
                <w:rPr>
                  <w:i/>
                  <w:color w:val="000000"/>
                  <w:lang w:val="en-AU"/>
                </w:rPr>
                <w:t>2011-02</w:t>
              </w:r>
            </w:ins>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00"/>
                <w:lang w:val="en-AU"/>
              </w:rPr>
            </w:pPr>
            <w:ins w:id="165" w:author="CDT User" w:date="2011-03-04T09:36:00Z">
              <w:r>
                <w:rPr>
                  <w:i/>
                  <w:color w:val="000000"/>
                  <w:lang w:val="en-AU"/>
                </w:rPr>
                <w:t>SA2#83</w:t>
              </w:r>
            </w:ins>
          </w:p>
        </w:tc>
        <w:tc>
          <w:tcPr>
            <w:tcW w:w="1010" w:type="dxa"/>
            <w:tcBorders>
              <w:top w:val="single" w:sz="6" w:space="0" w:color="000000"/>
              <w:start w:val="single" w:sz="6" w:space="0" w:color="000000"/>
              <w:bottom w:val="single" w:sz="6" w:space="0" w:color="000000"/>
            </w:tcBorders>
            <w:shd w:fill="FFFFFF" w:val="clear"/>
          </w:tcPr>
          <w:p>
            <w:pPr>
              <w:pStyle w:val="Normal"/>
              <w:spacing w:before="0" w:after="0"/>
              <w:rPr>
                <w:i/>
                <w:i/>
              </w:rPr>
            </w:pPr>
            <w:ins w:id="166" w:author="CDT User" w:date="2011-03-04T09:39:00Z">
              <w:r>
                <w:rPr>
                  <w:i/>
                </w:rPr>
                <w:t>S2-111174</w:t>
              </w:r>
            </w:ins>
          </w:p>
        </w:tc>
        <w:tc>
          <w:tcPr>
            <w:tcW w:w="63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color w:val="000000"/>
                <w:lang w:val="en-AU"/>
              </w:rPr>
            </w:pPr>
            <w:r>
              <w:rPr>
                <w:i/>
                <w:color w:val="000000"/>
                <w:lang w:val="en-AU"/>
              </w:rPr>
            </w:r>
          </w:p>
        </w:tc>
        <w:tc>
          <w:tcPr>
            <w:tcW w:w="450"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color w:val="000000"/>
                <w:lang w:val="en-AU"/>
              </w:rPr>
            </w:pPr>
            <w:r>
              <w:rPr>
                <w:i/>
                <w:color w:val="000000"/>
                <w:lang w:val="en-AU"/>
              </w:rPr>
            </w:r>
          </w:p>
        </w:tc>
        <w:tc>
          <w:tcPr>
            <w:tcW w:w="4532" w:type="dxa"/>
            <w:tcBorders>
              <w:top w:val="single" w:sz="6" w:space="0" w:color="000000"/>
              <w:start w:val="single" w:sz="6" w:space="0" w:color="000000"/>
              <w:bottom w:val="single" w:sz="6" w:space="0" w:color="000000"/>
            </w:tcBorders>
            <w:shd w:fill="FFFFFF" w:val="clear"/>
          </w:tcPr>
          <w:p>
            <w:pPr>
              <w:pStyle w:val="Normal"/>
              <w:spacing w:before="0" w:after="180"/>
              <w:ind w:start="2127" w:hanging="2127"/>
              <w:rPr>
                <w:i/>
                <w:i/>
              </w:rPr>
            </w:pPr>
            <w:ins w:id="167" w:author="CDT User" w:date="2011-03-04T09:39:00Z">
              <w:r>
                <w:rPr>
                  <w:rFonts w:cs="Times New Roman"/>
                  <w:b w:val="false"/>
                  <w:i/>
                </w:rPr>
                <w:t>IE provided over Sy interface</w:t>
              </w:r>
            </w:ins>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00"/>
              </w:rPr>
            </w:pPr>
            <w:ins w:id="168" w:author="CDT User" w:date="2011-03-04T09:40:00Z">
              <w:r>
                <w:rPr>
                  <w:i/>
                  <w:color w:val="000000"/>
                </w:rPr>
                <w:t>0.4.0</w:t>
              </w:r>
            </w:ins>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00"/>
                <w:lang w:val="en-AU"/>
              </w:rPr>
            </w:pPr>
            <w:ins w:id="169" w:author="CDT User" w:date="2011-03-04T09:40:00Z">
              <w:r>
                <w:rPr>
                  <w:i/>
                  <w:color w:val="000000"/>
                  <w:lang w:val="en-AU"/>
                </w:rPr>
                <w:t>0.5.0</w:t>
              </w:r>
            </w:ins>
          </w:p>
        </w:tc>
      </w:tr>
    </w:tbl>
    <w:p>
      <w:pPr>
        <w:pStyle w:val="Normal"/>
        <w:widowControl/>
        <w:bidi w:val="0"/>
        <w:spacing w:before="0" w:after="180"/>
        <w:rPr/>
      </w:pPr>
      <w:r>
        <w:rPr/>
      </w:r>
    </w:p>
    <w:sectPr>
      <w:headerReference w:type="default" r:id="rId41"/>
      <w:footerReference w:type="default" r:id="rId4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imSun">
    <w:altName w:val="Arial Unicode MS"/>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72">
              <wp:simplePos x="0" y="0"/>
              <wp:positionH relativeFrom="margin">
                <wp:align>right</wp:align>
              </wp:positionH>
              <wp:positionV relativeFrom="paragraph">
                <wp:posOffset>635</wp:posOffset>
              </wp:positionV>
              <wp:extent cx="17614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7614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23.813 V0.5.0 (2011-02)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38.7pt;height:14.2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23.813 V0.5.0 (2011-02)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2">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2">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2"/>
      <w:numFmt w:val="bullet"/>
      <w:lvlText w:val="-"/>
      <w:lvlJc w:val="start"/>
      <w:pPr>
        <w:tabs>
          <w:tab w:val="num" w:pos="0"/>
        </w:tabs>
        <w:ind w:start="644" w:hanging="360"/>
      </w:pPr>
      <w:rPr>
        <w:rFonts w:ascii="Times New Roman" w:hAnsi="Times New Roman" w:cs="Times New Roman" w:hint="default"/>
      </w:rPr>
    </w:lvl>
  </w:abstractNum>
  <w:abstractNum w:abstractNumId="4">
    <w:lvl w:ilvl="0">
      <w:start w:val="1"/>
      <w:numFmt w:val="decimal"/>
      <w:lvlText w:val="%1-"/>
      <w:lvlJc w:val="start"/>
      <w:pPr>
        <w:tabs>
          <w:tab w:val="num" w:pos="360"/>
        </w:tabs>
        <w:ind w:start="360" w:hanging="360"/>
      </w:pPr>
      <w:rPr>
        <w:sz w:val="22"/>
        <w:szCs w:val="22"/>
      </w:rPr>
    </w:lvl>
    <w:lvl w:ilvl="1">
      <w:start w:val="5"/>
      <w:numFmt w:val="decimal"/>
      <w:lvlText w:val="%1.%2."/>
      <w:lvlJc w:val="start"/>
      <w:pPr>
        <w:tabs>
          <w:tab w:val="num" w:pos="644"/>
        </w:tabs>
        <w:ind w:start="644" w:hanging="360"/>
      </w:pPr>
      <w:rPr>
        <w:sz w:val="22"/>
        <w:szCs w:val="22"/>
      </w:rPr>
    </w:lvl>
    <w:lvl w:ilvl="2">
      <w:start w:val="1"/>
      <w:numFmt w:val="decimal"/>
      <w:lvlText w:val="%1.%2.%3."/>
      <w:lvlJc w:val="start"/>
      <w:pPr>
        <w:tabs>
          <w:tab w:val="num" w:pos="1288"/>
        </w:tabs>
        <w:ind w:start="1288" w:hanging="720"/>
      </w:pPr>
      <w:rPr>
        <w:sz w:val="22"/>
        <w:szCs w:val="22"/>
      </w:rPr>
    </w:lvl>
    <w:lvl w:ilvl="3">
      <w:start w:val="1"/>
      <w:numFmt w:val="decimal"/>
      <w:lvlText w:val="%1.%2.%3.%4."/>
      <w:lvlJc w:val="start"/>
      <w:pPr>
        <w:tabs>
          <w:tab w:val="num" w:pos="1572"/>
        </w:tabs>
        <w:ind w:start="1572" w:hanging="720"/>
      </w:pPr>
      <w:rPr>
        <w:sz w:val="22"/>
        <w:szCs w:val="22"/>
      </w:rPr>
    </w:lvl>
    <w:lvl w:ilvl="4">
      <w:start w:val="1"/>
      <w:numFmt w:val="decimal"/>
      <w:lvlText w:val="%1.%2.%3.%4.%5."/>
      <w:lvlJc w:val="start"/>
      <w:pPr>
        <w:tabs>
          <w:tab w:val="num" w:pos="2216"/>
        </w:tabs>
        <w:ind w:start="2216" w:hanging="1080"/>
      </w:pPr>
      <w:rPr>
        <w:sz w:val="22"/>
        <w:szCs w:val="22"/>
      </w:rPr>
    </w:lvl>
    <w:lvl w:ilvl="5">
      <w:start w:val="1"/>
      <w:numFmt w:val="decimal"/>
      <w:lvlText w:val="%1.%2.%3.%4.%5.%6."/>
      <w:lvlJc w:val="start"/>
      <w:pPr>
        <w:tabs>
          <w:tab w:val="num" w:pos="2500"/>
        </w:tabs>
        <w:ind w:start="2500" w:hanging="1080"/>
      </w:pPr>
      <w:rPr>
        <w:sz w:val="22"/>
        <w:szCs w:val="22"/>
      </w:rPr>
    </w:lvl>
    <w:lvl w:ilvl="6">
      <w:start w:val="1"/>
      <w:numFmt w:val="decimal"/>
      <w:lvlText w:val="%1.%2.%3.%4.%5.%6.%7."/>
      <w:lvlJc w:val="start"/>
      <w:pPr>
        <w:tabs>
          <w:tab w:val="num" w:pos="2784"/>
        </w:tabs>
        <w:ind w:start="2784" w:hanging="1080"/>
      </w:pPr>
      <w:rPr>
        <w:sz w:val="22"/>
        <w:szCs w:val="22"/>
      </w:rPr>
    </w:lvl>
    <w:lvl w:ilvl="7">
      <w:start w:val="1"/>
      <w:numFmt w:val="decimal"/>
      <w:lvlText w:val="%1.%2.%3.%4.%5.%6.%7.%8."/>
      <w:lvlJc w:val="start"/>
      <w:pPr>
        <w:tabs>
          <w:tab w:val="num" w:pos="3428"/>
        </w:tabs>
        <w:ind w:start="3428" w:hanging="1440"/>
      </w:pPr>
      <w:rPr>
        <w:sz w:val="22"/>
        <w:szCs w:val="22"/>
      </w:rPr>
    </w:lvl>
    <w:lvl w:ilvl="8">
      <w:start w:val="1"/>
      <w:numFmt w:val="decimal"/>
      <w:lvlText w:val="%1.%2.%3.%4.%5.%6.%7.%8.%9."/>
      <w:lvlJc w:val="start"/>
      <w:pPr>
        <w:tabs>
          <w:tab w:val="num" w:pos="3712"/>
        </w:tabs>
        <w:ind w:start="3712" w:hanging="1440"/>
      </w:pPr>
      <w:rPr>
        <w:sz w:val="22"/>
        <w:szCs w:val="22"/>
      </w:rPr>
    </w:lvl>
  </w:abstractNum>
  <w:abstractNum w:abstractNumId="5">
    <w:lvl w:ilvl="0">
      <w:start w:val="1"/>
      <w:numFmt w:val="lowerLetter"/>
      <w:lvlText w:val="%1."/>
      <w:lvlJc w:val="start"/>
      <w:pPr>
        <w:tabs>
          <w:tab w:val="num" w:pos="0"/>
        </w:tabs>
        <w:ind w:start="360" w:hanging="360"/>
      </w:pPr>
      <w:rPr>
        <w:rFonts w:cs="Times New Roman"/>
      </w:rPr>
    </w:lvl>
  </w:abstractNum>
  <w:abstractNum w:abstractNumId="6">
    <w:lvl w:ilvl="0">
      <w:start w:val="7"/>
      <w:numFmt w:val="decimal"/>
      <w:lvlText w:val="%1."/>
      <w:lvlJc w:val="start"/>
      <w:pPr>
        <w:tabs>
          <w:tab w:val="num" w:pos="284"/>
        </w:tabs>
        <w:ind w:start="1004" w:hanging="360"/>
      </w:pPr>
      <w:rPr/>
    </w:lvl>
  </w:abstractNum>
  <w:abstractNum w:abstractNumId="7">
    <w:lvl w:ilvl="0">
      <w:start w:val="1"/>
      <w:numFmt w:val="bullet"/>
      <w:lvlText w:val=""/>
      <w:lvlJc w:val="start"/>
      <w:pPr>
        <w:tabs>
          <w:tab w:val="num" w:pos="0"/>
        </w:tabs>
        <w:ind w:start="804" w:hanging="360"/>
      </w:pPr>
      <w:rPr>
        <w:rFonts w:ascii="Symbol" w:hAnsi="Symbol" w:cs="Symbol" w:hint="default"/>
      </w:rPr>
    </w:lvl>
  </w:abstractNum>
  <w:abstractNum w:abstractNumId="8">
    <w:lvl w:ilvl="0">
      <w:start w:val="8"/>
      <w:numFmt w:val="decimal"/>
      <w:lvlText w:val="%1-"/>
      <w:lvlJc w:val="start"/>
      <w:pPr>
        <w:tabs>
          <w:tab w:val="num" w:pos="360"/>
        </w:tabs>
        <w:ind w:start="360" w:hanging="360"/>
      </w:pPr>
      <w:rPr/>
    </w:lvl>
    <w:lvl w:ilvl="1">
      <w:start w:val="11"/>
      <w:numFmt w:val="decimal"/>
      <w:lvlText w:val="%1.%2."/>
      <w:lvlJc w:val="start"/>
      <w:pPr>
        <w:tabs>
          <w:tab w:val="num" w:pos="644"/>
        </w:tabs>
        <w:ind w:start="644" w:hanging="360"/>
      </w:pPr>
      <w:rPr/>
    </w:lvl>
    <w:lvl w:ilvl="2">
      <w:start w:val="1"/>
      <w:numFmt w:val="decimal"/>
      <w:lvlText w:val="%1.%2.%3."/>
      <w:lvlJc w:val="start"/>
      <w:pPr>
        <w:tabs>
          <w:tab w:val="num" w:pos="1288"/>
        </w:tabs>
        <w:ind w:start="1288" w:hanging="720"/>
      </w:pPr>
      <w:rPr/>
    </w:lvl>
    <w:lvl w:ilvl="3">
      <w:start w:val="1"/>
      <w:numFmt w:val="decimal"/>
      <w:lvlText w:val="%1.%2.%3.%4."/>
      <w:lvlJc w:val="start"/>
      <w:pPr>
        <w:tabs>
          <w:tab w:val="num" w:pos="1572"/>
        </w:tabs>
        <w:ind w:start="1572" w:hanging="720"/>
      </w:pPr>
      <w:rPr/>
    </w:lvl>
    <w:lvl w:ilvl="4">
      <w:start w:val="1"/>
      <w:numFmt w:val="decimal"/>
      <w:lvlText w:val="%1.%2.%3.%4.%5."/>
      <w:lvlJc w:val="start"/>
      <w:pPr>
        <w:tabs>
          <w:tab w:val="num" w:pos="2216"/>
        </w:tabs>
        <w:ind w:start="2216" w:hanging="1080"/>
      </w:pPr>
      <w:rPr/>
    </w:lvl>
    <w:lvl w:ilvl="5">
      <w:start w:val="1"/>
      <w:numFmt w:val="decimal"/>
      <w:lvlText w:val="%1.%2.%3.%4.%5.%6."/>
      <w:lvlJc w:val="start"/>
      <w:pPr>
        <w:tabs>
          <w:tab w:val="num" w:pos="2500"/>
        </w:tabs>
        <w:ind w:start="2500" w:hanging="1080"/>
      </w:pPr>
      <w:rPr/>
    </w:lvl>
    <w:lvl w:ilvl="6">
      <w:start w:val="1"/>
      <w:numFmt w:val="decimal"/>
      <w:lvlText w:val="%1.%2.%3.%4.%5.%6.%7."/>
      <w:lvlJc w:val="start"/>
      <w:pPr>
        <w:tabs>
          <w:tab w:val="num" w:pos="2784"/>
        </w:tabs>
        <w:ind w:start="2784" w:hanging="1080"/>
      </w:pPr>
      <w:rPr/>
    </w:lvl>
    <w:lvl w:ilvl="7">
      <w:start w:val="1"/>
      <w:numFmt w:val="decimal"/>
      <w:lvlText w:val="%1.%2.%3.%4.%5.%6.%7.%8."/>
      <w:lvlJc w:val="start"/>
      <w:pPr>
        <w:tabs>
          <w:tab w:val="num" w:pos="3428"/>
        </w:tabs>
        <w:ind w:start="3428" w:hanging="1440"/>
      </w:pPr>
      <w:rPr/>
    </w:lvl>
    <w:lvl w:ilvl="8">
      <w:start w:val="1"/>
      <w:numFmt w:val="decimal"/>
      <w:lvlText w:val="%1.%2.%3.%4.%5.%6.%7.%8.%9."/>
      <w:lvlJc w:val="start"/>
      <w:pPr>
        <w:tabs>
          <w:tab w:val="num" w:pos="3712"/>
        </w:tabs>
        <w:ind w:start="3712" w:hanging="1440"/>
      </w:pPr>
      <w:rPr/>
    </w:lvl>
  </w:abstractNum>
  <w:abstractNum w:abstractNumId="9">
    <w:lvl w:ilvl="0">
      <w:start w:val="2"/>
      <w:numFmt w:val="bullet"/>
      <w:lvlText w:val="-"/>
      <w:lvlJc w:val="start"/>
      <w:pPr>
        <w:tabs>
          <w:tab w:val="num" w:pos="0"/>
        </w:tabs>
        <w:ind w:start="720" w:hanging="360"/>
      </w:pPr>
      <w:rPr>
        <w:rFonts w:ascii="Times New Roman" w:hAnsi="Times New Roman" w:cs="Times New Roman" w:hint="default"/>
      </w:rPr>
    </w:lvl>
  </w:abstractNum>
  <w:abstractNum w:abstractNumId="10">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11">
    <w:lvl w:ilvl="0">
      <w:start w:val="1"/>
      <w:numFmt w:val="decimal"/>
      <w:lvlText w:val="%1."/>
      <w:lvlJc w:val="start"/>
      <w:pPr>
        <w:tabs>
          <w:tab w:val="num" w:pos="0"/>
        </w:tabs>
        <w:ind w:start="644" w:hanging="360"/>
      </w:pPr>
      <w:rPr>
        <w:rFonts w:cs="Times New Roman"/>
      </w:rPr>
    </w:lvl>
  </w:abstractNum>
  <w:abstractNum w:abstractNumId="12">
    <w:lvl w:ilvl="0">
      <w:start w:val="1"/>
      <w:numFmt w:val="decimal"/>
      <w:lvlText w:val="%1."/>
      <w:lvlJc w:val="start"/>
      <w:pPr>
        <w:tabs>
          <w:tab w:val="num" w:pos="0"/>
        </w:tabs>
        <w:ind w:start="644" w:hanging="360"/>
      </w:pPr>
      <w:rPr>
        <w:rFonts w:cs="Times New Roman"/>
      </w:rPr>
    </w:lvl>
    <w:lvl w:ilvl="1">
      <w:start w:val="4"/>
      <w:numFmt w:val="decimal"/>
      <w:lvlText w:val="%1.%2"/>
      <w:lvlJc w:val="start"/>
      <w:pPr>
        <w:tabs>
          <w:tab w:val="num" w:pos="0"/>
        </w:tabs>
        <w:ind w:start="719" w:hanging="435"/>
      </w:pPr>
      <w:rPr>
        <w:rFonts w:cs="Times New Roman"/>
      </w:rPr>
    </w:lvl>
    <w:lvl w:ilvl="2">
      <w:start w:val="3"/>
      <w:numFmt w:val="decimal"/>
      <w:lvlText w:val="%1.%2.%3"/>
      <w:lvlJc w:val="start"/>
      <w:pPr>
        <w:tabs>
          <w:tab w:val="num" w:pos="0"/>
        </w:tabs>
        <w:ind w:start="1004" w:hanging="720"/>
      </w:pPr>
      <w:rPr>
        <w:rFonts w:cs="Times New Roman"/>
      </w:rPr>
    </w:lvl>
    <w:lvl w:ilvl="3">
      <w:start w:val="1"/>
      <w:numFmt w:val="decimal"/>
      <w:lvlText w:val="%1.%2.%3.%4"/>
      <w:lvlJc w:val="start"/>
      <w:pPr>
        <w:tabs>
          <w:tab w:val="num" w:pos="0"/>
        </w:tabs>
        <w:ind w:start="1004" w:hanging="720"/>
      </w:pPr>
      <w:rPr>
        <w:rFonts w:cs="Times New Roman"/>
      </w:rPr>
    </w:lvl>
    <w:lvl w:ilvl="4">
      <w:start w:val="1"/>
      <w:numFmt w:val="decimal"/>
      <w:lvlText w:val="%1.%2.%3.%4.%5"/>
      <w:lvlJc w:val="start"/>
      <w:pPr>
        <w:tabs>
          <w:tab w:val="num" w:pos="0"/>
        </w:tabs>
        <w:ind w:start="1004" w:hanging="720"/>
      </w:pPr>
      <w:rPr>
        <w:rFonts w:cs="Times New Roman"/>
      </w:rPr>
    </w:lvl>
    <w:lvl w:ilvl="5">
      <w:start w:val="1"/>
      <w:numFmt w:val="decimal"/>
      <w:lvlText w:val="%1.%2.%3.%4.%5.%6"/>
      <w:lvlJc w:val="start"/>
      <w:pPr>
        <w:tabs>
          <w:tab w:val="num" w:pos="0"/>
        </w:tabs>
        <w:ind w:start="1364" w:hanging="1080"/>
      </w:pPr>
      <w:rPr>
        <w:rFonts w:cs="Times New Roman"/>
      </w:rPr>
    </w:lvl>
    <w:lvl w:ilvl="6">
      <w:start w:val="1"/>
      <w:numFmt w:val="decimal"/>
      <w:lvlText w:val="%1.%2.%3.%4.%5.%6.%7"/>
      <w:lvlJc w:val="start"/>
      <w:pPr>
        <w:tabs>
          <w:tab w:val="num" w:pos="0"/>
        </w:tabs>
        <w:ind w:start="1364" w:hanging="1080"/>
      </w:pPr>
      <w:rPr>
        <w:rFonts w:cs="Times New Roman"/>
      </w:rPr>
    </w:lvl>
    <w:lvl w:ilvl="7">
      <w:start w:val="1"/>
      <w:numFmt w:val="decimal"/>
      <w:lvlText w:val="%1.%2.%3.%4.%5.%6.%7.%8"/>
      <w:lvlJc w:val="start"/>
      <w:pPr>
        <w:tabs>
          <w:tab w:val="num" w:pos="0"/>
        </w:tabs>
        <w:ind w:start="1724" w:hanging="1440"/>
      </w:pPr>
      <w:rPr>
        <w:rFonts w:cs="Times New Roman"/>
      </w:rPr>
    </w:lvl>
    <w:lvl w:ilvl="8">
      <w:start w:val="1"/>
      <w:numFmt w:val="decimal"/>
      <w:lvlText w:val="%1.%2.%3.%4.%5.%6.%7.%8.%9"/>
      <w:lvlJc w:val="start"/>
      <w:pPr>
        <w:tabs>
          <w:tab w:val="num" w:pos="0"/>
        </w:tabs>
        <w:ind w:start="1724" w:hanging="1440"/>
      </w:pPr>
      <w:rPr>
        <w:rFonts w:cs="Times New Roman"/>
      </w:rPr>
    </w:lvl>
  </w:abstractNum>
  <w:abstractNum w:abstractNumId="13">
    <w:lvl w:ilvl="0">
      <w:start w:val="6"/>
      <w:numFmt w:val="decimal"/>
      <w:lvlText w:val="%1."/>
      <w:lvlJc w:val="start"/>
      <w:pPr>
        <w:tabs>
          <w:tab w:val="num" w:pos="1304"/>
        </w:tabs>
        <w:ind w:start="1304" w:hanging="1020"/>
      </w:pPr>
      <w:rPr/>
    </w:lvl>
  </w:abstractNum>
  <w:abstractNum w:abstractNumId="14">
    <w:lvl w:ilvl="0">
      <w:start w:val="4"/>
      <w:numFmt w:val="decimal"/>
      <w:lvlText w:val="%1"/>
      <w:lvlJc w:val="start"/>
      <w:pPr>
        <w:tabs>
          <w:tab w:val="num" w:pos="1980"/>
        </w:tabs>
        <w:ind w:start="1980" w:hanging="1980"/>
      </w:pPr>
      <w:rPr/>
    </w:lvl>
    <w:lvl w:ilvl="1">
      <w:start w:val="3"/>
      <w:numFmt w:val="decimal"/>
      <w:lvlText w:val="%1.%2"/>
      <w:lvlJc w:val="start"/>
      <w:pPr>
        <w:tabs>
          <w:tab w:val="num" w:pos="1980"/>
        </w:tabs>
        <w:ind w:start="1980" w:hanging="1980"/>
      </w:pPr>
      <w:rPr/>
    </w:lvl>
    <w:lvl w:ilvl="2">
      <w:start w:val="2"/>
      <w:numFmt w:val="decimal"/>
      <w:lvlText w:val="%1.%2.%3"/>
      <w:lvlJc w:val="start"/>
      <w:pPr>
        <w:tabs>
          <w:tab w:val="num" w:pos="1980"/>
        </w:tabs>
        <w:ind w:start="1980" w:hanging="1980"/>
      </w:pPr>
      <w:rPr/>
    </w:lvl>
    <w:lvl w:ilvl="3">
      <w:start w:val="2"/>
      <w:numFmt w:val="decimal"/>
      <w:lvlText w:val="%1.%2.%3.%4"/>
      <w:lvlJc w:val="start"/>
      <w:pPr>
        <w:tabs>
          <w:tab w:val="num" w:pos="1980"/>
        </w:tabs>
        <w:ind w:start="1980" w:hanging="1980"/>
      </w:pPr>
      <w:rPr/>
    </w:lvl>
    <w:lvl w:ilvl="4">
      <w:start w:val="2"/>
      <w:numFmt w:val="decimal"/>
      <w:lvlText w:val="%1.%2.%3.%4.%5"/>
      <w:lvlJc w:val="start"/>
      <w:pPr>
        <w:tabs>
          <w:tab w:val="num" w:pos="1980"/>
        </w:tabs>
        <w:ind w:start="1980" w:hanging="1980"/>
      </w:pPr>
      <w:rPr/>
    </w:lvl>
    <w:lvl w:ilvl="5">
      <w:start w:val="5"/>
      <w:numFmt w:val="decimal"/>
      <w:lvlText w:val="%1.%2.%3.%4.%5.%6"/>
      <w:lvlJc w:val="start"/>
      <w:pPr>
        <w:tabs>
          <w:tab w:val="num" w:pos="1980"/>
        </w:tabs>
        <w:ind w:start="1980" w:hanging="1980"/>
      </w:pPr>
      <w:rPr/>
    </w:lvl>
    <w:lvl w:ilvl="6">
      <w:start w:val="1"/>
      <w:numFmt w:val="decimal"/>
      <w:lvlText w:val="%1.%2.%3.%4.%5.%6.%7"/>
      <w:lvlJc w:val="start"/>
      <w:pPr>
        <w:tabs>
          <w:tab w:val="num" w:pos="4107"/>
        </w:tabs>
        <w:ind w:start="4107" w:hanging="1980"/>
      </w:pPr>
      <w:rPr/>
    </w:lvl>
    <w:lvl w:ilvl="7">
      <w:start w:val="1"/>
      <w:numFmt w:val="decimal"/>
      <w:lvlText w:val="%1.%2.%3.%4.%5.%6.%7.%8"/>
      <w:lvlJc w:val="start"/>
      <w:pPr>
        <w:tabs>
          <w:tab w:val="num" w:pos="1980"/>
        </w:tabs>
        <w:ind w:start="1980" w:hanging="1980"/>
      </w:pPr>
      <w:rPr/>
    </w:lvl>
    <w:lvl w:ilvl="8">
      <w:start w:val="1"/>
      <w:numFmt w:val="decimal"/>
      <w:lvlText w:val="%1.%2.%3.%4.%5.%6.%7.%8.%9"/>
      <w:lvlJc w:val="start"/>
      <w:pPr>
        <w:tabs>
          <w:tab w:val="num" w:pos="1980"/>
        </w:tabs>
        <w:ind w:start="1980" w:hanging="1980"/>
      </w:pPr>
      <w:rPr/>
    </w:lvl>
  </w:abstractNum>
  <w:abstractNum w:abstractNumId="15">
    <w:lvl w:ilvl="0">
      <w:start w:val="1"/>
      <w:numFmt w:val="bullet"/>
      <w:lvlText w:val="o"/>
      <w:lvlJc w:val="start"/>
      <w:pPr>
        <w:tabs>
          <w:tab w:val="num" w:pos="720"/>
        </w:tabs>
        <w:ind w:start="720" w:hanging="360"/>
      </w:pPr>
      <w:rPr>
        <w:rFonts w:ascii="Courier New" w:hAnsi="Courier New" w:cs="Courier New"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abstractNum>
  <w:abstractNum w:abstractNumId="18">
    <w:lvl w:ilvl="0">
      <w:start w:val="1"/>
      <w:numFmt w:val="decimal"/>
      <w:lvlText w:val="%1."/>
      <w:lvlJc w:val="start"/>
      <w:pPr>
        <w:tabs>
          <w:tab w:val="num" w:pos="644"/>
        </w:tabs>
        <w:ind w:start="644" w:hanging="360"/>
      </w:pPr>
      <w:rPr/>
    </w:lvl>
    <w:lvl w:ilvl="1">
      <w:start w:val="4"/>
      <w:numFmt w:val="decimal"/>
      <w:lvlText w:val="%1.%2."/>
      <w:lvlJc w:val="start"/>
      <w:pPr>
        <w:tabs>
          <w:tab w:val="num" w:pos="0"/>
        </w:tabs>
        <w:ind w:start="1259" w:hanging="975"/>
      </w:pPr>
      <w:rPr/>
    </w:lvl>
    <w:lvl w:ilvl="2">
      <w:start w:val="3"/>
      <w:numFmt w:val="decimal"/>
      <w:lvlText w:val="%1.%2.%3."/>
      <w:lvlJc w:val="start"/>
      <w:pPr>
        <w:tabs>
          <w:tab w:val="num" w:pos="0"/>
        </w:tabs>
        <w:ind w:start="1259" w:hanging="975"/>
      </w:pPr>
      <w:rPr/>
    </w:lvl>
    <w:lvl w:ilvl="3">
      <w:start w:val="2"/>
      <w:numFmt w:val="decimal"/>
      <w:lvlText w:val="%1.%2.%3.%4."/>
      <w:lvlJc w:val="start"/>
      <w:pPr>
        <w:tabs>
          <w:tab w:val="num" w:pos="0"/>
        </w:tabs>
        <w:ind w:start="1364" w:hanging="1080"/>
      </w:pPr>
      <w:rPr/>
    </w:lvl>
    <w:lvl w:ilvl="4">
      <w:start w:val="2"/>
      <w:numFmt w:val="decimal"/>
      <w:lvlText w:val="%1.%2.%3.%4.%5."/>
      <w:lvlJc w:val="start"/>
      <w:pPr>
        <w:tabs>
          <w:tab w:val="num" w:pos="0"/>
        </w:tabs>
        <w:ind w:start="1364" w:hanging="1080"/>
      </w:pPr>
      <w:rPr/>
    </w:lvl>
    <w:lvl w:ilvl="5">
      <w:start w:val="1"/>
      <w:numFmt w:val="decimal"/>
      <w:lvlText w:val="%1.%2.%3.%4.%5.%6."/>
      <w:lvlJc w:val="start"/>
      <w:pPr>
        <w:tabs>
          <w:tab w:val="num" w:pos="0"/>
        </w:tabs>
        <w:ind w:start="1724" w:hanging="1440"/>
      </w:pPr>
      <w:rPr/>
    </w:lvl>
    <w:lvl w:ilvl="6">
      <w:start w:val="1"/>
      <w:numFmt w:val="decimal"/>
      <w:lvlText w:val="%1.%2.%3.%4.%5.%6.%7."/>
      <w:lvlJc w:val="start"/>
      <w:pPr>
        <w:tabs>
          <w:tab w:val="num" w:pos="0"/>
        </w:tabs>
        <w:ind w:start="1724" w:hanging="1440"/>
      </w:pPr>
      <w:rPr/>
    </w:lvl>
    <w:lvl w:ilvl="7">
      <w:start w:val="1"/>
      <w:numFmt w:val="decimal"/>
      <w:lvlText w:val="%1.%2.%3.%4.%5.%6.%7.%8."/>
      <w:lvlJc w:val="start"/>
      <w:pPr>
        <w:tabs>
          <w:tab w:val="num" w:pos="0"/>
        </w:tabs>
        <w:ind w:start="2084" w:hanging="1800"/>
      </w:pPr>
      <w:rPr/>
    </w:lvl>
    <w:lvl w:ilvl="8">
      <w:start w:val="1"/>
      <w:numFmt w:val="decimal"/>
      <w:lvlText w:val="%1.%2.%3.%4.%5.%6.%7.%8.%9."/>
      <w:lvlJc w:val="start"/>
      <w:pPr>
        <w:tabs>
          <w:tab w:val="num" w:pos="0"/>
        </w:tabs>
        <w:ind w:start="2444" w:hanging="2160"/>
      </w:pPr>
      <w:rPr/>
    </w:lvl>
  </w:abstractNum>
  <w:abstractNum w:abstractNumId="19">
    <w:lvl w:ilvl="0">
      <w:start w:val="1"/>
      <w:numFmt w:val="bullet"/>
      <w:lvlText w:val=""/>
      <w:lvlJc w:val="start"/>
      <w:pPr>
        <w:tabs>
          <w:tab w:val="num" w:pos="720"/>
        </w:tabs>
        <w:ind w:start="720" w:hanging="360"/>
      </w:pPr>
      <w:rPr>
        <w:rFonts w:ascii="Symbol" w:hAnsi="Symbol" w:cs="Symbol"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abstractNum>
  <w:abstractNum w:abstractNumId="21">
    <w:lvl w:ilvl="0">
      <w:start w:val="1"/>
      <w:numFmt w:val="decimal"/>
      <w:lvlText w:val="%1."/>
      <w:lvlJc w:val="start"/>
      <w:pPr>
        <w:tabs>
          <w:tab w:val="num" w:pos="644"/>
        </w:tabs>
        <w:ind w:start="644" w:hanging="360"/>
      </w:pPr>
      <w:rPr>
        <w:sz w:val="18"/>
        <w:szCs w:val="18"/>
        <w:rFonts w:ascii="Times New Roman" w:hAnsi="Times New Roman" w:cs="Times New Roman"/>
      </w:rPr>
    </w:lvl>
  </w:abstractNum>
  <w:abstractNum w:abstractNumId="22">
    <w:lvl w:ilvl="0">
      <w:start w:val="1"/>
      <w:numFmt w:val="bullet"/>
      <w:lvlText w:val=""/>
      <w:lvlJc w:val="start"/>
      <w:pPr>
        <w:tabs>
          <w:tab w:val="num" w:pos="720"/>
        </w:tabs>
        <w:ind w:start="720" w:hanging="360"/>
      </w:pPr>
      <w:rPr>
        <w:rFonts w:ascii="Symbol" w:hAnsi="Symbol" w:cs="Symbol" w:hint="default"/>
      </w:rPr>
    </w:lvl>
  </w:abstractNum>
  <w:abstractNum w:abstractNumId="23">
    <w:lvl w:ilvl="0">
      <w:start w:val="4"/>
      <w:numFmt w:val="decimal"/>
      <w:lvlText w:val="%1"/>
      <w:lvlJc w:val="start"/>
      <w:pPr>
        <w:tabs>
          <w:tab w:val="num" w:pos="1110"/>
        </w:tabs>
        <w:ind w:start="1110" w:hanging="1110"/>
      </w:pPr>
      <w:rPr/>
    </w:lvl>
    <w:lvl w:ilvl="1">
      <w:start w:val="3"/>
      <w:numFmt w:val="decimal"/>
      <w:lvlText w:val="%1.%2"/>
      <w:lvlJc w:val="start"/>
      <w:pPr>
        <w:tabs>
          <w:tab w:val="num" w:pos="1110"/>
        </w:tabs>
        <w:ind w:start="1110" w:hanging="1110"/>
      </w:pPr>
      <w:rPr/>
    </w:lvl>
    <w:lvl w:ilvl="2">
      <w:start w:val="2"/>
      <w:numFmt w:val="decimal"/>
      <w:lvlText w:val="%1.%2.%3"/>
      <w:lvlJc w:val="start"/>
      <w:pPr>
        <w:tabs>
          <w:tab w:val="num" w:pos="1110"/>
        </w:tabs>
        <w:ind w:start="1110" w:hanging="1110"/>
      </w:pPr>
      <w:rPr/>
    </w:lvl>
    <w:lvl w:ilvl="3">
      <w:start w:val="2"/>
      <w:numFmt w:val="decimal"/>
      <w:lvlText w:val="%1.%2.%3.%4"/>
      <w:lvlJc w:val="start"/>
      <w:pPr>
        <w:tabs>
          <w:tab w:val="num" w:pos="1110"/>
        </w:tabs>
        <w:ind w:start="1110" w:hanging="1110"/>
      </w:pPr>
      <w:rPr/>
    </w:lvl>
    <w:lvl w:ilvl="4">
      <w:start w:val="2"/>
      <w:numFmt w:val="decimal"/>
      <w:lvlText w:val="%1.%2.%3.%4.%5"/>
      <w:lvlJc w:val="start"/>
      <w:pPr>
        <w:tabs>
          <w:tab w:val="num" w:pos="1110"/>
        </w:tabs>
        <w:ind w:start="1110" w:hanging="1110"/>
      </w:pPr>
      <w:rPr/>
    </w:lvl>
    <w:lvl w:ilvl="5">
      <w:start w:val="5"/>
      <w:numFmt w:val="decimal"/>
      <w:lvlText w:val="%1.%2.%3.%4.%5.%6"/>
      <w:lvlJc w:val="start"/>
      <w:pPr>
        <w:tabs>
          <w:tab w:val="num" w:pos="1110"/>
        </w:tabs>
        <w:ind w:start="1110" w:hanging="1110"/>
      </w:pPr>
      <w:rPr/>
    </w:lvl>
    <w:lvl w:ilvl="6">
      <w:start w:val="3"/>
      <w:numFmt w:val="decimal"/>
      <w:lvlText w:val="%1.%2.%3.%4.%5.%6.%7"/>
      <w:lvlJc w:val="start"/>
      <w:pPr>
        <w:tabs>
          <w:tab w:val="num" w:pos="1440"/>
        </w:tabs>
        <w:ind w:start="1440" w:hanging="14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800"/>
        </w:tabs>
        <w:ind w:start="1800" w:hanging="1800"/>
      </w:pPr>
      <w:rPr/>
    </w:lvl>
  </w:abstractNum>
  <w:abstractNum w:abstractNumId="24">
    <w:lvl w:ilvl="0">
      <w:start w:val="1"/>
      <w:numFmt w:val="decimal"/>
      <w:lvlText w:val="%1."/>
      <w:lvlJc w:val="start"/>
      <w:pPr>
        <w:tabs>
          <w:tab w:val="num" w:pos="0"/>
        </w:tabs>
        <w:ind w:start="644" w:hanging="360"/>
      </w:pPr>
      <w:rPr>
        <w:rFonts w:ascii="Times New Roman" w:hAnsi="Times New Roman" w:eastAsia="SimSun;Arial Unicode MS" w:cs="Times New Roman"/>
      </w:rPr>
    </w:lvl>
  </w:abstractNum>
  <w:abstractNum w:abstractNumId="25">
    <w:lvl w:ilvl="0">
      <w:start w:val="1"/>
      <w:numFmt w:val="decimal"/>
      <w:lvlText w:val="%1."/>
      <w:lvlJc w:val="start"/>
      <w:pPr>
        <w:tabs>
          <w:tab w:val="num" w:pos="0"/>
        </w:tabs>
        <w:ind w:start="720" w:hanging="36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4"/>
  <w:trackRevisions/>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z w:val="22"/>
      <w:szCs w:val="22"/>
    </w:rPr>
  </w:style>
  <w:style w:type="character" w:styleId="WW8Num5z0">
    <w:name w:val="WW8Num5z0"/>
    <w:qFormat/>
    <w:rPr>
      <w:rFonts w:ascii="Times New Roman" w:hAnsi="Times New Roman" w:cs="Times New Roman"/>
    </w:rPr>
  </w:style>
  <w:style w:type="character" w:styleId="WW8Num6z0">
    <w:name w:val="WW8Num6z0"/>
    <w:qFormat/>
    <w:rPr>
      <w:rFonts w:cs="Times New Roman"/>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eastAsia="Times New Roman" w:cs="Times New Roman"/>
      <w:lang w:val="en-US"/>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ascii="Times New Roman" w:hAnsi="Times New Roman" w:cs="Times New Roman"/>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cs="Times New Roman"/>
    </w:rPr>
  </w:style>
  <w:style w:type="character" w:styleId="WW8Num19z0">
    <w:name w:val="WW8Num19z0"/>
    <w:qFormat/>
    <w:rPr>
      <w:rFonts w:cs="Times New Roman"/>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rFonts w:ascii="Times New Roman" w:hAnsi="Times New Roman" w:cs="Times New Roman"/>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Courier New" w:hAnsi="Courier New" w:cs="Courier New"/>
      <w:lang w:val="en-US"/>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Times New Roman" w:hAnsi="Times New Roman" w:cs="Times New Roman"/>
      <w:sz w:val="18"/>
      <w:szCs w:val="18"/>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cs="Times New Roman"/>
    </w:rPr>
  </w:style>
  <w:style w:type="character" w:styleId="WW8Num32z1">
    <w:name w:val="WW8Num32z1"/>
    <w:qFormat/>
    <w:rPr>
      <w:rFonts w:cs="Times New Roman"/>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Times New Roman" w:hAnsi="Times New Roman" w:eastAsia="SimSun;Arial Unicode MS" w:cs="Times New Roman"/>
    </w:rPr>
  </w:style>
  <w:style w:type="character" w:styleId="WW8Num36z1">
    <w:name w:val="WW8Num36z1"/>
    <w:qFormat/>
    <w:rPr>
      <w:rFonts w:cs="Times New Roman"/>
    </w:rPr>
  </w:style>
  <w:style w:type="character" w:styleId="WW8Num37z0">
    <w:name w:val="WW8Num37z0"/>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basedOn w:val="DefaultParagraphFont"/>
    <w:qFormat/>
    <w:rPr>
      <w:lang w:val="en-GB" w:bidi="ar-SA"/>
    </w:rPr>
  </w:style>
  <w:style w:type="character" w:styleId="TFChar">
    <w:name w:val="TF Char"/>
    <w:basedOn w:val="DefaultParagraphFont"/>
    <w:qFormat/>
    <w:rPr>
      <w:rFonts w:ascii="Arial" w:hAnsi="Arial" w:cs="Arial"/>
      <w:b/>
      <w:lang w:val="en-GB" w:bidi="ar-SA"/>
    </w:rPr>
  </w:style>
  <w:style w:type="character" w:styleId="StrongEmphasis">
    <w:name w:val="Strong Emphasis"/>
    <w:basedOn w:val="DefaultParagraphFont"/>
    <w:qFormat/>
    <w:rPr>
      <w:b/>
      <w:bCs/>
    </w:rPr>
  </w:style>
  <w:style w:type="character" w:styleId="EditorsNoteChar">
    <w:name w:val="Editor's Note Char"/>
    <w:basedOn w:val="DefaultParagraphFont"/>
    <w:qFormat/>
    <w:rPr>
      <w:color w:val="FF0000"/>
      <w:lang w:val="en-GB"/>
    </w:rPr>
  </w:style>
  <w:style w:type="character" w:styleId="NOZchn">
    <w:name w:val="NO Zchn"/>
    <w:basedOn w:val="DefaultParagraphFont"/>
    <w:qFormat/>
    <w:rPr>
      <w:lang w:val="en-GB"/>
    </w:rPr>
  </w:style>
  <w:style w:type="character" w:styleId="THChar">
    <w:name w:val="TH Char"/>
    <w:basedOn w:val="DefaultParagraphFont"/>
    <w:qFormat/>
    <w:rPr>
      <w:rFonts w:ascii="Arial" w:hAnsi="Arial" w:cs="Arial"/>
      <w:b/>
      <w:lang w:val="en-GB"/>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0"/>
      <w:jc w:val="both"/>
    </w:pPr>
    <w:rPr>
      <w:rFonts w:eastAsia="SimSun;Arial Unicode MS"/>
      <w:lang w:val="en-US"/>
    </w:rPr>
  </w:style>
  <w:style w:type="paragraph" w:styleId="List">
    <w:name w:val="List"/>
    <w:basedOn w:val="TextBody"/>
    <w:pPr/>
    <w:rPr>
      <w:rFonts w:cs="Noto Sans Devanagari"/>
    </w:rPr>
  </w:style>
  <w:style w:type="paragraph" w:styleId="Caption">
    <w:name w:val="Caption"/>
    <w:basedOn w:val="Normal"/>
    <w:next w:val="Normal"/>
    <w:qFormat/>
    <w:pPr>
      <w:overflowPunct w:val="false"/>
      <w:autoSpaceDE w:val="false"/>
      <w:textAlignment w:val="baseline"/>
    </w:pPr>
    <w:rPr>
      <w:b/>
      <w:bCs/>
      <w:color w:val="000000"/>
      <w:lang w:eastAsia="ja-JP"/>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start="1134" w:hanging="113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harChar3">
    <w:name w:val="Char Char3"/>
    <w:qFormat/>
    <w:pPr>
      <w:keepNext w:val="true"/>
      <w:widowControl/>
      <w:tabs>
        <w:tab w:val="clear" w:pos="284"/>
        <w:tab w:val="left" w:pos="851" w:leader="none"/>
      </w:tabs>
      <w:autoSpaceDE w:val="false"/>
      <w:bidi w:val="0"/>
      <w:spacing w:before="60" w:after="60"/>
      <w:ind w:start="851" w:hanging="851"/>
      <w:jc w:val="both"/>
    </w:pPr>
    <w:rPr>
      <w:rFonts w:ascii="Arial" w:hAnsi="Arial" w:eastAsia="SimSun;Arial Unicode MS" w:cs="Arial"/>
      <w:color w:val="0000FF"/>
      <w:kern w:val="2"/>
      <w:sz w:val="20"/>
      <w:szCs w:val="20"/>
      <w:lang w:val="en-US" w:eastAsia="zh-CN" w:bidi="ar-SA"/>
    </w:rPr>
  </w:style>
  <w:style w:type="paragraph" w:styleId="ListBullet">
    <w:name w:val="List Bullet"/>
    <w:basedOn w:val="Normal"/>
    <w:qFormat/>
    <w:pPr>
      <w:ind w:start="360" w:hanging="360"/>
    </w:pPr>
    <w:rPr>
      <w:rFonts w:eastAsia="바탕;Arial Unicode MS"/>
    </w:rPr>
  </w:style>
  <w:style w:type="paragraph" w:styleId="ListBullet2">
    <w:name w:val="List Bullet 2"/>
    <w:basedOn w:val="Normal"/>
    <w:qFormat/>
    <w:pPr>
      <w:numPr>
        <w:ilvl w:val="0"/>
        <w:numId w:val="2"/>
      </w:numPr>
      <w:spacing w:before="0" w:after="180"/>
      <w:contextualSpacing/>
    </w:pPr>
    <w:rPr/>
  </w:style>
  <w:style w:type="paragraph" w:styleId="ListParagraph">
    <w:name w:val="List Paragraph"/>
    <w:basedOn w:val="Normal"/>
    <w:qFormat/>
    <w:pPr>
      <w:overflowPunct w:val="false"/>
      <w:autoSpaceDE w:val="false"/>
      <w:spacing w:before="0" w:after="180"/>
      <w:ind w:start="720" w:hanging="0"/>
      <w:contextualSpacing/>
      <w:textAlignment w:val="baseline"/>
    </w:pPr>
    <w:rPr>
      <w:rFonts w:eastAsia="SimSun;Arial Unicode MS"/>
      <w:color w:val="000000"/>
      <w:lang w:eastAsia="ja-JP"/>
    </w:rPr>
  </w:style>
  <w:style w:type="paragraph" w:styleId="HEding5">
    <w:name w:val="HEding 5"/>
    <w:basedOn w:val="Normal"/>
    <w:qFormat/>
    <w:pPr>
      <w:overflowPunct w:val="false"/>
      <w:autoSpaceDE w:val="false"/>
      <w:textAlignment w:val="baseline"/>
    </w:pPr>
    <w:rPr>
      <w:rFonts w:ascii="Arial" w:hAnsi="Arial" w:eastAsia="SimSun;Arial Unicode MS" w:cs="Arial"/>
      <w:color w:val="000000"/>
      <w:lang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2011-03-11T22:44:00Z</dcterms:created>
  <dc:creator>Maurice Pope / John M Meredith</dc:creator>
  <dc:description>All 3GPP specs are to be based on this skeleton.</dc:description>
  <cp:keywords>3GPP</cp:keywords>
  <dc:language>en-US</dc:language>
  <cp:lastModifiedBy>CDT User</cp:lastModifiedBy>
  <dcterms:modified xsi:type="dcterms:W3CDTF">2011-03-11T22:44:00Z</dcterms:modified>
  <cp:revision>2</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1249485034</vt:lpwstr>
  </property>
  <property fmtid="{D5CDD505-2E9C-101B-9397-08002B2CF9AE}" pid="3" name="slevel">
    <vt:lpwstr>5</vt:lpwstr>
  </property>
  <property fmtid="{D5CDD505-2E9C-101B-9397-08002B2CF9AE}" pid="4" name="slevelui">
    <vt:lpwstr>1</vt:lpwstr>
  </property>
</Properties>
</file>