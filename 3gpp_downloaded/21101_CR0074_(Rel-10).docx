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RCoverPage"/>
        <w:tabs>
          <w:tab w:val="clear" w:pos="284"/>
          <w:tab w:val="right" w:pos="9639" w:leader="none"/>
        </w:tabs>
        <w:bidi w:val="0"/>
        <w:spacing w:before="0" w:after="0"/>
        <w:jc w:val="start"/>
        <w:rPr>
          <w:b/>
          <w:b/>
          <w:i/>
          <w:i/>
          <w:sz w:val="28"/>
          <w:lang w:val="en-US" w:eastAsia="en-US"/>
        </w:rPr>
      </w:pPr>
      <w:bookmarkStart w:id="0" w:name="OLE_LINK4"/>
      <w:bookmarkEnd w:id="0"/>
      <w:r>
        <w:rPr>
          <w:b/>
          <w:sz w:val="24"/>
          <w:lang w:val="en-US" w:eastAsia="en-US"/>
        </w:rPr>
        <w:t>3GPP TSG-SA Meeting #64</w:t>
      </w:r>
      <w:r>
        <w:rPr>
          <w:b/>
          <w:i/>
          <w:sz w:val="24"/>
          <w:lang w:val="en-US" w:eastAsia="en-US"/>
        </w:rPr>
        <w:t xml:space="preserve"> </w:t>
      </w:r>
      <w:r>
        <w:rPr>
          <w:b/>
          <w:i/>
          <w:sz w:val="28"/>
          <w:lang w:val="en-US" w:eastAsia="en-US"/>
        </w:rPr>
        <w:tab/>
        <w:t>SP-140200</w:t>
      </w:r>
    </w:p>
    <w:p>
      <w:pPr>
        <w:pStyle w:val="CRCoverPage"/>
        <w:numPr>
          <w:ilvl w:val="0"/>
          <w:numId w:val="0"/>
        </w:numPr>
        <w:bidi w:val="0"/>
        <w:jc w:val="start"/>
        <w:outlineLvl w:val="0"/>
        <w:rPr>
          <w:b/>
          <w:b/>
          <w:sz w:val="24"/>
          <w:lang w:val="en-US" w:eastAsia="en-US"/>
        </w:rPr>
      </w:pPr>
      <w:r>
        <w:rPr>
          <w:b/>
          <w:sz w:val="24"/>
          <w:lang w:val="en-US" w:eastAsia="en-US"/>
        </w:rPr>
        <w:t>Sophia Antipolis, France, June 2014</w:t>
      </w:r>
    </w:p>
    <w:tbl>
      <w:tblPr>
        <w:tblW w:w="9651" w:type="dxa"/>
        <w:jc w:val="start"/>
        <w:tblInd w:w="42" w:type="dxa"/>
        <w:tblCellMar>
          <w:top w:w="0" w:type="dxa"/>
          <w:start w:w="42" w:type="dxa"/>
          <w:bottom w:w="0" w:type="dxa"/>
          <w:end w:w="42" w:type="dxa"/>
        </w:tblCellMar>
      </w:tblPr>
      <w:tblGrid>
        <w:gridCol w:w="142"/>
        <w:gridCol w:w="2126"/>
        <w:gridCol w:w="709"/>
        <w:gridCol w:w="1276"/>
        <w:gridCol w:w="709"/>
        <w:gridCol w:w="425"/>
        <w:gridCol w:w="2693"/>
        <w:gridCol w:w="1418"/>
        <w:gridCol w:w="143"/>
        <w:gridCol w:w="10"/>
      </w:tblGrid>
      <w:tr>
        <w:trPr/>
        <w:tc>
          <w:tcPr>
            <w:tcW w:w="9651" w:type="dxa"/>
            <w:gridSpan w:val="9"/>
            <w:tcBorders>
              <w:top w:val="single" w:sz="4" w:space="0" w:color="000000"/>
              <w:start w:val="single" w:sz="4" w:space="0" w:color="000000"/>
              <w:end w:val="single" w:sz="4" w:space="0" w:color="000000"/>
            </w:tcBorders>
          </w:tcPr>
          <w:p>
            <w:pPr>
              <w:pStyle w:val="CRCoverPage"/>
              <w:bidi w:val="0"/>
              <w:spacing w:before="0" w:after="0"/>
              <w:jc w:val="end"/>
              <w:rPr>
                <w:i/>
                <w:i/>
                <w:lang w:val="en-US" w:eastAsia="en-US"/>
              </w:rPr>
            </w:pPr>
            <w:r>
              <w:rPr>
                <w:i/>
                <w:sz w:val="14"/>
                <w:lang w:val="en-US" w:eastAsia="en-US"/>
              </w:rPr>
              <w:t>CR-Form-v11</w:t>
            </w:r>
          </w:p>
        </w:tc>
      </w:tr>
      <w:tr>
        <w:trPr/>
        <w:tc>
          <w:tcPr>
            <w:tcW w:w="9651" w:type="dxa"/>
            <w:gridSpan w:val="9"/>
            <w:tcBorders>
              <w:start w:val="single" w:sz="4" w:space="0" w:color="000000"/>
              <w:end w:val="single" w:sz="4" w:space="0" w:color="000000"/>
            </w:tcBorders>
          </w:tcPr>
          <w:p>
            <w:pPr>
              <w:pStyle w:val="CRCoverPage"/>
              <w:bidi w:val="0"/>
              <w:spacing w:before="0" w:after="0"/>
              <w:jc w:val="center"/>
              <w:rPr>
                <w:lang w:val="en-US" w:eastAsia="en-US"/>
              </w:rPr>
            </w:pPr>
            <w:r>
              <w:rPr>
                <w:b/>
                <w:sz w:val="32"/>
                <w:lang w:val="en-US" w:eastAsia="en-US"/>
              </w:rPr>
              <w:t>CHANGE REQUEST</w:t>
            </w:r>
          </w:p>
        </w:tc>
      </w:tr>
      <w:tr>
        <w:trPr/>
        <w:tc>
          <w:tcPr>
            <w:tcW w:w="9651" w:type="dxa"/>
            <w:gridSpan w:val="9"/>
            <w:tcBorders>
              <w:start w:val="single" w:sz="4" w:space="0" w:color="000000"/>
              <w:end w:val="single" w:sz="4" w:space="0" w:color="000000"/>
            </w:tcBorders>
          </w:tcPr>
          <w:p>
            <w:pPr>
              <w:pStyle w:val="CRCoverPage"/>
              <w:bidi w:val="0"/>
              <w:snapToGrid w:val="false"/>
              <w:spacing w:before="0" w:after="0"/>
              <w:jc w:val="start"/>
              <w:rPr>
                <w:sz w:val="8"/>
                <w:szCs w:val="8"/>
                <w:lang w:val="en-US" w:eastAsia="en-US"/>
              </w:rPr>
            </w:pPr>
            <w:r>
              <w:rPr>
                <w:sz w:val="8"/>
                <w:szCs w:val="8"/>
                <w:lang w:val="en-US" w:eastAsia="en-US"/>
              </w:rPr>
            </w:r>
          </w:p>
        </w:tc>
      </w:tr>
      <w:tr>
        <w:trPr/>
        <w:tc>
          <w:tcPr>
            <w:tcW w:w="142" w:type="dxa"/>
            <w:tcBorders>
              <w:start w:val="single" w:sz="4" w:space="0" w:color="000000"/>
            </w:tcBorders>
          </w:tcPr>
          <w:p>
            <w:pPr>
              <w:pStyle w:val="CRCoverPage"/>
              <w:bidi w:val="0"/>
              <w:snapToGrid w:val="false"/>
              <w:spacing w:before="0" w:after="0"/>
              <w:jc w:val="end"/>
              <w:rPr>
                <w:sz w:val="8"/>
                <w:szCs w:val="8"/>
                <w:lang w:val="en-US" w:eastAsia="en-US"/>
              </w:rPr>
            </w:pPr>
            <w:r>
              <w:rPr>
                <w:sz w:val="8"/>
                <w:szCs w:val="8"/>
                <w:lang w:val="en-US" w:eastAsia="en-US"/>
              </w:rPr>
            </w:r>
          </w:p>
        </w:tc>
        <w:tc>
          <w:tcPr>
            <w:tcW w:w="2126" w:type="dxa"/>
            <w:tcBorders/>
            <w:shd w:fill="FFFFB2" w:val="clear"/>
          </w:tcPr>
          <w:p>
            <w:pPr>
              <w:pStyle w:val="CRCoverPage"/>
              <w:bidi w:val="0"/>
              <w:spacing w:before="0" w:after="0"/>
              <w:jc w:val="start"/>
              <w:rPr>
                <w:b/>
                <w:b/>
                <w:sz w:val="28"/>
                <w:lang w:val="en-US" w:eastAsia="en-US"/>
              </w:rPr>
            </w:pPr>
            <w:r>
              <w:rPr>
                <w:b/>
                <w:sz w:val="28"/>
                <w:lang w:val="en-US" w:eastAsia="en-US"/>
              </w:rPr>
              <w:t>21.101</w:t>
            </w:r>
          </w:p>
        </w:tc>
        <w:tc>
          <w:tcPr>
            <w:tcW w:w="709" w:type="dxa"/>
            <w:tcBorders/>
          </w:tcPr>
          <w:p>
            <w:pPr>
              <w:pStyle w:val="CRCoverPage"/>
              <w:bidi w:val="0"/>
              <w:spacing w:before="0" w:after="0"/>
              <w:jc w:val="center"/>
              <w:rPr>
                <w:lang w:val="en-US" w:eastAsia="en-US"/>
              </w:rPr>
            </w:pPr>
            <w:r>
              <w:rPr>
                <w:b/>
                <w:sz w:val="28"/>
                <w:lang w:val="en-US" w:eastAsia="en-US"/>
              </w:rPr>
              <w:t>CR</w:t>
            </w:r>
          </w:p>
        </w:tc>
        <w:tc>
          <w:tcPr>
            <w:tcW w:w="1276" w:type="dxa"/>
            <w:tcBorders/>
            <w:shd w:fill="FFFFB2" w:val="clear"/>
          </w:tcPr>
          <w:p>
            <w:pPr>
              <w:pStyle w:val="CRCoverPage"/>
              <w:bidi w:val="0"/>
              <w:spacing w:before="0" w:after="0"/>
              <w:jc w:val="start"/>
              <w:rPr>
                <w:lang w:val="en-US" w:eastAsia="en-US"/>
              </w:rPr>
            </w:pPr>
            <w:r>
              <w:rPr>
                <w:b/>
                <w:sz w:val="28"/>
                <w:lang w:val="en-US" w:eastAsia="en-US"/>
              </w:rPr>
              <w:t>0074</w:t>
            </w:r>
          </w:p>
        </w:tc>
        <w:tc>
          <w:tcPr>
            <w:tcW w:w="709" w:type="dxa"/>
            <w:tcBorders/>
          </w:tcPr>
          <w:p>
            <w:pPr>
              <w:pStyle w:val="CRCoverPage"/>
              <w:tabs>
                <w:tab w:val="clear" w:pos="284"/>
                <w:tab w:val="right" w:pos="625" w:leader="none"/>
              </w:tabs>
              <w:bidi w:val="0"/>
              <w:spacing w:before="0" w:after="0"/>
              <w:jc w:val="center"/>
              <w:rPr>
                <w:lang w:val="en-US" w:eastAsia="en-US"/>
              </w:rPr>
            </w:pPr>
            <w:r>
              <w:rPr>
                <w:b/>
                <w:bCs/>
                <w:sz w:val="28"/>
                <w:lang w:val="en-US" w:eastAsia="en-US"/>
              </w:rPr>
              <w:t>rev</w:t>
            </w:r>
          </w:p>
        </w:tc>
        <w:tc>
          <w:tcPr>
            <w:tcW w:w="425" w:type="dxa"/>
            <w:tcBorders/>
            <w:shd w:fill="FFFFB2" w:val="clear"/>
          </w:tcPr>
          <w:p>
            <w:pPr>
              <w:pStyle w:val="CRCoverPage"/>
              <w:bidi w:val="0"/>
              <w:spacing w:before="0" w:after="0"/>
              <w:jc w:val="center"/>
              <w:rPr>
                <w:b/>
                <w:b/>
                <w:lang w:val="en-US" w:eastAsia="en-US"/>
              </w:rPr>
            </w:pPr>
            <w:r>
              <w:rPr>
                <w:b/>
                <w:sz w:val="32"/>
                <w:lang w:val="en-US" w:eastAsia="en-US"/>
              </w:rPr>
              <w:t>-</w:t>
            </w:r>
          </w:p>
        </w:tc>
        <w:tc>
          <w:tcPr>
            <w:tcW w:w="2693" w:type="dxa"/>
            <w:tcBorders/>
          </w:tcPr>
          <w:p>
            <w:pPr>
              <w:pStyle w:val="CRCoverPage"/>
              <w:tabs>
                <w:tab w:val="clear" w:pos="284"/>
                <w:tab w:val="right" w:pos="1825" w:leader="none"/>
              </w:tabs>
              <w:bidi w:val="0"/>
              <w:spacing w:before="0" w:after="0"/>
              <w:jc w:val="center"/>
              <w:rPr>
                <w:lang w:val="en-US" w:eastAsia="en-US"/>
              </w:rPr>
            </w:pPr>
            <w:r>
              <w:rPr>
                <w:b/>
                <w:sz w:val="28"/>
                <w:szCs w:val="28"/>
                <w:lang w:val="en-US" w:eastAsia="en-US"/>
              </w:rPr>
              <w:t>Current version:</w:t>
            </w:r>
          </w:p>
        </w:tc>
        <w:tc>
          <w:tcPr>
            <w:tcW w:w="1418" w:type="dxa"/>
            <w:tcBorders/>
            <w:shd w:fill="FFFFB2" w:val="clear"/>
          </w:tcPr>
          <w:p>
            <w:pPr>
              <w:pStyle w:val="CRCoverPage"/>
              <w:bidi w:val="0"/>
              <w:spacing w:before="0" w:after="0"/>
              <w:jc w:val="center"/>
              <w:rPr>
                <w:lang w:val="en-US" w:eastAsia="en-US"/>
              </w:rPr>
            </w:pPr>
            <w:r>
              <w:rPr>
                <w:b/>
                <w:sz w:val="32"/>
                <w:lang w:val="en-US" w:eastAsia="en-US"/>
              </w:rPr>
              <w:t>10.3.0</w:t>
            </w:r>
          </w:p>
        </w:tc>
        <w:tc>
          <w:tcPr>
            <w:tcW w:w="153" w:type="dxa"/>
            <w:tcBorders>
              <w:end w:val="single" w:sz="4" w:space="0" w:color="000000"/>
            </w:tcBorders>
          </w:tcPr>
          <w:p>
            <w:pPr>
              <w:pStyle w:val="CRCoverPage"/>
              <w:bidi w:val="0"/>
              <w:snapToGrid w:val="false"/>
              <w:spacing w:before="0" w:after="0"/>
              <w:jc w:val="start"/>
              <w:rPr>
                <w:lang w:val="en-US" w:eastAsia="en-US"/>
              </w:rPr>
            </w:pPr>
            <w:r>
              <w:rPr>
                <w:lang w:val="en-US" w:eastAsia="en-US"/>
              </w:rPr>
            </w:r>
          </w:p>
        </w:tc>
      </w:tr>
      <w:tr>
        <w:trPr/>
        <w:tc>
          <w:tcPr>
            <w:tcW w:w="9651" w:type="dxa"/>
            <w:gridSpan w:val="9"/>
            <w:tcBorders>
              <w:start w:val="single" w:sz="4" w:space="0" w:color="000000"/>
              <w:end w:val="single" w:sz="4" w:space="0" w:color="000000"/>
            </w:tcBorders>
          </w:tcPr>
          <w:p>
            <w:pPr>
              <w:pStyle w:val="CRCoverPage"/>
              <w:bidi w:val="0"/>
              <w:snapToGrid w:val="false"/>
              <w:spacing w:before="0" w:after="0"/>
              <w:jc w:val="start"/>
              <w:rPr>
                <w:lang w:val="en-US" w:eastAsia="en-US"/>
              </w:rPr>
            </w:pPr>
            <w:r>
              <w:rPr>
                <w:lang w:val="en-US" w:eastAsia="en-US"/>
              </w:rPr>
            </w:r>
          </w:p>
        </w:tc>
      </w:tr>
      <w:tr>
        <w:trPr/>
        <w:tc>
          <w:tcPr>
            <w:tcW w:w="9641" w:type="dxa"/>
            <w:gridSpan w:val="9"/>
            <w:tcBorders>
              <w:top w:val="single" w:sz="4" w:space="0" w:color="000000"/>
            </w:tcBorders>
          </w:tcPr>
          <w:p>
            <w:pPr>
              <w:pStyle w:val="CRCoverPage"/>
              <w:bidi w:val="0"/>
              <w:spacing w:before="0" w:after="0"/>
              <w:jc w:val="center"/>
              <w:rPr/>
            </w:pPr>
            <w:r>
              <w:rPr>
                <w:rFonts w:cs="Arial"/>
                <w:i/>
                <w:lang w:val="en-US" w:eastAsia="en-US"/>
              </w:rPr>
              <w:t xml:space="preserve">For </w:t>
            </w:r>
            <w:hyperlink r:id="rId2" w:tgtFrame="_blank">
              <w:r>
                <w:rPr>
                  <w:rStyle w:val="InternetLink"/>
                  <w:rFonts w:cs="Arial"/>
                  <w:b/>
                  <w:i/>
                  <w:color w:val="FF0000"/>
                  <w:lang w:val="en-US" w:eastAsia="en-US"/>
                </w:rPr>
                <w:t>HELP</w:t>
              </w:r>
            </w:hyperlink>
            <w:r>
              <w:rPr>
                <w:rFonts w:cs="Arial"/>
                <w:b/>
                <w:i/>
                <w:color w:val="FF0000"/>
                <w:lang w:val="en-US" w:eastAsia="en-US"/>
              </w:rPr>
              <w:t xml:space="preserve"> </w:t>
            </w:r>
            <w:r>
              <w:rPr>
                <w:rFonts w:cs="Arial"/>
                <w:i/>
                <w:lang w:val="en-US" w:eastAsia="en-US"/>
              </w:rPr>
              <w:t xml:space="preserve">on using this form: comprehensive instructions can be found at </w:t>
              <w:br/>
            </w:r>
            <w:hyperlink r:id="rId3">
              <w:r>
                <w:rPr>
                  <w:rStyle w:val="InternetLink"/>
                  <w:rFonts w:cs="Arial"/>
                  <w:i/>
                  <w:lang w:val="en-US" w:eastAsia="en-US"/>
                </w:rPr>
                <w:t>http://www.3gpp.org/Change-Requests</w:t>
              </w:r>
            </w:hyperlink>
            <w:r>
              <w:rPr>
                <w:rFonts w:cs="Arial"/>
                <w:i/>
                <w:lang w:val="en-US" w:eastAsia="en-US"/>
              </w:rPr>
              <w:t>.</w:t>
            </w:r>
          </w:p>
        </w:tc>
      </w:tr>
      <w:tr>
        <w:trPr/>
        <w:tc>
          <w:tcPr>
            <w:tcW w:w="9641" w:type="dxa"/>
            <w:gridSpan w:val="9"/>
            <w:tcBorders/>
          </w:tcPr>
          <w:p>
            <w:pPr>
              <w:pStyle w:val="CRCoverPage"/>
              <w:bidi w:val="0"/>
              <w:snapToGrid w:val="false"/>
              <w:spacing w:before="0" w:after="0"/>
              <w:jc w:val="start"/>
              <w:rPr>
                <w:rFonts w:cs="Arial"/>
                <w:i/>
                <w:i/>
                <w:sz w:val="8"/>
                <w:szCs w:val="8"/>
                <w:lang w:val="en-US" w:eastAsia="en-US"/>
              </w:rPr>
            </w:pPr>
            <w:r>
              <w:rPr>
                <w:rFonts w:cs="Arial"/>
                <w:i/>
                <w:sz w:val="8"/>
                <w:szCs w:val="8"/>
                <w:lang w:val="en-US" w:eastAsia="en-US"/>
              </w:rPr>
            </w:r>
          </w:p>
        </w:tc>
      </w:tr>
    </w:tbl>
    <w:p>
      <w:pPr>
        <w:pStyle w:val="Normal"/>
        <w:rPr>
          <w:sz w:val="8"/>
          <w:szCs w:val="8"/>
        </w:rPr>
      </w:pPr>
      <w:r>
        <w:rPr>
          <w:sz w:val="8"/>
          <w:szCs w:val="8"/>
        </w:rPr>
      </w:r>
    </w:p>
    <w:tbl>
      <w:tblPr>
        <w:tblW w:w="9654" w:type="dxa"/>
        <w:jc w:val="start"/>
        <w:tblInd w:w="42" w:type="dxa"/>
        <w:tblCellMar>
          <w:top w:w="0" w:type="dxa"/>
          <w:start w:w="42" w:type="dxa"/>
          <w:bottom w:w="0" w:type="dxa"/>
          <w:end w:w="42" w:type="dxa"/>
        </w:tblCellMar>
      </w:tblPr>
      <w:tblGrid>
        <w:gridCol w:w="2835"/>
        <w:gridCol w:w="1418"/>
        <w:gridCol w:w="283"/>
        <w:gridCol w:w="709"/>
        <w:gridCol w:w="284"/>
        <w:gridCol w:w="2126"/>
        <w:gridCol w:w="283"/>
        <w:gridCol w:w="1418"/>
        <w:gridCol w:w="298"/>
      </w:tblGrid>
      <w:tr>
        <w:trPr/>
        <w:tc>
          <w:tcPr>
            <w:tcW w:w="2835" w:type="dxa"/>
            <w:tcBorders/>
          </w:tcPr>
          <w:p>
            <w:pPr>
              <w:pStyle w:val="CRCoverPage"/>
              <w:tabs>
                <w:tab w:val="clear" w:pos="284"/>
                <w:tab w:val="right" w:pos="2751" w:leader="none"/>
              </w:tabs>
              <w:bidi w:val="0"/>
              <w:spacing w:before="0" w:after="0"/>
              <w:jc w:val="start"/>
              <w:rPr>
                <w:b/>
                <w:b/>
                <w:i/>
                <w:i/>
                <w:lang w:val="en-US" w:eastAsia="en-US"/>
              </w:rPr>
            </w:pPr>
            <w:r>
              <w:rPr>
                <w:b/>
                <w:i/>
                <w:lang w:val="en-US" w:eastAsia="en-US"/>
              </w:rPr>
              <w:t>Proposed change affects:</w:t>
            </w:r>
          </w:p>
        </w:tc>
        <w:tc>
          <w:tcPr>
            <w:tcW w:w="1418" w:type="dxa"/>
            <w:tcBorders/>
          </w:tcPr>
          <w:p>
            <w:pPr>
              <w:pStyle w:val="CRCoverPage"/>
              <w:bidi w:val="0"/>
              <w:spacing w:before="0" w:after="0"/>
              <w:jc w:val="end"/>
              <w:rPr>
                <w:lang w:val="en-US" w:eastAsia="en-US"/>
              </w:rPr>
            </w:pPr>
            <w:r>
              <w:rPr>
                <w:lang w:val="en-US" w:eastAsia="en-US"/>
              </w:rPr>
              <w:t>UICC apps</w:t>
            </w:r>
          </w:p>
        </w:tc>
        <w:tc>
          <w:tcPr>
            <w:tcW w:w="283" w:type="dxa"/>
            <w:tcBorders>
              <w:top w:val="single" w:sz="6" w:space="0" w:color="000000"/>
              <w:start w:val="single" w:sz="6" w:space="0" w:color="000000"/>
              <w:bottom w:val="single" w:sz="6" w:space="0" w:color="000000"/>
            </w:tcBorders>
            <w:shd w:fill="FFFFBF" w:val="clear"/>
          </w:tcPr>
          <w:p>
            <w:pPr>
              <w:pStyle w:val="CRCoverPage"/>
              <w:bidi w:val="0"/>
              <w:snapToGrid w:val="false"/>
              <w:spacing w:before="0" w:after="0"/>
              <w:jc w:val="center"/>
              <w:rPr>
                <w:b/>
                <w:b/>
                <w:caps/>
                <w:lang w:val="en-US" w:eastAsia="en-US"/>
              </w:rPr>
            </w:pPr>
            <w:r>
              <w:rPr>
                <w:b/>
                <w:caps/>
                <w:lang w:val="en-US" w:eastAsia="en-US"/>
              </w:rPr>
            </w:r>
          </w:p>
        </w:tc>
        <w:tc>
          <w:tcPr>
            <w:tcW w:w="709" w:type="dxa"/>
            <w:tcBorders>
              <w:start w:val="single" w:sz="6" w:space="0" w:color="000000"/>
            </w:tcBorders>
          </w:tcPr>
          <w:p>
            <w:pPr>
              <w:pStyle w:val="CRCoverPage"/>
              <w:bidi w:val="0"/>
              <w:spacing w:before="0" w:after="0"/>
              <w:jc w:val="end"/>
              <w:rPr>
                <w:u w:val="single"/>
                <w:lang w:val="en-US" w:eastAsia="en-US"/>
              </w:rPr>
            </w:pPr>
            <w:r>
              <w:rPr>
                <w:lang w:val="en-US" w:eastAsia="en-US"/>
              </w:rPr>
              <w:t>ME</w:t>
            </w:r>
          </w:p>
        </w:tc>
        <w:tc>
          <w:tcPr>
            <w:tcW w:w="284" w:type="dxa"/>
            <w:tcBorders>
              <w:top w:val="single" w:sz="6" w:space="0" w:color="000000"/>
              <w:start w:val="single" w:sz="6" w:space="0" w:color="000000"/>
              <w:bottom w:val="single" w:sz="6" w:space="0" w:color="000000"/>
            </w:tcBorders>
            <w:shd w:fill="FFFFBF" w:val="clear"/>
          </w:tcPr>
          <w:p>
            <w:pPr>
              <w:pStyle w:val="CRCoverPage"/>
              <w:bidi w:val="0"/>
              <w:snapToGrid w:val="false"/>
              <w:spacing w:before="0" w:after="0"/>
              <w:jc w:val="center"/>
              <w:rPr>
                <w:b/>
                <w:b/>
                <w:caps/>
                <w:u w:val="single"/>
                <w:lang w:val="en-US" w:eastAsia="en-US"/>
              </w:rPr>
            </w:pPr>
            <w:r>
              <w:rPr>
                <w:b/>
                <w:caps/>
                <w:u w:val="single"/>
                <w:lang w:val="en-US" w:eastAsia="en-US"/>
              </w:rPr>
            </w:r>
          </w:p>
        </w:tc>
        <w:tc>
          <w:tcPr>
            <w:tcW w:w="2126" w:type="dxa"/>
            <w:tcBorders>
              <w:start w:val="single" w:sz="6" w:space="0" w:color="000000"/>
            </w:tcBorders>
          </w:tcPr>
          <w:p>
            <w:pPr>
              <w:pStyle w:val="CRCoverPage"/>
              <w:bidi w:val="0"/>
              <w:spacing w:before="0" w:after="0"/>
              <w:jc w:val="end"/>
              <w:rPr>
                <w:u w:val="single"/>
                <w:lang w:val="en-US" w:eastAsia="en-US"/>
              </w:rPr>
            </w:pPr>
            <w:r>
              <w:rPr>
                <w:lang w:val="en-US" w:eastAsia="en-US"/>
              </w:rPr>
              <w:t>Radio Access Network</w:t>
            </w:r>
          </w:p>
        </w:tc>
        <w:tc>
          <w:tcPr>
            <w:tcW w:w="283" w:type="dxa"/>
            <w:tcBorders>
              <w:top w:val="single" w:sz="4" w:space="0" w:color="000000"/>
              <w:start w:val="single" w:sz="4" w:space="0" w:color="000000"/>
              <w:bottom w:val="single" w:sz="4" w:space="0" w:color="000000"/>
            </w:tcBorders>
            <w:shd w:fill="FFFFBF" w:val="clear"/>
          </w:tcPr>
          <w:p>
            <w:pPr>
              <w:pStyle w:val="CRCoverPage"/>
              <w:bidi w:val="0"/>
              <w:snapToGrid w:val="false"/>
              <w:spacing w:before="0" w:after="0"/>
              <w:jc w:val="center"/>
              <w:rPr>
                <w:b/>
                <w:b/>
                <w:caps/>
                <w:u w:val="single"/>
                <w:lang w:val="en-US" w:eastAsia="en-US"/>
              </w:rPr>
            </w:pPr>
            <w:r>
              <w:rPr>
                <w:b/>
                <w:caps/>
                <w:u w:val="single"/>
                <w:lang w:val="en-US" w:eastAsia="en-US"/>
              </w:rPr>
            </w:r>
          </w:p>
        </w:tc>
        <w:tc>
          <w:tcPr>
            <w:tcW w:w="1418" w:type="dxa"/>
            <w:tcBorders>
              <w:start w:val="single" w:sz="4" w:space="0" w:color="000000"/>
            </w:tcBorders>
          </w:tcPr>
          <w:p>
            <w:pPr>
              <w:pStyle w:val="CRCoverPage"/>
              <w:bidi w:val="0"/>
              <w:spacing w:before="0" w:after="0"/>
              <w:jc w:val="end"/>
              <w:rPr>
                <w:lang w:val="en-US" w:eastAsia="en-US"/>
              </w:rPr>
            </w:pPr>
            <w:r>
              <w:rPr>
                <w:lang w:val="en-US" w:eastAsia="en-US"/>
              </w:rPr>
              <w:t>Core Network</w:t>
            </w:r>
          </w:p>
        </w:tc>
        <w:tc>
          <w:tcPr>
            <w:tcW w:w="298" w:type="dxa"/>
            <w:tcBorders>
              <w:top w:val="single" w:sz="6" w:space="0" w:color="000000"/>
              <w:start w:val="single" w:sz="6" w:space="0" w:color="000000"/>
              <w:bottom w:val="single" w:sz="6" w:space="0" w:color="000000"/>
              <w:end w:val="single" w:sz="6" w:space="0" w:color="000000"/>
            </w:tcBorders>
            <w:shd w:fill="FFFFBF" w:val="clear"/>
          </w:tcPr>
          <w:p>
            <w:pPr>
              <w:pStyle w:val="CRCoverPage"/>
              <w:bidi w:val="0"/>
              <w:snapToGrid w:val="false"/>
              <w:spacing w:before="0" w:after="0"/>
              <w:jc w:val="center"/>
              <w:rPr>
                <w:b/>
                <w:b/>
                <w:bCs/>
                <w:caps/>
                <w:lang w:val="en-US" w:eastAsia="en-US"/>
              </w:rPr>
            </w:pPr>
            <w:r>
              <w:rPr>
                <w:b/>
                <w:bCs/>
                <w:caps/>
                <w:lang w:val="en-US" w:eastAsia="en-US"/>
              </w:rPr>
            </w:r>
          </w:p>
        </w:tc>
      </w:tr>
    </w:tbl>
    <w:p>
      <w:pPr>
        <w:pStyle w:val="Normal"/>
        <w:rPr>
          <w:sz w:val="8"/>
          <w:szCs w:val="8"/>
        </w:rPr>
      </w:pPr>
      <w:r>
        <w:rPr>
          <w:sz w:val="8"/>
          <w:szCs w:val="8"/>
        </w:rPr>
      </w:r>
    </w:p>
    <w:tbl>
      <w:tblPr>
        <w:tblW w:w="9651" w:type="dxa"/>
        <w:jc w:val="start"/>
        <w:tblInd w:w="42" w:type="dxa"/>
        <w:tblCellMar>
          <w:top w:w="0" w:type="dxa"/>
          <w:start w:w="42" w:type="dxa"/>
          <w:bottom w:w="0" w:type="dxa"/>
          <w:end w:w="42" w:type="dxa"/>
        </w:tblCellMar>
      </w:tblPr>
      <w:tblGrid>
        <w:gridCol w:w="1843"/>
        <w:gridCol w:w="425"/>
        <w:gridCol w:w="284"/>
        <w:gridCol w:w="284"/>
        <w:gridCol w:w="567"/>
        <w:gridCol w:w="1700"/>
        <w:gridCol w:w="710"/>
        <w:gridCol w:w="284"/>
        <w:gridCol w:w="424"/>
        <w:gridCol w:w="993"/>
        <w:gridCol w:w="2127"/>
        <w:gridCol w:w="10"/>
      </w:tblGrid>
      <w:tr>
        <w:trPr/>
        <w:tc>
          <w:tcPr>
            <w:tcW w:w="9641" w:type="dxa"/>
            <w:gridSpan w:val="11"/>
            <w:tcBorders/>
          </w:tcPr>
          <w:p>
            <w:pPr>
              <w:pStyle w:val="CRCoverPage"/>
              <w:bidi w:val="0"/>
              <w:snapToGrid w:val="false"/>
              <w:spacing w:before="0" w:after="0"/>
              <w:jc w:val="start"/>
              <w:rPr>
                <w:sz w:val="8"/>
                <w:szCs w:val="8"/>
                <w:lang w:val="en-US" w:eastAsia="en-US"/>
              </w:rPr>
            </w:pPr>
            <w:r>
              <w:rPr>
                <w:sz w:val="8"/>
                <w:szCs w:val="8"/>
                <w:lang w:val="en-US" w:eastAsia="en-US"/>
              </w:rPr>
            </w:r>
          </w:p>
        </w:tc>
      </w:tr>
      <w:tr>
        <w:trPr/>
        <w:tc>
          <w:tcPr>
            <w:tcW w:w="1843" w:type="dxa"/>
            <w:tcBorders>
              <w:top w:val="single" w:sz="4" w:space="0" w:color="000000"/>
              <w:start w:val="single" w:sz="4" w:space="0" w:color="000000"/>
            </w:tcBorders>
          </w:tcPr>
          <w:p>
            <w:pPr>
              <w:pStyle w:val="CRCoverPage"/>
              <w:tabs>
                <w:tab w:val="clear" w:pos="284"/>
                <w:tab w:val="right" w:pos="1759" w:leader="none"/>
              </w:tabs>
              <w:bidi w:val="0"/>
              <w:spacing w:before="0" w:after="0"/>
              <w:jc w:val="start"/>
              <w:rPr>
                <w:b/>
                <w:b/>
                <w:i/>
                <w:i/>
                <w:lang w:val="en-US" w:eastAsia="en-US"/>
              </w:rPr>
            </w:pPr>
            <w:r>
              <w:rPr>
                <w:b/>
                <w:i/>
                <w:lang w:val="en-US" w:eastAsia="en-US"/>
              </w:rPr>
              <w:t>Title:</w:t>
              <w:tab/>
            </w:r>
          </w:p>
        </w:tc>
        <w:tc>
          <w:tcPr>
            <w:tcW w:w="7808" w:type="dxa"/>
            <w:gridSpan w:val="10"/>
            <w:tcBorders>
              <w:top w:val="single" w:sz="4" w:space="0" w:color="000000"/>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Update to list of specs</w:t>
            </w:r>
          </w:p>
        </w:tc>
      </w:tr>
      <w:tr>
        <w:trPr/>
        <w:tc>
          <w:tcPr>
            <w:tcW w:w="1843" w:type="dxa"/>
            <w:tcBorders>
              <w:start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808" w:type="dxa"/>
            <w:gridSpan w:val="10"/>
            <w:tcBorders>
              <w:end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1843" w:type="dxa"/>
            <w:tcBorders>
              <w:start w:val="single" w:sz="4" w:space="0" w:color="000000"/>
            </w:tcBorders>
          </w:tcPr>
          <w:p>
            <w:pPr>
              <w:pStyle w:val="CRCoverPage"/>
              <w:tabs>
                <w:tab w:val="clear" w:pos="284"/>
                <w:tab w:val="right" w:pos="1759" w:leader="none"/>
              </w:tabs>
              <w:bidi w:val="0"/>
              <w:spacing w:before="0" w:after="0"/>
              <w:jc w:val="start"/>
              <w:rPr>
                <w:b/>
                <w:b/>
                <w:i/>
                <w:i/>
                <w:lang w:val="en-US" w:eastAsia="en-US"/>
              </w:rPr>
            </w:pPr>
            <w:r>
              <w:rPr>
                <w:b/>
                <w:i/>
                <w:lang w:val="en-US" w:eastAsia="en-US"/>
              </w:rPr>
              <w:t>Source to WG:</w:t>
            </w:r>
          </w:p>
        </w:tc>
        <w:tc>
          <w:tcPr>
            <w:tcW w:w="7808" w:type="dxa"/>
            <w:gridSpan w:val="10"/>
            <w:tcBorders>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w:t>
            </w:r>
          </w:p>
        </w:tc>
      </w:tr>
      <w:tr>
        <w:trPr/>
        <w:tc>
          <w:tcPr>
            <w:tcW w:w="1843" w:type="dxa"/>
            <w:tcBorders>
              <w:start w:val="single" w:sz="4" w:space="0" w:color="000000"/>
            </w:tcBorders>
          </w:tcPr>
          <w:p>
            <w:pPr>
              <w:pStyle w:val="CRCoverPage"/>
              <w:tabs>
                <w:tab w:val="clear" w:pos="284"/>
                <w:tab w:val="right" w:pos="1759" w:leader="none"/>
              </w:tabs>
              <w:bidi w:val="0"/>
              <w:spacing w:before="0" w:after="0"/>
              <w:jc w:val="start"/>
              <w:rPr>
                <w:b/>
                <w:b/>
                <w:i/>
                <w:i/>
                <w:lang w:val="en-US" w:eastAsia="en-US"/>
              </w:rPr>
            </w:pPr>
            <w:r>
              <w:rPr>
                <w:b/>
                <w:i/>
                <w:lang w:val="en-US" w:eastAsia="en-US"/>
              </w:rPr>
              <w:t>Source to TSG:</w:t>
            </w:r>
          </w:p>
        </w:tc>
        <w:tc>
          <w:tcPr>
            <w:tcW w:w="7808" w:type="dxa"/>
            <w:gridSpan w:val="10"/>
            <w:tcBorders>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MCC</w:t>
            </w:r>
          </w:p>
        </w:tc>
      </w:tr>
      <w:tr>
        <w:trPr/>
        <w:tc>
          <w:tcPr>
            <w:tcW w:w="1843" w:type="dxa"/>
            <w:tcBorders>
              <w:start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808" w:type="dxa"/>
            <w:gridSpan w:val="10"/>
            <w:tcBorders>
              <w:end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1843" w:type="dxa"/>
            <w:tcBorders>
              <w:start w:val="single" w:sz="4" w:space="0" w:color="000000"/>
            </w:tcBorders>
          </w:tcPr>
          <w:p>
            <w:pPr>
              <w:pStyle w:val="CRCoverPage"/>
              <w:tabs>
                <w:tab w:val="clear" w:pos="284"/>
                <w:tab w:val="right" w:pos="1759" w:leader="none"/>
              </w:tabs>
              <w:bidi w:val="0"/>
              <w:spacing w:before="0" w:after="0"/>
              <w:jc w:val="start"/>
              <w:rPr>
                <w:b/>
                <w:b/>
                <w:i/>
                <w:i/>
                <w:lang w:val="en-US" w:eastAsia="en-US"/>
              </w:rPr>
            </w:pPr>
            <w:r>
              <w:rPr>
                <w:b/>
                <w:i/>
                <w:lang w:val="en-US" w:eastAsia="en-US"/>
              </w:rPr>
              <w:t>Work item code:</w:t>
            </w:r>
          </w:p>
        </w:tc>
        <w:tc>
          <w:tcPr>
            <w:tcW w:w="3260" w:type="dxa"/>
            <w:gridSpan w:val="5"/>
            <w:tcBorders/>
            <w:shd w:fill="FFFFB2" w:val="clear"/>
          </w:tcPr>
          <w:p>
            <w:pPr>
              <w:pStyle w:val="CRCoverPage"/>
              <w:bidi w:val="0"/>
              <w:spacing w:before="0" w:after="0"/>
              <w:ind w:start="100" w:hanging="0"/>
              <w:jc w:val="start"/>
              <w:rPr>
                <w:lang w:val="en-US" w:eastAsia="en-US"/>
              </w:rPr>
            </w:pPr>
            <w:r>
              <w:rPr>
                <w:lang w:val="en-US" w:eastAsia="en-US"/>
              </w:rPr>
              <w:t>TEI10</w:t>
            </w:r>
          </w:p>
        </w:tc>
        <w:tc>
          <w:tcPr>
            <w:tcW w:w="994" w:type="dxa"/>
            <w:gridSpan w:val="2"/>
            <w:tcBorders/>
          </w:tcPr>
          <w:p>
            <w:pPr>
              <w:pStyle w:val="CRCoverPage"/>
              <w:bidi w:val="0"/>
              <w:snapToGrid w:val="false"/>
              <w:spacing w:before="0" w:after="0"/>
              <w:ind w:end="100" w:hanging="0"/>
              <w:jc w:val="start"/>
              <w:rPr>
                <w:lang w:val="en-US" w:eastAsia="en-US"/>
              </w:rPr>
            </w:pPr>
            <w:r>
              <w:rPr>
                <w:lang w:val="en-US" w:eastAsia="en-US"/>
              </w:rPr>
            </w:r>
          </w:p>
        </w:tc>
        <w:tc>
          <w:tcPr>
            <w:tcW w:w="1417" w:type="dxa"/>
            <w:gridSpan w:val="2"/>
            <w:tcBorders/>
          </w:tcPr>
          <w:p>
            <w:pPr>
              <w:pStyle w:val="CRCoverPage"/>
              <w:bidi w:val="0"/>
              <w:spacing w:before="0" w:after="0"/>
              <w:jc w:val="end"/>
              <w:rPr>
                <w:lang w:val="en-US" w:eastAsia="en-US"/>
              </w:rPr>
            </w:pPr>
            <w:r>
              <w:rPr>
                <w:b/>
                <w:i/>
                <w:lang w:val="en-US" w:eastAsia="en-US"/>
              </w:rPr>
              <w:t>Date:</w:t>
            </w:r>
          </w:p>
        </w:tc>
        <w:tc>
          <w:tcPr>
            <w:tcW w:w="2137" w:type="dxa"/>
            <w:tcBorders>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2014-06-09</w:t>
            </w:r>
          </w:p>
        </w:tc>
      </w:tr>
      <w:tr>
        <w:trPr/>
        <w:tc>
          <w:tcPr>
            <w:tcW w:w="1843" w:type="dxa"/>
            <w:tcBorders>
              <w:start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1560" w:type="dxa"/>
            <w:gridSpan w:val="4"/>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2694" w:type="dxa"/>
            <w:gridSpan w:val="3"/>
            <w:tcBorders/>
          </w:tcPr>
          <w:p>
            <w:pPr>
              <w:pStyle w:val="CRCoverPage"/>
              <w:bidi w:val="0"/>
              <w:snapToGrid w:val="false"/>
              <w:spacing w:before="0" w:after="0"/>
              <w:jc w:val="start"/>
              <w:rPr>
                <w:sz w:val="8"/>
                <w:szCs w:val="8"/>
                <w:lang w:val="en-US" w:eastAsia="en-US"/>
              </w:rPr>
            </w:pPr>
            <w:r>
              <w:rPr>
                <w:sz w:val="8"/>
                <w:szCs w:val="8"/>
                <w:lang w:val="en-US" w:eastAsia="en-US"/>
              </w:rPr>
            </w:r>
          </w:p>
        </w:tc>
        <w:tc>
          <w:tcPr>
            <w:tcW w:w="1417" w:type="dxa"/>
            <w:gridSpan w:val="2"/>
            <w:tcBorders/>
          </w:tcPr>
          <w:p>
            <w:pPr>
              <w:pStyle w:val="CRCoverPage"/>
              <w:bidi w:val="0"/>
              <w:snapToGrid w:val="false"/>
              <w:spacing w:before="0" w:after="0"/>
              <w:jc w:val="start"/>
              <w:rPr>
                <w:sz w:val="8"/>
                <w:szCs w:val="8"/>
                <w:lang w:val="en-US" w:eastAsia="en-US"/>
              </w:rPr>
            </w:pPr>
            <w:r>
              <w:rPr>
                <w:sz w:val="8"/>
                <w:szCs w:val="8"/>
                <w:lang w:val="en-US" w:eastAsia="en-US"/>
              </w:rPr>
            </w:r>
          </w:p>
        </w:tc>
        <w:tc>
          <w:tcPr>
            <w:tcW w:w="2137" w:type="dxa"/>
            <w:tcBorders>
              <w:end w:val="single" w:sz="4" w:space="0" w:color="000000"/>
            </w:tcBorders>
          </w:tcPr>
          <w:p>
            <w:pPr>
              <w:pStyle w:val="CRCoverPage"/>
              <w:bidi w:val="0"/>
              <w:snapToGrid w:val="false"/>
              <w:spacing w:before="0" w:after="0"/>
              <w:jc w:val="start"/>
              <w:rPr>
                <w:sz w:val="8"/>
                <w:szCs w:val="8"/>
                <w:lang w:val="en-US" w:eastAsia="en-US"/>
              </w:rPr>
            </w:pPr>
            <w:r>
              <w:rPr>
                <w:sz w:val="8"/>
                <w:szCs w:val="8"/>
                <w:lang w:val="en-US" w:eastAsia="en-US"/>
              </w:rPr>
            </w:r>
          </w:p>
        </w:tc>
      </w:tr>
      <w:tr>
        <w:trPr>
          <w:cantSplit w:val="true"/>
        </w:trPr>
        <w:tc>
          <w:tcPr>
            <w:tcW w:w="1843" w:type="dxa"/>
            <w:tcBorders>
              <w:start w:val="single" w:sz="4" w:space="0" w:color="000000"/>
            </w:tcBorders>
          </w:tcPr>
          <w:p>
            <w:pPr>
              <w:pStyle w:val="CRCoverPage"/>
              <w:tabs>
                <w:tab w:val="clear" w:pos="284"/>
                <w:tab w:val="right" w:pos="1759" w:leader="none"/>
              </w:tabs>
              <w:bidi w:val="0"/>
              <w:spacing w:before="0" w:after="0"/>
              <w:jc w:val="start"/>
              <w:rPr>
                <w:b/>
                <w:b/>
                <w:i/>
                <w:i/>
                <w:lang w:val="en-US" w:eastAsia="en-US"/>
              </w:rPr>
            </w:pPr>
            <w:r>
              <w:rPr>
                <w:b/>
                <w:i/>
                <w:lang w:val="en-US" w:eastAsia="en-US"/>
              </w:rPr>
              <w:t>Category:</w:t>
            </w:r>
          </w:p>
        </w:tc>
        <w:tc>
          <w:tcPr>
            <w:tcW w:w="425" w:type="dxa"/>
            <w:tcBorders/>
            <w:shd w:fill="FFFFB2" w:val="clear"/>
          </w:tcPr>
          <w:p>
            <w:pPr>
              <w:pStyle w:val="CRCoverPage"/>
              <w:bidi w:val="0"/>
              <w:spacing w:before="0" w:after="0"/>
              <w:ind w:start="100" w:hanging="0"/>
              <w:jc w:val="start"/>
              <w:rPr>
                <w:b/>
                <w:b/>
                <w:lang w:val="en-US" w:eastAsia="en-US"/>
              </w:rPr>
            </w:pPr>
            <w:r>
              <w:rPr>
                <w:b/>
                <w:lang w:val="en-US" w:eastAsia="en-US"/>
              </w:rPr>
              <w:t>F</w:t>
            </w:r>
          </w:p>
        </w:tc>
        <w:tc>
          <w:tcPr>
            <w:tcW w:w="3829" w:type="dxa"/>
            <w:gridSpan w:val="6"/>
            <w:tcBorders/>
          </w:tcPr>
          <w:p>
            <w:pPr>
              <w:pStyle w:val="CRCoverPage"/>
              <w:bidi w:val="0"/>
              <w:snapToGrid w:val="false"/>
              <w:spacing w:before="0" w:after="0"/>
              <w:jc w:val="start"/>
              <w:rPr>
                <w:b/>
                <w:b/>
                <w:lang w:val="en-US" w:eastAsia="en-US"/>
              </w:rPr>
            </w:pPr>
            <w:r>
              <w:rPr>
                <w:b/>
                <w:lang w:val="en-US" w:eastAsia="en-US"/>
              </w:rPr>
            </w:r>
          </w:p>
        </w:tc>
        <w:tc>
          <w:tcPr>
            <w:tcW w:w="1417" w:type="dxa"/>
            <w:gridSpan w:val="2"/>
            <w:tcBorders/>
          </w:tcPr>
          <w:p>
            <w:pPr>
              <w:pStyle w:val="CRCoverPage"/>
              <w:bidi w:val="0"/>
              <w:spacing w:before="0" w:after="0"/>
              <w:jc w:val="end"/>
              <w:rPr>
                <w:b/>
                <w:b/>
                <w:i/>
                <w:i/>
                <w:lang w:val="en-US" w:eastAsia="en-US"/>
              </w:rPr>
            </w:pPr>
            <w:r>
              <w:rPr>
                <w:b/>
                <w:i/>
                <w:lang w:val="en-US" w:eastAsia="en-US"/>
              </w:rPr>
              <w:t>Release:</w:t>
            </w:r>
          </w:p>
        </w:tc>
        <w:tc>
          <w:tcPr>
            <w:tcW w:w="2137" w:type="dxa"/>
            <w:tcBorders>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Rel-10</w:t>
            </w:r>
          </w:p>
        </w:tc>
      </w:tr>
      <w:tr>
        <w:trPr/>
        <w:tc>
          <w:tcPr>
            <w:tcW w:w="1843" w:type="dxa"/>
            <w:tcBorders>
              <w:start w:val="single" w:sz="4" w:space="0" w:color="000000"/>
              <w:bottom w:val="single" w:sz="4" w:space="0" w:color="000000"/>
            </w:tcBorders>
          </w:tcPr>
          <w:p>
            <w:pPr>
              <w:pStyle w:val="CRCoverPage"/>
              <w:bidi w:val="0"/>
              <w:snapToGrid w:val="false"/>
              <w:spacing w:before="0" w:after="0"/>
              <w:jc w:val="start"/>
              <w:rPr>
                <w:b/>
                <w:b/>
                <w:i/>
                <w:i/>
                <w:lang w:val="en-US" w:eastAsia="en-US"/>
              </w:rPr>
            </w:pPr>
            <w:r>
              <w:rPr>
                <w:b/>
                <w:i/>
                <w:lang w:val="en-US" w:eastAsia="en-US"/>
              </w:rPr>
            </w:r>
          </w:p>
        </w:tc>
        <w:tc>
          <w:tcPr>
            <w:tcW w:w="4678" w:type="dxa"/>
            <w:gridSpan w:val="8"/>
            <w:tcBorders>
              <w:bottom w:val="single" w:sz="4" w:space="0" w:color="000000"/>
            </w:tcBorders>
          </w:tcPr>
          <w:p>
            <w:pPr>
              <w:pStyle w:val="CRCoverPage"/>
              <w:bidi w:val="0"/>
              <w:spacing w:before="0" w:after="0"/>
              <w:ind w:start="383" w:hanging="383"/>
              <w:jc w:val="start"/>
              <w:rPr/>
            </w:pPr>
            <w:r>
              <w:rPr>
                <w:i/>
                <w:sz w:val="18"/>
                <w:lang w:val="en-US" w:eastAsia="en-US"/>
              </w:rPr>
              <w:t xml:space="preserve">Use </w:t>
            </w:r>
            <w:r>
              <w:rPr>
                <w:i/>
                <w:sz w:val="18"/>
                <w:u w:val="single"/>
                <w:lang w:val="en-US" w:eastAsia="en-US"/>
              </w:rPr>
              <w:t>one</w:t>
            </w:r>
            <w:r>
              <w:rPr>
                <w:i/>
                <w:sz w:val="18"/>
                <w:lang w:val="en-US" w:eastAsia="en-US"/>
              </w:rPr>
              <w:t xml:space="preserve"> of the following categories:</w:t>
            </w:r>
            <w:r>
              <w:rPr>
                <w:b/>
                <w:i/>
                <w:sz w:val="18"/>
                <w:lang w:val="en-US" w:eastAsia="en-US"/>
              </w:rPr>
              <w:br/>
              <w:t>F</w:t>
            </w:r>
            <w:r>
              <w:rPr>
                <w:i/>
                <w:sz w:val="18"/>
                <w:lang w:val="en-US" w:eastAsia="en-US"/>
              </w:rPr>
              <w:t xml:space="preserve">  (correction)</w:t>
              <w:br/>
            </w:r>
            <w:r>
              <w:rPr>
                <w:b/>
                <w:i/>
                <w:sz w:val="18"/>
                <w:lang w:val="en-US" w:eastAsia="en-US"/>
              </w:rPr>
              <w:t>A</w:t>
            </w:r>
            <w:r>
              <w:rPr>
                <w:i/>
                <w:sz w:val="18"/>
                <w:lang w:val="en-US" w:eastAsia="en-US"/>
              </w:rPr>
              <w:t xml:space="preserve">  (mirror corresponding to a change in an earlier release)</w:t>
              <w:br/>
            </w:r>
            <w:r>
              <w:rPr>
                <w:b/>
                <w:i/>
                <w:sz w:val="18"/>
                <w:lang w:val="en-US" w:eastAsia="en-US"/>
              </w:rPr>
              <w:t>B</w:t>
            </w:r>
            <w:r>
              <w:rPr>
                <w:i/>
                <w:sz w:val="18"/>
                <w:lang w:val="en-US" w:eastAsia="en-US"/>
              </w:rPr>
              <w:t xml:space="preserve">  (addition of feature), </w:t>
              <w:br/>
            </w:r>
            <w:r>
              <w:rPr>
                <w:b/>
                <w:i/>
                <w:sz w:val="18"/>
                <w:lang w:val="en-US" w:eastAsia="en-US"/>
              </w:rPr>
              <w:t>C</w:t>
            </w:r>
            <w:r>
              <w:rPr>
                <w:i/>
                <w:sz w:val="18"/>
                <w:lang w:val="en-US" w:eastAsia="en-US"/>
              </w:rPr>
              <w:t xml:space="preserve">  (functional modification of feature)</w:t>
              <w:br/>
            </w:r>
            <w:r>
              <w:rPr>
                <w:b/>
                <w:i/>
                <w:sz w:val="18"/>
                <w:lang w:val="en-US" w:eastAsia="en-US"/>
              </w:rPr>
              <w:t>D</w:t>
            </w:r>
            <w:r>
              <w:rPr>
                <w:i/>
                <w:sz w:val="18"/>
                <w:lang w:val="en-US" w:eastAsia="en-US"/>
              </w:rPr>
              <w:t xml:space="preserve">  (editorial modification)</w:t>
            </w:r>
          </w:p>
          <w:p>
            <w:pPr>
              <w:pStyle w:val="CRCoverPage"/>
              <w:widowControl/>
              <w:bidi w:val="0"/>
              <w:spacing w:before="0" w:after="120"/>
              <w:jc w:val="start"/>
              <w:rPr>
                <w:lang w:val="en-US" w:eastAsia="en-US"/>
              </w:rPr>
            </w:pPr>
            <w:r>
              <w:rPr>
                <w:sz w:val="18"/>
                <w:lang w:val="en-US" w:eastAsia="en-US"/>
              </w:rPr>
              <w:t>Detailed explanations of the above categories can</w:t>
              <w:br/>
              <w:t xml:space="preserve">be found in 3GPP </w:t>
            </w:r>
            <w:hyperlink r:id="rId4">
              <w:r>
                <w:rPr>
                  <w:rStyle w:val="InternetLink"/>
                  <w:sz w:val="18"/>
                  <w:lang w:val="en-US" w:eastAsia="en-US"/>
                </w:rPr>
                <w:t>TR 21.900</w:t>
              </w:r>
            </w:hyperlink>
            <w:r>
              <w:rPr>
                <w:sz w:val="18"/>
                <w:lang w:val="en-US" w:eastAsia="en-US"/>
              </w:rPr>
              <w:t>.</w:t>
            </w:r>
          </w:p>
        </w:tc>
        <w:tc>
          <w:tcPr>
            <w:tcW w:w="3130" w:type="dxa"/>
            <w:gridSpan w:val="2"/>
            <w:tcBorders>
              <w:bottom w:val="single" w:sz="4" w:space="0" w:color="000000"/>
              <w:end w:val="single" w:sz="4" w:space="0" w:color="000000"/>
            </w:tcBorders>
          </w:tcPr>
          <w:p>
            <w:pPr>
              <w:pStyle w:val="CRCoverPage"/>
              <w:tabs>
                <w:tab w:val="clear" w:pos="284"/>
                <w:tab w:val="left" w:pos="950" w:leader="none"/>
              </w:tabs>
              <w:bidi w:val="0"/>
              <w:spacing w:before="0" w:after="0"/>
              <w:ind w:start="241" w:hanging="241"/>
              <w:jc w:val="start"/>
              <w:rPr>
                <w:i/>
                <w:i/>
                <w:sz w:val="18"/>
                <w:lang w:val="en-US" w:eastAsia="en-US"/>
              </w:rPr>
            </w:pPr>
            <w:r>
              <w:rPr>
                <w:i/>
                <w:sz w:val="18"/>
                <w:lang w:val="en-US" w:eastAsia="en-US"/>
              </w:rPr>
              <w:t xml:space="preserve">Use </w:t>
            </w:r>
            <w:r>
              <w:rPr>
                <w:i/>
                <w:sz w:val="18"/>
                <w:u w:val="single"/>
                <w:lang w:val="en-US" w:eastAsia="en-US"/>
              </w:rPr>
              <w:t>one</w:t>
            </w:r>
            <w:r>
              <w:rPr>
                <w:i/>
                <w:sz w:val="18"/>
                <w:lang w:val="en-US" w:eastAsia="en-US"/>
              </w:rPr>
              <w:t xml:space="preserve"> of the following releases:</w:t>
              <w:br/>
              <w:t>Rel-4</w:t>
              <w:tab/>
              <w:t>(Release 4)</w:t>
              <w:br/>
              <w:t>Rel-5</w:t>
              <w:tab/>
              <w:t>(Release 5)</w:t>
              <w:br/>
              <w:t>Rel-6</w:t>
              <w:tab/>
              <w:t>(Release 6)</w:t>
              <w:br/>
              <w:t>Rel-7</w:t>
              <w:tab/>
              <w:t>(Release 7)</w:t>
              <w:br/>
              <w:t>Rel-8</w:t>
              <w:tab/>
              <w:t>(Release 8)</w:t>
              <w:br/>
              <w:t>Rel-9</w:t>
              <w:tab/>
              <w:t>(Release 9)</w:t>
              <w:br/>
              <w:t>Rel-10</w:t>
              <w:tab/>
              <w:t>(Release 10)</w:t>
              <w:br/>
              <w:t>Rel-11</w:t>
              <w:tab/>
              <w:t>(Release 11)</w:t>
              <w:br/>
              <w:t>Rel-12</w:t>
              <w:tab/>
              <w:t>(Release 12)</w:t>
              <w:br/>
              <w:t>Rel-13</w:t>
              <w:tab/>
              <w:t>(Release 13)</w:t>
            </w:r>
          </w:p>
        </w:tc>
      </w:tr>
      <w:tr>
        <w:trPr/>
        <w:tc>
          <w:tcPr>
            <w:tcW w:w="1843" w:type="dxa"/>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798" w:type="dxa"/>
            <w:gridSpan w:val="1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2268" w:type="dxa"/>
            <w:gridSpan w:val="2"/>
            <w:tcBorders>
              <w:top w:val="single" w:sz="4" w:space="0" w:color="000000"/>
              <w:start w:val="single" w:sz="4" w:space="0" w:color="000000"/>
            </w:tcBorders>
          </w:tcPr>
          <w:p>
            <w:pPr>
              <w:pStyle w:val="CRCoverPage"/>
              <w:tabs>
                <w:tab w:val="clear" w:pos="284"/>
                <w:tab w:val="right" w:pos="2184" w:leader="none"/>
              </w:tabs>
              <w:bidi w:val="0"/>
              <w:spacing w:before="0" w:after="0"/>
              <w:jc w:val="start"/>
              <w:rPr>
                <w:b/>
                <w:b/>
                <w:i/>
                <w:i/>
                <w:lang w:val="en-US" w:eastAsia="en-US"/>
              </w:rPr>
            </w:pPr>
            <w:r>
              <w:rPr>
                <w:b/>
                <w:i/>
                <w:lang w:val="en-US" w:eastAsia="en-US"/>
              </w:rPr>
              <w:t>Reason for change:</w:t>
            </w:r>
          </w:p>
        </w:tc>
        <w:tc>
          <w:tcPr>
            <w:tcW w:w="7383" w:type="dxa"/>
            <w:gridSpan w:val="9"/>
            <w:tcBorders>
              <w:top w:val="single" w:sz="4" w:space="0" w:color="000000"/>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Updates to contents of Release since last revision of this TS</w:t>
            </w:r>
          </w:p>
        </w:tc>
      </w:tr>
      <w:tr>
        <w:trPr/>
        <w:tc>
          <w:tcPr>
            <w:tcW w:w="2268" w:type="dxa"/>
            <w:gridSpan w:val="2"/>
            <w:tcBorders>
              <w:start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383" w:type="dxa"/>
            <w:gridSpan w:val="9"/>
            <w:tcBorders>
              <w:end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2268" w:type="dxa"/>
            <w:gridSpan w:val="2"/>
            <w:tcBorders>
              <w:start w:val="single" w:sz="4" w:space="0" w:color="000000"/>
            </w:tcBorders>
          </w:tcPr>
          <w:p>
            <w:pPr>
              <w:pStyle w:val="CRCoverPage"/>
              <w:tabs>
                <w:tab w:val="clear" w:pos="284"/>
                <w:tab w:val="right" w:pos="2184" w:leader="none"/>
              </w:tabs>
              <w:bidi w:val="0"/>
              <w:spacing w:before="0" w:after="0"/>
              <w:jc w:val="start"/>
              <w:rPr>
                <w:b/>
                <w:b/>
                <w:i/>
                <w:i/>
                <w:lang w:val="en-US" w:eastAsia="en-US"/>
              </w:rPr>
            </w:pPr>
            <w:r>
              <w:rPr>
                <w:b/>
                <w:i/>
                <w:lang w:val="en-US" w:eastAsia="en-US"/>
              </w:rPr>
              <w:t>Summary of change:</w:t>
            </w:r>
          </w:p>
        </w:tc>
        <w:tc>
          <w:tcPr>
            <w:tcW w:w="7383" w:type="dxa"/>
            <w:gridSpan w:val="9"/>
            <w:tcBorders>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Additions/deletions of Specs, minor title changes, etc.</w:t>
            </w:r>
          </w:p>
        </w:tc>
      </w:tr>
      <w:tr>
        <w:trPr/>
        <w:tc>
          <w:tcPr>
            <w:tcW w:w="2268" w:type="dxa"/>
            <w:gridSpan w:val="2"/>
            <w:tcBorders>
              <w:start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383" w:type="dxa"/>
            <w:gridSpan w:val="9"/>
            <w:tcBorders>
              <w:end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2268" w:type="dxa"/>
            <w:gridSpan w:val="2"/>
            <w:tcBorders>
              <w:start w:val="single" w:sz="4" w:space="0" w:color="000000"/>
              <w:bottom w:val="single" w:sz="4" w:space="0" w:color="000000"/>
            </w:tcBorders>
          </w:tcPr>
          <w:p>
            <w:pPr>
              <w:pStyle w:val="CRCoverPage"/>
              <w:tabs>
                <w:tab w:val="clear" w:pos="284"/>
                <w:tab w:val="right" w:pos="2184" w:leader="none"/>
              </w:tabs>
              <w:bidi w:val="0"/>
              <w:spacing w:before="0" w:after="0"/>
              <w:jc w:val="start"/>
              <w:rPr>
                <w:b/>
                <w:b/>
                <w:i/>
                <w:i/>
                <w:lang w:val="en-US" w:eastAsia="en-US"/>
              </w:rPr>
            </w:pPr>
            <w:r>
              <w:rPr>
                <w:b/>
                <w:i/>
                <w:lang w:val="en-US" w:eastAsia="en-US"/>
              </w:rPr>
              <w:t>Consequences if not approved:</w:t>
            </w:r>
          </w:p>
        </w:tc>
        <w:tc>
          <w:tcPr>
            <w:tcW w:w="7383" w:type="dxa"/>
            <w:gridSpan w:val="9"/>
            <w:tcBorders>
              <w:bottom w:val="single" w:sz="4" w:space="0" w:color="000000"/>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Wrong information on contents of Release for this technology</w:t>
            </w:r>
          </w:p>
        </w:tc>
      </w:tr>
      <w:tr>
        <w:trPr/>
        <w:tc>
          <w:tcPr>
            <w:tcW w:w="2268" w:type="dxa"/>
            <w:gridSpan w:val="2"/>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373" w:type="dxa"/>
            <w:gridSpan w:val="9"/>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2268" w:type="dxa"/>
            <w:gridSpan w:val="2"/>
            <w:tcBorders>
              <w:top w:val="single" w:sz="4" w:space="0" w:color="000000"/>
              <w:start w:val="single" w:sz="4" w:space="0" w:color="000000"/>
            </w:tcBorders>
          </w:tcPr>
          <w:p>
            <w:pPr>
              <w:pStyle w:val="CRCoverPage"/>
              <w:tabs>
                <w:tab w:val="clear" w:pos="284"/>
                <w:tab w:val="right" w:pos="2184" w:leader="none"/>
              </w:tabs>
              <w:bidi w:val="0"/>
              <w:spacing w:before="0" w:after="0"/>
              <w:jc w:val="start"/>
              <w:rPr>
                <w:b/>
                <w:b/>
                <w:i/>
                <w:i/>
                <w:lang w:val="en-US" w:eastAsia="en-US"/>
              </w:rPr>
            </w:pPr>
            <w:r>
              <w:rPr>
                <w:b/>
                <w:i/>
                <w:lang w:val="en-US" w:eastAsia="en-US"/>
              </w:rPr>
              <w:t>Clauses affected:</w:t>
            </w:r>
          </w:p>
        </w:tc>
        <w:tc>
          <w:tcPr>
            <w:tcW w:w="7383" w:type="dxa"/>
            <w:gridSpan w:val="9"/>
            <w:tcBorders>
              <w:top w:val="single" w:sz="4" w:space="0" w:color="000000"/>
              <w:end w:val="single" w:sz="4" w:space="0" w:color="000000"/>
            </w:tcBorders>
            <w:shd w:fill="FFFFB2" w:val="clear"/>
          </w:tcPr>
          <w:p>
            <w:pPr>
              <w:pStyle w:val="CRCoverPage"/>
              <w:bidi w:val="0"/>
              <w:spacing w:before="0" w:after="0"/>
              <w:ind w:start="100" w:hanging="0"/>
              <w:jc w:val="start"/>
              <w:rPr>
                <w:lang w:val="en-US" w:eastAsia="en-US"/>
              </w:rPr>
            </w:pPr>
            <w:r>
              <w:rPr>
                <w:lang w:val="en-US" w:eastAsia="en-US"/>
              </w:rPr>
              <w:t>5</w:t>
            </w:r>
          </w:p>
        </w:tc>
      </w:tr>
      <w:tr>
        <w:trPr/>
        <w:tc>
          <w:tcPr>
            <w:tcW w:w="2268" w:type="dxa"/>
            <w:gridSpan w:val="2"/>
            <w:tcBorders>
              <w:start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c>
          <w:tcPr>
            <w:tcW w:w="7383" w:type="dxa"/>
            <w:gridSpan w:val="9"/>
            <w:tcBorders>
              <w:end w:val="single" w:sz="4" w:space="0" w:color="000000"/>
            </w:tcBorders>
          </w:tcPr>
          <w:p>
            <w:pPr>
              <w:pStyle w:val="CRCoverPage"/>
              <w:bidi w:val="0"/>
              <w:snapToGrid w:val="false"/>
              <w:spacing w:before="0" w:after="0"/>
              <w:jc w:val="start"/>
              <w:rPr>
                <w:b/>
                <w:b/>
                <w:i/>
                <w:i/>
                <w:sz w:val="8"/>
                <w:szCs w:val="8"/>
                <w:lang w:val="en-US" w:eastAsia="en-US"/>
              </w:rPr>
            </w:pPr>
            <w:r>
              <w:rPr>
                <w:b/>
                <w:i/>
                <w:sz w:val="8"/>
                <w:szCs w:val="8"/>
                <w:lang w:val="en-US" w:eastAsia="en-US"/>
              </w:rPr>
            </w:r>
          </w:p>
        </w:tc>
      </w:tr>
      <w:tr>
        <w:trPr/>
        <w:tc>
          <w:tcPr>
            <w:tcW w:w="2268" w:type="dxa"/>
            <w:gridSpan w:val="2"/>
            <w:tcBorders>
              <w:start w:val="single" w:sz="4" w:space="0" w:color="000000"/>
            </w:tcBorders>
          </w:tcPr>
          <w:p>
            <w:pPr>
              <w:pStyle w:val="CRCoverPage"/>
              <w:tabs>
                <w:tab w:val="clear" w:pos="284"/>
                <w:tab w:val="right" w:pos="2184" w:leader="none"/>
              </w:tabs>
              <w:bidi w:val="0"/>
              <w:snapToGrid w:val="false"/>
              <w:spacing w:before="0" w:after="0"/>
              <w:jc w:val="start"/>
              <w:rPr>
                <w:b/>
                <w:b/>
                <w:i/>
                <w:i/>
                <w:sz w:val="8"/>
                <w:szCs w:val="8"/>
                <w:lang w:val="en-US" w:eastAsia="en-US"/>
              </w:rPr>
            </w:pPr>
            <w:r>
              <w:rPr>
                <w:b/>
                <w:i/>
                <w:sz w:val="8"/>
                <w:szCs w:val="8"/>
                <w:lang w:val="en-US" w:eastAsia="en-US"/>
              </w:rPr>
            </w:r>
          </w:p>
        </w:tc>
        <w:tc>
          <w:tcPr>
            <w:tcW w:w="284" w:type="dxa"/>
            <w:tcBorders>
              <w:top w:val="single" w:sz="4" w:space="0" w:color="000000"/>
              <w:start w:val="single" w:sz="4" w:space="0" w:color="000000"/>
              <w:bottom w:val="single" w:sz="4" w:space="0" w:color="000000"/>
            </w:tcBorders>
          </w:tcPr>
          <w:p>
            <w:pPr>
              <w:pStyle w:val="CRCoverPage"/>
              <w:bidi w:val="0"/>
              <w:spacing w:before="0" w:after="0"/>
              <w:jc w:val="center"/>
              <w:rPr>
                <w:b/>
                <w:b/>
                <w:caps/>
                <w:lang w:val="en-US" w:eastAsia="en-US"/>
              </w:rPr>
            </w:pPr>
            <w:r>
              <w:rPr>
                <w:b/>
                <w:caps/>
                <w:lang w:val="en-US" w:eastAsia="en-US"/>
              </w:rPr>
              <w:t>Y</w:t>
            </w:r>
          </w:p>
        </w:tc>
        <w:tc>
          <w:tcPr>
            <w:tcW w:w="284" w:type="dxa"/>
            <w:tcBorders>
              <w:top w:val="single" w:sz="4" w:space="0" w:color="000000"/>
              <w:start w:val="single" w:sz="4" w:space="0" w:color="000000"/>
              <w:bottom w:val="single" w:sz="4" w:space="0" w:color="000000"/>
            </w:tcBorders>
          </w:tcPr>
          <w:p>
            <w:pPr>
              <w:pStyle w:val="CRCoverPage"/>
              <w:bidi w:val="0"/>
              <w:spacing w:before="0" w:after="0"/>
              <w:jc w:val="center"/>
              <w:rPr>
                <w:b/>
                <w:b/>
                <w:caps/>
                <w:lang w:val="en-US" w:eastAsia="en-US"/>
              </w:rPr>
            </w:pPr>
            <w:r>
              <w:rPr>
                <w:b/>
                <w:caps/>
                <w:lang w:val="en-US" w:eastAsia="en-US"/>
              </w:rPr>
              <w:t>N</w:t>
            </w:r>
          </w:p>
        </w:tc>
        <w:tc>
          <w:tcPr>
            <w:tcW w:w="2977" w:type="dxa"/>
            <w:gridSpan w:val="3"/>
            <w:tcBorders>
              <w:start w:val="single" w:sz="4" w:space="0" w:color="000000"/>
            </w:tcBorders>
          </w:tcPr>
          <w:p>
            <w:pPr>
              <w:pStyle w:val="CRCoverPage"/>
              <w:tabs>
                <w:tab w:val="clear" w:pos="284"/>
                <w:tab w:val="right" w:pos="2893" w:leader="none"/>
              </w:tabs>
              <w:bidi w:val="0"/>
              <w:snapToGrid w:val="false"/>
              <w:spacing w:before="0" w:after="0"/>
              <w:jc w:val="start"/>
              <w:rPr>
                <w:b/>
                <w:b/>
                <w:caps/>
                <w:lang w:val="en-US" w:eastAsia="en-US"/>
              </w:rPr>
            </w:pPr>
            <w:r>
              <w:rPr>
                <w:b/>
                <w:caps/>
                <w:lang w:val="en-US" w:eastAsia="en-US"/>
              </w:rPr>
            </w:r>
          </w:p>
        </w:tc>
        <w:tc>
          <w:tcPr>
            <w:tcW w:w="3838" w:type="dxa"/>
            <w:gridSpan w:val="4"/>
            <w:tcBorders>
              <w:end w:val="single" w:sz="4" w:space="0" w:color="000000"/>
            </w:tcBorders>
          </w:tcPr>
          <w:p>
            <w:pPr>
              <w:pStyle w:val="CRCoverPage"/>
              <w:bidi w:val="0"/>
              <w:snapToGrid w:val="false"/>
              <w:spacing w:before="0" w:after="0"/>
              <w:ind w:start="99" w:hanging="0"/>
              <w:jc w:val="start"/>
              <w:rPr>
                <w:lang w:val="en-US" w:eastAsia="en-US"/>
              </w:rPr>
            </w:pPr>
            <w:r>
              <w:rPr>
                <w:lang w:val="en-US" w:eastAsia="en-US"/>
              </w:rPr>
            </w:r>
          </w:p>
        </w:tc>
      </w:tr>
      <w:tr>
        <w:trPr/>
        <w:tc>
          <w:tcPr>
            <w:tcW w:w="2268" w:type="dxa"/>
            <w:gridSpan w:val="2"/>
            <w:tcBorders>
              <w:start w:val="single" w:sz="4" w:space="0" w:color="000000"/>
            </w:tcBorders>
          </w:tcPr>
          <w:p>
            <w:pPr>
              <w:pStyle w:val="CRCoverPage"/>
              <w:tabs>
                <w:tab w:val="clear" w:pos="284"/>
                <w:tab w:val="right" w:pos="2184" w:leader="none"/>
              </w:tabs>
              <w:bidi w:val="0"/>
              <w:spacing w:before="0" w:after="0"/>
              <w:jc w:val="start"/>
              <w:rPr>
                <w:b/>
                <w:b/>
                <w:i/>
                <w:i/>
                <w:lang w:val="en-US" w:eastAsia="en-US"/>
              </w:rPr>
            </w:pPr>
            <w:r>
              <w:rPr>
                <w:b/>
                <w:i/>
                <w:lang w:val="en-US" w:eastAsia="en-US"/>
              </w:rPr>
              <w:t>Other specs</w:t>
            </w:r>
          </w:p>
        </w:tc>
        <w:tc>
          <w:tcPr>
            <w:tcW w:w="284" w:type="dxa"/>
            <w:tcBorders>
              <w:top w:val="single" w:sz="4" w:space="0" w:color="000000"/>
              <w:start w:val="single" w:sz="4" w:space="0" w:color="000000"/>
              <w:bottom w:val="single" w:sz="4" w:space="0" w:color="000000"/>
            </w:tcBorders>
            <w:shd w:fill="FFFFBF" w:val="clear"/>
          </w:tcPr>
          <w:p>
            <w:pPr>
              <w:pStyle w:val="CRCoverPage"/>
              <w:bidi w:val="0"/>
              <w:snapToGrid w:val="false"/>
              <w:spacing w:before="0" w:after="0"/>
              <w:jc w:val="center"/>
              <w:rPr>
                <w:b/>
                <w:b/>
                <w:i/>
                <w:i/>
                <w:caps/>
                <w:lang w:val="en-US" w:eastAsia="en-US"/>
              </w:rPr>
            </w:pPr>
            <w:r>
              <w:rPr>
                <w:b/>
                <w:i/>
                <w:caps/>
                <w:lang w:val="en-US" w:eastAsia="en-US"/>
              </w:rPr>
            </w:r>
          </w:p>
        </w:tc>
        <w:tc>
          <w:tcPr>
            <w:tcW w:w="284" w:type="dxa"/>
            <w:tcBorders>
              <w:top w:val="single" w:sz="4" w:space="0" w:color="000000"/>
              <w:start w:val="single" w:sz="4" w:space="0" w:color="000000"/>
              <w:bottom w:val="single" w:sz="4" w:space="0" w:color="000000"/>
            </w:tcBorders>
            <w:shd w:fill="FFFFB2" w:val="clear"/>
          </w:tcPr>
          <w:p>
            <w:pPr>
              <w:pStyle w:val="CRCoverPage"/>
              <w:bidi w:val="0"/>
              <w:spacing w:before="0" w:after="0"/>
              <w:jc w:val="center"/>
              <w:rPr>
                <w:b/>
                <w:b/>
                <w:caps/>
                <w:lang w:val="en-US" w:eastAsia="en-US"/>
              </w:rPr>
            </w:pPr>
            <w:r>
              <w:rPr>
                <w:b/>
                <w:caps/>
                <w:lang w:val="en-US" w:eastAsia="en-US"/>
              </w:rPr>
              <w:t>x</w:t>
            </w:r>
          </w:p>
        </w:tc>
        <w:tc>
          <w:tcPr>
            <w:tcW w:w="2977" w:type="dxa"/>
            <w:gridSpan w:val="3"/>
            <w:tcBorders>
              <w:start w:val="single" w:sz="4" w:space="0" w:color="000000"/>
            </w:tcBorders>
          </w:tcPr>
          <w:p>
            <w:pPr>
              <w:pStyle w:val="CRCoverPage"/>
              <w:tabs>
                <w:tab w:val="clear" w:pos="284"/>
                <w:tab w:val="right" w:pos="2893" w:leader="none"/>
              </w:tabs>
              <w:bidi w:val="0"/>
              <w:spacing w:before="0" w:after="0"/>
              <w:jc w:val="start"/>
              <w:rPr>
                <w:lang w:val="en-US" w:eastAsia="en-US"/>
              </w:rPr>
            </w:pPr>
            <w:r>
              <w:rPr>
                <w:rFonts w:eastAsia="Arial"/>
                <w:lang w:val="en-US" w:eastAsia="en-US"/>
              </w:rPr>
              <w:t xml:space="preserve"> </w:t>
            </w:r>
            <w:r>
              <w:rPr>
                <w:lang w:val="en-US" w:eastAsia="en-US"/>
              </w:rPr>
              <w:t>Other core specifications</w:t>
              <w:tab/>
            </w:r>
          </w:p>
        </w:tc>
        <w:tc>
          <w:tcPr>
            <w:tcW w:w="3838" w:type="dxa"/>
            <w:gridSpan w:val="4"/>
            <w:tcBorders>
              <w:end w:val="single" w:sz="4" w:space="0" w:color="000000"/>
            </w:tcBorders>
            <w:shd w:fill="FFFFB2" w:val="clear"/>
          </w:tcPr>
          <w:p>
            <w:pPr>
              <w:pStyle w:val="CRCoverPage"/>
              <w:bidi w:val="0"/>
              <w:spacing w:before="0" w:after="0"/>
              <w:ind w:start="99" w:hanging="0"/>
              <w:jc w:val="start"/>
              <w:rPr>
                <w:lang w:val="en-US" w:eastAsia="en-US"/>
              </w:rPr>
            </w:pPr>
            <w:r>
              <w:rPr>
                <w:lang w:val="en-US" w:eastAsia="en-US"/>
              </w:rPr>
              <w:t xml:space="preserve">TS/TR ... CR ... </w:t>
            </w:r>
          </w:p>
        </w:tc>
      </w:tr>
      <w:tr>
        <w:trPr/>
        <w:tc>
          <w:tcPr>
            <w:tcW w:w="2268" w:type="dxa"/>
            <w:gridSpan w:val="2"/>
            <w:tcBorders>
              <w:start w:val="single" w:sz="4" w:space="0" w:color="000000"/>
            </w:tcBorders>
          </w:tcPr>
          <w:p>
            <w:pPr>
              <w:pStyle w:val="CRCoverPage"/>
              <w:bidi w:val="0"/>
              <w:spacing w:before="0" w:after="0"/>
              <w:jc w:val="start"/>
              <w:rPr>
                <w:b/>
                <w:b/>
                <w:i/>
                <w:i/>
                <w:lang w:val="en-US" w:eastAsia="en-US"/>
              </w:rPr>
            </w:pPr>
            <w:r>
              <w:rPr>
                <w:b/>
                <w:i/>
                <w:lang w:val="en-US" w:eastAsia="en-US"/>
              </w:rPr>
              <w:t>affected:</w:t>
            </w:r>
          </w:p>
        </w:tc>
        <w:tc>
          <w:tcPr>
            <w:tcW w:w="284" w:type="dxa"/>
            <w:tcBorders>
              <w:top w:val="single" w:sz="4" w:space="0" w:color="000000"/>
              <w:start w:val="single" w:sz="4" w:space="0" w:color="000000"/>
              <w:bottom w:val="single" w:sz="4" w:space="0" w:color="000000"/>
            </w:tcBorders>
            <w:shd w:fill="FFFFBF" w:val="clear"/>
          </w:tcPr>
          <w:p>
            <w:pPr>
              <w:pStyle w:val="CRCoverPage"/>
              <w:bidi w:val="0"/>
              <w:snapToGrid w:val="false"/>
              <w:spacing w:before="0" w:after="0"/>
              <w:jc w:val="center"/>
              <w:rPr>
                <w:b/>
                <w:b/>
                <w:i/>
                <w:i/>
                <w:caps/>
                <w:lang w:val="en-US" w:eastAsia="en-US"/>
              </w:rPr>
            </w:pPr>
            <w:r>
              <w:rPr>
                <w:b/>
                <w:i/>
                <w:caps/>
                <w:lang w:val="en-US" w:eastAsia="en-US"/>
              </w:rPr>
            </w:r>
          </w:p>
        </w:tc>
        <w:tc>
          <w:tcPr>
            <w:tcW w:w="284" w:type="dxa"/>
            <w:tcBorders>
              <w:top w:val="single" w:sz="4" w:space="0" w:color="000000"/>
              <w:start w:val="single" w:sz="4" w:space="0" w:color="000000"/>
              <w:bottom w:val="single" w:sz="4" w:space="0" w:color="000000"/>
            </w:tcBorders>
            <w:shd w:fill="FFFFB2" w:val="clear"/>
          </w:tcPr>
          <w:p>
            <w:pPr>
              <w:pStyle w:val="CRCoverPage"/>
              <w:bidi w:val="0"/>
              <w:spacing w:before="0" w:after="0"/>
              <w:jc w:val="center"/>
              <w:rPr>
                <w:b/>
                <w:b/>
                <w:caps/>
                <w:lang w:val="en-US" w:eastAsia="en-US"/>
              </w:rPr>
            </w:pPr>
            <w:r>
              <w:rPr>
                <w:b/>
                <w:caps/>
                <w:lang w:val="en-US" w:eastAsia="en-US"/>
              </w:rPr>
              <w:t>x</w:t>
            </w:r>
          </w:p>
        </w:tc>
        <w:tc>
          <w:tcPr>
            <w:tcW w:w="2977" w:type="dxa"/>
            <w:gridSpan w:val="3"/>
            <w:tcBorders>
              <w:start w:val="single" w:sz="4" w:space="0" w:color="000000"/>
            </w:tcBorders>
          </w:tcPr>
          <w:p>
            <w:pPr>
              <w:pStyle w:val="CRCoverPage"/>
              <w:bidi w:val="0"/>
              <w:spacing w:before="0" w:after="0"/>
              <w:jc w:val="start"/>
              <w:rPr>
                <w:lang w:val="en-US" w:eastAsia="en-US"/>
              </w:rPr>
            </w:pPr>
            <w:r>
              <w:rPr>
                <w:rFonts w:eastAsia="Arial"/>
                <w:lang w:val="en-US" w:eastAsia="en-US"/>
              </w:rPr>
              <w:t xml:space="preserve"> </w:t>
            </w:r>
            <w:r>
              <w:rPr>
                <w:lang w:val="en-US" w:eastAsia="en-US"/>
              </w:rPr>
              <w:t>Test specifications</w:t>
            </w:r>
          </w:p>
        </w:tc>
        <w:tc>
          <w:tcPr>
            <w:tcW w:w="3838" w:type="dxa"/>
            <w:gridSpan w:val="4"/>
            <w:tcBorders>
              <w:end w:val="single" w:sz="4" w:space="0" w:color="000000"/>
            </w:tcBorders>
            <w:shd w:fill="FFFFB2" w:val="clear"/>
          </w:tcPr>
          <w:p>
            <w:pPr>
              <w:pStyle w:val="CRCoverPage"/>
              <w:bidi w:val="0"/>
              <w:spacing w:before="0" w:after="0"/>
              <w:ind w:start="99" w:hanging="0"/>
              <w:jc w:val="start"/>
              <w:rPr>
                <w:lang w:val="en-US" w:eastAsia="en-US"/>
              </w:rPr>
            </w:pPr>
            <w:r>
              <w:rPr>
                <w:lang w:val="en-US" w:eastAsia="en-US"/>
              </w:rPr>
              <w:t xml:space="preserve">TS/TR ... CR ... </w:t>
            </w:r>
          </w:p>
        </w:tc>
      </w:tr>
      <w:tr>
        <w:trPr/>
        <w:tc>
          <w:tcPr>
            <w:tcW w:w="2268" w:type="dxa"/>
            <w:gridSpan w:val="2"/>
            <w:tcBorders>
              <w:start w:val="single" w:sz="4" w:space="0" w:color="000000"/>
            </w:tcBorders>
          </w:tcPr>
          <w:p>
            <w:pPr>
              <w:pStyle w:val="CRCoverPage"/>
              <w:bidi w:val="0"/>
              <w:spacing w:before="0" w:after="0"/>
              <w:jc w:val="start"/>
              <w:rPr>
                <w:b/>
                <w:b/>
                <w:i/>
                <w:i/>
                <w:lang w:val="en-US" w:eastAsia="en-US"/>
              </w:rPr>
            </w:pPr>
            <w:r>
              <w:rPr>
                <w:b/>
                <w:i/>
                <w:lang w:val="en-US" w:eastAsia="en-US"/>
              </w:rPr>
              <w:t>(show related CRs)</w:t>
            </w:r>
          </w:p>
        </w:tc>
        <w:tc>
          <w:tcPr>
            <w:tcW w:w="284" w:type="dxa"/>
            <w:tcBorders>
              <w:top w:val="single" w:sz="4" w:space="0" w:color="000000"/>
              <w:start w:val="single" w:sz="4" w:space="0" w:color="000000"/>
              <w:bottom w:val="single" w:sz="4" w:space="0" w:color="000000"/>
            </w:tcBorders>
            <w:shd w:fill="FFFFBF" w:val="clear"/>
          </w:tcPr>
          <w:p>
            <w:pPr>
              <w:pStyle w:val="CRCoverPage"/>
              <w:bidi w:val="0"/>
              <w:snapToGrid w:val="false"/>
              <w:spacing w:before="0" w:after="0"/>
              <w:jc w:val="center"/>
              <w:rPr>
                <w:b/>
                <w:b/>
                <w:i/>
                <w:i/>
                <w:caps/>
                <w:lang w:val="en-US" w:eastAsia="en-US"/>
              </w:rPr>
            </w:pPr>
            <w:r>
              <w:rPr>
                <w:b/>
                <w:i/>
                <w:caps/>
                <w:lang w:val="en-US" w:eastAsia="en-US"/>
              </w:rPr>
            </w:r>
          </w:p>
        </w:tc>
        <w:tc>
          <w:tcPr>
            <w:tcW w:w="284" w:type="dxa"/>
            <w:tcBorders>
              <w:top w:val="single" w:sz="4" w:space="0" w:color="000000"/>
              <w:start w:val="single" w:sz="4" w:space="0" w:color="000000"/>
              <w:bottom w:val="single" w:sz="4" w:space="0" w:color="000000"/>
            </w:tcBorders>
            <w:shd w:fill="FFFFB2" w:val="clear"/>
          </w:tcPr>
          <w:p>
            <w:pPr>
              <w:pStyle w:val="CRCoverPage"/>
              <w:bidi w:val="0"/>
              <w:spacing w:before="0" w:after="0"/>
              <w:jc w:val="center"/>
              <w:rPr>
                <w:b/>
                <w:b/>
                <w:caps/>
                <w:lang w:val="en-US" w:eastAsia="en-US"/>
              </w:rPr>
            </w:pPr>
            <w:r>
              <w:rPr>
                <w:b/>
                <w:caps/>
                <w:lang w:val="en-US" w:eastAsia="en-US"/>
              </w:rPr>
              <w:t>x</w:t>
            </w:r>
          </w:p>
        </w:tc>
        <w:tc>
          <w:tcPr>
            <w:tcW w:w="2977" w:type="dxa"/>
            <w:gridSpan w:val="3"/>
            <w:tcBorders>
              <w:start w:val="single" w:sz="4" w:space="0" w:color="000000"/>
            </w:tcBorders>
          </w:tcPr>
          <w:p>
            <w:pPr>
              <w:pStyle w:val="CRCoverPage"/>
              <w:bidi w:val="0"/>
              <w:spacing w:before="0" w:after="0"/>
              <w:jc w:val="start"/>
              <w:rPr>
                <w:lang w:val="en-US" w:eastAsia="en-US"/>
              </w:rPr>
            </w:pPr>
            <w:r>
              <w:rPr>
                <w:rFonts w:eastAsia="Arial"/>
                <w:lang w:val="en-US" w:eastAsia="en-US"/>
              </w:rPr>
              <w:t xml:space="preserve"> </w:t>
            </w:r>
            <w:r>
              <w:rPr>
                <w:lang w:val="en-US" w:eastAsia="en-US"/>
              </w:rPr>
              <w:t>O&amp;M Specifications</w:t>
            </w:r>
          </w:p>
        </w:tc>
        <w:tc>
          <w:tcPr>
            <w:tcW w:w="3838" w:type="dxa"/>
            <w:gridSpan w:val="4"/>
            <w:tcBorders>
              <w:end w:val="single" w:sz="4" w:space="0" w:color="000000"/>
            </w:tcBorders>
            <w:shd w:fill="FFFFB2" w:val="clear"/>
          </w:tcPr>
          <w:p>
            <w:pPr>
              <w:pStyle w:val="CRCoverPage"/>
              <w:bidi w:val="0"/>
              <w:spacing w:before="0" w:after="0"/>
              <w:ind w:start="99" w:hanging="0"/>
              <w:jc w:val="start"/>
              <w:rPr>
                <w:lang w:val="en-US" w:eastAsia="en-US"/>
              </w:rPr>
            </w:pPr>
            <w:r>
              <w:rPr>
                <w:lang w:val="en-US" w:eastAsia="en-US"/>
              </w:rPr>
              <w:t xml:space="preserve">TS/TR ... CR ... </w:t>
            </w:r>
          </w:p>
        </w:tc>
      </w:tr>
      <w:tr>
        <w:trPr/>
        <w:tc>
          <w:tcPr>
            <w:tcW w:w="2268" w:type="dxa"/>
            <w:gridSpan w:val="2"/>
            <w:tcBorders>
              <w:start w:val="single" w:sz="4" w:space="0" w:color="000000"/>
            </w:tcBorders>
          </w:tcPr>
          <w:p>
            <w:pPr>
              <w:pStyle w:val="CRCoverPage"/>
              <w:bidi w:val="0"/>
              <w:snapToGrid w:val="false"/>
              <w:spacing w:before="0" w:after="0"/>
              <w:jc w:val="start"/>
              <w:rPr>
                <w:b/>
                <w:b/>
                <w:i/>
                <w:i/>
                <w:lang w:val="en-US" w:eastAsia="en-US"/>
              </w:rPr>
            </w:pPr>
            <w:r>
              <w:rPr>
                <w:b/>
                <w:i/>
                <w:lang w:val="en-US" w:eastAsia="en-US"/>
              </w:rPr>
            </w:r>
          </w:p>
        </w:tc>
        <w:tc>
          <w:tcPr>
            <w:tcW w:w="7383" w:type="dxa"/>
            <w:gridSpan w:val="9"/>
            <w:tcBorders>
              <w:end w:val="single" w:sz="4" w:space="0" w:color="000000"/>
            </w:tcBorders>
          </w:tcPr>
          <w:p>
            <w:pPr>
              <w:pStyle w:val="CRCoverPage"/>
              <w:bidi w:val="0"/>
              <w:snapToGrid w:val="false"/>
              <w:spacing w:before="0" w:after="0"/>
              <w:jc w:val="start"/>
              <w:rPr>
                <w:b/>
                <w:b/>
                <w:i/>
                <w:i/>
                <w:lang w:val="en-US" w:eastAsia="en-US"/>
              </w:rPr>
            </w:pPr>
            <w:r>
              <w:rPr>
                <w:b/>
                <w:i/>
                <w:lang w:val="en-US" w:eastAsia="en-US"/>
              </w:rPr>
            </w:r>
          </w:p>
        </w:tc>
      </w:tr>
      <w:tr>
        <w:trPr/>
        <w:tc>
          <w:tcPr>
            <w:tcW w:w="2268" w:type="dxa"/>
            <w:gridSpan w:val="2"/>
            <w:tcBorders>
              <w:start w:val="single" w:sz="4" w:space="0" w:color="000000"/>
              <w:bottom w:val="single" w:sz="4" w:space="0" w:color="000000"/>
            </w:tcBorders>
          </w:tcPr>
          <w:p>
            <w:pPr>
              <w:pStyle w:val="CRCoverPage"/>
              <w:tabs>
                <w:tab w:val="clear" w:pos="284"/>
                <w:tab w:val="right" w:pos="2184" w:leader="none"/>
              </w:tabs>
              <w:bidi w:val="0"/>
              <w:spacing w:before="0" w:after="0"/>
              <w:jc w:val="start"/>
              <w:rPr>
                <w:b/>
                <w:b/>
                <w:i/>
                <w:i/>
                <w:lang w:val="en-US" w:eastAsia="en-US"/>
              </w:rPr>
            </w:pPr>
            <w:r>
              <w:rPr>
                <w:b/>
                <w:i/>
                <w:lang w:val="en-US" w:eastAsia="en-US"/>
              </w:rPr>
              <w:t>Other comments:</w:t>
            </w:r>
          </w:p>
        </w:tc>
        <w:tc>
          <w:tcPr>
            <w:tcW w:w="7383" w:type="dxa"/>
            <w:gridSpan w:val="9"/>
            <w:tcBorders>
              <w:bottom w:val="single" w:sz="4" w:space="0" w:color="000000"/>
              <w:end w:val="single" w:sz="4" w:space="0" w:color="000000"/>
            </w:tcBorders>
            <w:shd w:fill="FFFFB2" w:val="clear"/>
          </w:tcPr>
          <w:p>
            <w:pPr>
              <w:pStyle w:val="CRCoverPage"/>
              <w:bidi w:val="0"/>
              <w:snapToGrid w:val="false"/>
              <w:spacing w:before="0" w:after="0"/>
              <w:ind w:start="100" w:hanging="0"/>
              <w:jc w:val="start"/>
              <w:rPr>
                <w:b/>
                <w:b/>
                <w:i/>
                <w:i/>
                <w:lang w:val="en-US" w:eastAsia="en-US"/>
              </w:rPr>
            </w:pPr>
            <w:r>
              <w:rPr>
                <w:b/>
                <w:i/>
                <w:lang w:val="en-US" w:eastAsia="en-US"/>
              </w:rPr>
            </w:r>
          </w:p>
        </w:tc>
      </w:tr>
    </w:tbl>
    <w:p>
      <w:pPr>
        <w:sectPr>
          <w:type w:val="nextPage"/>
          <w:pgSz w:w="11906" w:h="16838"/>
          <w:pgMar w:left="1134" w:right="1134" w:header="0" w:top="1418" w:footer="0" w:bottom="1134" w:gutter="0"/>
          <w:pgNumType w:fmt="decimal"/>
          <w:formProt w:val="false"/>
          <w:textDirection w:val="lrTb"/>
          <w:docGrid w:type="default" w:linePitch="360" w:charSpace="0"/>
        </w:sectPr>
        <w:pStyle w:val="CRCoverPage"/>
        <w:bidi w:val="0"/>
        <w:spacing w:before="0" w:after="0"/>
        <w:jc w:val="start"/>
        <w:rPr>
          <w:sz w:val="8"/>
          <w:szCs w:val="8"/>
          <w:lang w:val="en-US" w:eastAsia="en-US"/>
        </w:rPr>
      </w:pPr>
      <w:r>
        <w:rPr>
          <w:sz w:val="8"/>
          <w:szCs w:val="8"/>
          <w:lang w:val="en-US" w:eastAsia="en-US"/>
        </w:rPr>
      </w:r>
    </w:p>
    <w:p>
      <w:pPr>
        <w:pStyle w:val="Normal"/>
        <w:rPr>
          <w:sz w:val="8"/>
          <w:szCs w:val="8"/>
          <w:lang w:val="en-US" w:eastAsia="en-US"/>
        </w:rPr>
      </w:pPr>
      <w:r>
        <w:rPr>
          <w:sz w:val="8"/>
          <w:szCs w:val="8"/>
          <w:lang w:val="en-US" w:eastAsia="en-US"/>
        </w:rPr>
      </w:r>
    </w:p>
    <w:p>
      <w:pPr>
        <w:pStyle w:val="Heading1"/>
        <w:bidi w:val="0"/>
        <w:ind w:start="1134" w:hanging="1134"/>
        <w:jc w:val="start"/>
        <w:rPr/>
      </w:pPr>
      <w:r>
        <w:rPr/>
        <w:t>5</w:t>
        <w:tab/>
        <w:t>Specifications and Reports</w:t>
      </w:r>
    </w:p>
    <w:p>
      <w:pPr>
        <w:pStyle w:val="NO"/>
        <w:keepNext w:val="true"/>
        <w:rPr/>
      </w:pPr>
      <w:r>
        <w:rPr/>
        <w:t>NOTE 1:</w:t>
        <w:tab/>
        <w:t>The "for publication?"  column of the table below indicates whether or not the documents are intended for adoption by the partner Standards Development Organizations as their own publications.  Those marked "no" are internal working documents of the 3GPP TSGs.</w:t>
      </w:r>
    </w:p>
    <w:p>
      <w:pPr>
        <w:pStyle w:val="NO"/>
        <w:keepNext w:val="true"/>
        <w:rPr/>
      </w:pPr>
      <w:r>
        <w:rPr/>
        <w:t>NOTE 2:</w:t>
        <w:tab/>
        <w:t>Some of the algorithm specifications in the 35.</w:t>
        <w:noBreakHyphen/>
        <w:t>series are available only under licence.</w:t>
      </w:r>
    </w:p>
    <w:p>
      <w:pPr>
        <w:pStyle w:val="NO"/>
        <w:keepNext w:val="true"/>
        <w:rPr/>
      </w:pPr>
      <w:r>
        <w:rPr/>
        <w:t>NOTE 3:</w:t>
        <w:tab/>
        <w:t>"Type" indicates Technical Specification (TS) or Technical Report (TR).</w:t>
      </w:r>
    </w:p>
    <w:p>
      <w:pPr>
        <w:pStyle w:val="NO"/>
        <w:keepNext w:val="true"/>
        <w:rPr/>
      </w:pPr>
      <w:r>
        <w:rPr/>
        <w:t>NOTE 4:</w:t>
        <w:tab/>
        <w:t>For definition of "freezing" of specifications (last two colunms), see 3GPP TS 21.900 [2].</w:t>
      </w:r>
    </w:p>
    <w:p>
      <w:pPr>
        <w:pStyle w:val="TH"/>
        <w:rPr/>
      </w:pPr>
      <w:r>
        <w:rPr/>
      </w:r>
    </w:p>
    <w:tbl>
      <w:tblPr>
        <w:tblW w:w="9359" w:type="dxa"/>
        <w:jc w:val="start"/>
        <w:tblInd w:w="16" w:type="dxa"/>
        <w:tblCellMar>
          <w:top w:w="15" w:type="dxa"/>
          <w:start w:w="15" w:type="dxa"/>
          <w:bottom w:w="15" w:type="dxa"/>
          <w:end w:w="15" w:type="dxa"/>
        </w:tblCellMar>
      </w:tblPr>
      <w:tblGrid>
        <w:gridCol w:w="482"/>
        <w:gridCol w:w="746"/>
        <w:gridCol w:w="5052"/>
        <w:gridCol w:w="616"/>
        <w:gridCol w:w="1191"/>
        <w:gridCol w:w="657"/>
        <w:gridCol w:w="615"/>
      </w:tblGrid>
      <w:tr>
        <w:trPr>
          <w:tblHeader w:val="true"/>
        </w:trPr>
        <w:tc>
          <w:tcPr>
            <w:tcW w:w="482"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Type</w:t>
            </w:r>
          </w:p>
        </w:tc>
        <w:tc>
          <w:tcPr>
            <w:tcW w:w="746"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Number</w:t>
            </w:r>
          </w:p>
        </w:tc>
        <w:tc>
          <w:tcPr>
            <w:tcW w:w="5052"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Title</w:t>
            </w:r>
          </w:p>
        </w:tc>
        <w:tc>
          <w:tcPr>
            <w:tcW w:w="616"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WG prime</w:t>
            </w:r>
          </w:p>
        </w:tc>
        <w:tc>
          <w:tcPr>
            <w:tcW w:w="1191"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For publication?</w:t>
            </w:r>
          </w:p>
        </w:tc>
        <w:tc>
          <w:tcPr>
            <w:tcW w:w="657" w:type="dxa"/>
            <w:tcBorders>
              <w:top w:val="thickThinLargeGap" w:sz="6" w:space="0" w:color="000000"/>
              <w:start w:val="thickThinLargeGap" w:sz="6" w:space="0" w:color="000000"/>
              <w:bottom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freeze date</w:t>
            </w:r>
          </w:p>
        </w:tc>
        <w:tc>
          <w:tcPr>
            <w:tcW w:w="615" w:type="dxa"/>
            <w:tcBorders>
              <w:top w:val="thickThinLargeGap" w:sz="6" w:space="0" w:color="000000"/>
              <w:start w:val="thickThinLargeGap" w:sz="6" w:space="0" w:color="000000"/>
              <w:bottom w:val="thickThinLargeGap" w:sz="6" w:space="0" w:color="000000"/>
              <w:end w:val="thickThinLargeGap" w:sz="6" w:space="0" w:color="000000"/>
            </w:tcBorders>
            <w:shd w:fill="C0C0C0" w:val="clear"/>
            <w:vAlign w:val="center"/>
          </w:tcPr>
          <w:p>
            <w:pPr>
              <w:pStyle w:val="Normal"/>
              <w:overflowPunct w:val="true"/>
              <w:autoSpaceDE w:val="true"/>
              <w:spacing w:before="0" w:after="0"/>
              <w:jc w:val="center"/>
              <w:textAlignment w:val="auto"/>
              <w:rPr>
                <w:b/>
                <w:b/>
                <w:bCs/>
                <w:sz w:val="24"/>
                <w:szCs w:val="24"/>
                <w:lang w:eastAsia="en-GB"/>
              </w:rPr>
            </w:pPr>
            <w:r>
              <w:rPr>
                <w:rFonts w:cs="Arial" w:ascii="Arial" w:hAnsi="Arial"/>
                <w:b/>
                <w:bCs/>
                <w:color w:val="000000"/>
                <w:sz w:val="18"/>
                <w:szCs w:val="18"/>
                <w:lang w:eastAsia="en-GB"/>
              </w:rPr>
              <w:t>frozen</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Specifications and Technical Reports for a UTRAN-based 3GPP system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USIM and IC card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Specifications and Technical Reports relating to the Common IP Multimedia Subsystem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21.801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drafting rules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21.900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Specification Group working methods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21.902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Evolution of 3GPP system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21.905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Vocabulary for 3GPP Specifications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Principles of circuit telecommunication services supported by a Public Land Mobile Network (PLMN)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Bearer Services (BS) supported by a Public Land Mobile Network (PLMN)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Teleservices supported by a Public Land Mobile Network (PLMN)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on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accessibility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International Mobile station Equipment Identities (IMEI)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Personalisation of Mobile Equipment (ME); Mobile functionality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Description of Charge Advice Information (CAI)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Man-Machine Interface (MMI) of the User Equipment (UE)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Fraud Information Gathering System (FIGS);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Immediate Service Termination (IST);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Circuit Switched Data (HSCSD);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(U)SIM Application Toolkit (USAT);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Operator Determined Barring (ODB)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Identity and TimeZone (NITZ);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Tandem Free Operation (TFO);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22.057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val="fr-FR" w:eastAsia="en-GB"/>
              </w:rPr>
            </w:pPr>
            <w:r>
              <w:rPr>
                <w:rFonts w:cs="Arial" w:ascii="Arial" w:hAnsi="Arial"/>
                <w:color w:val="000000"/>
                <w:sz w:val="18"/>
                <w:szCs w:val="18"/>
                <w:lang w:val="fr-FR" w:eastAsia="en-GB"/>
              </w:rPr>
              <w:t>Mobile Execution Environment (MExE);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Mobile Number Portability (MNP);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Multi Level Precedence and Pre-emption service (eMLPP);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Deflection (CD)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Noise suppression for the AMR codec;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Optimal Routeing (SOR); Service definition;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Line Identification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Forwarding (CF)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Waiting (CW) and Call Holding (HOLD);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MultiParty (MPTY) supplementary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User-to-User Signalling (UUS);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22.088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Barring (CB)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Unstructured Supplementary Service Data (USSD);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Call Transfer (ECT) supplementary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Completion of Calls to Busy Subscriber (CCBS);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Follow Me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Name identification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22.097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 Subscriber Profile (MSP) Phase 2;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Service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Services and service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Charging and billing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Handover requirements between UTRAN and GERAN or other radio systems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Multicall; Service description;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Messaging Service (MMS);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Value Added Services (VAS) for Short Message Service (SMS)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priority 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Core Network Subsystem (IMS) Multimedia Telephony Service and supplementary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Push Service; Service aspects;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Customized Alerting Tones (CAT) requirements;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22.183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Customized Ringing Signal (CRS) requirements;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Home Node B (HNB) and Home eNode B (HeNB)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Global Text Telephony (GTT);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the Internet Protocol (IP) multimedia core network subsystem (IMS);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on 3GPP system to Wireless Local Area Network (WLAN)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3GPP Generic User Profile (GUP);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Digital Rights Management (DRM);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recognition framework for automated voice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user services;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Group Management;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Personal Network Management (PNM);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Public Warning System (PWS)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the Evolved Packet System (EPS)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Combined Circuit Switched (CS) and IP Multimedia Subsystem (IMS) sessions;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22.340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messaging;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22.368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Machine-Type Communications (MTC); Stage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22.813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use cases and requirements for enhanced voice codecs for the Evolved Packet System (EPS)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22.814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support in Evolved Packet Core (EPC) for non-3GPP accesses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22.893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Advanced requirements for IP interconnect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Videotelephony teleservice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Paging Permission with Access Control (PPAC)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into network selection requirements for non-3GPP access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3GPP system to Wireless Local Area Network (WLAN)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Location Services (LCS) for Wireless Local Area Network (WLAN)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Multi-system terminals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service continuity between mobile and Wireless Local Area Network (WLAN)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messaging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Value Added Services (VAS) for Short Message Service (SMS)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Report on service requirements for UE functionality split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Personal Broadcast Service (PBS)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requirements of IP-Multimedia Subsystem (IMS) convergent multimedia conferencing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22.949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a generalized privacy capability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Priority service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aspects and requirements for network sharing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Priority service guide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priority service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Transferring of emergency call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for requirements for a Public Warning System (PWS) 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Multimedia Telephony service; and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for speech-enabled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All-IP network (AIPN)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combined Circuit Switched (CS) calls and IP Multimedia Subsystem (IMS) sessions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composition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Customised Alerting Tone (CAT)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Services alignment and migration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requirements for the User Data Convergence (UDC)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Service Specific Access Control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22.987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haptic services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Numbering, addressing and identification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Restoration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Organization of subscriber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Handover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management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Dual Tone Multi-Frequency (DTMF)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Operator Determined Barring (ODB)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Subscriber data management;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Basic call handling; Technical realization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Fraud Information Gathering System (FIGS); Technical realization;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Geographical Area Description (GAD)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Circuit Switched Data (HSCSD);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Immediate Service Termination (IST);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Alphabets and language-specific information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the Short Message Service (SMS)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Cell Broadcast Service (CBS)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Compression algorithm for text messaging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Tandem Free Operation (TFO); Service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23.057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Execution Environment (MExE); Functional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Service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Mobile Number Portability (MNP); Technical realization;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Multi-Level Precedence and Pre-emption Service (eMLPP);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Deflection (CD)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Phase 4;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Optimal Routeing (SOR); Technical realization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Line Identification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Forwarding (CF)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Waiting (CW) and Call Hold (HOLD)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 Party (MPTY)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User-to-User Signalling (UUS)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23.088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Barring (CB)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Unstructured Supplementary Service Data (USSD);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Call Transfer (ECT)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Completion of Calls to Busy Subscriber (CCBS);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Follow-Me (FM);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Name identification supplementary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23.097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 Subscriber Profile (MSP) (Phase X);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Universal Mobile Telecommunications System (UMTS)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Quality of Service (QoS) concept and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specification, core network protocols;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Mobile Telecommunications System (UMTS) access stratum; Services and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Super-Charger technical realization;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Gateway Location Register (GLR);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Non-Access-Stratum (NAS) functions related to Mobile Station (MS) in idle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Multicall supplementary service;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Architecture and functional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Value-added Services for SMS (VAS4SMS); Interface and signalling flow</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facsimile Group 3 non-transparent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Out of band transcoder control;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emergency sessions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Technical realization of Circuit Switched (CS) multimedia service UDI/RDI fallback and service modification;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switched data bearer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Short Message Service (SMS) over generic 3GPP Internet Protocol (IP) access;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Bearer-independent circuit-switched core network;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End-to-end Quality of Service (QoS) concept and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Single Radio Voice Call Continuity (SRVCC);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session handling; IM call model;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Architectural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Global text telephony (GTT);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SIP-I based circuit-switched core network;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System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Intra-domain connection of Radio Access Network (RAN) nodes to multiple Core Network (CN) nodes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Service Continuity;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Generic User Profile (GUP); Architecture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Architecture and functional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sharing; Architecture and functional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Personal Network Management (PNM); Procedures and information flows;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flow mobility and seamless Wireless Local Area Network (WLAN) offload;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Functional stage 2 description of Location Services (LCS)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Circuit Switched (CS) fallback in Evolved Packet System (EPS);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Phase 4; Stage 2; IM CN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Combining Circuit Switched (CS) and IP Multimedia Subsystem (IMS)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Local Call Local Switch (LCLS);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centralized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between 3GPP-Wireless Local Area Network (WLAN) interworking and 3GPP systems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Resource Function Controller (MRFC) - Multimedia Resource Function Processor (MRFP) Mp interface: Procedures descriptions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Application Level Gateway (IMS-ALG) - IMS Access Gateway (IMS-AGW) interface: Procedures descriptions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Data Convergence (UDC); Technical realization and information flows;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23.380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Restoration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Architecture enhancements for non-3GPP accesses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IP-Short-Message-Gateway (IP-SM-GW) enhancements for interworking with Open Mobile Alliance (OMA) Converged IP Messaging (CPM)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Local IP Access and Selected IP Traffic Offload (LIPA-SIPTO)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service continuity; Inter-UE transfer enhancements;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aspects of architecture for Home Node B (HNB);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General Packet Radio Service (GPRS) Tunelling Protocol (GTP) based S2b;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23.845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User Data Convergence (UDC) evolution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Single Radio Voice Call Continuity (SRVCC) enhancements;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Enabling coder selection and rate adaptation for UTRAN and E-UTRAN for load adaptive applications;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of Single Radio Video Call Continuity (vSRVCC);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23.889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Local Call Local Switch (LCLS) system impacts; Feasibility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23.894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System enhancements for the use of IP Multimedia Subsystem (IMS) services in local breakout and optimal routeing of media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Redial solution for voice-video switching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Direct tunnel deployment guideline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Non-Access Stratum (NAS) node selection function above Base Station Controller (BSC) / Radio Network Controller (RNC)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Push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Bandwidth And Resource Savings (BARS) and speech enhancements for Circuit Switched (CS)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enablers for Open Mobile Alliance (OMA); Push-to-talk over Cellular (PoC) services;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23.981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aspects and migration scenarios for IPv4-based IP Multimedia Subsystem (IMS) implementations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GSM - UMTS Public Land Mobile Network (PLMN) Access Reference Configuration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signalling layer 3; General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specification; Core network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Supplementary services specification; General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Point-to-Point (PP) Short Message Service (SMS) support on mobile radio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Link Protocol (RLP) for circuit switched bearer and teleservices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Supplementary service operations;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Multi-Level Precedence and Pre-emption service (eMLPP);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Deflection (CD)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radio interface layer 3 supplementary services specification; Formats and coding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Line Identification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Forwarding (CF)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Waiting (CW) and Call Hold (HOLD)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 Party (MPTY)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User-to-User Signalling (UUS)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24.088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Call Barring (CB)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Unstructured Supplementary Service Data (USSD);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Call Transfer (ECT)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Completion of Calls to Busy Subscriber (CCBS);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24.096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Name Identification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Bootstrapping interface (Ub) and network application function interface (Ua);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Multicall supplementary service;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using the IP Multimedia (IM) Core Network (CN) subsystem;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Conferencing using the IP Multimedia (IM) Core Network (CN) subsystem;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IP Multimedia Subsystem (IMS) conferencing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IMS Management Object (MO);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Multimedia telephony communication service and supplementary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Customized Alerting Tones (CAT);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24.183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Customized Ringing Signal (CRS);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Continuity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call control protocol based on Session Initiation Protocol (SIP) and Session Description Protocol (SDP);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WLAN User Equipment (WLAN UE) to network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IP Multimedia Subsystem (IMS) service continuity;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Session Initiation Protocol (SIP) based user configuration;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24.239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Flexible Alerting (FA)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Messaging service using the IP Multimedia (IM) Core Network (CN) subsystem;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Personal Network Management (PNM);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Combining Circuit Switched (CS) and IP Multimedia Subsystem (IMS) services;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24.285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Allowed Closed Subscriber Group (CSG) list;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Centralized Services (ICS);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Centralized Services (ICS);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24.294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Centralized Services (ICS) protocol via I1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Non-Access-Stratum (NAS) protocol for Evolved Packet System (EPS);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Access to the 3GPP Evolved Packet Core (EPC) via non-3GPP access networks;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management based on Dual-Stack Mobile IPv6;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management based on Mobile IPv4; User Equipment (UE) - foreign agent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Selective Disabling of 3GPP User Equipment Capabilities (SDoUE)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Access Network Discovery and Selection Function (ANDSF)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between 3GPP Wireless Local Area Network (WLAN) interworking (I-WLAN) and 3GPP systems; General Packet Radio System (GPRS) and 3GPP I-WLAN aspects;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IP Multimedia Subsystem (IMS) inter-UE transfer;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Support of SMS over IP networks;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24.368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Non-Access Stratum (NAS) configuration Management Object (MO)</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Diversion (CDIV)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Conference (CONF)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Message Waiting Indication (MWI)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Originating Identification Presentation (OIP) and Originating Identification Restriction (OIR)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Terminating Identification Presentation (TIP) and Terminating Identification Restriction (TIR)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HOLD (HOLD)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Anonymous Communication Rejection (ACR) and Communication Barring (CB)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Communication Waiting (CW)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Malicious Communication Identification (MCID)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Extensible Markup Language (XML) Configuration Access Protocol (XCAP) over the Ut interface for Manipulating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Common Basic Communication procedures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Explicit Communication Transfer (ECT)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Completion of Communications to Busy Subscriber (CCBS) and Completion of Communications by No Reply (CCNR)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Advice Of Charge (AOC) using IP Multimedia (IM) Core Network (CN) subsystem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24.654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Closed User Group (CUG) using IP Multimedia (IM) Core Network (CN) subsystem,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24.837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Core Network (CN) subsystem inter-UE transfer enhancements;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24.930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flows for the session setup in the IP Multimedia core network Subsystem (IMS) based on Session Initiation Protocol (SIP) and Session Description Protocol (SDP);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radio transmission and reception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radio transmission and reception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radio transmission and reception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radio transmission and reception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radio transmission and reception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Measurement Unit (LMU) performance specification; User Equipment (UE) positioning in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and repeater electromagnetic compatibility (EMC)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radio transmission and reception (LCR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radio resource management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radio resource management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conformance testing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Base Station (BS) conformance testing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and Mobile Station (MS) over the air performance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 repeater conformance testing (LCR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Assisted Global Positioning System (A-GPS);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for support of Assisted Galileo and Additional Navigation Satellite Systems (A-GANSS)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7.68 Mcps Time Division Duplex (TDD) option;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channels and mapping of transport channels onto physical channels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Multiplexing and channel coding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Spreading and modulation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procedures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Measurements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channels and mapping of transport channels onto physical channels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Multiplexing and channel coding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Spreading and modulation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procedures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25.225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Physical layer; Measurements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interface protocol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Services provided by the physical layer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Interlayer procedures in Connected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procedures in idle mode and procedures for cell reselection in connected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Stage 2 functional specification of User Equipment (UE) positioning in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UE Radio Access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Requirements on User Equipments (UEs) supporting a release-independent frequency band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Downlink Packet Access (HSDPA);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25.317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High Speed Packet Access (HSPA); Requirements on User Equipments (UEs) supporting a release-independent frequency band combination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Enhanced uplink;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Medium Access Control (MAC)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Link Control (RLC)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Data Convergence Protocol (PDCP)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Broadcast/Multicast Control (BMC)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0" w:author="John M Meredith" w:date="2014-06-14T16:39:00Z">
              <w:r>
                <w:rPr>
                  <w:rFonts w:cs="Arial" w:ascii="Arial" w:hAnsi="Arial"/>
                  <w:color w:val="000000"/>
                  <w:sz w:val="18"/>
                  <w:szCs w:val="18"/>
                  <w:lang w:eastAsia="en-GB"/>
                </w:rPr>
                <w:t>TS</w:t>
              </w:r>
            </w:ins>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1" w:author="John M Meredith" w:date="2014-06-14T16:39:00Z">
              <w:r>
                <w:rPr>
                  <w:rFonts w:cs="Arial" w:ascii="Arial" w:hAnsi="Arial"/>
                  <w:color w:val="000000"/>
                  <w:sz w:val="18"/>
                  <w:szCs w:val="18"/>
                  <w:lang w:eastAsia="en-GB"/>
                </w:rPr>
                <w:t>25.327</w:t>
              </w:r>
            </w:ins>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2" w:author="John M Meredith" w:date="2014-06-14T16:39:00Z">
              <w:r>
                <w:rPr>
                  <w:rFonts w:cs="Arial" w:ascii="Arial" w:hAnsi="Arial"/>
                  <w:color w:val="000000"/>
                  <w:sz w:val="18"/>
                  <w:szCs w:val="18"/>
                  <w:lang w:eastAsia="en-GB"/>
                </w:rPr>
                <w:t>High Speed Packet Access (HSPA); Requirements on User Equipments (UEs) supporting a release-independent frequency band and multi-carrier configuration</w:t>
              </w:r>
            </w:ins>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3" w:author="John M Meredith" w:date="2014-06-14T16:39:00Z">
              <w:r>
                <w:rPr>
                  <w:rFonts w:cs="Arial" w:ascii="Arial" w:hAnsi="Arial"/>
                  <w:color w:val="000000"/>
                  <w:sz w:val="18"/>
                  <w:szCs w:val="18"/>
                  <w:lang w:eastAsia="en-GB"/>
                </w:rPr>
                <w:t>R2</w:t>
              </w:r>
            </w:ins>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4" w:author="John M Meredith" w:date="2014-06-14T16:39:00Z">
              <w:r>
                <w:rPr>
                  <w:rFonts w:cs="Arial" w:ascii="Arial" w:hAnsi="Arial"/>
                  <w:color w:val="000000"/>
                  <w:sz w:val="18"/>
                  <w:szCs w:val="18"/>
                  <w:lang w:eastAsia="en-GB"/>
                </w:rPr>
                <w:t>Yes</w:t>
              </w:r>
            </w:ins>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ins w:id="5" w:author="John M Meredith" w:date="2014-06-14T16:39:00Z">
              <w:r>
                <w:rPr>
                  <w:rFonts w:cs="Arial" w:ascii="Arial" w:hAnsi="Arial"/>
                  <w:color w:val="000000"/>
                  <w:sz w:val="18"/>
                  <w:szCs w:val="18"/>
                  <w:lang w:eastAsia="en-GB"/>
                </w:rPr>
                <w:t>2013-12-06</w:t>
              </w:r>
            </w:ins>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6" w:author="John M Meredith" w:date="2014-06-14T16:39:00Z">
              <w:r>
                <w:rPr>
                  <w:rFonts w:cs="Arial" w:ascii="Arial" w:hAnsi="Arial"/>
                  <w:color w:val="000000"/>
                  <w:sz w:val="18"/>
                  <w:szCs w:val="18"/>
                  <w:lang w:eastAsia="en-GB"/>
                </w:rPr>
                <w:t>yes</w:t>
              </w:r>
            </w:ins>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Resource Control (RRC);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Introduction of the Multimedia Broadcast/Multicast Service (MBMS) in the Radio Access Network (RAN);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25.367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procedures for Home Node B (HNB);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overall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Synchronisation in UTRAN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Radio Access Network Application Part (RANAP)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data transport and transport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 interface user plane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Iu-BC interface: Service Area Broadcast Protocol (SABP)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Radio Network Subsystem Application Part (RNSAP)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data transport &amp; transport signalling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interface user plane protocols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 and Iub interface data transport &amp; transport signalling for DCH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Iub/Iur interface user plane protocol for DCH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Node B Application Part (NBAP)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data transport and transport signalling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Iub interface user plane protocols for Common Transport Channel data streams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implementation-specific O&amp;M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Iuh data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MBMS synchronisation protocol (SYNC)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Iupc interface Positioning Calculation Application Part (PCAP)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Iuant interface: General aspects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Iuant interface: Layer 1</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Iuant interface: Signalling transport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val="fr-FR" w:eastAsia="en-GB"/>
              </w:rPr>
            </w:pPr>
            <w:r>
              <w:rPr>
                <w:rFonts w:cs="Arial" w:ascii="Arial" w:hAnsi="Arial"/>
                <w:color w:val="000000"/>
                <w:sz w:val="18"/>
                <w:szCs w:val="18"/>
                <w:lang w:val="fr-FR" w:eastAsia="en-GB"/>
              </w:rPr>
              <w:t>UTRAN Iuant interface: Application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architecture for 3G Home Node B (HNB);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Iuh Interface RANAP User Adaption (RUA)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25.469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Iuh interface Home Node B (HNB) Application Part (HNBAP)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Iurh interface Radio Network Subsystem Application Part (RNSAP) User Adaption (RNA)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25.484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Automatic Neighbour Relation (ANR) for UTRAN;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25.863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Uplink transmit diversity for High Speed Packet Access (HSPA)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25.864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Downlink configurations for Four-carrier High Speed Download Packet Access (4C-HSDPA)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2011-09-16</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25.865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Improvements of distributed antenna for 1.28 Mcps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Continuous connectivity for packet data users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Dynamically reconfiguring a Frequency Division Duplex (FDD) User Equipment (UE) receiver to reduce power consumption when desired Quality of Service (QoS) is met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for evolved Universal Terrestrial Radio Access (UTRA) and Universal Terrestrial Radio Access Network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Measurements of radio performances for UMTS terminals in speech mode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Solutions for energy saving within UTRA Node 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Continuous connectivity for packet data users; 1.28 Mcps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UTRAN functions, examples on signalling procedures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Frequency (RF) system scenarios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Deployment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FDD Base Station (BS) classification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repeater planning guidelines and system analysis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25.963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interference cancellation for UTRA FDD User Equipment (UE)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Home Node B (HNB) Radio Frequency (RF) requirements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1.28 Mcps TDD Home NodeB Radio Frequency (RF)</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UTRAN/GERAN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RP</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Typical examples of Radio Access Bearers (RABs) and Radio Bearers (RBs) supported by Universal Terrestrial Radio Access (UTRA)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25.996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Spatial channel model for Multiple Input Multiple Output (MIMO) simulations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AMR speech Codec;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Adaptive Multi Rate (AMR)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test sequences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Minimum performance requirements for noise suppresser; Application to the Adaptive Multi-Rate (AMR) speech encoder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Transcoding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Error concealment of lost frames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Comfort noise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Source controlled rate operation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26.094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Voice Activity Detector (VAD)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speech processing functions; Adaptive Multi-Rate (AMR) speech codec frame structure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Mandatory speech codec; Adaptive Multi-Rate (AMR) speech codec; Interface to Iu, Uu and 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list for GSM and UMTS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floating-point Adaptive Multi-Rate (AMR)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Codec for circuit switched multimedia telephony service;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Codec for circuit switched multimedia telephony service; Modifications to H.324</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Multimedia telephony; Media handling and interaction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Echo control for speech and multimedia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acoustic characteristics for telephony;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and video telephony terminal acoustic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Messaging Service (MMS); Media formats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System (IMS) Messaging and Presence; Media formats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Dynamic and Interactive Multimedia Scenes (DIMS)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Syndicated Feed Reception (SFR) within 3GPP environments; Protocols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Adaptive Multi-Rate - Wideband (AMR-WB)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test sequences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Enabled Services (SES); Distributed Speech Recognition (DSR) extended advanced front-end test sequences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Transcoding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Error concealment of erroneous or lost frames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Comfort noise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Source controlled rate operation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26.194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Voice Activity Detector (VAD)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Frame structure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Interface to Iu, Uu and 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Speech codec speech processing functions; Adaptive Multi-Rate - Wideband (AMR-WB) speech codec;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Cellular text telephone modem;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Cellular text telephone modem; Transmitter bit exact C-code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Cellular text telephone modem; Minimum performance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Protocols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switched conversational multimedia applications; Default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switched conversational multimedia applications; Transport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based Packet Switch Streaming (PSS) and Multimedia Broadcast/Multicast Service (MBMS) User Service;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fixed-point distributed speech recognition extended advanced front-end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 switched streaming service (PSS); 3GPP file format (3GP)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 switched Streaming Service (PSS); Timed text format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3GPP SMIL language profile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26.247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Progressive Download and Dynamic Adaptive Streaming over HTTP (3GP-DASH)</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2011-06-08</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ANSI-C reference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26.269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ANSI-C code for the fixed-point Extended Adaptive Multi-Rate - Wideband (AMR-WB+)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Audio codec processing functions; Extended Adaptive Multi-Rate - Wideband (AMR-WB+) speech codec;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26.290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Audio codec processing functions; Extended Adaptive Multi-Rate - Wideband (AMR-WB+) codec; Transcoding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26.304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Extended Adaptive Multi-Rate - Wideband (AMR-WB+) codec; Floating-point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26.346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Protocols and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General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Additional decoder tools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Encoder specification; Advanced Audio Coding (AAC)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Enhanced aacPlus encoder Spectral Band Replication (SBR)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Encoder specification parametric stereo part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Floating-point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audio codec audio processing functions; Enhanced aacPlus general audio codec; Fixed-point ANSI-C code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Source code for 3GP file format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26.430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Timed graphics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Video codec performance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Improved video support for Packet Switched Streaming (PSS) and Multimedia Broadcast/Multicast Service (MBMS)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Improved video coding support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Codec(s) for Circuit-Switched (CS) multimedia telephony service; Terminal implementor’s guide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telephony over IP Multimedia Subsystem (IMS); Optimization opportunities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Switched (PS) conversational multimedia applications; Performance characterisation of default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Performance characterization of 3GPP audio codecs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Transparent end-to-end Packet-switched Streaming Service (PSS); Real-time Transport Protocol (RTP) usage model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26.943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Recognition performance evaluations of codecs for Speech Enabled Services (SES)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26.944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End-to-end multimedia services performance metrics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Broadcast/Multicast Service (MBMS) user service guidelines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Surround Sound codec extension for Packet Switched Streaming (PSS) and Multimedia Broadcast/Multicast Service (MBMS)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26.967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26.969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eCall data transfer; In-band modem solution; Characterization report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26.975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Performance characterization of the Adaptive Multi-Rate (AMR)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Performance characterization of the Adaptive Multi-Rate Wideband (AMR-WB) speech codec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26.978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Results of the Adaptive Multi-Rate (AMR) noise suppression selection phase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on Terminal Adaptation Functions (TAF) for Mobile Stations (MS)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Adaptation Functions (TAF) for services using asynchronous bearer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Adaptation Functions (TAF) for services using synchronous bearer capabilities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 of Data Terminal Equipment - Data Circuit terminating Equipment (DTE - DCE) interface for Short Message Service (SMS) and Cell Broadcast Service (CBS)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AT command set for User Equipment (UE)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Equipment to User Equipment (TE-UE) multiplexer protocol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27.060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Packet domain; Mobile Station (MS) supporting Packet Switched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28.062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Inband Tandem Free Operation (TFO) of speech codecs; Service description;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val="fr-FR" w:eastAsia="en-GB"/>
              </w:rPr>
            </w:pPr>
            <w:r>
              <w:rPr>
                <w:rFonts w:cs="Arial" w:ascii="Arial" w:hAnsi="Arial"/>
                <w:color w:val="000000"/>
                <w:sz w:val="18"/>
                <w:szCs w:val="18"/>
                <w:lang w:val="fr-FR" w:eastAsia="en-GB"/>
              </w:rPr>
              <w:t>Mobile Application Part (MAP)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requirements on interworking between the Public Land Mobile Network (PLMN) and the Integrated Services Digital Network (ISDN) or Public Switched Telephone Network (PSTN)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Information element mapping between Mobile Station - Base Station System (MS - BSS) and Base Station System - Mobile-services Switching Centre (BSS - MSC); Signalling Procedures and the Mobile Application Part (MAP)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Interworking for supplementary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interworking between ISDN supplementary services; Application Service Element (ASE) and Mobile Application Part (MAP)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Serving GPRS Support Node (SGSN) - Visitors Location Register (VLR); Gs interface network service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Serving GPRS Support Node (SGSN) - Visitors Location Register (VLR); Gs interface layer 3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Service (GPRS); GPRS Tunnelling Protocol (GTP) across the Gn and Gp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Public Land Mobile Network (PLMN) supporting packet based services and Packet Data Networks (PDN)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Customised Applications for Mobile network Enhanced Logic (CAMEL) Phase X; CAMEL Application Part (CAP)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29.079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Optimal media routeing within the IP Multimedia Subsystem (IMS);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Application of the Radio Access Network Application Part (RANAP) on the E-interface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Zh and Zn Interfaces based on the Diameter protocol;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Mobility Management Entity (MME) - Visitor Location Register (VLR) SGs interface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GPRS Tunnelling Protocol (GTP) specification for Gateway Location Register (GLR)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Application Part (MAP) specification for Gateway Location Register (GLR)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Public Land Mobile Network (PLMN) supporting packet based services with Wireless Local Area Network (WLAN) access and Packet data Networks (PDN)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IM CN subsystem and IP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IP Multimedia (IM) Core Network (CN) subsystem and Circuit Switched (CS)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3GPP CS domain with BICC or ISUP as signalling protocol and external SIP-I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Inter-IMS Network to Network Interface (NNI)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29.168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Cell Broadcast Centre interfaces with the Evolved Packet Core;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LCS Application Protocol (LCS-AP) between the Mobile Management Entity (MME) and Evolved Serving Mobile Location Centre (E-SMLC); SLs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Evolved Packet Core (EPC) LCS Protocol (ELP) between the Gateway Mobile Location Centre (GMLC) and the Mobile Management Entity (MME); SLg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29.173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Location Services (LCS); Diameter-based SLh interface for Control Plane LCS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System No. 7 (SS7) signalling transport in core network;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Signalling System No. 7 (SS7) security gateway; Architecture, functional description and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Application of Q.1900 series to bearer independent Circuit Switched (CS) core network architecture;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(PCC); Reference points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signalling flows and Quality of Service (QoS) parameter mapping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over Rx reference point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Policy and Charging Control (PCC) over S9 reference point;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Subsystem Cx and Dx Interfaces; Signalling flows and message contents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Cx and Dx interfaces based on the Diameter protocol;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Diameter applications; 3GPP specific codes and identifiers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Application of SIP-I Protocols to Circuit Switched (CS) core network architecture;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Media Gateway Controller (MGC) - Media Gateway (MGW)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to Wireless Local Area Network (WLAN) interworking;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SIP-I based circuit-switched core network and other networks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29.238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Interconnection Border Control Functions (IBCF) - Transition Gateway (TrGW) interface, Ix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Generic User Profile (GUP); Stage 3; Network</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Evolved Packet System (EPS); Mobility Management Entity (MME) and Serving GPRS Support Node (SGSN) related interfaces based on Diameter protocol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Evolved Packet System (EPS); 3GPP EPS AAA interfaces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Evolved Packet System (EPS); Evolved General Packet Radio Service (GPRS) Tunnelling Protocol for Control plane (GTPv2-C);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Proxy Mobile IPv6 (PMIPv6) based Mobility and Tunnelling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Evolved Packet System (EPS); Optimized handover procedures and protocols between E-UTRAN access and cdma2000 HRPD Access;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Optimised handover procedures and protocol between EUTRAN access and non-3GPP accesses (S102);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Customized Applications for Mobile network Enhanced Logic (CAMEL) Phase 4; CAMEL Application Part (CAP) specification for IP Multimedia Subsystems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29.279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IPv4 (MIPv4) based mobility protocols;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Evolved Packet System (EPS); 3GPP Sv interface (MME to MSC, and SGSN to MSC) for SRVCC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General Packet Radio System (GPRS) Tunnelling Protocol User Plane (GTPv1-U)</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IPv6 vendor specific option format and usage within 3GPP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between the IP Multimedia (IM) Core Network (CN) subsystem (IMS) and MSC Server for IMS Centralized Services (ICS)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Domain Name System Procedures;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InterWorking Function (IWF) between MAP based and Diameter based interfaces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Service Level Interworking (SLI) for messaging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(IM) Subsystem Sh interface; Signalling flows and message contents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Sh interface based on the Diameter protocol; Protocol details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Media Gateway Control Function (MGCF) - IM Media Gateway; Mn interface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Multimedia Resource Function Controller (MRFC) - Multimedia Resource Function Processor (MRFP) Mp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IMS Application Level Gateway (IMS-ALG) - IMS Access Gateway (IMS-AGW); Iq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Data Convergence (UDC); User data repository access protocol over the Ud interface; Stage 3</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29.364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Application Server (AS) service data descriptions for AS interoperability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29.414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Core network Nb data transport and transport signalling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29.415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Core network Nb interface user plane protocols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29.658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SIP Transfer of IP Multimedia Service Tariff Information; Protocol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29.816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PCRF failure and restoration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29.909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Diameter-based protocols usage and recommendations in 3GPP</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29.935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on User Data Convergence (UDC) data model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29.994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Recommended infrastructure measures to overcome specific Mobile Station (MS) and User Equipment (UE) faults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C1</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30.820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Project scheduling and open issues for SA5, Release 10</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UICC-terminal interface; Physical and logical characteristics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Characteristics of the Universal Subscriber Identity Module (USIM) application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Characteristics of the IP Multimedia Services Identity Module (ISIM) application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Subscriber Identity Module (USIM) Application Toolkit (USAT)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Secured packet structure for (Universal) Subscriber Identity Module (U)SIM Toolkit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Remote APDU Structure for (U)SIM Toolkit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UICC-terminal interface; Physical, electrical and logical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UICC-terminal interface; Universal Subscriber Identity Module (USIM) application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Subscriber Identity Module (USIM) conformance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Mobile Equipment (ME) conformance test specification; Universal Subscriber Identity Module Application Toolkit (USAT) conformance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31.130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(U)SIM Application Programming Interface (API); (U)SIM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C-language binding to (U)SIM API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31.133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Services Identity Module (ISIM) Application Programming Interface (API); ISIM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31.213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Test specification for (U)SIM; Application Programming Interface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31.220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Characteristics of the Contact Manager for 3GPP UICC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Contact Manager Application Programming Interface (API); Contact Manager API for Java Card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31.828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UICC access to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31.900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SIM/USIM internal and external interworking aspects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Principles and high level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overview and usage guide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32.111-1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Fault Management; Part 1: 3G fault management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32.111-2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Fault Management; Part 2: Alarm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32.111-6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Fault Management; Part 6: Alarm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Advanced Alarm Management (AAM)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Advanced Alarm Management (AAM)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Advanced Alarm Management (AAM)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Concept and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Information Service (IS) template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Information Service (IS) Unified Modelling Language (UML) repertoire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Reference Point (IRP) technology specific templates, rules and guidelines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Backward and Forward Compatibility (BFC); Concept and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32.155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Requirements template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Subscription Management (SuM)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User Data Convergence (UDC); Framework for Model Handling and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32.182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User Data Convergence (UDC); Common baseline information model (CBIM)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32.240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architecture and principles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Circuit Switched (CS) domain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Packet Switched (PS) domain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Wireless Local Area Network (WLAN)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32.260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IP Multimedia Subsystem (IMS)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Multimedia Messaging Service (MMS)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Location Services (LCS)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Push-to-talk over Cellular (PoC)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Multimedia Broadcast and Multicast Service (MBMS)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Short Message Service (SMS)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32.275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MultiMedia Telephony (MMTel) charging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Advice of Charge (AoC) 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Data Record (CDR) transfer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Online Charging System (OCS): Applications and interfaces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Data Record (CDR) file format and transfer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Charging Data Record (CDR) parameter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32.299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Diameter charging applications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Name convention for Managed Objects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Notification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Integration Reference Point (IRP) management;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Integration Reference Point (IRP) management;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Integration Reference Point (IRP) management;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Test management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Test management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Test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Notification Log (NL)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Notification Log (NL)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Notification Log (NL)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File Transfer (FT)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File Transfer (FT)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File Transfer (FT)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Communication Surveillance (CS)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Communication Surveillance (CS)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Communication Surveillance (CS)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Entry Point (EP)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Entry Point (EP)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Entry Point (EP)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Security Management concept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Security services for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Security services for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Partial Suspension of Itf-N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Partial Suspension of Itf-N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Partial Suspension of Itf-N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Delta synchronization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Delta synchronization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32.396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Delta synchronization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Concept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Definitions and template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Universal Terrestrial Radio Access Network (UTRAN)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Core Network (CN) Packet Switched (PS) domain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Core Network (CN) Circuit Switched (CS) domain; UMTS and combined UMTS/GSM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Teleservice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IP Multimedia Subsystem (IMS)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UMTS and GSM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Subscriber and equipment trace; Trace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Subscriber and equipment trace; Trace control and configuration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Subscriber and equipment trace; Trace data definition and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measurement: File format definition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32.435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measurement; eXtensible Markup Language (XML) file format definition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measurement: Abstract Syntax Notation 1 (ASN.1) file format definition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Trace Management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Trace Management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Trace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Evolved Universal Terrestrial Radio Access Network (E-UTRAN):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Evolved Universal Terrestrial Radio Access Network (E-UTRAN);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Home Node B (HNB) Subsystem (HNS)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Performance Management (PM); Performance measurements Home enhanced Node B (HeNB) Subsystem (HeNS)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32.454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Key Performance Indicators (KPI) for the IP Multimedia Subsystem (IMS);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Self-configuration of network elements;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Self-configuration of network elements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Self-configuration of network elements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Automatic Neighbour Relation (ANR) management;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Policy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Software management (SwM); Concepts and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Software management (SwM);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Software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Self-Organizing Networks (SON); Self-healing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Energy Saving Management (ESM);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and Home eNode B (HeNB) management; Type 2 interface concepts and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and Home eNode B (HeNB) management; Type 2 interface models and mapping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Concepts and requirements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Information model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Procedure flows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32.584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Operations, Administration, Maintenance and Provisioning (OAM&amp;P); XML definitions for Type 1 interface HNB to HNB Management System (HMS)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Concept and high-level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Basic CM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Basic CM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Basic CM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Bulk CM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Bulk CM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Bulk CM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Generic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Core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UTRAN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GERAN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Kernel CM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Kernel CM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Kernel CM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State Management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network resources Integration Reference Point (IRP); Network Resource Model (NRM)</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32.696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Inventory Management (IM)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Transport Network (TN) interface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Repeater network resources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32.736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IP Multimedia Subsystem (IMS)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32.742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Configuration Management (CM); Signalling Transport Network (STN) interface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32.751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32.752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32.756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Packet Core (EPC)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32.761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32.762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32.766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Evolved Universal Terrestrial Radio Access Network (E-UTRAN)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32.776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Node B (HNB) Subsystem (HNS);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32.781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32.782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32.786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Home enhanced Node B (HeNB) Subsystem (HeNS);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Common Radio Access Technology (RAT) Network Resource Model (NRM) Integration Reference Point (IRP);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Radio Access Network (RAN) Network Resource Model (NRM) Integration Reference Point (IRP); Information Service (IS)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2011-06-08</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32.796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Generic Radio Access Network (RAN) Network Resource Model (NRM) Integration Reference Point (IRP); Solution Set (SS) definitions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2011-06-08</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Charging management; Rc reference point study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Integration of device management information with Itf-N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alignment of 3GPP generic Network Resource Model (NRM) Integration Reference Point (IRP) and the TeleManagement Forum (TMF) Shared Information/Data (SID) model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32.829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alignment of 3GPP alarm Integration Reference Point (IRP) and TeleManagement Forum (TMF) Interface Program (TIP) fault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alignment of 3GPP Performance Management (PM) and TeleManagement Forum (TMF) Interface Program (TIP) Performance Management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32.832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Telecommunication management; Study on alarm correlation and alarm root cause analysis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Security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Cryptographic algorithm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Lawful interception requirements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Lawful interception architecture and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Handover interface for Lawful Interception (LI)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Key establishment between a Universal Integrated Circuit Card (UICC) and a terminal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Presence service;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Access security for IP-based services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Network Domain Security (NDS); Transaction Capabilities Application Part (TCAP) user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Network Domain Security (NDS); IP network layer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Generic Bootstrapping Architecture (GBA)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Support for subscriber certificates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Access to network application functions using Hypertext Transfer Protocol over Transport Layer Security (HTTPS)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Generic Bootstrapping Architecture (GBA) Push function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Generic Authentication Architecture (GAA); Generic Bootstrapping Architecture (GBA) push layer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33.234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Wireless Local Area Network (WLAN) interworking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33.246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Security of Multimedia Broadcast/Multicast Service (MBMS)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33.259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Key establishment between a UICC hosting device and a remote device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33.310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Network Domain Security (NDS); Authentication Framework (AF)</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33.320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Security of Home Node B (HNB) / Home evolved Node B (HeNB)</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33.328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media plane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33.401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Architecture Evolution (SAE); Security architecture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33.402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3GPP System Architecture Evolution (SAE); Security aspects of non-3GPP accesses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33.816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Feasibility study on LTE relay node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33.828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IP Multimedia Subsystem (IMS) media plane security</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ins w:id="7" w:author="John M Meredith" w:date="2014-06-14T16:39:00Z">
              <w:r>
                <w:rPr>
                  <w:rFonts w:cs="Arial" w:ascii="Arial" w:hAnsi="Arial"/>
                  <w:color w:val="000000"/>
                  <w:sz w:val="18"/>
                  <w:szCs w:val="18"/>
                  <w:lang w:eastAsia="en-GB"/>
                </w:rPr>
                <w:t>2012-06-20</w:t>
              </w:r>
            </w:ins>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8" w:author="John M Meredith" w:date="2014-06-14T16:39:00Z">
              <w:r>
                <w:rPr>
                  <w:rFonts w:cs="Arial" w:ascii="Arial" w:hAnsi="Arial"/>
                  <w:color w:val="000000"/>
                  <w:sz w:val="18"/>
                  <w:szCs w:val="18"/>
                  <w:lang w:eastAsia="en-GB"/>
                </w:rPr>
                <w:t>yes</w:t>
              </w:r>
            </w:ins>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Recommendations for Trusted Open Platforms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Generic Authentication Architecture (GAA); System description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Identity management and 3GPP security interworking; Identity management and Generic Authentication Architecture (GAA) interworking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33.937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Study of mechanisms for Protection against Unsolicited Communication for IMS (PUCI)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33.980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Liberty Alliance and 3GPP security interworking; Interworking of Liberty Alliance Identity Federation Framework (ID-FF), Identity Web Services Framework (ID-WSF) and Generic Authentication Architecture (GAA)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Common test environments for User Equipment (UE);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logical test interface; Special conformance testing functions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 Mobile Station (MS) Over The Air (OTA) antenna performance;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Radio transmission and reception (FDD); Part 1: Conformance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Radio transmission and reception (FDD); Part 2: Implementation Conformance Statement (ICS)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conformance specification; Radio transmission and reception (TDD)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2011-12-09</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Part 1: Protocol conformance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2012-03-02</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34.123-2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Part 2: Implementation conformance statement (ICS) proforma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2012-03-02</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34.123-3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User Equipment (UE) conformance specification; Part 3: Abstract test suite (ATS)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34.124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Electromagnetic compatibility (EMC) requirements for mobile terminals and ancillary equipment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34.131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Test Specification for C-language binding to (Universal) Subscriber Interface Module ((U)SIM) Application Programming Interface (API)</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C6</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34.171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conformance specification; Assisted Global Positioning System (A-GPS);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34.172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Terminal conformance specification; Assisted Global Navigation Satellite Systems (A-GNSS); Frequency Division Duplex (FDD)</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34.229-1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1: Protocol conformance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2012-12-07</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34.229-2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2: Implementation Conformance Statement (ICS)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2012-12-07</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34.229-3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Internet Protocol (IP) multimedia call control protocol based on Session Initiation Protocol (SIP) and Session Description Protocol (SDP); User Equipment (UE) conformance specification; Part 3: Abstract test suite (ATS)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ins w:id="9" w:author="John M Meredith" w:date="2014-06-14T16:39:00Z">
              <w:r>
                <w:rPr>
                  <w:rFonts w:cs="Arial" w:ascii="Arial" w:hAnsi="Arial"/>
                  <w:color w:val="000000"/>
                  <w:sz w:val="18"/>
                  <w:szCs w:val="18"/>
                  <w:lang w:eastAsia="en-GB"/>
                </w:rPr>
                <w:t>2013-09-06</w:t>
              </w:r>
            </w:ins>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10" w:author="John M Meredith" w:date="2014-06-14T16:39:00Z">
              <w:r>
                <w:rPr>
                  <w:rFonts w:cs="Arial" w:ascii="Arial" w:hAnsi="Arial"/>
                  <w:color w:val="000000"/>
                  <w:sz w:val="18"/>
                  <w:szCs w:val="18"/>
                  <w:lang w:eastAsia="en-GB"/>
                </w:rPr>
                <w:t>yes</w:t>
              </w:r>
            </w:ins>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34.902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Derivation of test tolerances for multi-cell Radio Resource Management (RRM) conformance tests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napToGrid w:val="false"/>
              <w:spacing w:before="0" w:after="0"/>
              <w:jc w:val="end"/>
              <w:textAlignment w:val="auto"/>
              <w:rPr>
                <w:sz w:val="24"/>
                <w:szCs w:val="24"/>
                <w:lang w:eastAsia="en-GB"/>
              </w:rPr>
            </w:pPr>
            <w:r>
              <w:rPr>
                <w:sz w:val="24"/>
                <w:szCs w:val="24"/>
                <w:lang w:eastAsia="en-GB"/>
              </w:rPr>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34.926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Electromagnetic compatibility (EMC); Table of international requirements for mobile terminals and ancillary equipment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1: f8 and f9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2: Kasumi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3: Implementors'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3GPP confidentiality and integrity algorithms; Document 4: Design conformance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1: General</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2: Algorithm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3: Implementors'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35.208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4: Design conformance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1: UEA2 and UIA2 specifications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35.216</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2: SNOW 3G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35.217</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3: Implementors'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35.218</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4: Design conformance test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35.909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3G Security; Specification of the MILENAGE algorithm set: an example algorithm set for the 3GPP authentication and key generation functions f1, f1*, f2, f3, f4, f5 and f5*; Document 5: Summary and results of design and evaluation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35.919</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Specification of the 3GPP Confidentiality and Integrity Algorithms UEA2 &amp; UIA2; Document 5: Design and evaluation report</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S3</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37.104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E-UTRA, UTRA and GSM/EDGE; Multi-Standard Radio (MSR) Base Station (BS) radio transmission and reception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37.113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E-UTRA, UTRA and GSM/EDGE; Multi-Standard Radio (MSR) Base Station (BS) Electromagnetic Compatibility (EMC)</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37.141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E-UTRA, UTRA and GSM/EDGE; Multi-Standard Radio (MSR) Base Station (BS) conformance testing</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37.320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Universal Terrestrial Radio Access (E-UTRA); Radio measurement collection for Minimization of Drive Tests (MDT); Overall description; Stage 2</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R2</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1: Conformance test specification</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2: Protocol conformance</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37.571-3</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3: Implementation Conformance Statement (ICS)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37.571-4</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4: Test suites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TS</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37.571-5</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Universal Terrestrial Radio Access (UTRA) and Evolved UTRA (E-UTRA) and Evolved Packet Core (EPC); User Equipment (UE) conformance specification for UE positioning; Part 5: Test scenarios and assistance data</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R5</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2012-06-15</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37.801</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UMTS-LTE 3500 MHz Work Item Technical Repor</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ins w:id="11" w:author="John M Meredith" w:date="2014-06-14T16:39:00Z">
              <w:r>
                <w:rPr>
                  <w:rFonts w:cs="Arial" w:ascii="Arial" w:hAnsi="Arial"/>
                  <w:color w:val="000000"/>
                  <w:sz w:val="18"/>
                  <w:szCs w:val="18"/>
                  <w:lang w:eastAsia="en-GB"/>
                </w:rPr>
                <w:t>2011-09-16</w:t>
              </w:r>
            </w:ins>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12" w:author="John M Meredith" w:date="2014-06-14T16:39:00Z">
              <w:r>
                <w:rPr>
                  <w:rFonts w:cs="Arial" w:ascii="Arial" w:hAnsi="Arial"/>
                  <w:color w:val="000000"/>
                  <w:sz w:val="18"/>
                  <w:szCs w:val="18"/>
                  <w:lang w:eastAsia="en-GB"/>
                </w:rPr>
                <w:t>yes</w:t>
              </w:r>
            </w:ins>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37.802</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Multi-standard radio Base Station (BS) Radio Frequency (RF) requirements for non-contiguous spectrum deployments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No</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ins w:id="13" w:author="John M Meredith" w:date="2014-06-14T16:39:00Z">
              <w:r>
                <w:rPr>
                  <w:rFonts w:cs="Arial" w:ascii="Arial" w:hAnsi="Arial"/>
                  <w:color w:val="000000"/>
                  <w:sz w:val="18"/>
                  <w:szCs w:val="18"/>
                  <w:lang w:eastAsia="en-GB"/>
                </w:rPr>
                <w:t>2011-06-03</w:t>
              </w:r>
            </w:ins>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ins w:id="14" w:author="John M Meredith" w:date="2014-06-14T16:39:00Z">
              <w:r>
                <w:rPr>
                  <w:rFonts w:cs="Arial" w:ascii="Arial" w:hAnsi="Arial"/>
                  <w:color w:val="000000"/>
                  <w:sz w:val="18"/>
                  <w:szCs w:val="18"/>
                  <w:lang w:eastAsia="en-GB"/>
                </w:rPr>
                <w:t>yes</w:t>
              </w:r>
            </w:ins>
          </w:p>
        </w:tc>
      </w:tr>
      <w:tr>
        <w:trPr/>
        <w:tc>
          <w:tcPr>
            <w:tcW w:w="48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TR</w:t>
            </w:r>
          </w:p>
        </w:tc>
        <w:tc>
          <w:tcPr>
            <w:tcW w:w="74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37.900</w:t>
            </w:r>
          </w:p>
        </w:tc>
        <w:tc>
          <w:tcPr>
            <w:tcW w:w="5052"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Radio Frequency (RF) requirements for Multicarrier and Multiple Radio Access Technology (Multi-RAT) Base Station (BS)</w:t>
            </w:r>
          </w:p>
        </w:tc>
        <w:tc>
          <w:tcPr>
            <w:tcW w:w="616"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R4</w:t>
            </w:r>
          </w:p>
        </w:tc>
        <w:tc>
          <w:tcPr>
            <w:tcW w:w="1191"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c>
          <w:tcPr>
            <w:tcW w:w="657" w:type="dxa"/>
            <w:tcBorders>
              <w:top w:val="thickThinLargeGap" w:sz="6" w:space="0" w:color="808080"/>
              <w:start w:val="thickThinLargeGap" w:sz="6" w:space="0" w:color="808080"/>
              <w:bottom w:val="thickThinLargeGap" w:sz="6" w:space="0" w:color="808080"/>
            </w:tcBorders>
            <w:shd w:fill="FFFFFF" w:val="clear"/>
          </w:tcPr>
          <w:p>
            <w:pPr>
              <w:pStyle w:val="Normal"/>
              <w:overflowPunct w:val="true"/>
              <w:autoSpaceDE w:val="true"/>
              <w:spacing w:before="0" w:after="0"/>
              <w:jc w:val="end"/>
              <w:textAlignment w:val="auto"/>
              <w:rPr>
                <w:sz w:val="24"/>
                <w:szCs w:val="24"/>
                <w:lang w:eastAsia="en-GB"/>
              </w:rPr>
            </w:pPr>
            <w:r>
              <w:rPr>
                <w:rFonts w:cs="Arial" w:ascii="Arial" w:hAnsi="Arial"/>
                <w:color w:val="000000"/>
                <w:sz w:val="18"/>
                <w:szCs w:val="18"/>
                <w:lang w:eastAsia="en-GB"/>
              </w:rPr>
              <w:t>2011-03-23</w:t>
            </w:r>
          </w:p>
        </w:tc>
        <w:tc>
          <w:tcPr>
            <w:tcW w:w="615" w:type="dxa"/>
            <w:tcBorders>
              <w:top w:val="thickThinLargeGap" w:sz="6" w:space="0" w:color="808080"/>
              <w:start w:val="thickThinLargeGap" w:sz="6" w:space="0" w:color="808080"/>
              <w:bottom w:val="thickThinLargeGap" w:sz="6" w:space="0" w:color="808080"/>
              <w:end w:val="thickThinLargeGap" w:sz="6" w:space="0" w:color="80808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8"/>
                <w:szCs w:val="18"/>
                <w:lang w:eastAsia="en-GB"/>
              </w:rPr>
              <w:t>yes</w:t>
            </w:r>
          </w:p>
        </w:tc>
      </w:tr>
    </w:tbl>
    <w:p>
      <w:pPr>
        <w:pStyle w:val="Normal"/>
        <w:rPr/>
      </w:pPr>
      <w:r>
        <w:rPr/>
      </w:r>
    </w:p>
    <w:p>
      <w:pPr>
        <w:pStyle w:val="FP"/>
        <w:rPr>
          <w:lang w:val="en-US"/>
        </w:rPr>
      </w:pPr>
      <w:r>
        <w:rPr>
          <w:lang w:val="en-US"/>
        </w:rPr>
      </w:r>
    </w:p>
    <w:sectPr>
      <w:headerReference w:type="default" r:id="rId5"/>
      <w:footerReference w:type="default" r:id="rId6"/>
      <w:type w:val="nextPage"/>
      <w:pgSz w:w="11906" w:h="16838"/>
      <w:pgMar w:left="1134" w:right="1134" w:header="680" w:top="14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36">
              <wp:simplePos x="0" y="0"/>
              <wp:positionH relativeFrom="margin">
                <wp:align>right</wp:align>
              </wp:positionH>
              <wp:positionV relativeFrom="paragraph">
                <wp:posOffset>635</wp:posOffset>
              </wp:positionV>
              <wp:extent cx="2244090" cy="131445"/>
              <wp:effectExtent l="0" t="0" r="0" b="0"/>
              <wp:wrapSquare wrapText="largest"/>
              <wp:docPr id="1" name="Frame1"/>
              <a:graphic xmlns:a="http://schemas.openxmlformats.org/drawingml/2006/main">
                <a:graphicData uri="http://schemas.microsoft.com/office/word/2010/wordprocessingShape">
                  <wps:wsp>
                    <wps:cNvSpPr txBox="1"/>
                    <wps:spPr>
                      <a:xfrm>
                        <a:off x="0" y="0"/>
                        <a:ext cx="2244090" cy="131445"/>
                      </a:xfrm>
                      <a:prstGeom prst="rect"/>
                      <a:solidFill>
                        <a:srgbClr val="FFFFFF">
                          <a:alpha val="0"/>
                        </a:srgbClr>
                      </a:solidFill>
                    </wps:spPr>
                    <wps:txbx>
                      <w:txbxContent>
                        <w:p>
                          <w:pPr>
                            <w:pStyle w:val="Header"/>
                            <w:widowControl/>
                            <w:bidi w:val="0"/>
                            <w:jc w:val="start"/>
                            <w:rPr>
                              <w:b w:val="false"/>
                              <w:b w:val="false"/>
                              <w:bCs/>
                              <w:lang w:val="en-US" w:eastAsia="en-US"/>
                            </w:rPr>
                          </w:pPr>
                          <w:r>
                            <w:fldChar w:fldCharType="begin"/>
                          </w:r>
                          <w:r>
                            <w:rPr>
                              <w:b w:val="false"/>
                              <w:bCs/>
                              <w:lang w:val="en-US" w:eastAsia="en-US"/>
                            </w:rPr>
                            <w:instrText> STYLEREF ZA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6.7pt;height:10.35pt;mso-wrap-distance-left:0pt;mso-wrap-distance-right:0pt;mso-wrap-distance-top:0pt;mso-wrap-distance-bottom:0pt;margin-top:0.05pt;mso-position-vertical-relative:text;margin-left:305.2pt;mso-position-horizontal:right;mso-position-horizontal-relative:margin">
              <v:fill opacity="0f"/>
              <v:textbox inset="0in,0in,0in,0in">
                <w:txbxContent>
                  <w:p>
                    <w:pPr>
                      <w:pStyle w:val="Header"/>
                      <w:widowControl/>
                      <w:bidi w:val="0"/>
                      <w:jc w:val="start"/>
                      <w:rPr>
                        <w:b w:val="false"/>
                        <w:b w:val="false"/>
                        <w:bCs/>
                        <w:lang w:val="en-US" w:eastAsia="en-US"/>
                      </w:rPr>
                    </w:pPr>
                    <w:r>
                      <w:fldChar w:fldCharType="begin"/>
                    </w:r>
                    <w:r>
                      <w:rPr>
                        <w:b w:val="false"/>
                        <w:bCs/>
                        <w:lang w:val="en-US" w:eastAsia="en-US"/>
                      </w:rPr>
                      <w:instrText> STYLEREF ZA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1">
              <wp:simplePos x="0" y="0"/>
              <wp:positionH relativeFrom="margin">
                <wp:align>center</wp:align>
              </wp:positionH>
              <wp:positionV relativeFrom="paragraph">
                <wp:posOffset>635</wp:posOffset>
              </wp:positionV>
              <wp:extent cx="127635" cy="131445"/>
              <wp:effectExtent l="0" t="0" r="0" b="0"/>
              <wp:wrapSquare wrapText="largest"/>
              <wp:docPr id="2" name="Frame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6">
              <wp:simplePos x="0" y="0"/>
              <wp:positionH relativeFrom="margin">
                <wp:align>left</wp:align>
              </wp:positionH>
              <wp:positionV relativeFrom="paragraph">
                <wp:posOffset>635</wp:posOffset>
              </wp:positionV>
              <wp:extent cx="2244090" cy="131445"/>
              <wp:effectExtent l="0" t="0" r="0" b="0"/>
              <wp:wrapSquare wrapText="largest"/>
              <wp:docPr id="3" name="Frame3"/>
              <a:graphic xmlns:a="http://schemas.openxmlformats.org/drawingml/2006/main">
                <a:graphicData uri="http://schemas.microsoft.com/office/word/2010/wordprocessingShape">
                  <wps:wsp>
                    <wps:cNvSpPr txBox="1"/>
                    <wps:spPr>
                      <a:xfrm>
                        <a:off x="0" y="0"/>
                        <a:ext cx="2244090" cy="131445"/>
                      </a:xfrm>
                      <a:prstGeom prst="rect"/>
                      <a:solidFill>
                        <a:srgbClr val="FFFFFF">
                          <a:alpha val="0"/>
                        </a:srgbClr>
                      </a:solidFill>
                    </wps:spPr>
                    <wps:txbx>
                      <w:txbxContent>
                        <w:p>
                          <w:pPr>
                            <w:pStyle w:val="Header"/>
                            <w:widowControl/>
                            <w:bidi w:val="0"/>
                            <w:jc w:val="start"/>
                            <w:rPr>
                              <w:b w:val="false"/>
                              <w:b w:val="false"/>
                              <w:bCs/>
                              <w:lang w:val="en-US" w:eastAsia="en-US"/>
                            </w:rPr>
                          </w:pPr>
                          <w:r>
                            <w:fldChar w:fldCharType="begin"/>
                          </w:r>
                          <w:r>
                            <w:rPr>
                              <w:b w:val="false"/>
                              <w:bCs/>
                              <w:lang w:val="en-US" w:eastAsia="en-US"/>
                            </w:rPr>
                            <w:instrText> STYLEREF ZGSM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6.7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b w:val="false"/>
                        <w:b w:val="false"/>
                        <w:bCs/>
                        <w:lang w:val="en-US" w:eastAsia="en-US"/>
                      </w:rPr>
                    </w:pPr>
                    <w:r>
                      <w:fldChar w:fldCharType="begin"/>
                    </w:r>
                    <w:r>
                      <w:rPr>
                        <w:b w:val="false"/>
                        <w:bCs/>
                        <w:lang w:val="en-US" w:eastAsia="en-US"/>
                      </w:rPr>
                      <w:instrText> STYLEREF ZGSM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7">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1"/>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Guidance">
    <w:name w:val="Guidance"/>
    <w:basedOn w:val="Normal"/>
    <w:qFormat/>
    <w:pPr/>
    <w:rPr>
      <w:i/>
      <w:color w:val="0000FF"/>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star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start="568" w:hanging="284"/>
    </w:pPr>
    <w:rPr/>
  </w:style>
  <w:style w:type="paragraph" w:styleId="IBN">
    <w:name w:val="IBN"/>
    <w:basedOn w:val="Normal"/>
    <w:qFormat/>
    <w:pPr>
      <w:numPr>
        <w:ilvl w:val="0"/>
        <w:numId w:val="4"/>
      </w:numPr>
      <w:tabs>
        <w:tab w:val="clear" w:pos="284"/>
        <w:tab w:val="left" w:pos="567" w:leader="none"/>
      </w:tabs>
      <w:ind w:start="568" w:hanging="284"/>
    </w:pPr>
    <w:rPr/>
  </w:style>
  <w:style w:type="paragraph" w:styleId="IBL">
    <w:name w:val="IBL"/>
    <w:basedOn w:val="Normal"/>
    <w:qFormat/>
    <w:pPr>
      <w:numPr>
        <w:ilvl w:val="0"/>
        <w:numId w:val="5"/>
      </w:numPr>
      <w:tabs>
        <w:tab w:val="left" w:pos="284" w:leader="none"/>
      </w:tabs>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gpp.org/3G_Specs/CRs.htm" TargetMode="External"/><Relationship Id="rId3" Type="http://schemas.openxmlformats.org/officeDocument/2006/relationships/hyperlink" Target="http://www.3gpp.org/Change-Requests" TargetMode="External"/><Relationship Id="rId4" Type="http://schemas.openxmlformats.org/officeDocument/2006/relationships/hyperlink" Target="http://www.3gpp.org/ftp/Specs/html-info/21900.ht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2009-03-19T16:07:00Z</dcterms:created>
  <dc:creator>MCC Support</dc:creator>
  <dc:description/>
  <cp:keywords>UMTS architecture</cp:keywords>
  <dc:language>en-US</dc:language>
  <cp:lastModifiedBy>John M Meredith</cp:lastModifiedBy>
  <cp:lastPrinted>2000-03-22T11:47:00Z</cp:lastPrinted>
  <dcterms:modified xsi:type="dcterms:W3CDTF">2014-06-14T16:23:00Z</dcterms:modified>
  <cp:revision>5</cp:revision>
  <dc:subject>Technical Specifications and Technical Reports for a UTRAN-based 3GPP system (Release 10)</dc:subject>
  <dc:title>3GPP TS 21.101</dc:title>
</cp:coreProperties>
</file>